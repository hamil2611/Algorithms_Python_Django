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01C54" w14:textId="5B2E756C" w:rsidR="009563B9" w:rsidRPr="009563B9" w:rsidRDefault="000209CF" w:rsidP="009563B9">
      <w:pPr>
        <w:pStyle w:val="Heading1"/>
        <w:rPr>
          <w:b w:val="0"/>
          <w:noProof/>
        </w:rPr>
      </w:pPr>
      <w:bookmarkStart w:id="0" w:name="_Toc99278371"/>
      <w:bookmarkStart w:id="1" w:name="_Toc101095470"/>
      <w:bookmarkStart w:id="2" w:name="_Toc99270200"/>
      <w:r>
        <w:rPr>
          <w:rFonts w:cs="Times New Roman"/>
          <w:szCs w:val="26"/>
        </w:rPr>
        <w:t>MỤC LỤC</w:t>
      </w:r>
      <w:bookmarkEnd w:id="0"/>
      <w:bookmarkEnd w:id="1"/>
      <w:commentRangeStart w:id="3"/>
      <w:r w:rsidR="009563B9">
        <w:rPr>
          <w:szCs w:val="26"/>
        </w:rPr>
        <w:fldChar w:fldCharType="begin"/>
      </w:r>
      <w:r w:rsidR="009563B9">
        <w:rPr>
          <w:szCs w:val="26"/>
        </w:rPr>
        <w:instrText xml:space="preserve"> TOC \o "1-3" \h \z \u </w:instrText>
      </w:r>
      <w:r w:rsidR="009563B9">
        <w:rPr>
          <w:szCs w:val="26"/>
        </w:rPr>
        <w:fldChar w:fldCharType="separate"/>
      </w:r>
    </w:p>
    <w:p w14:paraId="5D4BB6A7" w14:textId="7777777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470" w:history="1">
        <w:r w:rsidR="009563B9" w:rsidRPr="009563B9">
          <w:rPr>
            <w:rStyle w:val="Hyperlink"/>
            <w:noProof/>
          </w:rPr>
          <w:t>MỤC LỤC</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_Toc101095470 \h </w:instrText>
        </w:r>
        <w:r w:rsidR="009563B9" w:rsidRPr="009563B9">
          <w:rPr>
            <w:noProof/>
            <w:webHidden/>
          </w:rPr>
        </w:r>
        <w:r w:rsidR="009563B9" w:rsidRPr="009563B9">
          <w:rPr>
            <w:noProof/>
            <w:webHidden/>
          </w:rPr>
          <w:fldChar w:fldCharType="separate"/>
        </w:r>
        <w:r w:rsidR="009563B9" w:rsidRPr="009563B9">
          <w:rPr>
            <w:noProof/>
            <w:webHidden/>
          </w:rPr>
          <w:t>1</w:t>
        </w:r>
        <w:r w:rsidR="009563B9" w:rsidRPr="009563B9">
          <w:rPr>
            <w:noProof/>
            <w:webHidden/>
          </w:rPr>
          <w:fldChar w:fldCharType="end"/>
        </w:r>
      </w:hyperlink>
    </w:p>
    <w:p w14:paraId="3CAB1356" w14:textId="7777777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471" w:history="1">
        <w:r w:rsidR="009563B9" w:rsidRPr="009563B9">
          <w:rPr>
            <w:rStyle w:val="Hyperlink"/>
            <w:noProof/>
          </w:rPr>
          <w:t>DANH MỤC BẢNG BIỂU</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_Toc101095471 \h </w:instrText>
        </w:r>
        <w:r w:rsidR="009563B9" w:rsidRPr="009563B9">
          <w:rPr>
            <w:noProof/>
            <w:webHidden/>
          </w:rPr>
        </w:r>
        <w:r w:rsidR="009563B9" w:rsidRPr="009563B9">
          <w:rPr>
            <w:noProof/>
            <w:webHidden/>
          </w:rPr>
          <w:fldChar w:fldCharType="separate"/>
        </w:r>
        <w:r w:rsidR="009563B9" w:rsidRPr="009563B9">
          <w:rPr>
            <w:noProof/>
            <w:webHidden/>
          </w:rPr>
          <w:t>4</w:t>
        </w:r>
        <w:r w:rsidR="009563B9" w:rsidRPr="009563B9">
          <w:rPr>
            <w:noProof/>
            <w:webHidden/>
          </w:rPr>
          <w:fldChar w:fldCharType="end"/>
        </w:r>
      </w:hyperlink>
    </w:p>
    <w:p w14:paraId="0A11AEF3" w14:textId="7777777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472" w:history="1">
        <w:r w:rsidR="009563B9" w:rsidRPr="009563B9">
          <w:rPr>
            <w:rStyle w:val="Hyperlink"/>
            <w:bCs/>
            <w:noProof/>
          </w:rPr>
          <w:t>DANH SÁCH CÁC TỪ VIẾT TẮT</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_Toc101095472 \h </w:instrText>
        </w:r>
        <w:r w:rsidR="009563B9" w:rsidRPr="009563B9">
          <w:rPr>
            <w:noProof/>
            <w:webHidden/>
          </w:rPr>
        </w:r>
        <w:r w:rsidR="009563B9" w:rsidRPr="009563B9">
          <w:rPr>
            <w:noProof/>
            <w:webHidden/>
          </w:rPr>
          <w:fldChar w:fldCharType="separate"/>
        </w:r>
        <w:r w:rsidR="009563B9" w:rsidRPr="009563B9">
          <w:rPr>
            <w:noProof/>
            <w:webHidden/>
          </w:rPr>
          <w:t>6</w:t>
        </w:r>
        <w:r w:rsidR="009563B9" w:rsidRPr="009563B9">
          <w:rPr>
            <w:noProof/>
            <w:webHidden/>
          </w:rPr>
          <w:fldChar w:fldCharType="end"/>
        </w:r>
      </w:hyperlink>
    </w:p>
    <w:p w14:paraId="6371588C" w14:textId="7777777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473" w:history="1">
        <w:r w:rsidR="009563B9" w:rsidRPr="009563B9">
          <w:rPr>
            <w:rStyle w:val="Hyperlink"/>
            <w:noProof/>
          </w:rPr>
          <w:t>LỜI MỞ ĐẦU</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_Toc101095473 \h </w:instrText>
        </w:r>
        <w:r w:rsidR="009563B9" w:rsidRPr="009563B9">
          <w:rPr>
            <w:noProof/>
            <w:webHidden/>
          </w:rPr>
        </w:r>
        <w:r w:rsidR="009563B9" w:rsidRPr="009563B9">
          <w:rPr>
            <w:noProof/>
            <w:webHidden/>
          </w:rPr>
          <w:fldChar w:fldCharType="separate"/>
        </w:r>
        <w:r w:rsidR="009563B9" w:rsidRPr="009563B9">
          <w:rPr>
            <w:noProof/>
            <w:webHidden/>
          </w:rPr>
          <w:t>8</w:t>
        </w:r>
        <w:r w:rsidR="009563B9" w:rsidRPr="009563B9">
          <w:rPr>
            <w:noProof/>
            <w:webHidden/>
          </w:rPr>
          <w:fldChar w:fldCharType="end"/>
        </w:r>
      </w:hyperlink>
    </w:p>
    <w:p w14:paraId="0E5EDC83" w14:textId="7777777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474" w:history="1">
        <w:r w:rsidR="009563B9" w:rsidRPr="009563B9">
          <w:rPr>
            <w:rStyle w:val="Hyperlink"/>
            <w:noProof/>
          </w:rPr>
          <w:t>1. Lý do chọn đề</w:t>
        </w:r>
        <w:r w:rsidR="009563B9" w:rsidRPr="009563B9">
          <w:rPr>
            <w:rStyle w:val="Hyperlink"/>
            <w:noProof/>
            <w:spacing w:val="6"/>
          </w:rPr>
          <w:t xml:space="preserve"> </w:t>
        </w:r>
        <w:r w:rsidR="009563B9" w:rsidRPr="009563B9">
          <w:rPr>
            <w:rStyle w:val="Hyperlink"/>
            <w:noProof/>
          </w:rPr>
          <w:t>tài</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_Toc101095474 \h </w:instrText>
        </w:r>
        <w:r w:rsidR="009563B9" w:rsidRPr="009563B9">
          <w:rPr>
            <w:noProof/>
            <w:webHidden/>
          </w:rPr>
        </w:r>
        <w:r w:rsidR="009563B9" w:rsidRPr="009563B9">
          <w:rPr>
            <w:noProof/>
            <w:webHidden/>
          </w:rPr>
          <w:fldChar w:fldCharType="separate"/>
        </w:r>
        <w:r w:rsidR="009563B9" w:rsidRPr="009563B9">
          <w:rPr>
            <w:noProof/>
            <w:webHidden/>
          </w:rPr>
          <w:t>8</w:t>
        </w:r>
        <w:r w:rsidR="009563B9" w:rsidRPr="009563B9">
          <w:rPr>
            <w:noProof/>
            <w:webHidden/>
          </w:rPr>
          <w:fldChar w:fldCharType="end"/>
        </w:r>
      </w:hyperlink>
    </w:p>
    <w:p w14:paraId="683E4569" w14:textId="7777777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475" w:history="1">
        <w:r w:rsidR="009563B9" w:rsidRPr="009563B9">
          <w:rPr>
            <w:rStyle w:val="Hyperlink"/>
            <w:bCs/>
            <w:noProof/>
          </w:rPr>
          <w:t>2. Mục tiêu nghiên</w:t>
        </w:r>
        <w:r w:rsidR="009563B9" w:rsidRPr="009563B9">
          <w:rPr>
            <w:rStyle w:val="Hyperlink"/>
            <w:bCs/>
            <w:noProof/>
            <w:spacing w:val="-1"/>
          </w:rPr>
          <w:t xml:space="preserve"> </w:t>
        </w:r>
        <w:r w:rsidR="009563B9" w:rsidRPr="009563B9">
          <w:rPr>
            <w:rStyle w:val="Hyperlink"/>
            <w:bCs/>
            <w:noProof/>
            <w:spacing w:val="2"/>
          </w:rPr>
          <w:t>cứu</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_Toc101095475 \h </w:instrText>
        </w:r>
        <w:r w:rsidR="009563B9" w:rsidRPr="009563B9">
          <w:rPr>
            <w:noProof/>
            <w:webHidden/>
          </w:rPr>
        </w:r>
        <w:r w:rsidR="009563B9" w:rsidRPr="009563B9">
          <w:rPr>
            <w:noProof/>
            <w:webHidden/>
          </w:rPr>
          <w:fldChar w:fldCharType="separate"/>
        </w:r>
        <w:r w:rsidR="009563B9" w:rsidRPr="009563B9">
          <w:rPr>
            <w:noProof/>
            <w:webHidden/>
          </w:rPr>
          <w:t>10</w:t>
        </w:r>
        <w:r w:rsidR="009563B9" w:rsidRPr="009563B9">
          <w:rPr>
            <w:noProof/>
            <w:webHidden/>
          </w:rPr>
          <w:fldChar w:fldCharType="end"/>
        </w:r>
      </w:hyperlink>
    </w:p>
    <w:p w14:paraId="37F9B359" w14:textId="7777777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476" w:history="1">
        <w:r w:rsidR="009563B9" w:rsidRPr="009563B9">
          <w:rPr>
            <w:rStyle w:val="Hyperlink"/>
            <w:bCs/>
            <w:noProof/>
          </w:rPr>
          <w:t>3.Phạm vi và đối tượng nghiên</w:t>
        </w:r>
        <w:r w:rsidR="009563B9" w:rsidRPr="009563B9">
          <w:rPr>
            <w:rStyle w:val="Hyperlink"/>
            <w:bCs/>
            <w:noProof/>
            <w:spacing w:val="-1"/>
          </w:rPr>
          <w:t xml:space="preserve"> </w:t>
        </w:r>
        <w:r w:rsidR="009563B9" w:rsidRPr="009563B9">
          <w:rPr>
            <w:rStyle w:val="Hyperlink"/>
            <w:bCs/>
            <w:noProof/>
          </w:rPr>
          <w:t>cứu</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_Toc101095476 \h </w:instrText>
        </w:r>
        <w:r w:rsidR="009563B9" w:rsidRPr="009563B9">
          <w:rPr>
            <w:noProof/>
            <w:webHidden/>
          </w:rPr>
        </w:r>
        <w:r w:rsidR="009563B9" w:rsidRPr="009563B9">
          <w:rPr>
            <w:noProof/>
            <w:webHidden/>
          </w:rPr>
          <w:fldChar w:fldCharType="separate"/>
        </w:r>
        <w:r w:rsidR="009563B9" w:rsidRPr="009563B9">
          <w:rPr>
            <w:noProof/>
            <w:webHidden/>
          </w:rPr>
          <w:t>10</w:t>
        </w:r>
        <w:r w:rsidR="009563B9" w:rsidRPr="009563B9">
          <w:rPr>
            <w:noProof/>
            <w:webHidden/>
          </w:rPr>
          <w:fldChar w:fldCharType="end"/>
        </w:r>
      </w:hyperlink>
    </w:p>
    <w:p w14:paraId="01622DE2" w14:textId="7777777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477" w:history="1">
        <w:r w:rsidR="009563B9" w:rsidRPr="009563B9">
          <w:rPr>
            <w:rStyle w:val="Hyperlink"/>
            <w:bCs/>
            <w:noProof/>
          </w:rPr>
          <w:t>4. Phương pháp nghiên</w:t>
        </w:r>
        <w:r w:rsidR="009563B9" w:rsidRPr="009563B9">
          <w:rPr>
            <w:rStyle w:val="Hyperlink"/>
            <w:bCs/>
            <w:noProof/>
            <w:spacing w:val="1"/>
          </w:rPr>
          <w:t xml:space="preserve"> </w:t>
        </w:r>
        <w:r w:rsidR="009563B9" w:rsidRPr="009563B9">
          <w:rPr>
            <w:rStyle w:val="Hyperlink"/>
            <w:bCs/>
            <w:noProof/>
            <w:spacing w:val="2"/>
          </w:rPr>
          <w:t>cứu</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_Toc101095477 \h </w:instrText>
        </w:r>
        <w:r w:rsidR="009563B9" w:rsidRPr="009563B9">
          <w:rPr>
            <w:noProof/>
            <w:webHidden/>
          </w:rPr>
        </w:r>
        <w:r w:rsidR="009563B9" w:rsidRPr="009563B9">
          <w:rPr>
            <w:noProof/>
            <w:webHidden/>
          </w:rPr>
          <w:fldChar w:fldCharType="separate"/>
        </w:r>
        <w:r w:rsidR="009563B9" w:rsidRPr="009563B9">
          <w:rPr>
            <w:noProof/>
            <w:webHidden/>
          </w:rPr>
          <w:t>10</w:t>
        </w:r>
        <w:r w:rsidR="009563B9" w:rsidRPr="009563B9">
          <w:rPr>
            <w:noProof/>
            <w:webHidden/>
          </w:rPr>
          <w:fldChar w:fldCharType="end"/>
        </w:r>
      </w:hyperlink>
    </w:p>
    <w:p w14:paraId="2E86F4B2" w14:textId="7777777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478" w:history="1">
        <w:r w:rsidR="009563B9" w:rsidRPr="009563B9">
          <w:rPr>
            <w:rStyle w:val="Hyperlink"/>
            <w:bCs/>
            <w:noProof/>
          </w:rPr>
          <w:t>5. Kết cấu của khóa luận</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_Toc101095478 \h </w:instrText>
        </w:r>
        <w:r w:rsidR="009563B9" w:rsidRPr="009563B9">
          <w:rPr>
            <w:noProof/>
            <w:webHidden/>
          </w:rPr>
        </w:r>
        <w:r w:rsidR="009563B9" w:rsidRPr="009563B9">
          <w:rPr>
            <w:noProof/>
            <w:webHidden/>
          </w:rPr>
          <w:fldChar w:fldCharType="separate"/>
        </w:r>
        <w:r w:rsidR="009563B9" w:rsidRPr="009563B9">
          <w:rPr>
            <w:noProof/>
            <w:webHidden/>
          </w:rPr>
          <w:t>10</w:t>
        </w:r>
        <w:r w:rsidR="009563B9" w:rsidRPr="009563B9">
          <w:rPr>
            <w:noProof/>
            <w:webHidden/>
          </w:rPr>
          <w:fldChar w:fldCharType="end"/>
        </w:r>
      </w:hyperlink>
    </w:p>
    <w:p w14:paraId="0A660FFC" w14:textId="1914A228" w:rsidR="009563B9" w:rsidRPr="009563B9" w:rsidRDefault="0034050E">
      <w:pPr>
        <w:pStyle w:val="TOC1"/>
        <w:tabs>
          <w:tab w:val="right" w:leader="dot" w:pos="9020"/>
        </w:tabs>
        <w:rPr>
          <w:rFonts w:asciiTheme="minorHAnsi" w:eastAsiaTheme="minorEastAsia" w:hAnsiTheme="minorHAnsi" w:cstheme="minorBidi"/>
          <w:noProof/>
          <w:sz w:val="22"/>
        </w:rPr>
      </w:pPr>
      <w:r>
        <w:fldChar w:fldCharType="begin"/>
      </w:r>
      <w:r>
        <w:instrText xml:space="preserve"> HYPERLINK \l "_Toc101095479" </w:instrText>
      </w:r>
      <w:r>
        <w:fldChar w:fldCharType="separate"/>
      </w:r>
      <w:r w:rsidR="00ED6A49">
        <w:rPr>
          <w:rStyle w:val="Hyperlink"/>
          <w:noProof/>
        </w:rPr>
        <w:t>CHƯƠNG 1: CƠ SỞ LÝ</w:t>
      </w:r>
      <w:r w:rsidR="009563B9" w:rsidRPr="009563B9">
        <w:rPr>
          <w:rStyle w:val="Hyperlink"/>
          <w:noProof/>
        </w:rPr>
        <w:t xml:space="preserve"> LUẬN </w:t>
      </w:r>
      <w:ins w:id="4" w:author="Kim Dung Nguyen" w:date="2022-04-22T22:08:00Z">
        <w:r w:rsidR="00AC3441">
          <w:rPr>
            <w:rStyle w:val="Hyperlink"/>
            <w:noProof/>
          </w:rPr>
          <w:t xml:space="preserve">VỀ </w:t>
        </w:r>
      </w:ins>
      <w:r w:rsidR="009563B9" w:rsidRPr="009563B9">
        <w:rPr>
          <w:rStyle w:val="Hyperlink"/>
          <w:noProof/>
        </w:rPr>
        <w:t>CHO VAY KHÁCH HÀNG DOANH NGHIỆP</w:t>
      </w:r>
      <w:r w:rsidR="00ED6A49">
        <w:rPr>
          <w:rStyle w:val="Hyperlink"/>
          <w:noProof/>
        </w:rPr>
        <w:t xml:space="preserve"> TẠI NGÂN HÀNG THƯƠNG MẠI </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_Toc101095479 \h </w:instrText>
      </w:r>
      <w:r w:rsidR="009563B9" w:rsidRPr="009563B9">
        <w:rPr>
          <w:noProof/>
          <w:webHidden/>
        </w:rPr>
      </w:r>
      <w:r w:rsidR="009563B9" w:rsidRPr="009563B9">
        <w:rPr>
          <w:noProof/>
          <w:webHidden/>
        </w:rPr>
        <w:fldChar w:fldCharType="separate"/>
      </w:r>
      <w:r w:rsidR="009563B9" w:rsidRPr="009563B9">
        <w:rPr>
          <w:noProof/>
          <w:webHidden/>
        </w:rPr>
        <w:t>11</w:t>
      </w:r>
      <w:r w:rsidR="009563B9" w:rsidRPr="009563B9">
        <w:rPr>
          <w:noProof/>
          <w:webHidden/>
        </w:rPr>
        <w:fldChar w:fldCharType="end"/>
      </w:r>
      <w:r>
        <w:rPr>
          <w:noProof/>
        </w:rPr>
        <w:fldChar w:fldCharType="end"/>
      </w:r>
    </w:p>
    <w:p w14:paraId="087FE1D2" w14:textId="77777777" w:rsidR="009563B9" w:rsidRPr="009563B9" w:rsidRDefault="0034050E">
      <w:pPr>
        <w:pStyle w:val="TOC2"/>
        <w:tabs>
          <w:tab w:val="right" w:leader="dot" w:pos="9020"/>
        </w:tabs>
        <w:rPr>
          <w:rFonts w:asciiTheme="minorHAnsi" w:eastAsiaTheme="minorEastAsia" w:hAnsiTheme="minorHAnsi" w:cstheme="minorBidi"/>
          <w:noProof/>
          <w:sz w:val="22"/>
        </w:rPr>
      </w:pPr>
      <w:hyperlink w:anchor="_Toc101095480" w:history="1">
        <w:r w:rsidR="009563B9" w:rsidRPr="009563B9">
          <w:rPr>
            <w:rStyle w:val="Hyperlink"/>
            <w:bCs/>
            <w:noProof/>
          </w:rPr>
          <w:t>1.1. Khái quát về tín dụng ngân hàng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_Toc101095480 \h </w:instrText>
        </w:r>
        <w:r w:rsidR="009563B9" w:rsidRPr="009563B9">
          <w:rPr>
            <w:noProof/>
            <w:webHidden/>
          </w:rPr>
        </w:r>
        <w:r w:rsidR="009563B9" w:rsidRPr="009563B9">
          <w:rPr>
            <w:noProof/>
            <w:webHidden/>
          </w:rPr>
          <w:fldChar w:fldCharType="separate"/>
        </w:r>
        <w:r w:rsidR="009563B9" w:rsidRPr="009563B9">
          <w:rPr>
            <w:noProof/>
            <w:webHidden/>
          </w:rPr>
          <w:t>11</w:t>
        </w:r>
        <w:r w:rsidR="009563B9" w:rsidRPr="009563B9">
          <w:rPr>
            <w:noProof/>
            <w:webHidden/>
          </w:rPr>
          <w:fldChar w:fldCharType="end"/>
        </w:r>
      </w:hyperlink>
    </w:p>
    <w:p w14:paraId="2D06F804"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81" w:history="1">
        <w:r w:rsidR="009563B9" w:rsidRPr="009563B9">
          <w:rPr>
            <w:rStyle w:val="Hyperlink"/>
            <w:noProof/>
          </w:rPr>
          <w:t>1.1.1. Khái niệm</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_Toc101095481 \h </w:instrText>
        </w:r>
        <w:r w:rsidR="009563B9" w:rsidRPr="009563B9">
          <w:rPr>
            <w:noProof/>
            <w:webHidden/>
          </w:rPr>
        </w:r>
        <w:r w:rsidR="009563B9" w:rsidRPr="009563B9">
          <w:rPr>
            <w:noProof/>
            <w:webHidden/>
          </w:rPr>
          <w:fldChar w:fldCharType="separate"/>
        </w:r>
        <w:r w:rsidR="009563B9" w:rsidRPr="009563B9">
          <w:rPr>
            <w:noProof/>
            <w:webHidden/>
          </w:rPr>
          <w:t>11</w:t>
        </w:r>
        <w:r w:rsidR="009563B9" w:rsidRPr="009563B9">
          <w:rPr>
            <w:noProof/>
            <w:webHidden/>
          </w:rPr>
          <w:fldChar w:fldCharType="end"/>
        </w:r>
      </w:hyperlink>
    </w:p>
    <w:p w14:paraId="7F656E8E"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82" w:history="1">
        <w:r w:rsidR="009563B9" w:rsidRPr="009563B9">
          <w:rPr>
            <w:rStyle w:val="Hyperlink"/>
            <w:noProof/>
          </w:rPr>
          <w:t>1.1.2. Đặc điểm tín dụng ngân hàng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_Toc101095482 \h </w:instrText>
        </w:r>
        <w:r w:rsidR="009563B9" w:rsidRPr="009563B9">
          <w:rPr>
            <w:noProof/>
            <w:webHidden/>
          </w:rPr>
        </w:r>
        <w:r w:rsidR="009563B9" w:rsidRPr="009563B9">
          <w:rPr>
            <w:noProof/>
            <w:webHidden/>
          </w:rPr>
          <w:fldChar w:fldCharType="separate"/>
        </w:r>
        <w:r w:rsidR="009563B9" w:rsidRPr="009563B9">
          <w:rPr>
            <w:noProof/>
            <w:webHidden/>
          </w:rPr>
          <w:t>12</w:t>
        </w:r>
        <w:r w:rsidR="009563B9" w:rsidRPr="009563B9">
          <w:rPr>
            <w:noProof/>
            <w:webHidden/>
          </w:rPr>
          <w:fldChar w:fldCharType="end"/>
        </w:r>
      </w:hyperlink>
    </w:p>
    <w:p w14:paraId="714F2F83"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83" w:history="1">
        <w:r w:rsidR="009563B9" w:rsidRPr="009563B9">
          <w:rPr>
            <w:rStyle w:val="Hyperlink"/>
            <w:noProof/>
          </w:rPr>
          <w:t>1.1.3. Vai trò tín dụng ngân hàng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_Toc101095483 \h </w:instrText>
        </w:r>
        <w:r w:rsidR="009563B9" w:rsidRPr="009563B9">
          <w:rPr>
            <w:noProof/>
            <w:webHidden/>
          </w:rPr>
        </w:r>
        <w:r w:rsidR="009563B9" w:rsidRPr="009563B9">
          <w:rPr>
            <w:noProof/>
            <w:webHidden/>
          </w:rPr>
          <w:fldChar w:fldCharType="separate"/>
        </w:r>
        <w:r w:rsidR="009563B9" w:rsidRPr="009563B9">
          <w:rPr>
            <w:noProof/>
            <w:webHidden/>
          </w:rPr>
          <w:t>13</w:t>
        </w:r>
        <w:r w:rsidR="009563B9" w:rsidRPr="009563B9">
          <w:rPr>
            <w:noProof/>
            <w:webHidden/>
          </w:rPr>
          <w:fldChar w:fldCharType="end"/>
        </w:r>
      </w:hyperlink>
    </w:p>
    <w:p w14:paraId="05DEA8CF"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84" w:history="1">
        <w:r w:rsidR="009563B9" w:rsidRPr="009563B9">
          <w:rPr>
            <w:rStyle w:val="Hyperlink"/>
            <w:noProof/>
          </w:rPr>
          <w:t>1.1.4. Phân loại tín dụng ngân hàng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_Toc101095484 \h </w:instrText>
        </w:r>
        <w:r w:rsidR="009563B9" w:rsidRPr="009563B9">
          <w:rPr>
            <w:noProof/>
            <w:webHidden/>
          </w:rPr>
        </w:r>
        <w:r w:rsidR="009563B9" w:rsidRPr="009563B9">
          <w:rPr>
            <w:noProof/>
            <w:webHidden/>
          </w:rPr>
          <w:fldChar w:fldCharType="separate"/>
        </w:r>
        <w:r w:rsidR="009563B9" w:rsidRPr="009563B9">
          <w:rPr>
            <w:noProof/>
            <w:webHidden/>
          </w:rPr>
          <w:t>15</w:t>
        </w:r>
        <w:r w:rsidR="009563B9" w:rsidRPr="009563B9">
          <w:rPr>
            <w:noProof/>
            <w:webHidden/>
          </w:rPr>
          <w:fldChar w:fldCharType="end"/>
        </w:r>
      </w:hyperlink>
    </w:p>
    <w:p w14:paraId="49FEB62F"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85" w:history="1">
        <w:r w:rsidR="009563B9" w:rsidRPr="009563B9">
          <w:rPr>
            <w:rStyle w:val="Hyperlink"/>
            <w:bCs/>
            <w:noProof/>
          </w:rPr>
          <w:t>1.2. Hoạt động cho vay khác hàng doanh nghiệp</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_Toc101095485 \h </w:instrText>
        </w:r>
        <w:r w:rsidR="009563B9" w:rsidRPr="009563B9">
          <w:rPr>
            <w:noProof/>
            <w:webHidden/>
          </w:rPr>
        </w:r>
        <w:r w:rsidR="009563B9" w:rsidRPr="009563B9">
          <w:rPr>
            <w:noProof/>
            <w:webHidden/>
          </w:rPr>
          <w:fldChar w:fldCharType="separate"/>
        </w:r>
        <w:r w:rsidR="009563B9" w:rsidRPr="009563B9">
          <w:rPr>
            <w:noProof/>
            <w:webHidden/>
          </w:rPr>
          <w:t>16</w:t>
        </w:r>
        <w:r w:rsidR="009563B9" w:rsidRPr="009563B9">
          <w:rPr>
            <w:noProof/>
            <w:webHidden/>
          </w:rPr>
          <w:fldChar w:fldCharType="end"/>
        </w:r>
      </w:hyperlink>
    </w:p>
    <w:p w14:paraId="4BA010A0"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86" w:history="1">
        <w:r w:rsidR="009563B9" w:rsidRPr="009563B9">
          <w:rPr>
            <w:rStyle w:val="Hyperlink"/>
            <w:noProof/>
          </w:rPr>
          <w:t>1.2.3. Vai trò của hoạt động cho vay khách hàng doanh nghiệp</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_Toc101095486 \h </w:instrText>
        </w:r>
        <w:r w:rsidR="009563B9" w:rsidRPr="009563B9">
          <w:rPr>
            <w:noProof/>
            <w:webHidden/>
          </w:rPr>
        </w:r>
        <w:r w:rsidR="009563B9" w:rsidRPr="009563B9">
          <w:rPr>
            <w:noProof/>
            <w:webHidden/>
          </w:rPr>
          <w:fldChar w:fldCharType="separate"/>
        </w:r>
        <w:r w:rsidR="009563B9" w:rsidRPr="009563B9">
          <w:rPr>
            <w:noProof/>
            <w:webHidden/>
          </w:rPr>
          <w:t>19</w:t>
        </w:r>
        <w:r w:rsidR="009563B9" w:rsidRPr="009563B9">
          <w:rPr>
            <w:noProof/>
            <w:webHidden/>
          </w:rPr>
          <w:fldChar w:fldCharType="end"/>
        </w:r>
      </w:hyperlink>
    </w:p>
    <w:p w14:paraId="56AAA503" w14:textId="77777777" w:rsidR="009563B9" w:rsidRPr="009563B9" w:rsidRDefault="0034050E">
      <w:pPr>
        <w:pStyle w:val="TOC2"/>
        <w:tabs>
          <w:tab w:val="right" w:leader="dot" w:pos="9020"/>
        </w:tabs>
        <w:rPr>
          <w:rFonts w:asciiTheme="minorHAnsi" w:eastAsiaTheme="minorEastAsia" w:hAnsiTheme="minorHAnsi" w:cstheme="minorBidi"/>
          <w:noProof/>
          <w:sz w:val="22"/>
        </w:rPr>
      </w:pPr>
      <w:hyperlink w:anchor="_Toc101095487" w:history="1">
        <w:r w:rsidR="009563B9" w:rsidRPr="009563B9">
          <w:rPr>
            <w:rStyle w:val="Hyperlink"/>
            <w:bCs/>
            <w:noProof/>
          </w:rPr>
          <w:t>1.3. Nhân tố ảnh hưởng đến hoạt động cho vay khách hàng doanh nghiệp</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_Toc101095487 \h </w:instrText>
        </w:r>
        <w:r w:rsidR="009563B9" w:rsidRPr="009563B9">
          <w:rPr>
            <w:noProof/>
            <w:webHidden/>
          </w:rPr>
        </w:r>
        <w:r w:rsidR="009563B9" w:rsidRPr="009563B9">
          <w:rPr>
            <w:noProof/>
            <w:webHidden/>
          </w:rPr>
          <w:fldChar w:fldCharType="separate"/>
        </w:r>
        <w:r w:rsidR="009563B9" w:rsidRPr="009563B9">
          <w:rPr>
            <w:noProof/>
            <w:webHidden/>
          </w:rPr>
          <w:t>20</w:t>
        </w:r>
        <w:r w:rsidR="009563B9" w:rsidRPr="009563B9">
          <w:rPr>
            <w:noProof/>
            <w:webHidden/>
          </w:rPr>
          <w:fldChar w:fldCharType="end"/>
        </w:r>
      </w:hyperlink>
    </w:p>
    <w:p w14:paraId="6B894A97" w14:textId="278C6CFA" w:rsidR="009563B9" w:rsidRPr="009563B9" w:rsidRDefault="0034050E">
      <w:pPr>
        <w:pStyle w:val="TOC3"/>
        <w:tabs>
          <w:tab w:val="right" w:leader="dot" w:pos="9020"/>
        </w:tabs>
        <w:rPr>
          <w:rFonts w:asciiTheme="minorHAnsi" w:eastAsiaTheme="minorEastAsia" w:hAnsiTheme="minorHAnsi" w:cstheme="minorBidi"/>
          <w:noProof/>
          <w:sz w:val="22"/>
        </w:rPr>
      </w:pPr>
      <w:r>
        <w:fldChar w:fldCharType="begin"/>
      </w:r>
      <w:r>
        <w:instrText xml:space="preserve"> HYPERLINK \l "_Toc101095488" </w:instrText>
      </w:r>
      <w:r>
        <w:fldChar w:fldCharType="separate"/>
      </w:r>
      <w:r w:rsidR="009563B9" w:rsidRPr="009563B9">
        <w:rPr>
          <w:rStyle w:val="Hyperlink"/>
          <w:noProof/>
        </w:rPr>
        <w:t xml:space="preserve">1.3.1. Các nhân tố </w:t>
      </w:r>
      <w:del w:id="5" w:author="Kim Dung Nguyen" w:date="2022-04-22T22:09:00Z">
        <w:r w:rsidR="009563B9" w:rsidRPr="009563B9" w:rsidDel="00ED3C4B">
          <w:rPr>
            <w:rStyle w:val="Hyperlink"/>
            <w:noProof/>
          </w:rPr>
          <w:delText>bên</w:delText>
        </w:r>
        <w:r w:rsidR="009563B9" w:rsidRPr="009563B9" w:rsidDel="00ED3C4B">
          <w:rPr>
            <w:rStyle w:val="Hyperlink"/>
            <w:noProof/>
            <w:spacing w:val="-5"/>
          </w:rPr>
          <w:delText xml:space="preserve"> </w:delText>
        </w:r>
        <w:r w:rsidR="009563B9" w:rsidRPr="009563B9" w:rsidDel="00ED3C4B">
          <w:rPr>
            <w:rStyle w:val="Hyperlink"/>
            <w:noProof/>
          </w:rPr>
          <w:delText>trong</w:delText>
        </w:r>
      </w:del>
      <w:ins w:id="6" w:author="Kim Dung Nguyen" w:date="2022-04-22T22:09:00Z">
        <w:r w:rsidR="00ED3C4B">
          <w:rPr>
            <w:rStyle w:val="Hyperlink"/>
            <w:noProof/>
          </w:rPr>
          <w:t>chủ quan</w:t>
        </w:r>
      </w:ins>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_Toc101095488 \h </w:instrText>
      </w:r>
      <w:r w:rsidR="009563B9" w:rsidRPr="009563B9">
        <w:rPr>
          <w:noProof/>
          <w:webHidden/>
        </w:rPr>
      </w:r>
      <w:r w:rsidR="009563B9" w:rsidRPr="009563B9">
        <w:rPr>
          <w:noProof/>
          <w:webHidden/>
        </w:rPr>
        <w:fldChar w:fldCharType="separate"/>
      </w:r>
      <w:r w:rsidR="009563B9" w:rsidRPr="009563B9">
        <w:rPr>
          <w:noProof/>
          <w:webHidden/>
        </w:rPr>
        <w:t>20</w:t>
      </w:r>
      <w:r w:rsidR="009563B9" w:rsidRPr="009563B9">
        <w:rPr>
          <w:noProof/>
          <w:webHidden/>
        </w:rPr>
        <w:fldChar w:fldCharType="end"/>
      </w:r>
      <w:r>
        <w:rPr>
          <w:noProof/>
        </w:rPr>
        <w:fldChar w:fldCharType="end"/>
      </w:r>
    </w:p>
    <w:p w14:paraId="0CFF6F48" w14:textId="244124D1" w:rsidR="009563B9" w:rsidRPr="009563B9" w:rsidRDefault="0034050E">
      <w:pPr>
        <w:pStyle w:val="TOC3"/>
        <w:tabs>
          <w:tab w:val="right" w:leader="dot" w:pos="9020"/>
        </w:tabs>
        <w:rPr>
          <w:rFonts w:asciiTheme="minorHAnsi" w:eastAsiaTheme="minorEastAsia" w:hAnsiTheme="minorHAnsi" w:cstheme="minorBidi"/>
          <w:noProof/>
          <w:sz w:val="22"/>
        </w:rPr>
      </w:pPr>
      <w:r>
        <w:fldChar w:fldCharType="begin"/>
      </w:r>
      <w:r>
        <w:instrText xml:space="preserve"> HYPERLINK \l "_Toc101095489" </w:instrText>
      </w:r>
      <w:r>
        <w:fldChar w:fldCharType="separate"/>
      </w:r>
      <w:r w:rsidR="009563B9" w:rsidRPr="009563B9">
        <w:rPr>
          <w:rStyle w:val="Hyperlink"/>
          <w:noProof/>
        </w:rPr>
        <w:t xml:space="preserve">1.3.2. Các nhân tố </w:t>
      </w:r>
      <w:ins w:id="7" w:author="Kim Dung Nguyen" w:date="2022-04-22T22:09:00Z">
        <w:r w:rsidR="00ED3C4B">
          <w:rPr>
            <w:rStyle w:val="Hyperlink"/>
            <w:noProof/>
          </w:rPr>
          <w:t>khách quan</w:t>
        </w:r>
      </w:ins>
      <w:del w:id="8" w:author="Kim Dung Nguyen" w:date="2022-04-22T22:09:00Z">
        <w:r w:rsidR="009563B9" w:rsidRPr="009563B9" w:rsidDel="00ED3C4B">
          <w:rPr>
            <w:rStyle w:val="Hyperlink"/>
            <w:noProof/>
          </w:rPr>
          <w:delText>bên</w:delText>
        </w:r>
        <w:r w:rsidR="009563B9" w:rsidRPr="009563B9" w:rsidDel="00ED3C4B">
          <w:rPr>
            <w:rStyle w:val="Hyperlink"/>
            <w:noProof/>
            <w:spacing w:val="-5"/>
          </w:rPr>
          <w:delText xml:space="preserve"> </w:delText>
        </w:r>
        <w:r w:rsidR="009563B9" w:rsidRPr="009563B9" w:rsidDel="00ED3C4B">
          <w:rPr>
            <w:rStyle w:val="Hyperlink"/>
            <w:noProof/>
          </w:rPr>
          <w:delText>ngoài</w:delText>
        </w:r>
      </w:del>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_Toc101095489 \h </w:instrText>
      </w:r>
      <w:r w:rsidR="009563B9" w:rsidRPr="009563B9">
        <w:rPr>
          <w:noProof/>
          <w:webHidden/>
        </w:rPr>
      </w:r>
      <w:r w:rsidR="009563B9" w:rsidRPr="009563B9">
        <w:rPr>
          <w:noProof/>
          <w:webHidden/>
        </w:rPr>
        <w:fldChar w:fldCharType="separate"/>
      </w:r>
      <w:r w:rsidR="009563B9" w:rsidRPr="009563B9">
        <w:rPr>
          <w:noProof/>
          <w:webHidden/>
        </w:rPr>
        <w:t>23</w:t>
      </w:r>
      <w:r w:rsidR="009563B9" w:rsidRPr="009563B9">
        <w:rPr>
          <w:noProof/>
          <w:webHidden/>
        </w:rPr>
        <w:fldChar w:fldCharType="end"/>
      </w:r>
      <w:r>
        <w:rPr>
          <w:noProof/>
        </w:rPr>
        <w:fldChar w:fldCharType="end"/>
      </w:r>
    </w:p>
    <w:p w14:paraId="3E5CCA57" w14:textId="02CCD9B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490" w:history="1">
        <w:r w:rsidR="009563B9" w:rsidRPr="009563B9">
          <w:rPr>
            <w:rStyle w:val="Hyperlink"/>
            <w:noProof/>
          </w:rPr>
          <w:t>CHƯƠNG 2: THỰC TRẠNG CHO VAY KHÁCH HÀNG DOANH NGHIỆP TẠI NGÂN HÀNG TMCP PHƯƠNG ĐÔNG</w:t>
        </w:r>
        <w:r w:rsidR="005B0A26">
          <w:rPr>
            <w:rStyle w:val="Hyperlink"/>
            <w:noProof/>
          </w:rPr>
          <w:t xml:space="preserve"> ( OCB )</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_Toc101095490 \h </w:instrText>
        </w:r>
        <w:r w:rsidR="009563B9" w:rsidRPr="009563B9">
          <w:rPr>
            <w:noProof/>
            <w:webHidden/>
          </w:rPr>
        </w:r>
        <w:r w:rsidR="009563B9" w:rsidRPr="009563B9">
          <w:rPr>
            <w:noProof/>
            <w:webHidden/>
          </w:rPr>
          <w:fldChar w:fldCharType="separate"/>
        </w:r>
        <w:r w:rsidR="009563B9" w:rsidRPr="009563B9">
          <w:rPr>
            <w:noProof/>
            <w:webHidden/>
          </w:rPr>
          <w:t>26</w:t>
        </w:r>
        <w:r w:rsidR="009563B9" w:rsidRPr="009563B9">
          <w:rPr>
            <w:noProof/>
            <w:webHidden/>
          </w:rPr>
          <w:fldChar w:fldCharType="end"/>
        </w:r>
      </w:hyperlink>
    </w:p>
    <w:p w14:paraId="08CB3364" w14:textId="66490ADD" w:rsidR="009563B9" w:rsidRPr="009563B9" w:rsidRDefault="0034050E">
      <w:pPr>
        <w:pStyle w:val="TOC2"/>
        <w:tabs>
          <w:tab w:val="right" w:leader="dot" w:pos="9020"/>
        </w:tabs>
        <w:rPr>
          <w:rFonts w:asciiTheme="minorHAnsi" w:eastAsiaTheme="minorEastAsia" w:hAnsiTheme="minorHAnsi" w:cstheme="minorBidi"/>
          <w:noProof/>
          <w:sz w:val="22"/>
        </w:rPr>
      </w:pPr>
      <w:r>
        <w:fldChar w:fldCharType="begin"/>
      </w:r>
      <w:r>
        <w:instrText xml:space="preserve"> HYPERLINK \l "_Toc101095491" </w:instrText>
      </w:r>
      <w:r>
        <w:fldChar w:fldCharType="separate"/>
      </w:r>
      <w:r w:rsidR="005B0A26">
        <w:rPr>
          <w:rStyle w:val="Hyperlink"/>
          <w:bCs/>
          <w:noProof/>
        </w:rPr>
        <w:t>2.1. Giới thiệu chung về N</w:t>
      </w:r>
      <w:r w:rsidR="009563B9" w:rsidRPr="009563B9">
        <w:rPr>
          <w:rStyle w:val="Hyperlink"/>
          <w:bCs/>
          <w:noProof/>
        </w:rPr>
        <w:t>gân hàng</w:t>
      </w:r>
      <w:r w:rsidR="005B0A26">
        <w:rPr>
          <w:rStyle w:val="Hyperlink"/>
          <w:bCs/>
          <w:noProof/>
        </w:rPr>
        <w:t xml:space="preserve"> TMCP PHƯƠNG ĐÔNG (</w:t>
      </w:r>
      <w:del w:id="9" w:author="Kim Dung Nguyen" w:date="2022-04-22T22:09:00Z">
        <w:r w:rsidR="005B0A26" w:rsidDel="000A573A">
          <w:rPr>
            <w:rStyle w:val="Hyperlink"/>
            <w:bCs/>
            <w:noProof/>
          </w:rPr>
          <w:delText xml:space="preserve"> </w:delText>
        </w:r>
      </w:del>
      <w:r w:rsidR="005B0A26">
        <w:rPr>
          <w:rStyle w:val="Hyperlink"/>
          <w:bCs/>
          <w:noProof/>
        </w:rPr>
        <w:t>OCB )</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_Toc101095491 \h </w:instrText>
      </w:r>
      <w:r w:rsidR="009563B9" w:rsidRPr="009563B9">
        <w:rPr>
          <w:noProof/>
          <w:webHidden/>
        </w:rPr>
      </w:r>
      <w:r w:rsidR="009563B9" w:rsidRPr="009563B9">
        <w:rPr>
          <w:noProof/>
          <w:webHidden/>
        </w:rPr>
        <w:fldChar w:fldCharType="separate"/>
      </w:r>
      <w:r w:rsidR="009563B9" w:rsidRPr="009563B9">
        <w:rPr>
          <w:noProof/>
          <w:webHidden/>
        </w:rPr>
        <w:t>26</w:t>
      </w:r>
      <w:r w:rsidR="009563B9" w:rsidRPr="009563B9">
        <w:rPr>
          <w:noProof/>
          <w:webHidden/>
        </w:rPr>
        <w:fldChar w:fldCharType="end"/>
      </w:r>
      <w:r>
        <w:rPr>
          <w:noProof/>
        </w:rPr>
        <w:fldChar w:fldCharType="end"/>
      </w:r>
    </w:p>
    <w:p w14:paraId="767F3740" w14:textId="41B54056"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92" w:history="1">
        <w:r w:rsidR="009563B9" w:rsidRPr="009563B9">
          <w:rPr>
            <w:rStyle w:val="Hyperlink"/>
            <w:bCs/>
            <w:noProof/>
          </w:rPr>
          <w:t>2.1.1. Giới thiệu về quá trình hình thành và phát triển ngân hàng</w:t>
        </w:r>
        <w:r w:rsidR="005B0A26">
          <w:rPr>
            <w:rStyle w:val="Hyperlink"/>
            <w:bCs/>
            <w:noProof/>
          </w:rPr>
          <w:t xml:space="preserve"> OCB</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_Toc101095492 \h </w:instrText>
        </w:r>
        <w:r w:rsidR="009563B9" w:rsidRPr="009563B9">
          <w:rPr>
            <w:noProof/>
            <w:webHidden/>
          </w:rPr>
        </w:r>
        <w:r w:rsidR="009563B9" w:rsidRPr="009563B9">
          <w:rPr>
            <w:noProof/>
            <w:webHidden/>
          </w:rPr>
          <w:fldChar w:fldCharType="separate"/>
        </w:r>
        <w:r w:rsidR="009563B9" w:rsidRPr="009563B9">
          <w:rPr>
            <w:noProof/>
            <w:webHidden/>
          </w:rPr>
          <w:t>26</w:t>
        </w:r>
        <w:r w:rsidR="009563B9" w:rsidRPr="009563B9">
          <w:rPr>
            <w:noProof/>
            <w:webHidden/>
          </w:rPr>
          <w:fldChar w:fldCharType="end"/>
        </w:r>
      </w:hyperlink>
    </w:p>
    <w:p w14:paraId="09778DBC"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93" w:history="1">
        <w:r w:rsidR="009563B9" w:rsidRPr="009563B9">
          <w:rPr>
            <w:rStyle w:val="Hyperlink"/>
            <w:bCs/>
            <w:noProof/>
          </w:rPr>
          <w:t>2.1.2. Bộ máy tổ chức của ngân hàng OCB</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_Toc101095493 \h </w:instrText>
        </w:r>
        <w:r w:rsidR="009563B9" w:rsidRPr="009563B9">
          <w:rPr>
            <w:noProof/>
            <w:webHidden/>
          </w:rPr>
        </w:r>
        <w:r w:rsidR="009563B9" w:rsidRPr="009563B9">
          <w:rPr>
            <w:noProof/>
            <w:webHidden/>
          </w:rPr>
          <w:fldChar w:fldCharType="separate"/>
        </w:r>
        <w:r w:rsidR="009563B9" w:rsidRPr="009563B9">
          <w:rPr>
            <w:noProof/>
            <w:webHidden/>
          </w:rPr>
          <w:t>27</w:t>
        </w:r>
        <w:r w:rsidR="009563B9" w:rsidRPr="009563B9">
          <w:rPr>
            <w:noProof/>
            <w:webHidden/>
          </w:rPr>
          <w:fldChar w:fldCharType="end"/>
        </w:r>
      </w:hyperlink>
    </w:p>
    <w:p w14:paraId="4A8525F6" w14:textId="6171F9D9"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94" w:history="1">
        <w:r w:rsidR="009563B9" w:rsidRPr="009563B9">
          <w:rPr>
            <w:rStyle w:val="Hyperlink"/>
            <w:bCs/>
            <w:noProof/>
          </w:rPr>
          <w:t>2.1.3. Cơ cấu cho vay tại ngân hàng</w:t>
        </w:r>
        <w:r w:rsidR="005B0A26">
          <w:rPr>
            <w:rStyle w:val="Hyperlink"/>
            <w:bCs/>
            <w:noProof/>
          </w:rPr>
          <w:t xml:space="preserve"> OCB</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_Toc101095494 \h </w:instrText>
        </w:r>
        <w:r w:rsidR="009563B9" w:rsidRPr="009563B9">
          <w:rPr>
            <w:noProof/>
            <w:webHidden/>
          </w:rPr>
        </w:r>
        <w:r w:rsidR="009563B9" w:rsidRPr="009563B9">
          <w:rPr>
            <w:noProof/>
            <w:webHidden/>
          </w:rPr>
          <w:fldChar w:fldCharType="separate"/>
        </w:r>
        <w:r w:rsidR="009563B9" w:rsidRPr="009563B9">
          <w:rPr>
            <w:noProof/>
            <w:webHidden/>
          </w:rPr>
          <w:t>31</w:t>
        </w:r>
        <w:r w:rsidR="009563B9" w:rsidRPr="009563B9">
          <w:rPr>
            <w:noProof/>
            <w:webHidden/>
          </w:rPr>
          <w:fldChar w:fldCharType="end"/>
        </w:r>
      </w:hyperlink>
    </w:p>
    <w:p w14:paraId="710E1ED6" w14:textId="258D9C4D" w:rsidR="009563B9" w:rsidRPr="009563B9" w:rsidRDefault="0034050E">
      <w:pPr>
        <w:pStyle w:val="TOC2"/>
        <w:tabs>
          <w:tab w:val="right" w:leader="dot" w:pos="9020"/>
        </w:tabs>
        <w:rPr>
          <w:rFonts w:asciiTheme="minorHAnsi" w:eastAsiaTheme="minorEastAsia" w:hAnsiTheme="minorHAnsi" w:cstheme="minorBidi"/>
          <w:noProof/>
          <w:sz w:val="22"/>
        </w:rPr>
      </w:pPr>
      <w:r>
        <w:fldChar w:fldCharType="begin"/>
      </w:r>
      <w:r>
        <w:instrText xml:space="preserve"> HYPERLINK \l "_Toc101095495" </w:instrText>
      </w:r>
      <w:r>
        <w:fldChar w:fldCharType="separate"/>
      </w:r>
      <w:r w:rsidR="009563B9" w:rsidRPr="009563B9">
        <w:rPr>
          <w:rStyle w:val="Hyperlink"/>
          <w:bCs/>
          <w:noProof/>
        </w:rPr>
        <w:t>2.2. Phân tích tì</w:t>
      </w:r>
      <w:r w:rsidR="005B0A26">
        <w:rPr>
          <w:rStyle w:val="Hyperlink"/>
          <w:bCs/>
          <w:noProof/>
        </w:rPr>
        <w:t>nh trạng tài chính của N</w:t>
      </w:r>
      <w:r w:rsidR="009563B9" w:rsidRPr="009563B9">
        <w:rPr>
          <w:rStyle w:val="Hyperlink"/>
          <w:bCs/>
          <w:noProof/>
        </w:rPr>
        <w:t>gân hàng</w:t>
      </w:r>
      <w:r w:rsidR="005B0A26">
        <w:rPr>
          <w:rStyle w:val="Hyperlink"/>
          <w:bCs/>
          <w:noProof/>
        </w:rPr>
        <w:t xml:space="preserve"> TMCP PHƯƠNG ĐÔNG</w:t>
      </w:r>
      <w:ins w:id="10" w:author="Kim Dung Nguyen" w:date="2022-04-22T22:09:00Z">
        <w:r w:rsidR="000A573A">
          <w:rPr>
            <w:rStyle w:val="Hyperlink"/>
            <w:bCs/>
            <w:noProof/>
          </w:rPr>
          <w:t xml:space="preserve"> </w:t>
        </w:r>
      </w:ins>
      <w:r w:rsidR="005B0A26">
        <w:rPr>
          <w:rStyle w:val="Hyperlink"/>
          <w:bCs/>
          <w:noProof/>
        </w:rPr>
        <w:t>(</w:t>
      </w:r>
      <w:del w:id="11" w:author="Kim Dung Nguyen" w:date="2022-04-22T22:09:00Z">
        <w:r w:rsidR="005B0A26" w:rsidDel="000A573A">
          <w:rPr>
            <w:rStyle w:val="Hyperlink"/>
            <w:bCs/>
            <w:noProof/>
          </w:rPr>
          <w:delText xml:space="preserve"> </w:delText>
        </w:r>
      </w:del>
      <w:r w:rsidR="005B0A26">
        <w:rPr>
          <w:rStyle w:val="Hyperlink"/>
          <w:bCs/>
          <w:noProof/>
        </w:rPr>
        <w:t>OCB )</w:t>
      </w:r>
      <w:r w:rsidR="001C2FB9">
        <w:rPr>
          <w:rStyle w:val="Hyperlink"/>
          <w:bCs/>
          <w:noProof/>
        </w:rPr>
        <w:t xml:space="preserve">  </w:t>
      </w:r>
      <w:r w:rsidR="009563B9" w:rsidRPr="009563B9">
        <w:rPr>
          <w:noProof/>
          <w:webHidden/>
        </w:rPr>
        <w:tab/>
      </w:r>
      <w:r w:rsidR="005B0A26">
        <w:rPr>
          <w:noProof/>
          <w:webHidden/>
        </w:rPr>
        <w:t xml:space="preserve"> </w:t>
      </w:r>
      <w:r w:rsidR="009563B9" w:rsidRPr="009563B9">
        <w:rPr>
          <w:noProof/>
          <w:webHidden/>
        </w:rPr>
        <w:fldChar w:fldCharType="begin"/>
      </w:r>
      <w:r w:rsidR="009563B9" w:rsidRPr="009563B9">
        <w:rPr>
          <w:noProof/>
          <w:webHidden/>
        </w:rPr>
        <w:instrText xml:space="preserve"> PAGEREF _Toc101095495 \h </w:instrText>
      </w:r>
      <w:r w:rsidR="009563B9" w:rsidRPr="009563B9">
        <w:rPr>
          <w:noProof/>
          <w:webHidden/>
        </w:rPr>
      </w:r>
      <w:r w:rsidR="009563B9" w:rsidRPr="009563B9">
        <w:rPr>
          <w:noProof/>
          <w:webHidden/>
        </w:rPr>
        <w:fldChar w:fldCharType="separate"/>
      </w:r>
      <w:r w:rsidR="009563B9" w:rsidRPr="009563B9">
        <w:rPr>
          <w:noProof/>
          <w:webHidden/>
        </w:rPr>
        <w:t>34</w:t>
      </w:r>
      <w:r w:rsidR="009563B9" w:rsidRPr="009563B9">
        <w:rPr>
          <w:noProof/>
          <w:webHidden/>
        </w:rPr>
        <w:fldChar w:fldCharType="end"/>
      </w:r>
      <w:r>
        <w:rPr>
          <w:noProof/>
        </w:rPr>
        <w:fldChar w:fldCharType="end"/>
      </w:r>
    </w:p>
    <w:p w14:paraId="45C1FB17" w14:textId="181864C0"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96" w:history="1">
        <w:r w:rsidR="009563B9" w:rsidRPr="009563B9">
          <w:rPr>
            <w:rStyle w:val="Hyperlink"/>
            <w:bCs/>
            <w:noProof/>
          </w:rPr>
          <w:t>2.2.1. Tình hình huy động vốn tại ngân hàng</w:t>
        </w:r>
        <w:r w:rsidR="005B0A26">
          <w:rPr>
            <w:rStyle w:val="Hyperlink"/>
            <w:bCs/>
            <w:noProof/>
          </w:rPr>
          <w:t xml:space="preserve"> OCB</w:t>
        </w:r>
        <w:r w:rsidR="009563B9" w:rsidRPr="009563B9">
          <w:rPr>
            <w:rStyle w:val="Hyperlink"/>
            <w:bCs/>
            <w:noProof/>
          </w:rPr>
          <w:t xml:space="preserve"> giai đoạn 2019-2021</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_Toc101095496 \h </w:instrText>
        </w:r>
        <w:r w:rsidR="009563B9" w:rsidRPr="009563B9">
          <w:rPr>
            <w:noProof/>
            <w:webHidden/>
          </w:rPr>
        </w:r>
        <w:r w:rsidR="009563B9" w:rsidRPr="009563B9">
          <w:rPr>
            <w:noProof/>
            <w:webHidden/>
          </w:rPr>
          <w:fldChar w:fldCharType="separate"/>
        </w:r>
        <w:r w:rsidR="009563B9" w:rsidRPr="009563B9">
          <w:rPr>
            <w:noProof/>
            <w:webHidden/>
          </w:rPr>
          <w:t>34</w:t>
        </w:r>
        <w:r w:rsidR="009563B9" w:rsidRPr="009563B9">
          <w:rPr>
            <w:noProof/>
            <w:webHidden/>
          </w:rPr>
          <w:fldChar w:fldCharType="end"/>
        </w:r>
      </w:hyperlink>
    </w:p>
    <w:p w14:paraId="3DCA8B3B" w14:textId="77777777" w:rsidR="009563B9" w:rsidRPr="005B0A26" w:rsidRDefault="0034050E">
      <w:pPr>
        <w:pStyle w:val="TOC3"/>
        <w:tabs>
          <w:tab w:val="right" w:leader="dot" w:pos="9020"/>
        </w:tabs>
        <w:rPr>
          <w:rFonts w:asciiTheme="minorHAnsi" w:eastAsiaTheme="minorEastAsia" w:hAnsiTheme="minorHAnsi" w:cstheme="minorBidi"/>
          <w:noProof/>
          <w:sz w:val="22"/>
        </w:rPr>
      </w:pPr>
      <w:hyperlink w:anchor="_Toc101095497" w:history="1">
        <w:r w:rsidR="009563B9" w:rsidRPr="009563B9">
          <w:rPr>
            <w:rStyle w:val="Hyperlink"/>
            <w:bCs/>
            <w:noProof/>
          </w:rPr>
          <w:t>2.2.2. Phân tích cơ cấu khách hàng vay vốn tại OCB</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_Toc101095497 \h </w:instrText>
        </w:r>
        <w:r w:rsidR="009563B9" w:rsidRPr="009563B9">
          <w:rPr>
            <w:noProof/>
            <w:webHidden/>
          </w:rPr>
        </w:r>
        <w:r w:rsidR="009563B9" w:rsidRPr="009563B9">
          <w:rPr>
            <w:noProof/>
            <w:webHidden/>
          </w:rPr>
          <w:fldChar w:fldCharType="separate"/>
        </w:r>
        <w:r w:rsidR="009563B9" w:rsidRPr="009563B9">
          <w:rPr>
            <w:noProof/>
            <w:webHidden/>
          </w:rPr>
          <w:t>35</w:t>
        </w:r>
        <w:r w:rsidR="009563B9" w:rsidRPr="009563B9">
          <w:rPr>
            <w:noProof/>
            <w:webHidden/>
          </w:rPr>
          <w:fldChar w:fldCharType="end"/>
        </w:r>
      </w:hyperlink>
    </w:p>
    <w:p w14:paraId="1E4C232A"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498" w:history="1">
        <w:r w:rsidR="009563B9" w:rsidRPr="009563B9">
          <w:rPr>
            <w:rStyle w:val="Hyperlink"/>
            <w:bCs/>
            <w:noProof/>
          </w:rPr>
          <w:t>2.2.3. Doanh số cho vay khách hàng doanh nghiệp của ngân hàng OCB</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_Toc101095498 \h </w:instrText>
        </w:r>
        <w:r w:rsidR="009563B9" w:rsidRPr="009563B9">
          <w:rPr>
            <w:noProof/>
            <w:webHidden/>
          </w:rPr>
        </w:r>
        <w:r w:rsidR="009563B9" w:rsidRPr="009563B9">
          <w:rPr>
            <w:noProof/>
            <w:webHidden/>
          </w:rPr>
          <w:fldChar w:fldCharType="separate"/>
        </w:r>
        <w:r w:rsidR="009563B9" w:rsidRPr="009563B9">
          <w:rPr>
            <w:noProof/>
            <w:webHidden/>
          </w:rPr>
          <w:t>36</w:t>
        </w:r>
        <w:r w:rsidR="009563B9" w:rsidRPr="009563B9">
          <w:rPr>
            <w:noProof/>
            <w:webHidden/>
          </w:rPr>
          <w:fldChar w:fldCharType="end"/>
        </w:r>
      </w:hyperlink>
    </w:p>
    <w:p w14:paraId="69EDB5BB" w14:textId="7ADDD8D6" w:rsidR="009563B9" w:rsidRPr="009563B9" w:rsidRDefault="0034050E">
      <w:pPr>
        <w:pStyle w:val="TOC2"/>
        <w:tabs>
          <w:tab w:val="right" w:leader="dot" w:pos="9020"/>
        </w:tabs>
        <w:rPr>
          <w:rFonts w:asciiTheme="minorHAnsi" w:eastAsiaTheme="minorEastAsia" w:hAnsiTheme="minorHAnsi" w:cstheme="minorBidi"/>
          <w:noProof/>
          <w:sz w:val="22"/>
        </w:rPr>
      </w:pPr>
      <w:hyperlink w:anchor="_Toc101095499" w:history="1">
        <w:r w:rsidR="009563B9" w:rsidRPr="009563B9">
          <w:rPr>
            <w:rStyle w:val="Hyperlink"/>
            <w:noProof/>
          </w:rPr>
          <w:t>2.3. Thực trạng hoạt động cho vay khách hàng doanh nghiệp tại Ngân hàng TMCP Phương Đông</w:t>
        </w:r>
        <w:r w:rsidR="005B0A26">
          <w:rPr>
            <w:rStyle w:val="Hyperlink"/>
            <w:noProof/>
          </w:rPr>
          <w:t xml:space="preserve"> ( OCB )</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_Toc101095499 \h </w:instrText>
        </w:r>
        <w:r w:rsidR="009563B9" w:rsidRPr="009563B9">
          <w:rPr>
            <w:noProof/>
            <w:webHidden/>
          </w:rPr>
        </w:r>
        <w:r w:rsidR="009563B9" w:rsidRPr="009563B9">
          <w:rPr>
            <w:noProof/>
            <w:webHidden/>
          </w:rPr>
          <w:fldChar w:fldCharType="separate"/>
        </w:r>
        <w:r w:rsidR="009563B9" w:rsidRPr="009563B9">
          <w:rPr>
            <w:noProof/>
            <w:webHidden/>
          </w:rPr>
          <w:t>42</w:t>
        </w:r>
        <w:r w:rsidR="009563B9" w:rsidRPr="009563B9">
          <w:rPr>
            <w:noProof/>
            <w:webHidden/>
          </w:rPr>
          <w:fldChar w:fldCharType="end"/>
        </w:r>
      </w:hyperlink>
    </w:p>
    <w:p w14:paraId="5F61BEF8"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00" w:history="1">
        <w:r w:rsidR="009563B9" w:rsidRPr="009563B9">
          <w:rPr>
            <w:rStyle w:val="Hyperlink"/>
            <w:bCs/>
            <w:noProof/>
          </w:rPr>
          <w:t>2.3.1. Tình hình thu nợ khách hàng doanh nghiệp của ngân hàng OCB</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_Toc101095500 \h </w:instrText>
        </w:r>
        <w:r w:rsidR="009563B9" w:rsidRPr="009563B9">
          <w:rPr>
            <w:noProof/>
            <w:webHidden/>
          </w:rPr>
        </w:r>
        <w:r w:rsidR="009563B9" w:rsidRPr="009563B9">
          <w:rPr>
            <w:noProof/>
            <w:webHidden/>
          </w:rPr>
          <w:fldChar w:fldCharType="separate"/>
        </w:r>
        <w:r w:rsidR="009563B9" w:rsidRPr="009563B9">
          <w:rPr>
            <w:noProof/>
            <w:webHidden/>
          </w:rPr>
          <w:t>42</w:t>
        </w:r>
        <w:r w:rsidR="009563B9" w:rsidRPr="009563B9">
          <w:rPr>
            <w:noProof/>
            <w:webHidden/>
          </w:rPr>
          <w:fldChar w:fldCharType="end"/>
        </w:r>
      </w:hyperlink>
    </w:p>
    <w:p w14:paraId="43E8097C"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01" w:history="1">
        <w:r w:rsidR="009563B9" w:rsidRPr="009563B9">
          <w:rPr>
            <w:rStyle w:val="Hyperlink"/>
            <w:bCs/>
            <w:noProof/>
          </w:rPr>
          <w:t>2.3.2. Tình hình dư nợ theo khách hàng doanh nghiệp của ngân hàng OCB</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_Toc101095501 \h </w:instrText>
        </w:r>
        <w:r w:rsidR="009563B9" w:rsidRPr="009563B9">
          <w:rPr>
            <w:noProof/>
            <w:webHidden/>
          </w:rPr>
        </w:r>
        <w:r w:rsidR="009563B9" w:rsidRPr="009563B9">
          <w:rPr>
            <w:noProof/>
            <w:webHidden/>
          </w:rPr>
          <w:fldChar w:fldCharType="separate"/>
        </w:r>
        <w:r w:rsidR="009563B9" w:rsidRPr="009563B9">
          <w:rPr>
            <w:noProof/>
            <w:webHidden/>
          </w:rPr>
          <w:t>49</w:t>
        </w:r>
        <w:r w:rsidR="009563B9" w:rsidRPr="009563B9">
          <w:rPr>
            <w:noProof/>
            <w:webHidden/>
          </w:rPr>
          <w:fldChar w:fldCharType="end"/>
        </w:r>
      </w:hyperlink>
    </w:p>
    <w:p w14:paraId="37C0A846"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02" w:history="1">
        <w:r w:rsidR="009563B9" w:rsidRPr="009563B9">
          <w:rPr>
            <w:rStyle w:val="Hyperlink"/>
            <w:bCs/>
            <w:noProof/>
          </w:rPr>
          <w:t>2.3.3. Đánh giá hoạt động cho vay của ngân hàng OCB</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_Toc101095502 \h </w:instrText>
        </w:r>
        <w:r w:rsidR="009563B9" w:rsidRPr="009563B9">
          <w:rPr>
            <w:noProof/>
            <w:webHidden/>
          </w:rPr>
        </w:r>
        <w:r w:rsidR="009563B9" w:rsidRPr="009563B9">
          <w:rPr>
            <w:noProof/>
            <w:webHidden/>
          </w:rPr>
          <w:fldChar w:fldCharType="separate"/>
        </w:r>
        <w:r w:rsidR="009563B9" w:rsidRPr="009563B9">
          <w:rPr>
            <w:noProof/>
            <w:webHidden/>
          </w:rPr>
          <w:t>54</w:t>
        </w:r>
        <w:r w:rsidR="009563B9" w:rsidRPr="009563B9">
          <w:rPr>
            <w:noProof/>
            <w:webHidden/>
          </w:rPr>
          <w:fldChar w:fldCharType="end"/>
        </w:r>
      </w:hyperlink>
    </w:p>
    <w:p w14:paraId="7504512E"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03" w:history="1">
        <w:r w:rsidR="009563B9" w:rsidRPr="009563B9">
          <w:rPr>
            <w:rStyle w:val="Hyperlink"/>
            <w:bCs/>
            <w:noProof/>
          </w:rPr>
          <w:t>2.3.4. Tỷ lệ nợ xấu</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_Toc101095503 \h </w:instrText>
        </w:r>
        <w:r w:rsidR="009563B9" w:rsidRPr="009563B9">
          <w:rPr>
            <w:noProof/>
            <w:webHidden/>
          </w:rPr>
        </w:r>
        <w:r w:rsidR="009563B9" w:rsidRPr="009563B9">
          <w:rPr>
            <w:noProof/>
            <w:webHidden/>
          </w:rPr>
          <w:fldChar w:fldCharType="separate"/>
        </w:r>
        <w:r w:rsidR="009563B9" w:rsidRPr="009563B9">
          <w:rPr>
            <w:noProof/>
            <w:webHidden/>
          </w:rPr>
          <w:t>54</w:t>
        </w:r>
        <w:r w:rsidR="009563B9" w:rsidRPr="009563B9">
          <w:rPr>
            <w:noProof/>
            <w:webHidden/>
          </w:rPr>
          <w:fldChar w:fldCharType="end"/>
        </w:r>
      </w:hyperlink>
    </w:p>
    <w:p w14:paraId="41AB440D" w14:textId="29254392"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04" w:history="1">
        <w:r w:rsidR="009563B9" w:rsidRPr="009563B9">
          <w:rPr>
            <w:rStyle w:val="Hyperlink"/>
            <w:bCs/>
            <w:noProof/>
          </w:rPr>
          <w:t>2.3.5. Các chi tiêu đánh giá hoạt động cho vay đối với khách hàng doanh nghiệp tại ngân hàng</w:t>
        </w:r>
        <w:r w:rsidR="005B0A26">
          <w:rPr>
            <w:rStyle w:val="Hyperlink"/>
            <w:bCs/>
            <w:noProof/>
          </w:rPr>
          <w:t xml:space="preserve"> OCB</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_Toc101095504 \h </w:instrText>
        </w:r>
        <w:r w:rsidR="009563B9" w:rsidRPr="009563B9">
          <w:rPr>
            <w:noProof/>
            <w:webHidden/>
          </w:rPr>
        </w:r>
        <w:r w:rsidR="009563B9" w:rsidRPr="009563B9">
          <w:rPr>
            <w:noProof/>
            <w:webHidden/>
          </w:rPr>
          <w:fldChar w:fldCharType="separate"/>
        </w:r>
        <w:r w:rsidR="009563B9" w:rsidRPr="009563B9">
          <w:rPr>
            <w:noProof/>
            <w:webHidden/>
          </w:rPr>
          <w:t>57</w:t>
        </w:r>
        <w:r w:rsidR="009563B9" w:rsidRPr="009563B9">
          <w:rPr>
            <w:noProof/>
            <w:webHidden/>
          </w:rPr>
          <w:fldChar w:fldCharType="end"/>
        </w:r>
      </w:hyperlink>
    </w:p>
    <w:p w14:paraId="625E87C1" w14:textId="159DF7F5" w:rsidR="009563B9" w:rsidRPr="009563B9" w:rsidRDefault="0034050E">
      <w:pPr>
        <w:pStyle w:val="TOC2"/>
        <w:tabs>
          <w:tab w:val="right" w:leader="dot" w:pos="9020"/>
        </w:tabs>
        <w:rPr>
          <w:rFonts w:asciiTheme="minorHAnsi" w:eastAsiaTheme="minorEastAsia" w:hAnsiTheme="minorHAnsi" w:cstheme="minorBidi"/>
          <w:noProof/>
          <w:sz w:val="22"/>
        </w:rPr>
      </w:pPr>
      <w:hyperlink w:anchor="_Toc101095505" w:history="1">
        <w:r w:rsidR="009563B9" w:rsidRPr="009563B9">
          <w:rPr>
            <w:rStyle w:val="Hyperlink"/>
            <w:noProof/>
          </w:rPr>
          <w:t>2.4. Đánh giá công tác nâng cao hoạt động cho vay khách hàng doanh nghiệp của Ngân hàng TMCP Phương Đông</w:t>
        </w:r>
        <w:r w:rsidR="005B0A26">
          <w:rPr>
            <w:rStyle w:val="Hyperlink"/>
            <w:noProof/>
          </w:rPr>
          <w:t xml:space="preserve"> ( OCB )</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_Toc101095505 \h </w:instrText>
        </w:r>
        <w:r w:rsidR="009563B9" w:rsidRPr="009563B9">
          <w:rPr>
            <w:noProof/>
            <w:webHidden/>
          </w:rPr>
        </w:r>
        <w:r w:rsidR="009563B9" w:rsidRPr="009563B9">
          <w:rPr>
            <w:noProof/>
            <w:webHidden/>
          </w:rPr>
          <w:fldChar w:fldCharType="separate"/>
        </w:r>
        <w:r w:rsidR="009563B9" w:rsidRPr="009563B9">
          <w:rPr>
            <w:noProof/>
            <w:webHidden/>
          </w:rPr>
          <w:t>58</w:t>
        </w:r>
        <w:r w:rsidR="009563B9" w:rsidRPr="009563B9">
          <w:rPr>
            <w:noProof/>
            <w:webHidden/>
          </w:rPr>
          <w:fldChar w:fldCharType="end"/>
        </w:r>
      </w:hyperlink>
    </w:p>
    <w:p w14:paraId="5F8AD991"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06" w:history="1">
        <w:r w:rsidR="009563B9" w:rsidRPr="009563B9">
          <w:rPr>
            <w:rStyle w:val="Hyperlink"/>
            <w:noProof/>
          </w:rPr>
          <w:t>2.4.1. Thành</w:t>
        </w:r>
        <w:r w:rsidR="009563B9" w:rsidRPr="009563B9">
          <w:rPr>
            <w:rStyle w:val="Hyperlink"/>
            <w:noProof/>
            <w:spacing w:val="-2"/>
          </w:rPr>
          <w:t xml:space="preserve"> </w:t>
        </w:r>
        <w:r w:rsidR="009563B9" w:rsidRPr="009563B9">
          <w:rPr>
            <w:rStyle w:val="Hyperlink"/>
            <w:noProof/>
          </w:rPr>
          <w:t>tựu</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_Toc101095506 \h </w:instrText>
        </w:r>
        <w:r w:rsidR="009563B9" w:rsidRPr="009563B9">
          <w:rPr>
            <w:noProof/>
            <w:webHidden/>
          </w:rPr>
        </w:r>
        <w:r w:rsidR="009563B9" w:rsidRPr="009563B9">
          <w:rPr>
            <w:noProof/>
            <w:webHidden/>
          </w:rPr>
          <w:fldChar w:fldCharType="separate"/>
        </w:r>
        <w:r w:rsidR="009563B9" w:rsidRPr="009563B9">
          <w:rPr>
            <w:noProof/>
            <w:webHidden/>
          </w:rPr>
          <w:t>58</w:t>
        </w:r>
        <w:r w:rsidR="009563B9" w:rsidRPr="009563B9">
          <w:rPr>
            <w:noProof/>
            <w:webHidden/>
          </w:rPr>
          <w:fldChar w:fldCharType="end"/>
        </w:r>
      </w:hyperlink>
    </w:p>
    <w:p w14:paraId="6CC98370"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07" w:history="1">
        <w:r w:rsidR="009563B9" w:rsidRPr="009563B9">
          <w:rPr>
            <w:rStyle w:val="Hyperlink"/>
            <w:noProof/>
          </w:rPr>
          <w:t>2.4.2. Hạn</w:t>
        </w:r>
        <w:r w:rsidR="009563B9" w:rsidRPr="009563B9">
          <w:rPr>
            <w:rStyle w:val="Hyperlink"/>
            <w:noProof/>
            <w:spacing w:val="-2"/>
          </w:rPr>
          <w:t xml:space="preserve"> </w:t>
        </w:r>
        <w:r w:rsidR="009563B9" w:rsidRPr="009563B9">
          <w:rPr>
            <w:rStyle w:val="Hyperlink"/>
            <w:noProof/>
          </w:rPr>
          <w:t>chế</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_Toc101095507 \h </w:instrText>
        </w:r>
        <w:r w:rsidR="009563B9" w:rsidRPr="009563B9">
          <w:rPr>
            <w:noProof/>
            <w:webHidden/>
          </w:rPr>
        </w:r>
        <w:r w:rsidR="009563B9" w:rsidRPr="009563B9">
          <w:rPr>
            <w:noProof/>
            <w:webHidden/>
          </w:rPr>
          <w:fldChar w:fldCharType="separate"/>
        </w:r>
        <w:r w:rsidR="009563B9" w:rsidRPr="009563B9">
          <w:rPr>
            <w:noProof/>
            <w:webHidden/>
          </w:rPr>
          <w:t>59</w:t>
        </w:r>
        <w:r w:rsidR="009563B9" w:rsidRPr="009563B9">
          <w:rPr>
            <w:noProof/>
            <w:webHidden/>
          </w:rPr>
          <w:fldChar w:fldCharType="end"/>
        </w:r>
      </w:hyperlink>
    </w:p>
    <w:p w14:paraId="09C451E2" w14:textId="683E2328" w:rsidR="009563B9" w:rsidRPr="009563B9" w:rsidRDefault="0034050E">
      <w:pPr>
        <w:pStyle w:val="TOC2"/>
        <w:tabs>
          <w:tab w:val="right" w:leader="dot" w:pos="9020"/>
        </w:tabs>
        <w:rPr>
          <w:rFonts w:asciiTheme="minorHAnsi" w:eastAsiaTheme="minorEastAsia" w:hAnsiTheme="minorHAnsi" w:cstheme="minorBidi"/>
          <w:noProof/>
          <w:sz w:val="22"/>
        </w:rPr>
      </w:pPr>
      <w:hyperlink w:anchor="_Toc101095508" w:history="1">
        <w:r w:rsidR="009563B9" w:rsidRPr="009563B9">
          <w:rPr>
            <w:rStyle w:val="Hyperlink"/>
            <w:noProof/>
          </w:rPr>
          <w:t>2.5. Nguyên nhân dẫn đến các hạn chế trong việc hoàn thiện hoạt động cho vay đối với khách hàng doanh nghiệp của Ngân hàng TMCP Phương Đông</w:t>
        </w:r>
        <w:r w:rsidR="005B0A26">
          <w:rPr>
            <w:rStyle w:val="Hyperlink"/>
            <w:noProof/>
          </w:rPr>
          <w:t xml:space="preserve"> ( OCB )</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_Toc101095508 \h </w:instrText>
        </w:r>
        <w:r w:rsidR="009563B9" w:rsidRPr="009563B9">
          <w:rPr>
            <w:noProof/>
            <w:webHidden/>
          </w:rPr>
        </w:r>
        <w:r w:rsidR="009563B9" w:rsidRPr="009563B9">
          <w:rPr>
            <w:noProof/>
            <w:webHidden/>
          </w:rPr>
          <w:fldChar w:fldCharType="separate"/>
        </w:r>
        <w:r w:rsidR="009563B9" w:rsidRPr="009563B9">
          <w:rPr>
            <w:noProof/>
            <w:webHidden/>
          </w:rPr>
          <w:t>60</w:t>
        </w:r>
        <w:r w:rsidR="009563B9" w:rsidRPr="009563B9">
          <w:rPr>
            <w:noProof/>
            <w:webHidden/>
          </w:rPr>
          <w:fldChar w:fldCharType="end"/>
        </w:r>
      </w:hyperlink>
    </w:p>
    <w:p w14:paraId="4B85F7AF"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09" w:history="1">
        <w:r w:rsidR="009563B9" w:rsidRPr="009563B9">
          <w:rPr>
            <w:rStyle w:val="Hyperlink"/>
            <w:noProof/>
          </w:rPr>
          <w:t>2.5.1. Các nguyên nhân xuất phát từ yếu tố vĩ mô của nền kinh</w:t>
        </w:r>
        <w:r w:rsidR="009563B9" w:rsidRPr="009563B9">
          <w:rPr>
            <w:rStyle w:val="Hyperlink"/>
            <w:noProof/>
            <w:spacing w:val="-9"/>
          </w:rPr>
          <w:t xml:space="preserve"> </w:t>
        </w:r>
        <w:r w:rsidR="009563B9" w:rsidRPr="009563B9">
          <w:rPr>
            <w:rStyle w:val="Hyperlink"/>
            <w:noProof/>
          </w:rPr>
          <w:t>tế</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_Toc101095509 \h </w:instrText>
        </w:r>
        <w:r w:rsidR="009563B9" w:rsidRPr="009563B9">
          <w:rPr>
            <w:noProof/>
            <w:webHidden/>
          </w:rPr>
        </w:r>
        <w:r w:rsidR="009563B9" w:rsidRPr="009563B9">
          <w:rPr>
            <w:noProof/>
            <w:webHidden/>
          </w:rPr>
          <w:fldChar w:fldCharType="separate"/>
        </w:r>
        <w:r w:rsidR="009563B9" w:rsidRPr="009563B9">
          <w:rPr>
            <w:noProof/>
            <w:webHidden/>
          </w:rPr>
          <w:t>60</w:t>
        </w:r>
        <w:r w:rsidR="009563B9" w:rsidRPr="009563B9">
          <w:rPr>
            <w:noProof/>
            <w:webHidden/>
          </w:rPr>
          <w:fldChar w:fldCharType="end"/>
        </w:r>
      </w:hyperlink>
    </w:p>
    <w:p w14:paraId="6D7BD155"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10" w:history="1">
        <w:r w:rsidR="009563B9" w:rsidRPr="009563B9">
          <w:rPr>
            <w:rStyle w:val="Hyperlink"/>
            <w:noProof/>
          </w:rPr>
          <w:t>2.5.2. Các yếu tố từ phía ngân</w:t>
        </w:r>
        <w:r w:rsidR="009563B9" w:rsidRPr="009563B9">
          <w:rPr>
            <w:rStyle w:val="Hyperlink"/>
            <w:noProof/>
            <w:spacing w:val="-3"/>
          </w:rPr>
          <w:t xml:space="preserve"> </w:t>
        </w:r>
        <w:r w:rsidR="009563B9" w:rsidRPr="009563B9">
          <w:rPr>
            <w:rStyle w:val="Hyperlink"/>
            <w:noProof/>
          </w:rPr>
          <w:t>hàng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_Toc101095510 \h </w:instrText>
        </w:r>
        <w:r w:rsidR="009563B9" w:rsidRPr="009563B9">
          <w:rPr>
            <w:noProof/>
            <w:webHidden/>
          </w:rPr>
        </w:r>
        <w:r w:rsidR="009563B9" w:rsidRPr="009563B9">
          <w:rPr>
            <w:noProof/>
            <w:webHidden/>
          </w:rPr>
          <w:fldChar w:fldCharType="separate"/>
        </w:r>
        <w:r w:rsidR="009563B9" w:rsidRPr="009563B9">
          <w:rPr>
            <w:noProof/>
            <w:webHidden/>
          </w:rPr>
          <w:t>60</w:t>
        </w:r>
        <w:r w:rsidR="009563B9" w:rsidRPr="009563B9">
          <w:rPr>
            <w:noProof/>
            <w:webHidden/>
          </w:rPr>
          <w:fldChar w:fldCharType="end"/>
        </w:r>
      </w:hyperlink>
    </w:p>
    <w:p w14:paraId="421AA523"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11" w:history="1">
        <w:r w:rsidR="009563B9" w:rsidRPr="009563B9">
          <w:rPr>
            <w:rStyle w:val="Hyperlink"/>
            <w:noProof/>
          </w:rPr>
          <w:t>2.5.3. Các yếu tố từ phía khách</w:t>
        </w:r>
        <w:r w:rsidR="009563B9" w:rsidRPr="009563B9">
          <w:rPr>
            <w:rStyle w:val="Hyperlink"/>
            <w:noProof/>
            <w:spacing w:val="-3"/>
          </w:rPr>
          <w:t xml:space="preserve"> </w:t>
        </w:r>
        <w:r w:rsidR="009563B9" w:rsidRPr="009563B9">
          <w:rPr>
            <w:rStyle w:val="Hyperlink"/>
            <w:noProof/>
          </w:rPr>
          <w:t>hàng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_Toc101095511 \h </w:instrText>
        </w:r>
        <w:r w:rsidR="009563B9" w:rsidRPr="009563B9">
          <w:rPr>
            <w:noProof/>
            <w:webHidden/>
          </w:rPr>
        </w:r>
        <w:r w:rsidR="009563B9" w:rsidRPr="009563B9">
          <w:rPr>
            <w:noProof/>
            <w:webHidden/>
          </w:rPr>
          <w:fldChar w:fldCharType="separate"/>
        </w:r>
        <w:r w:rsidR="009563B9" w:rsidRPr="009563B9">
          <w:rPr>
            <w:noProof/>
            <w:webHidden/>
          </w:rPr>
          <w:t>61</w:t>
        </w:r>
        <w:r w:rsidR="009563B9" w:rsidRPr="009563B9">
          <w:rPr>
            <w:noProof/>
            <w:webHidden/>
          </w:rPr>
          <w:fldChar w:fldCharType="end"/>
        </w:r>
      </w:hyperlink>
    </w:p>
    <w:p w14:paraId="133E01EA" w14:textId="32D7955E"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512" w:history="1">
        <w:r w:rsidR="009563B9" w:rsidRPr="009563B9">
          <w:rPr>
            <w:rStyle w:val="Hyperlink"/>
            <w:bCs/>
            <w:noProof/>
          </w:rPr>
          <w:t>CHƯƠNG 3: NHẬN XÉT, KIẾN NGHỊ VÀ GIẢI PHÁP ĐỐI VỚI HOẠT ĐỘNG CHO VAY KHÁCH HÀNG DOANH NGHIỆP TẠI NGÂN HÀNG TMCP PHƯƠNG ĐÔNG</w:t>
        </w:r>
        <w:r w:rsidR="005B0A26">
          <w:rPr>
            <w:rStyle w:val="Hyperlink"/>
            <w:bCs/>
            <w:noProof/>
          </w:rPr>
          <w:t xml:space="preserve"> ( OCB ) </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_Toc101095512 \h </w:instrText>
        </w:r>
        <w:r w:rsidR="009563B9" w:rsidRPr="009563B9">
          <w:rPr>
            <w:noProof/>
            <w:webHidden/>
          </w:rPr>
        </w:r>
        <w:r w:rsidR="009563B9" w:rsidRPr="009563B9">
          <w:rPr>
            <w:noProof/>
            <w:webHidden/>
          </w:rPr>
          <w:fldChar w:fldCharType="separate"/>
        </w:r>
        <w:r w:rsidR="009563B9" w:rsidRPr="009563B9">
          <w:rPr>
            <w:noProof/>
            <w:webHidden/>
          </w:rPr>
          <w:t>63</w:t>
        </w:r>
        <w:r w:rsidR="009563B9" w:rsidRPr="009563B9">
          <w:rPr>
            <w:noProof/>
            <w:webHidden/>
          </w:rPr>
          <w:fldChar w:fldCharType="end"/>
        </w:r>
      </w:hyperlink>
    </w:p>
    <w:p w14:paraId="4CDC2B73" w14:textId="2D8E3C75" w:rsidR="009563B9" w:rsidRPr="009563B9" w:rsidRDefault="0034050E">
      <w:pPr>
        <w:pStyle w:val="TOC2"/>
        <w:tabs>
          <w:tab w:val="right" w:leader="dot" w:pos="9020"/>
        </w:tabs>
        <w:rPr>
          <w:rFonts w:asciiTheme="minorHAnsi" w:eastAsiaTheme="minorEastAsia" w:hAnsiTheme="minorHAnsi" w:cstheme="minorBidi"/>
          <w:noProof/>
          <w:sz w:val="22"/>
        </w:rPr>
      </w:pPr>
      <w:hyperlink w:anchor="_Toc101095513" w:history="1">
        <w:r w:rsidR="009563B9" w:rsidRPr="009563B9">
          <w:rPr>
            <w:rStyle w:val="Hyperlink"/>
            <w:noProof/>
          </w:rPr>
          <w:t>3.1. Định</w:t>
        </w:r>
        <w:r w:rsidR="009563B9" w:rsidRPr="009563B9">
          <w:rPr>
            <w:rStyle w:val="Hyperlink"/>
            <w:noProof/>
            <w:spacing w:val="-8"/>
          </w:rPr>
          <w:t xml:space="preserve"> </w:t>
        </w:r>
        <w:r w:rsidR="009563B9" w:rsidRPr="009563B9">
          <w:rPr>
            <w:rStyle w:val="Hyperlink"/>
            <w:noProof/>
          </w:rPr>
          <w:t>hướng</w:t>
        </w:r>
        <w:r w:rsidR="009563B9" w:rsidRPr="009563B9">
          <w:rPr>
            <w:rStyle w:val="Hyperlink"/>
            <w:noProof/>
            <w:spacing w:val="-7"/>
          </w:rPr>
          <w:t xml:space="preserve"> </w:t>
        </w:r>
        <w:r w:rsidR="009563B9" w:rsidRPr="009563B9">
          <w:rPr>
            <w:rStyle w:val="Hyperlink"/>
            <w:noProof/>
          </w:rPr>
          <w:t>hoàn thiện</w:t>
        </w:r>
        <w:r w:rsidR="009563B9" w:rsidRPr="009563B9">
          <w:rPr>
            <w:rStyle w:val="Hyperlink"/>
            <w:noProof/>
            <w:spacing w:val="-7"/>
          </w:rPr>
          <w:t xml:space="preserve"> </w:t>
        </w:r>
        <w:r w:rsidR="009563B9" w:rsidRPr="009563B9">
          <w:rPr>
            <w:rStyle w:val="Hyperlink"/>
            <w:noProof/>
          </w:rPr>
          <w:t>hoạt</w:t>
        </w:r>
        <w:r w:rsidR="009563B9" w:rsidRPr="009563B9">
          <w:rPr>
            <w:rStyle w:val="Hyperlink"/>
            <w:noProof/>
            <w:spacing w:val="-7"/>
          </w:rPr>
          <w:t xml:space="preserve"> </w:t>
        </w:r>
        <w:r w:rsidR="009563B9" w:rsidRPr="009563B9">
          <w:rPr>
            <w:rStyle w:val="Hyperlink"/>
            <w:noProof/>
          </w:rPr>
          <w:t>động</w:t>
        </w:r>
        <w:r w:rsidR="009563B9" w:rsidRPr="009563B9">
          <w:rPr>
            <w:rStyle w:val="Hyperlink"/>
            <w:noProof/>
            <w:spacing w:val="-7"/>
          </w:rPr>
          <w:t xml:space="preserve"> </w:t>
        </w:r>
        <w:r w:rsidR="009563B9" w:rsidRPr="009563B9">
          <w:rPr>
            <w:rStyle w:val="Hyperlink"/>
            <w:noProof/>
          </w:rPr>
          <w:t>cho</w:t>
        </w:r>
        <w:r w:rsidR="009563B9" w:rsidRPr="009563B9">
          <w:rPr>
            <w:rStyle w:val="Hyperlink"/>
            <w:noProof/>
            <w:spacing w:val="-7"/>
          </w:rPr>
          <w:t xml:space="preserve"> </w:t>
        </w:r>
        <w:r w:rsidR="009563B9" w:rsidRPr="009563B9">
          <w:rPr>
            <w:rStyle w:val="Hyperlink"/>
            <w:noProof/>
          </w:rPr>
          <w:t>vay</w:t>
        </w:r>
        <w:r w:rsidR="009563B9" w:rsidRPr="009563B9">
          <w:rPr>
            <w:rStyle w:val="Hyperlink"/>
            <w:noProof/>
            <w:spacing w:val="-7"/>
          </w:rPr>
          <w:t xml:space="preserve"> </w:t>
        </w:r>
        <w:r w:rsidR="009563B9" w:rsidRPr="009563B9">
          <w:rPr>
            <w:rStyle w:val="Hyperlink"/>
            <w:noProof/>
          </w:rPr>
          <w:t>khách</w:t>
        </w:r>
        <w:r w:rsidR="009563B9" w:rsidRPr="009563B9">
          <w:rPr>
            <w:rStyle w:val="Hyperlink"/>
            <w:noProof/>
            <w:spacing w:val="-7"/>
          </w:rPr>
          <w:t xml:space="preserve"> </w:t>
        </w:r>
        <w:r w:rsidR="009563B9" w:rsidRPr="009563B9">
          <w:rPr>
            <w:rStyle w:val="Hyperlink"/>
            <w:noProof/>
          </w:rPr>
          <w:t>hàng doanh nghiệp tại Ngân hàng TMCP Phương Đông</w:t>
        </w:r>
        <w:r w:rsidR="00807D37">
          <w:rPr>
            <w:rStyle w:val="Hyperlink"/>
            <w:noProof/>
          </w:rPr>
          <w:t xml:space="preserve"> ( OCB )</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_Toc101095513 \h </w:instrText>
        </w:r>
        <w:r w:rsidR="009563B9" w:rsidRPr="009563B9">
          <w:rPr>
            <w:noProof/>
            <w:webHidden/>
          </w:rPr>
        </w:r>
        <w:r w:rsidR="009563B9" w:rsidRPr="009563B9">
          <w:rPr>
            <w:noProof/>
            <w:webHidden/>
          </w:rPr>
          <w:fldChar w:fldCharType="separate"/>
        </w:r>
        <w:r w:rsidR="009563B9" w:rsidRPr="009563B9">
          <w:rPr>
            <w:noProof/>
            <w:webHidden/>
          </w:rPr>
          <w:t>63</w:t>
        </w:r>
        <w:r w:rsidR="009563B9" w:rsidRPr="009563B9">
          <w:rPr>
            <w:noProof/>
            <w:webHidden/>
          </w:rPr>
          <w:fldChar w:fldCharType="end"/>
        </w:r>
      </w:hyperlink>
    </w:p>
    <w:p w14:paraId="357BB285"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14" w:history="1">
        <w:r w:rsidR="009563B9" w:rsidRPr="009563B9">
          <w:rPr>
            <w:rStyle w:val="Hyperlink"/>
            <w:noProof/>
          </w:rPr>
          <w:t>3.1.1. Định hướng tín dụng của Ngân hàng Nhà</w:t>
        </w:r>
        <w:r w:rsidR="009563B9" w:rsidRPr="009563B9">
          <w:rPr>
            <w:rStyle w:val="Hyperlink"/>
            <w:noProof/>
            <w:spacing w:val="-5"/>
          </w:rPr>
          <w:t xml:space="preserve"> </w:t>
        </w:r>
        <w:r w:rsidR="009563B9" w:rsidRPr="009563B9">
          <w:rPr>
            <w:rStyle w:val="Hyperlink"/>
            <w:noProof/>
          </w:rPr>
          <w:t>nước</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_Toc101095514 \h </w:instrText>
        </w:r>
        <w:r w:rsidR="009563B9" w:rsidRPr="009563B9">
          <w:rPr>
            <w:noProof/>
            <w:webHidden/>
          </w:rPr>
        </w:r>
        <w:r w:rsidR="009563B9" w:rsidRPr="009563B9">
          <w:rPr>
            <w:noProof/>
            <w:webHidden/>
          </w:rPr>
          <w:fldChar w:fldCharType="separate"/>
        </w:r>
        <w:r w:rsidR="009563B9" w:rsidRPr="009563B9">
          <w:rPr>
            <w:noProof/>
            <w:webHidden/>
          </w:rPr>
          <w:t>63</w:t>
        </w:r>
        <w:r w:rsidR="009563B9" w:rsidRPr="009563B9">
          <w:rPr>
            <w:noProof/>
            <w:webHidden/>
          </w:rPr>
          <w:fldChar w:fldCharType="end"/>
        </w:r>
      </w:hyperlink>
    </w:p>
    <w:p w14:paraId="657C66B0"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15" w:history="1">
        <w:r w:rsidR="009563B9" w:rsidRPr="009563B9">
          <w:rPr>
            <w:rStyle w:val="Hyperlink"/>
            <w:noProof/>
          </w:rPr>
          <w:t>3.1.2. Định hướng kinh doanh của Ngân hàng TMCP Phương Đông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_Toc101095515 \h </w:instrText>
        </w:r>
        <w:r w:rsidR="009563B9" w:rsidRPr="009563B9">
          <w:rPr>
            <w:noProof/>
            <w:webHidden/>
          </w:rPr>
        </w:r>
        <w:r w:rsidR="009563B9" w:rsidRPr="009563B9">
          <w:rPr>
            <w:noProof/>
            <w:webHidden/>
          </w:rPr>
          <w:fldChar w:fldCharType="separate"/>
        </w:r>
        <w:r w:rsidR="009563B9" w:rsidRPr="009563B9">
          <w:rPr>
            <w:noProof/>
            <w:webHidden/>
          </w:rPr>
          <w:t>64</w:t>
        </w:r>
        <w:r w:rsidR="009563B9" w:rsidRPr="009563B9">
          <w:rPr>
            <w:noProof/>
            <w:webHidden/>
          </w:rPr>
          <w:fldChar w:fldCharType="end"/>
        </w:r>
      </w:hyperlink>
    </w:p>
    <w:p w14:paraId="707C6DFD"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16" w:history="1">
        <w:r w:rsidR="009563B9" w:rsidRPr="009563B9">
          <w:rPr>
            <w:rStyle w:val="Hyperlink"/>
            <w:noProof/>
          </w:rPr>
          <w:t>3.1.3. Định hướng và mục tiêu hoàn thiện hoạt động cho vay khách hàng doanh nghiệp của Ngân hàng TMCP Phương Đông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_Toc101095516 \h </w:instrText>
        </w:r>
        <w:r w:rsidR="009563B9" w:rsidRPr="009563B9">
          <w:rPr>
            <w:noProof/>
            <w:webHidden/>
          </w:rPr>
        </w:r>
        <w:r w:rsidR="009563B9" w:rsidRPr="009563B9">
          <w:rPr>
            <w:noProof/>
            <w:webHidden/>
          </w:rPr>
          <w:fldChar w:fldCharType="separate"/>
        </w:r>
        <w:r w:rsidR="009563B9" w:rsidRPr="009563B9">
          <w:rPr>
            <w:noProof/>
            <w:webHidden/>
          </w:rPr>
          <w:t>65</w:t>
        </w:r>
        <w:r w:rsidR="009563B9" w:rsidRPr="009563B9">
          <w:rPr>
            <w:noProof/>
            <w:webHidden/>
          </w:rPr>
          <w:fldChar w:fldCharType="end"/>
        </w:r>
      </w:hyperlink>
    </w:p>
    <w:p w14:paraId="70946D02" w14:textId="72BBAC01" w:rsidR="009563B9" w:rsidRPr="009563B9" w:rsidRDefault="0034050E">
      <w:pPr>
        <w:pStyle w:val="TOC2"/>
        <w:tabs>
          <w:tab w:val="right" w:leader="dot" w:pos="9020"/>
        </w:tabs>
        <w:rPr>
          <w:rFonts w:asciiTheme="minorHAnsi" w:eastAsiaTheme="minorEastAsia" w:hAnsiTheme="minorHAnsi" w:cstheme="minorBidi"/>
          <w:noProof/>
          <w:sz w:val="22"/>
        </w:rPr>
      </w:pPr>
      <w:hyperlink w:anchor="_Toc101095517" w:history="1">
        <w:r w:rsidR="009563B9" w:rsidRPr="009563B9">
          <w:rPr>
            <w:rStyle w:val="Hyperlink"/>
            <w:noProof/>
          </w:rPr>
          <w:t>3.2. Giải pháp hoàn thiện hoạt động cho vay khách hàng doanh nghiệp tại Ngân hàng TMCP Phương Đông</w:t>
        </w:r>
        <w:r w:rsidR="00807D37">
          <w:rPr>
            <w:rStyle w:val="Hyperlink"/>
            <w:noProof/>
          </w:rPr>
          <w:t xml:space="preserve"> ( OCB )</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_Toc101095517 \h </w:instrText>
        </w:r>
        <w:r w:rsidR="009563B9" w:rsidRPr="009563B9">
          <w:rPr>
            <w:noProof/>
            <w:webHidden/>
          </w:rPr>
        </w:r>
        <w:r w:rsidR="009563B9" w:rsidRPr="009563B9">
          <w:rPr>
            <w:noProof/>
            <w:webHidden/>
          </w:rPr>
          <w:fldChar w:fldCharType="separate"/>
        </w:r>
        <w:r w:rsidR="009563B9" w:rsidRPr="009563B9">
          <w:rPr>
            <w:noProof/>
            <w:webHidden/>
          </w:rPr>
          <w:t>66</w:t>
        </w:r>
        <w:r w:rsidR="009563B9" w:rsidRPr="009563B9">
          <w:rPr>
            <w:noProof/>
            <w:webHidden/>
          </w:rPr>
          <w:fldChar w:fldCharType="end"/>
        </w:r>
      </w:hyperlink>
    </w:p>
    <w:p w14:paraId="0926C75D"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18" w:history="1">
        <w:r w:rsidR="009563B9" w:rsidRPr="009563B9">
          <w:rPr>
            <w:rStyle w:val="Hyperlink"/>
            <w:noProof/>
          </w:rPr>
          <w:t>3.2.1. Nâng cao chất lượng dịch vụ khách hàng doanh</w:t>
        </w:r>
        <w:r w:rsidR="009563B9" w:rsidRPr="009563B9">
          <w:rPr>
            <w:rStyle w:val="Hyperlink"/>
            <w:noProof/>
            <w:spacing w:val="-1"/>
          </w:rPr>
          <w:t xml:space="preserve"> </w:t>
        </w:r>
        <w:r w:rsidR="009563B9" w:rsidRPr="009563B9">
          <w:rPr>
            <w:rStyle w:val="Hyperlink"/>
            <w:noProof/>
          </w:rPr>
          <w:t>nghiệp</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_Toc101095518 \h </w:instrText>
        </w:r>
        <w:r w:rsidR="009563B9" w:rsidRPr="009563B9">
          <w:rPr>
            <w:noProof/>
            <w:webHidden/>
          </w:rPr>
        </w:r>
        <w:r w:rsidR="009563B9" w:rsidRPr="009563B9">
          <w:rPr>
            <w:noProof/>
            <w:webHidden/>
          </w:rPr>
          <w:fldChar w:fldCharType="separate"/>
        </w:r>
        <w:r w:rsidR="009563B9" w:rsidRPr="009563B9">
          <w:rPr>
            <w:noProof/>
            <w:webHidden/>
          </w:rPr>
          <w:t>66</w:t>
        </w:r>
        <w:r w:rsidR="009563B9" w:rsidRPr="009563B9">
          <w:rPr>
            <w:noProof/>
            <w:webHidden/>
          </w:rPr>
          <w:fldChar w:fldCharType="end"/>
        </w:r>
      </w:hyperlink>
    </w:p>
    <w:p w14:paraId="2FBAE1F9"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19" w:history="1">
        <w:r w:rsidR="009563B9" w:rsidRPr="009563B9">
          <w:rPr>
            <w:rStyle w:val="Hyperlink"/>
            <w:noProof/>
          </w:rPr>
          <w:t>3.2.2. Phát triển và quảng bá thương</w:t>
        </w:r>
        <w:r w:rsidR="009563B9" w:rsidRPr="009563B9">
          <w:rPr>
            <w:rStyle w:val="Hyperlink"/>
            <w:noProof/>
            <w:spacing w:val="-5"/>
          </w:rPr>
          <w:t xml:space="preserve"> </w:t>
        </w:r>
        <w:r w:rsidR="009563B9" w:rsidRPr="009563B9">
          <w:rPr>
            <w:rStyle w:val="Hyperlink"/>
            <w:noProof/>
          </w:rPr>
          <w:t>hiệu</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_Toc101095519 \h </w:instrText>
        </w:r>
        <w:r w:rsidR="009563B9" w:rsidRPr="009563B9">
          <w:rPr>
            <w:noProof/>
            <w:webHidden/>
          </w:rPr>
        </w:r>
        <w:r w:rsidR="009563B9" w:rsidRPr="009563B9">
          <w:rPr>
            <w:noProof/>
            <w:webHidden/>
          </w:rPr>
          <w:fldChar w:fldCharType="separate"/>
        </w:r>
        <w:r w:rsidR="009563B9" w:rsidRPr="009563B9">
          <w:rPr>
            <w:noProof/>
            <w:webHidden/>
          </w:rPr>
          <w:t>67</w:t>
        </w:r>
        <w:r w:rsidR="009563B9" w:rsidRPr="009563B9">
          <w:rPr>
            <w:noProof/>
            <w:webHidden/>
          </w:rPr>
          <w:fldChar w:fldCharType="end"/>
        </w:r>
      </w:hyperlink>
    </w:p>
    <w:p w14:paraId="2F7BE739"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20" w:history="1">
        <w:r w:rsidR="009563B9" w:rsidRPr="009563B9">
          <w:rPr>
            <w:rStyle w:val="Hyperlink"/>
            <w:noProof/>
          </w:rPr>
          <w:t>3.2.3. Nâng cao chất lượng cán bộ tín</w:t>
        </w:r>
        <w:r w:rsidR="009563B9" w:rsidRPr="009563B9">
          <w:rPr>
            <w:rStyle w:val="Hyperlink"/>
            <w:noProof/>
            <w:spacing w:val="-4"/>
          </w:rPr>
          <w:t xml:space="preserve"> </w:t>
        </w:r>
        <w:r w:rsidR="009563B9" w:rsidRPr="009563B9">
          <w:rPr>
            <w:rStyle w:val="Hyperlink"/>
            <w:noProof/>
          </w:rPr>
          <w:t>dụng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_Toc101095520 \h </w:instrText>
        </w:r>
        <w:r w:rsidR="009563B9" w:rsidRPr="009563B9">
          <w:rPr>
            <w:noProof/>
            <w:webHidden/>
          </w:rPr>
        </w:r>
        <w:r w:rsidR="009563B9" w:rsidRPr="009563B9">
          <w:rPr>
            <w:noProof/>
            <w:webHidden/>
          </w:rPr>
          <w:fldChar w:fldCharType="separate"/>
        </w:r>
        <w:r w:rsidR="009563B9" w:rsidRPr="009563B9">
          <w:rPr>
            <w:noProof/>
            <w:webHidden/>
          </w:rPr>
          <w:t>67</w:t>
        </w:r>
        <w:r w:rsidR="009563B9" w:rsidRPr="009563B9">
          <w:rPr>
            <w:noProof/>
            <w:webHidden/>
          </w:rPr>
          <w:fldChar w:fldCharType="end"/>
        </w:r>
      </w:hyperlink>
    </w:p>
    <w:p w14:paraId="3F624069"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21" w:history="1">
        <w:r w:rsidR="009563B9" w:rsidRPr="009563B9">
          <w:rPr>
            <w:rStyle w:val="Hyperlink"/>
            <w:noProof/>
          </w:rPr>
          <w:t>3.2.4. Ứng dụng công nghệ ngân hàng tiên</w:t>
        </w:r>
        <w:r w:rsidR="009563B9" w:rsidRPr="009563B9">
          <w:rPr>
            <w:rStyle w:val="Hyperlink"/>
            <w:noProof/>
            <w:spacing w:val="-1"/>
          </w:rPr>
          <w:t xml:space="preserve"> </w:t>
        </w:r>
        <w:r w:rsidR="009563B9" w:rsidRPr="009563B9">
          <w:rPr>
            <w:rStyle w:val="Hyperlink"/>
            <w:noProof/>
          </w:rPr>
          <w:t>tiến</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_Toc101095521 \h </w:instrText>
        </w:r>
        <w:r w:rsidR="009563B9" w:rsidRPr="009563B9">
          <w:rPr>
            <w:noProof/>
            <w:webHidden/>
          </w:rPr>
        </w:r>
        <w:r w:rsidR="009563B9" w:rsidRPr="009563B9">
          <w:rPr>
            <w:noProof/>
            <w:webHidden/>
          </w:rPr>
          <w:fldChar w:fldCharType="separate"/>
        </w:r>
        <w:r w:rsidR="009563B9" w:rsidRPr="009563B9">
          <w:rPr>
            <w:noProof/>
            <w:webHidden/>
          </w:rPr>
          <w:t>68</w:t>
        </w:r>
        <w:r w:rsidR="009563B9" w:rsidRPr="009563B9">
          <w:rPr>
            <w:noProof/>
            <w:webHidden/>
          </w:rPr>
          <w:fldChar w:fldCharType="end"/>
        </w:r>
      </w:hyperlink>
    </w:p>
    <w:p w14:paraId="374DD9A8" w14:textId="77777777" w:rsidR="009563B9" w:rsidRPr="009563B9" w:rsidRDefault="0034050E">
      <w:pPr>
        <w:pStyle w:val="TOC2"/>
        <w:tabs>
          <w:tab w:val="right" w:leader="dot" w:pos="9020"/>
        </w:tabs>
        <w:rPr>
          <w:rFonts w:asciiTheme="minorHAnsi" w:eastAsiaTheme="minorEastAsia" w:hAnsiTheme="minorHAnsi" w:cstheme="minorBidi"/>
          <w:noProof/>
          <w:sz w:val="22"/>
        </w:rPr>
      </w:pPr>
      <w:hyperlink w:anchor="_Toc101095522" w:history="1">
        <w:r w:rsidR="009563B9" w:rsidRPr="009563B9">
          <w:rPr>
            <w:rStyle w:val="Hyperlink"/>
            <w:noProof/>
          </w:rPr>
          <w:t>3.3. Kiến</w:t>
        </w:r>
        <w:r w:rsidR="009563B9" w:rsidRPr="009563B9">
          <w:rPr>
            <w:rStyle w:val="Hyperlink"/>
            <w:noProof/>
            <w:spacing w:val="-2"/>
          </w:rPr>
          <w:t xml:space="preserve"> </w:t>
        </w:r>
        <w:r w:rsidR="009563B9" w:rsidRPr="009563B9">
          <w:rPr>
            <w:rStyle w:val="Hyperlink"/>
            <w:noProof/>
          </w:rPr>
          <w:t>nghị</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_Toc101095522 \h </w:instrText>
        </w:r>
        <w:r w:rsidR="009563B9" w:rsidRPr="009563B9">
          <w:rPr>
            <w:noProof/>
            <w:webHidden/>
          </w:rPr>
        </w:r>
        <w:r w:rsidR="009563B9" w:rsidRPr="009563B9">
          <w:rPr>
            <w:noProof/>
            <w:webHidden/>
          </w:rPr>
          <w:fldChar w:fldCharType="separate"/>
        </w:r>
        <w:r w:rsidR="009563B9" w:rsidRPr="009563B9">
          <w:rPr>
            <w:noProof/>
            <w:webHidden/>
          </w:rPr>
          <w:t>68</w:t>
        </w:r>
        <w:r w:rsidR="009563B9" w:rsidRPr="009563B9">
          <w:rPr>
            <w:noProof/>
            <w:webHidden/>
          </w:rPr>
          <w:fldChar w:fldCharType="end"/>
        </w:r>
      </w:hyperlink>
    </w:p>
    <w:p w14:paraId="40A3CFE2"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23" w:history="1">
        <w:r w:rsidR="009563B9" w:rsidRPr="009563B9">
          <w:rPr>
            <w:rStyle w:val="Hyperlink"/>
            <w:noProof/>
          </w:rPr>
          <w:t>3.3.1. Kiến nghị đối với Ngân hàng TMCP Phương Đông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_Toc101095523 \h </w:instrText>
        </w:r>
        <w:r w:rsidR="009563B9" w:rsidRPr="009563B9">
          <w:rPr>
            <w:noProof/>
            <w:webHidden/>
          </w:rPr>
        </w:r>
        <w:r w:rsidR="009563B9" w:rsidRPr="009563B9">
          <w:rPr>
            <w:noProof/>
            <w:webHidden/>
          </w:rPr>
          <w:fldChar w:fldCharType="separate"/>
        </w:r>
        <w:r w:rsidR="009563B9" w:rsidRPr="009563B9">
          <w:rPr>
            <w:noProof/>
            <w:webHidden/>
          </w:rPr>
          <w:t>68</w:t>
        </w:r>
        <w:r w:rsidR="009563B9" w:rsidRPr="009563B9">
          <w:rPr>
            <w:noProof/>
            <w:webHidden/>
          </w:rPr>
          <w:fldChar w:fldCharType="end"/>
        </w:r>
      </w:hyperlink>
    </w:p>
    <w:p w14:paraId="676AE060" w14:textId="77777777" w:rsidR="009563B9" w:rsidRPr="009563B9" w:rsidRDefault="0034050E">
      <w:pPr>
        <w:pStyle w:val="TOC3"/>
        <w:tabs>
          <w:tab w:val="right" w:leader="dot" w:pos="9020"/>
        </w:tabs>
        <w:rPr>
          <w:rFonts w:asciiTheme="minorHAnsi" w:eastAsiaTheme="minorEastAsia" w:hAnsiTheme="minorHAnsi" w:cstheme="minorBidi"/>
          <w:noProof/>
          <w:sz w:val="22"/>
        </w:rPr>
      </w:pPr>
      <w:hyperlink w:anchor="_Toc101095524" w:history="1">
        <w:r w:rsidR="009563B9" w:rsidRPr="009563B9">
          <w:rPr>
            <w:rStyle w:val="Hyperlink"/>
            <w:noProof/>
          </w:rPr>
          <w:t>3.3.2. Kiến nghị đối với Chính</w:t>
        </w:r>
        <w:r w:rsidR="009563B9" w:rsidRPr="009563B9">
          <w:rPr>
            <w:rStyle w:val="Hyperlink"/>
            <w:noProof/>
            <w:spacing w:val="-5"/>
          </w:rPr>
          <w:t xml:space="preserve"> </w:t>
        </w:r>
        <w:r w:rsidR="009563B9" w:rsidRPr="009563B9">
          <w:rPr>
            <w:rStyle w:val="Hyperlink"/>
            <w:noProof/>
          </w:rPr>
          <w:t>phủ</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_Toc101095524 \h </w:instrText>
        </w:r>
        <w:r w:rsidR="009563B9" w:rsidRPr="009563B9">
          <w:rPr>
            <w:noProof/>
            <w:webHidden/>
          </w:rPr>
        </w:r>
        <w:r w:rsidR="009563B9" w:rsidRPr="009563B9">
          <w:rPr>
            <w:noProof/>
            <w:webHidden/>
          </w:rPr>
          <w:fldChar w:fldCharType="separate"/>
        </w:r>
        <w:r w:rsidR="009563B9" w:rsidRPr="009563B9">
          <w:rPr>
            <w:noProof/>
            <w:webHidden/>
          </w:rPr>
          <w:t>70</w:t>
        </w:r>
        <w:r w:rsidR="009563B9" w:rsidRPr="009563B9">
          <w:rPr>
            <w:noProof/>
            <w:webHidden/>
          </w:rPr>
          <w:fldChar w:fldCharType="end"/>
        </w:r>
      </w:hyperlink>
    </w:p>
    <w:p w14:paraId="0A2EA376" w14:textId="77777777" w:rsidR="009563B9" w:rsidRPr="009563B9" w:rsidRDefault="0034050E">
      <w:pPr>
        <w:pStyle w:val="TOC1"/>
        <w:tabs>
          <w:tab w:val="right" w:leader="dot" w:pos="9020"/>
        </w:tabs>
        <w:rPr>
          <w:rFonts w:asciiTheme="minorHAnsi" w:eastAsiaTheme="minorEastAsia" w:hAnsiTheme="minorHAnsi" w:cstheme="minorBidi"/>
          <w:noProof/>
          <w:sz w:val="22"/>
        </w:rPr>
      </w:pPr>
      <w:hyperlink w:anchor="_Toc101095525" w:history="1">
        <w:r w:rsidR="009563B9" w:rsidRPr="009563B9">
          <w:rPr>
            <w:rStyle w:val="Hyperlink"/>
            <w:bCs/>
            <w:noProof/>
          </w:rPr>
          <w:t>KẾT LUẬN</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_Toc101095525 \h </w:instrText>
        </w:r>
        <w:r w:rsidR="009563B9" w:rsidRPr="009563B9">
          <w:rPr>
            <w:noProof/>
            <w:webHidden/>
          </w:rPr>
        </w:r>
        <w:r w:rsidR="009563B9" w:rsidRPr="009563B9">
          <w:rPr>
            <w:noProof/>
            <w:webHidden/>
          </w:rPr>
          <w:fldChar w:fldCharType="separate"/>
        </w:r>
        <w:r w:rsidR="009563B9" w:rsidRPr="009563B9">
          <w:rPr>
            <w:noProof/>
            <w:webHidden/>
          </w:rPr>
          <w:t>72</w:t>
        </w:r>
        <w:r w:rsidR="009563B9" w:rsidRPr="009563B9">
          <w:rPr>
            <w:noProof/>
            <w:webHidden/>
          </w:rPr>
          <w:fldChar w:fldCharType="end"/>
        </w:r>
      </w:hyperlink>
    </w:p>
    <w:p w14:paraId="3A419E83" w14:textId="30A54C44" w:rsidR="009563B9" w:rsidRDefault="0034050E">
      <w:pPr>
        <w:pStyle w:val="TOC1"/>
        <w:tabs>
          <w:tab w:val="right" w:leader="dot" w:pos="9020"/>
        </w:tabs>
        <w:rPr>
          <w:rFonts w:asciiTheme="minorHAnsi" w:eastAsiaTheme="minorEastAsia" w:hAnsiTheme="minorHAnsi" w:cstheme="minorBidi"/>
          <w:noProof/>
          <w:sz w:val="22"/>
        </w:rPr>
      </w:pPr>
      <w:hyperlink w:anchor="_Toc101095526" w:history="1">
        <w:r w:rsidR="009563B9" w:rsidRPr="009563B9">
          <w:rPr>
            <w:rStyle w:val="Hyperlink"/>
            <w:bCs/>
            <w:noProof/>
          </w:rPr>
          <w:t>TÀI LIỆU THAM KHẢO</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_Toc101095526 \h </w:instrText>
        </w:r>
        <w:r w:rsidR="009563B9" w:rsidRPr="009563B9">
          <w:rPr>
            <w:noProof/>
            <w:webHidden/>
          </w:rPr>
        </w:r>
        <w:r w:rsidR="009563B9" w:rsidRPr="009563B9">
          <w:rPr>
            <w:noProof/>
            <w:webHidden/>
          </w:rPr>
          <w:fldChar w:fldCharType="separate"/>
        </w:r>
        <w:r w:rsidR="009563B9" w:rsidRPr="009563B9">
          <w:rPr>
            <w:noProof/>
            <w:webHidden/>
          </w:rPr>
          <w:t>73</w:t>
        </w:r>
        <w:r w:rsidR="009563B9" w:rsidRPr="009563B9">
          <w:rPr>
            <w:noProof/>
            <w:webHidden/>
          </w:rPr>
          <w:fldChar w:fldCharType="end"/>
        </w:r>
      </w:hyperlink>
    </w:p>
    <w:p w14:paraId="3E910A9B" w14:textId="77777777" w:rsidR="000209CF" w:rsidRPr="000209CF" w:rsidRDefault="009563B9" w:rsidP="00E53690">
      <w:pPr>
        <w:widowControl/>
        <w:autoSpaceDE/>
        <w:autoSpaceDN/>
        <w:spacing w:after="160"/>
        <w:rPr>
          <w:rFonts w:eastAsiaTheme="majorEastAsia"/>
          <w:szCs w:val="26"/>
        </w:rPr>
      </w:pPr>
      <w:r>
        <w:rPr>
          <w:szCs w:val="26"/>
        </w:rPr>
        <w:fldChar w:fldCharType="end"/>
      </w:r>
      <w:commentRangeEnd w:id="3"/>
      <w:r w:rsidR="00B012C8">
        <w:rPr>
          <w:rStyle w:val="CommentReference"/>
        </w:rPr>
        <w:commentReference w:id="3"/>
      </w:r>
    </w:p>
    <w:p w14:paraId="00698E7F" w14:textId="77777777" w:rsidR="009563B9" w:rsidRDefault="009563B9" w:rsidP="00E53690">
      <w:pPr>
        <w:pStyle w:val="Heading1"/>
        <w:rPr>
          <w:rFonts w:cs="Times New Roman"/>
          <w:szCs w:val="26"/>
        </w:rPr>
      </w:pPr>
      <w:bookmarkStart w:id="12" w:name="_Toc99278372"/>
      <w:bookmarkStart w:id="13" w:name="_Toc101095471"/>
      <w:r>
        <w:rPr>
          <w:rFonts w:cs="Times New Roman"/>
          <w:szCs w:val="26"/>
        </w:rPr>
        <w:br w:type="page"/>
      </w:r>
    </w:p>
    <w:p w14:paraId="058C0014" w14:textId="0EC3964C" w:rsidR="000209CF" w:rsidRPr="000209CF" w:rsidRDefault="000209CF" w:rsidP="00E53690">
      <w:pPr>
        <w:pStyle w:val="Heading1"/>
        <w:rPr>
          <w:rFonts w:cs="Times New Roman"/>
          <w:b w:val="0"/>
          <w:szCs w:val="26"/>
        </w:rPr>
      </w:pPr>
      <w:r w:rsidRPr="000209CF">
        <w:rPr>
          <w:rFonts w:cs="Times New Roman"/>
          <w:szCs w:val="26"/>
        </w:rPr>
        <w:lastRenderedPageBreak/>
        <w:t>DANH MỤC BẢNG BIỂU</w:t>
      </w:r>
      <w:bookmarkEnd w:id="12"/>
      <w:bookmarkEnd w:id="13"/>
    </w:p>
    <w:p w14:paraId="797D7277" w14:textId="77777777" w:rsidR="009563B9" w:rsidRDefault="00561691" w:rsidP="009563B9">
      <w:pPr>
        <w:pStyle w:val="TableofFigures"/>
        <w:tabs>
          <w:tab w:val="right" w:leader="dot" w:pos="9020"/>
        </w:tabs>
        <w:rPr>
          <w:rFonts w:eastAsiaTheme="majorEastAsia"/>
          <w:bCs/>
          <w:szCs w:val="26"/>
        </w:rPr>
      </w:pPr>
      <w:r w:rsidRPr="009563B9">
        <w:rPr>
          <w:rFonts w:eastAsiaTheme="majorEastAsia"/>
          <w:bCs/>
          <w:szCs w:val="26"/>
        </w:rPr>
        <w:fldChar w:fldCharType="begin"/>
      </w:r>
      <w:r w:rsidRPr="009563B9">
        <w:rPr>
          <w:rFonts w:eastAsiaTheme="majorEastAsia"/>
          <w:bCs/>
          <w:szCs w:val="26"/>
        </w:rPr>
        <w:instrText xml:space="preserve"> TOC \h \z \c "Sơ đồ 2." </w:instrText>
      </w:r>
      <w:r w:rsidRPr="009563B9">
        <w:rPr>
          <w:rFonts w:eastAsiaTheme="majorEastAsia"/>
          <w:bCs/>
          <w:szCs w:val="26"/>
        </w:rPr>
        <w:fldChar w:fldCharType="separate"/>
      </w:r>
      <w:hyperlink w:anchor="_Toc101094560" w:history="1">
        <w:r w:rsidRPr="009563B9">
          <w:rPr>
            <w:rStyle w:val="Hyperlink"/>
            <w:bCs/>
            <w:noProof/>
          </w:rPr>
          <w:t>Sơ đồ 2. 1 Sơ đồ cơ cấu tổ chức</w:t>
        </w:r>
        <w:r w:rsidRPr="009563B9">
          <w:rPr>
            <w:noProof/>
            <w:webHidden/>
          </w:rPr>
          <w:tab/>
        </w:r>
        <w:r w:rsidRPr="009563B9">
          <w:rPr>
            <w:noProof/>
            <w:webHidden/>
          </w:rPr>
          <w:fldChar w:fldCharType="begin"/>
        </w:r>
        <w:r w:rsidRPr="009563B9">
          <w:rPr>
            <w:noProof/>
            <w:webHidden/>
          </w:rPr>
          <w:instrText xml:space="preserve"> PAGEREF _Toc101094560 \h </w:instrText>
        </w:r>
        <w:r w:rsidRPr="009563B9">
          <w:rPr>
            <w:noProof/>
            <w:webHidden/>
          </w:rPr>
        </w:r>
        <w:r w:rsidRPr="009563B9">
          <w:rPr>
            <w:noProof/>
            <w:webHidden/>
          </w:rPr>
          <w:fldChar w:fldCharType="separate"/>
        </w:r>
        <w:r w:rsidRPr="009563B9">
          <w:rPr>
            <w:noProof/>
            <w:webHidden/>
          </w:rPr>
          <w:t>26</w:t>
        </w:r>
        <w:r w:rsidRPr="009563B9">
          <w:rPr>
            <w:noProof/>
            <w:webHidden/>
          </w:rPr>
          <w:fldChar w:fldCharType="end"/>
        </w:r>
      </w:hyperlink>
      <w:r w:rsidRPr="009563B9">
        <w:rPr>
          <w:rFonts w:eastAsiaTheme="majorEastAsia"/>
          <w:bCs/>
          <w:szCs w:val="26"/>
        </w:rPr>
        <w:fldChar w:fldCharType="end"/>
      </w:r>
    </w:p>
    <w:p w14:paraId="45754E2D" w14:textId="5C9D31A5" w:rsidR="009563B9" w:rsidRPr="009563B9" w:rsidRDefault="009563B9" w:rsidP="009563B9">
      <w:pPr>
        <w:pStyle w:val="TableofFigures"/>
        <w:tabs>
          <w:tab w:val="right" w:leader="dot" w:pos="9020"/>
        </w:tabs>
        <w:rPr>
          <w:noProof/>
        </w:rPr>
      </w:pPr>
      <w:r w:rsidRPr="009563B9">
        <w:rPr>
          <w:rFonts w:eastAsiaTheme="majorEastAsia"/>
          <w:bCs/>
          <w:szCs w:val="26"/>
        </w:rPr>
        <w:fldChar w:fldCharType="begin"/>
      </w:r>
      <w:r w:rsidRPr="009563B9">
        <w:rPr>
          <w:rFonts w:eastAsiaTheme="majorEastAsia"/>
          <w:bCs/>
          <w:szCs w:val="26"/>
        </w:rPr>
        <w:instrText xml:space="preserve"> TOC \h \z \c "Bảng 2." </w:instrText>
      </w:r>
      <w:r w:rsidRPr="009563B9">
        <w:rPr>
          <w:rFonts w:eastAsiaTheme="majorEastAsia"/>
          <w:bCs/>
          <w:szCs w:val="26"/>
        </w:rPr>
        <w:fldChar w:fldCharType="separate"/>
      </w:r>
    </w:p>
    <w:p w14:paraId="4044E07A"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11" w:history="1">
        <w:r w:rsidR="009563B9" w:rsidRPr="009563B9">
          <w:rPr>
            <w:rStyle w:val="Hyperlink"/>
            <w:noProof/>
          </w:rPr>
          <w:t xml:space="preserve">Bảng 2.1: </w:t>
        </w:r>
        <w:r w:rsidR="009563B9" w:rsidRPr="009563B9">
          <w:rPr>
            <w:rStyle w:val="Hyperlink"/>
            <w:bCs/>
            <w:noProof/>
          </w:rPr>
          <w:t>Tình hình huy động vốn tại ngân hàng OCB</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_Toc101095411 \h </w:instrText>
        </w:r>
        <w:r w:rsidR="009563B9" w:rsidRPr="009563B9">
          <w:rPr>
            <w:noProof/>
            <w:webHidden/>
          </w:rPr>
        </w:r>
        <w:r w:rsidR="009563B9" w:rsidRPr="009563B9">
          <w:rPr>
            <w:noProof/>
            <w:webHidden/>
          </w:rPr>
          <w:fldChar w:fldCharType="separate"/>
        </w:r>
        <w:r w:rsidR="009563B9" w:rsidRPr="009563B9">
          <w:rPr>
            <w:noProof/>
            <w:webHidden/>
          </w:rPr>
          <w:t>32</w:t>
        </w:r>
        <w:r w:rsidR="009563B9" w:rsidRPr="009563B9">
          <w:rPr>
            <w:noProof/>
            <w:webHidden/>
          </w:rPr>
          <w:fldChar w:fldCharType="end"/>
        </w:r>
      </w:hyperlink>
    </w:p>
    <w:p w14:paraId="2D6470C7"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12" w:history="1">
        <w:r w:rsidR="009563B9" w:rsidRPr="009563B9">
          <w:rPr>
            <w:rStyle w:val="Hyperlink"/>
            <w:noProof/>
          </w:rPr>
          <w:t xml:space="preserve">Bảng 2.2: </w:t>
        </w:r>
        <w:r w:rsidR="009563B9" w:rsidRPr="009563B9">
          <w:rPr>
            <w:rStyle w:val="Hyperlink"/>
            <w:bCs/>
            <w:noProof/>
          </w:rPr>
          <w:t>Phân</w:t>
        </w:r>
        <w:r w:rsidR="009563B9" w:rsidRPr="009563B9">
          <w:rPr>
            <w:rStyle w:val="Hyperlink"/>
            <w:bCs/>
            <w:noProof/>
            <w:spacing w:val="-8"/>
          </w:rPr>
          <w:t xml:space="preserve"> </w:t>
        </w:r>
        <w:r w:rsidR="009563B9" w:rsidRPr="009563B9">
          <w:rPr>
            <w:rStyle w:val="Hyperlink"/>
            <w:bCs/>
            <w:noProof/>
          </w:rPr>
          <w:t>tích</w:t>
        </w:r>
        <w:r w:rsidR="009563B9" w:rsidRPr="009563B9">
          <w:rPr>
            <w:rStyle w:val="Hyperlink"/>
            <w:bCs/>
            <w:noProof/>
            <w:spacing w:val="-10"/>
          </w:rPr>
          <w:t xml:space="preserve"> </w:t>
        </w:r>
        <w:r w:rsidR="009563B9" w:rsidRPr="009563B9">
          <w:rPr>
            <w:rStyle w:val="Hyperlink"/>
            <w:bCs/>
            <w:noProof/>
          </w:rPr>
          <w:t>cơ</w:t>
        </w:r>
        <w:r w:rsidR="009563B9" w:rsidRPr="009563B9">
          <w:rPr>
            <w:rStyle w:val="Hyperlink"/>
            <w:bCs/>
            <w:noProof/>
            <w:spacing w:val="-9"/>
          </w:rPr>
          <w:t xml:space="preserve"> </w:t>
        </w:r>
        <w:r w:rsidR="009563B9" w:rsidRPr="009563B9">
          <w:rPr>
            <w:rStyle w:val="Hyperlink"/>
            <w:bCs/>
            <w:noProof/>
          </w:rPr>
          <w:t>cấu</w:t>
        </w:r>
        <w:r w:rsidR="009563B9" w:rsidRPr="009563B9">
          <w:rPr>
            <w:rStyle w:val="Hyperlink"/>
            <w:bCs/>
            <w:noProof/>
            <w:spacing w:val="-10"/>
          </w:rPr>
          <w:t xml:space="preserve"> </w:t>
        </w:r>
        <w:r w:rsidR="009563B9" w:rsidRPr="009563B9">
          <w:rPr>
            <w:rStyle w:val="Hyperlink"/>
            <w:bCs/>
            <w:noProof/>
          </w:rPr>
          <w:t>cho</w:t>
        </w:r>
        <w:r w:rsidR="009563B9" w:rsidRPr="009563B9">
          <w:rPr>
            <w:rStyle w:val="Hyperlink"/>
            <w:bCs/>
            <w:noProof/>
            <w:spacing w:val="-10"/>
          </w:rPr>
          <w:t xml:space="preserve"> </w:t>
        </w:r>
        <w:r w:rsidR="009563B9" w:rsidRPr="009563B9">
          <w:rPr>
            <w:rStyle w:val="Hyperlink"/>
            <w:bCs/>
            <w:noProof/>
          </w:rPr>
          <w:t>vay</w:t>
        </w:r>
        <w:r w:rsidR="009563B9" w:rsidRPr="009563B9">
          <w:rPr>
            <w:rStyle w:val="Hyperlink"/>
            <w:bCs/>
            <w:noProof/>
            <w:spacing w:val="-8"/>
          </w:rPr>
          <w:t xml:space="preserve"> </w:t>
        </w:r>
        <w:r w:rsidR="009563B9" w:rsidRPr="009563B9">
          <w:rPr>
            <w:rStyle w:val="Hyperlink"/>
            <w:bCs/>
            <w:noProof/>
          </w:rPr>
          <w:t>của</w:t>
        </w:r>
        <w:r w:rsidR="009563B9" w:rsidRPr="009563B9">
          <w:rPr>
            <w:rStyle w:val="Hyperlink"/>
            <w:bCs/>
            <w:noProof/>
            <w:spacing w:val="-8"/>
          </w:rPr>
          <w:t xml:space="preserve"> </w:t>
        </w:r>
        <w:r w:rsidR="009563B9" w:rsidRPr="009563B9">
          <w:rPr>
            <w:rStyle w:val="Hyperlink"/>
            <w:bCs/>
            <w:noProof/>
          </w:rPr>
          <w:t>ngân hàng OCB theo đối tượng khách</w:t>
        </w:r>
        <w:r w:rsidR="009563B9" w:rsidRPr="009563B9">
          <w:rPr>
            <w:rStyle w:val="Hyperlink"/>
            <w:bCs/>
            <w:noProof/>
            <w:spacing w:val="-15"/>
          </w:rPr>
          <w:t xml:space="preserve"> </w:t>
        </w:r>
        <w:r w:rsidR="009563B9" w:rsidRPr="009563B9">
          <w:rPr>
            <w:rStyle w:val="Hyperlink"/>
            <w:bCs/>
            <w:noProof/>
          </w:rPr>
          <w:t>hàng</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_Toc101095412 \h </w:instrText>
        </w:r>
        <w:r w:rsidR="009563B9" w:rsidRPr="009563B9">
          <w:rPr>
            <w:noProof/>
            <w:webHidden/>
          </w:rPr>
        </w:r>
        <w:r w:rsidR="009563B9" w:rsidRPr="009563B9">
          <w:rPr>
            <w:noProof/>
            <w:webHidden/>
          </w:rPr>
          <w:fldChar w:fldCharType="separate"/>
        </w:r>
        <w:r w:rsidR="009563B9" w:rsidRPr="009563B9">
          <w:rPr>
            <w:noProof/>
            <w:webHidden/>
          </w:rPr>
          <w:t>33</w:t>
        </w:r>
        <w:r w:rsidR="009563B9" w:rsidRPr="009563B9">
          <w:rPr>
            <w:noProof/>
            <w:webHidden/>
          </w:rPr>
          <w:fldChar w:fldCharType="end"/>
        </w:r>
      </w:hyperlink>
    </w:p>
    <w:p w14:paraId="01474E93"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13" w:history="1">
        <w:r w:rsidR="009563B9" w:rsidRPr="009563B9">
          <w:rPr>
            <w:rStyle w:val="Hyperlink"/>
            <w:noProof/>
          </w:rPr>
          <w:t>Bảng 2.3:</w:t>
        </w:r>
        <w:r w:rsidR="009563B9" w:rsidRPr="009563B9">
          <w:rPr>
            <w:rStyle w:val="Hyperlink"/>
            <w:bCs/>
            <w:noProof/>
          </w:rPr>
          <w:t xml:space="preserve"> Doanh số cho vay giai đoạn 2019 – 2021</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_Toc101095413 \h </w:instrText>
        </w:r>
        <w:r w:rsidR="009563B9" w:rsidRPr="009563B9">
          <w:rPr>
            <w:noProof/>
            <w:webHidden/>
          </w:rPr>
        </w:r>
        <w:r w:rsidR="009563B9" w:rsidRPr="009563B9">
          <w:rPr>
            <w:noProof/>
            <w:webHidden/>
          </w:rPr>
          <w:fldChar w:fldCharType="separate"/>
        </w:r>
        <w:r w:rsidR="009563B9" w:rsidRPr="009563B9">
          <w:rPr>
            <w:noProof/>
            <w:webHidden/>
          </w:rPr>
          <w:t>35</w:t>
        </w:r>
        <w:r w:rsidR="009563B9" w:rsidRPr="009563B9">
          <w:rPr>
            <w:noProof/>
            <w:webHidden/>
          </w:rPr>
          <w:fldChar w:fldCharType="end"/>
        </w:r>
      </w:hyperlink>
    </w:p>
    <w:p w14:paraId="279E0D6F"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14" w:history="1">
        <w:r w:rsidR="009563B9" w:rsidRPr="009563B9">
          <w:rPr>
            <w:rStyle w:val="Hyperlink"/>
            <w:noProof/>
          </w:rPr>
          <w:t xml:space="preserve">Bảng 2.4: </w:t>
        </w:r>
        <w:r w:rsidR="009563B9" w:rsidRPr="009563B9">
          <w:rPr>
            <w:rStyle w:val="Hyperlink"/>
            <w:bCs/>
            <w:noProof/>
          </w:rPr>
          <w:t>Doanh số cho vay theo thời hạn cho vay</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_Toc101095414 \h </w:instrText>
        </w:r>
        <w:r w:rsidR="009563B9" w:rsidRPr="009563B9">
          <w:rPr>
            <w:noProof/>
            <w:webHidden/>
          </w:rPr>
        </w:r>
        <w:r w:rsidR="009563B9" w:rsidRPr="009563B9">
          <w:rPr>
            <w:noProof/>
            <w:webHidden/>
          </w:rPr>
          <w:fldChar w:fldCharType="separate"/>
        </w:r>
        <w:r w:rsidR="009563B9" w:rsidRPr="009563B9">
          <w:rPr>
            <w:noProof/>
            <w:webHidden/>
          </w:rPr>
          <w:t>36</w:t>
        </w:r>
        <w:r w:rsidR="009563B9" w:rsidRPr="009563B9">
          <w:rPr>
            <w:noProof/>
            <w:webHidden/>
          </w:rPr>
          <w:fldChar w:fldCharType="end"/>
        </w:r>
      </w:hyperlink>
    </w:p>
    <w:p w14:paraId="75761F5B"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15" w:history="1">
        <w:r w:rsidR="009563B9" w:rsidRPr="009563B9">
          <w:rPr>
            <w:rStyle w:val="Hyperlink"/>
            <w:noProof/>
          </w:rPr>
          <w:t xml:space="preserve">Bảng 2.5: </w:t>
        </w:r>
        <w:r w:rsidR="009563B9" w:rsidRPr="009563B9">
          <w:rPr>
            <w:rStyle w:val="Hyperlink"/>
            <w:bCs/>
            <w:noProof/>
          </w:rPr>
          <w:t>Doanh số cho vay theo thành phần kinh tế</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_Toc101095415 \h </w:instrText>
        </w:r>
        <w:r w:rsidR="009563B9" w:rsidRPr="009563B9">
          <w:rPr>
            <w:noProof/>
            <w:webHidden/>
          </w:rPr>
        </w:r>
        <w:r w:rsidR="009563B9" w:rsidRPr="009563B9">
          <w:rPr>
            <w:noProof/>
            <w:webHidden/>
          </w:rPr>
          <w:fldChar w:fldCharType="separate"/>
        </w:r>
        <w:r w:rsidR="009563B9" w:rsidRPr="009563B9">
          <w:rPr>
            <w:noProof/>
            <w:webHidden/>
          </w:rPr>
          <w:t>38</w:t>
        </w:r>
        <w:r w:rsidR="009563B9" w:rsidRPr="009563B9">
          <w:rPr>
            <w:noProof/>
            <w:webHidden/>
          </w:rPr>
          <w:fldChar w:fldCharType="end"/>
        </w:r>
      </w:hyperlink>
    </w:p>
    <w:p w14:paraId="4F9DEF10"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16" w:history="1">
        <w:r w:rsidR="009563B9" w:rsidRPr="009563B9">
          <w:rPr>
            <w:rStyle w:val="Hyperlink"/>
            <w:noProof/>
          </w:rPr>
          <w:t xml:space="preserve">Bảng 2.6: </w:t>
        </w:r>
        <w:r w:rsidR="009563B9" w:rsidRPr="009563B9">
          <w:rPr>
            <w:rStyle w:val="Hyperlink"/>
            <w:bCs/>
            <w:noProof/>
          </w:rPr>
          <w:t>Doanh số cho vay theo ngành kinh tế</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_Toc101095416 \h </w:instrText>
        </w:r>
        <w:r w:rsidR="009563B9" w:rsidRPr="009563B9">
          <w:rPr>
            <w:noProof/>
            <w:webHidden/>
          </w:rPr>
        </w:r>
        <w:r w:rsidR="009563B9" w:rsidRPr="009563B9">
          <w:rPr>
            <w:noProof/>
            <w:webHidden/>
          </w:rPr>
          <w:fldChar w:fldCharType="separate"/>
        </w:r>
        <w:r w:rsidR="009563B9" w:rsidRPr="009563B9">
          <w:rPr>
            <w:noProof/>
            <w:webHidden/>
          </w:rPr>
          <w:t>39</w:t>
        </w:r>
        <w:r w:rsidR="009563B9" w:rsidRPr="009563B9">
          <w:rPr>
            <w:noProof/>
            <w:webHidden/>
          </w:rPr>
          <w:fldChar w:fldCharType="end"/>
        </w:r>
      </w:hyperlink>
    </w:p>
    <w:p w14:paraId="78E92AED"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17" w:history="1">
        <w:r w:rsidR="009563B9" w:rsidRPr="009563B9">
          <w:rPr>
            <w:rStyle w:val="Hyperlink"/>
            <w:noProof/>
          </w:rPr>
          <w:t xml:space="preserve">Bảng 2.7: </w:t>
        </w:r>
        <w:r w:rsidR="009563B9" w:rsidRPr="009563B9">
          <w:rPr>
            <w:rStyle w:val="Hyperlink"/>
            <w:bCs/>
            <w:noProof/>
          </w:rPr>
          <w:t>Tình hình thu nợ giai đoạn 2019 – 2021</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_Toc101095417 \h </w:instrText>
        </w:r>
        <w:r w:rsidR="009563B9" w:rsidRPr="009563B9">
          <w:rPr>
            <w:noProof/>
            <w:webHidden/>
          </w:rPr>
        </w:r>
        <w:r w:rsidR="009563B9" w:rsidRPr="009563B9">
          <w:rPr>
            <w:noProof/>
            <w:webHidden/>
          </w:rPr>
          <w:fldChar w:fldCharType="separate"/>
        </w:r>
        <w:r w:rsidR="009563B9" w:rsidRPr="009563B9">
          <w:rPr>
            <w:noProof/>
            <w:webHidden/>
          </w:rPr>
          <w:t>40</w:t>
        </w:r>
        <w:r w:rsidR="009563B9" w:rsidRPr="009563B9">
          <w:rPr>
            <w:noProof/>
            <w:webHidden/>
          </w:rPr>
          <w:fldChar w:fldCharType="end"/>
        </w:r>
      </w:hyperlink>
    </w:p>
    <w:p w14:paraId="2420B871"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18" w:history="1">
        <w:r w:rsidR="009563B9" w:rsidRPr="009563B9">
          <w:rPr>
            <w:rStyle w:val="Hyperlink"/>
            <w:noProof/>
          </w:rPr>
          <w:t>Bảng 2.8:</w:t>
        </w:r>
        <w:r w:rsidR="009563B9" w:rsidRPr="009563B9">
          <w:rPr>
            <w:rStyle w:val="Hyperlink"/>
            <w:bCs/>
            <w:noProof/>
          </w:rPr>
          <w:t xml:space="preserve"> Thu nợ doanh nghiệp theo thời hạn cho vay</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_Toc101095418 \h </w:instrText>
        </w:r>
        <w:r w:rsidR="009563B9" w:rsidRPr="009563B9">
          <w:rPr>
            <w:noProof/>
            <w:webHidden/>
          </w:rPr>
        </w:r>
        <w:r w:rsidR="009563B9" w:rsidRPr="009563B9">
          <w:rPr>
            <w:noProof/>
            <w:webHidden/>
          </w:rPr>
          <w:fldChar w:fldCharType="separate"/>
        </w:r>
        <w:r w:rsidR="009563B9" w:rsidRPr="009563B9">
          <w:rPr>
            <w:noProof/>
            <w:webHidden/>
          </w:rPr>
          <w:t>42</w:t>
        </w:r>
        <w:r w:rsidR="009563B9" w:rsidRPr="009563B9">
          <w:rPr>
            <w:noProof/>
            <w:webHidden/>
          </w:rPr>
          <w:fldChar w:fldCharType="end"/>
        </w:r>
      </w:hyperlink>
    </w:p>
    <w:p w14:paraId="165081B9"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19" w:history="1">
        <w:r w:rsidR="009563B9" w:rsidRPr="009563B9">
          <w:rPr>
            <w:rStyle w:val="Hyperlink"/>
            <w:noProof/>
          </w:rPr>
          <w:t xml:space="preserve">Bảng 2.9: </w:t>
        </w:r>
        <w:r w:rsidR="009563B9" w:rsidRPr="009563B9">
          <w:rPr>
            <w:rStyle w:val="Hyperlink"/>
            <w:bCs/>
            <w:noProof/>
          </w:rPr>
          <w:t>Thu nợ doanh nghiệp theo thành phần kinh tế</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_Toc101095419 \h </w:instrText>
        </w:r>
        <w:r w:rsidR="009563B9" w:rsidRPr="009563B9">
          <w:rPr>
            <w:noProof/>
            <w:webHidden/>
          </w:rPr>
        </w:r>
        <w:r w:rsidR="009563B9" w:rsidRPr="009563B9">
          <w:rPr>
            <w:noProof/>
            <w:webHidden/>
          </w:rPr>
          <w:fldChar w:fldCharType="separate"/>
        </w:r>
        <w:r w:rsidR="009563B9" w:rsidRPr="009563B9">
          <w:rPr>
            <w:noProof/>
            <w:webHidden/>
          </w:rPr>
          <w:t>43</w:t>
        </w:r>
        <w:r w:rsidR="009563B9" w:rsidRPr="009563B9">
          <w:rPr>
            <w:noProof/>
            <w:webHidden/>
          </w:rPr>
          <w:fldChar w:fldCharType="end"/>
        </w:r>
      </w:hyperlink>
    </w:p>
    <w:p w14:paraId="298D524D"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20" w:history="1">
        <w:r w:rsidR="009563B9" w:rsidRPr="009563B9">
          <w:rPr>
            <w:rStyle w:val="Hyperlink"/>
            <w:noProof/>
          </w:rPr>
          <w:t xml:space="preserve">Bảng 2.10: </w:t>
        </w:r>
        <w:r w:rsidR="009563B9" w:rsidRPr="009563B9">
          <w:rPr>
            <w:rStyle w:val="Hyperlink"/>
            <w:bCs/>
            <w:noProof/>
          </w:rPr>
          <w:t>Thu nợ doanh nghiệp theo ngành kinh tế</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_Toc101095420 \h </w:instrText>
        </w:r>
        <w:r w:rsidR="009563B9" w:rsidRPr="009563B9">
          <w:rPr>
            <w:noProof/>
            <w:webHidden/>
          </w:rPr>
        </w:r>
        <w:r w:rsidR="009563B9" w:rsidRPr="009563B9">
          <w:rPr>
            <w:noProof/>
            <w:webHidden/>
          </w:rPr>
          <w:fldChar w:fldCharType="separate"/>
        </w:r>
        <w:r w:rsidR="009563B9" w:rsidRPr="009563B9">
          <w:rPr>
            <w:noProof/>
            <w:webHidden/>
          </w:rPr>
          <w:t>45</w:t>
        </w:r>
        <w:r w:rsidR="009563B9" w:rsidRPr="009563B9">
          <w:rPr>
            <w:noProof/>
            <w:webHidden/>
          </w:rPr>
          <w:fldChar w:fldCharType="end"/>
        </w:r>
      </w:hyperlink>
    </w:p>
    <w:p w14:paraId="2D9B2160"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21" w:history="1">
        <w:r w:rsidR="009563B9" w:rsidRPr="009563B9">
          <w:rPr>
            <w:rStyle w:val="Hyperlink"/>
            <w:noProof/>
          </w:rPr>
          <w:t xml:space="preserve">Bảng 2.11: </w:t>
        </w:r>
        <w:r w:rsidR="009563B9" w:rsidRPr="009563B9">
          <w:rPr>
            <w:rStyle w:val="Hyperlink"/>
            <w:bCs/>
            <w:noProof/>
          </w:rPr>
          <w:t>Dư nợ cho vay khách hàng doanh nghiệp</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_Toc101095421 \h </w:instrText>
        </w:r>
        <w:r w:rsidR="009563B9" w:rsidRPr="009563B9">
          <w:rPr>
            <w:noProof/>
            <w:webHidden/>
          </w:rPr>
        </w:r>
        <w:r w:rsidR="009563B9" w:rsidRPr="009563B9">
          <w:rPr>
            <w:noProof/>
            <w:webHidden/>
          </w:rPr>
          <w:fldChar w:fldCharType="separate"/>
        </w:r>
        <w:r w:rsidR="009563B9" w:rsidRPr="009563B9">
          <w:rPr>
            <w:noProof/>
            <w:webHidden/>
          </w:rPr>
          <w:t>47</w:t>
        </w:r>
        <w:r w:rsidR="009563B9" w:rsidRPr="009563B9">
          <w:rPr>
            <w:noProof/>
            <w:webHidden/>
          </w:rPr>
          <w:fldChar w:fldCharType="end"/>
        </w:r>
      </w:hyperlink>
    </w:p>
    <w:p w14:paraId="335C2BB4"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22" w:history="1">
        <w:r w:rsidR="009563B9" w:rsidRPr="009563B9">
          <w:rPr>
            <w:rStyle w:val="Hyperlink"/>
            <w:noProof/>
          </w:rPr>
          <w:t>Bảng 2.12: Dư nợ cho vay khách hàng doanh nghiệp theo thời hạn cho vay</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_Toc101095422 \h </w:instrText>
        </w:r>
        <w:r w:rsidR="009563B9" w:rsidRPr="009563B9">
          <w:rPr>
            <w:noProof/>
            <w:webHidden/>
          </w:rPr>
        </w:r>
        <w:r w:rsidR="009563B9" w:rsidRPr="009563B9">
          <w:rPr>
            <w:noProof/>
            <w:webHidden/>
          </w:rPr>
          <w:fldChar w:fldCharType="separate"/>
        </w:r>
        <w:r w:rsidR="009563B9" w:rsidRPr="009563B9">
          <w:rPr>
            <w:noProof/>
            <w:webHidden/>
          </w:rPr>
          <w:t>48</w:t>
        </w:r>
        <w:r w:rsidR="009563B9" w:rsidRPr="009563B9">
          <w:rPr>
            <w:noProof/>
            <w:webHidden/>
          </w:rPr>
          <w:fldChar w:fldCharType="end"/>
        </w:r>
      </w:hyperlink>
    </w:p>
    <w:p w14:paraId="72056B55"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23" w:history="1">
        <w:r w:rsidR="009563B9" w:rsidRPr="009563B9">
          <w:rPr>
            <w:rStyle w:val="Hyperlink"/>
            <w:noProof/>
          </w:rPr>
          <w:t xml:space="preserve">Bảng 2.13: </w:t>
        </w:r>
        <w:r w:rsidR="009563B9" w:rsidRPr="009563B9">
          <w:rPr>
            <w:rStyle w:val="Hyperlink"/>
            <w:bCs/>
            <w:noProof/>
          </w:rPr>
          <w:t>Dư nợ cho vay theo thành phần kinh tế</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_Toc101095423 \h </w:instrText>
        </w:r>
        <w:r w:rsidR="009563B9" w:rsidRPr="009563B9">
          <w:rPr>
            <w:noProof/>
            <w:webHidden/>
          </w:rPr>
        </w:r>
        <w:r w:rsidR="009563B9" w:rsidRPr="009563B9">
          <w:rPr>
            <w:noProof/>
            <w:webHidden/>
          </w:rPr>
          <w:fldChar w:fldCharType="separate"/>
        </w:r>
        <w:r w:rsidR="009563B9" w:rsidRPr="009563B9">
          <w:rPr>
            <w:noProof/>
            <w:webHidden/>
          </w:rPr>
          <w:t>50</w:t>
        </w:r>
        <w:r w:rsidR="009563B9" w:rsidRPr="009563B9">
          <w:rPr>
            <w:noProof/>
            <w:webHidden/>
          </w:rPr>
          <w:fldChar w:fldCharType="end"/>
        </w:r>
      </w:hyperlink>
    </w:p>
    <w:p w14:paraId="54F39F01"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24" w:history="1">
        <w:r w:rsidR="009563B9" w:rsidRPr="009563B9">
          <w:rPr>
            <w:rStyle w:val="Hyperlink"/>
            <w:noProof/>
          </w:rPr>
          <w:t xml:space="preserve">Bảng 2.14: </w:t>
        </w:r>
        <w:r w:rsidR="009563B9" w:rsidRPr="009563B9">
          <w:rPr>
            <w:rStyle w:val="Hyperlink"/>
            <w:bCs/>
            <w:noProof/>
          </w:rPr>
          <w:t>Đánh giá hiệu quả hoạt động cho vay của ngân hàng giai đoạn 2019 – 2021</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_Toc101095424 \h </w:instrText>
        </w:r>
        <w:r w:rsidR="009563B9" w:rsidRPr="009563B9">
          <w:rPr>
            <w:noProof/>
            <w:webHidden/>
          </w:rPr>
        </w:r>
        <w:r w:rsidR="009563B9" w:rsidRPr="009563B9">
          <w:rPr>
            <w:noProof/>
            <w:webHidden/>
          </w:rPr>
          <w:fldChar w:fldCharType="separate"/>
        </w:r>
        <w:r w:rsidR="009563B9" w:rsidRPr="009563B9">
          <w:rPr>
            <w:noProof/>
            <w:webHidden/>
          </w:rPr>
          <w:t>52</w:t>
        </w:r>
        <w:r w:rsidR="009563B9" w:rsidRPr="009563B9">
          <w:rPr>
            <w:noProof/>
            <w:webHidden/>
          </w:rPr>
          <w:fldChar w:fldCharType="end"/>
        </w:r>
      </w:hyperlink>
    </w:p>
    <w:p w14:paraId="2127BE69"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25" w:history="1">
        <w:r w:rsidR="009563B9" w:rsidRPr="009563B9">
          <w:rPr>
            <w:rStyle w:val="Hyperlink"/>
            <w:noProof/>
          </w:rPr>
          <w:t xml:space="preserve">Bảng 2.15: </w:t>
        </w:r>
        <w:r w:rsidR="009563B9" w:rsidRPr="009563B9">
          <w:rPr>
            <w:rStyle w:val="Hyperlink"/>
            <w:bCs/>
            <w:noProof/>
          </w:rPr>
          <w:t>Tỷ lệ nợ xấu của ngân hàng giai đoạn 2019 – 2021</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_Toc101095425 \h </w:instrText>
        </w:r>
        <w:r w:rsidR="009563B9" w:rsidRPr="009563B9">
          <w:rPr>
            <w:noProof/>
            <w:webHidden/>
          </w:rPr>
        </w:r>
        <w:r w:rsidR="009563B9" w:rsidRPr="009563B9">
          <w:rPr>
            <w:noProof/>
            <w:webHidden/>
          </w:rPr>
          <w:fldChar w:fldCharType="separate"/>
        </w:r>
        <w:r w:rsidR="009563B9" w:rsidRPr="009563B9">
          <w:rPr>
            <w:noProof/>
            <w:webHidden/>
          </w:rPr>
          <w:t>53</w:t>
        </w:r>
        <w:r w:rsidR="009563B9" w:rsidRPr="009563B9">
          <w:rPr>
            <w:noProof/>
            <w:webHidden/>
          </w:rPr>
          <w:fldChar w:fldCharType="end"/>
        </w:r>
      </w:hyperlink>
    </w:p>
    <w:p w14:paraId="0CC07BD8"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26" w:history="1">
        <w:r w:rsidR="009563B9" w:rsidRPr="009563B9">
          <w:rPr>
            <w:rStyle w:val="Hyperlink"/>
            <w:noProof/>
          </w:rPr>
          <w:t xml:space="preserve">Bảng 2.16: </w:t>
        </w:r>
        <w:r w:rsidR="009563B9" w:rsidRPr="009563B9">
          <w:rPr>
            <w:rStyle w:val="Hyperlink"/>
            <w:bCs/>
            <w:noProof/>
          </w:rPr>
          <w:t>Tỷ lệ nợ xấu theo thời hạn cho vay</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_Toc101095426 \h </w:instrText>
        </w:r>
        <w:r w:rsidR="009563B9" w:rsidRPr="009563B9">
          <w:rPr>
            <w:noProof/>
            <w:webHidden/>
          </w:rPr>
        </w:r>
        <w:r w:rsidR="009563B9" w:rsidRPr="009563B9">
          <w:rPr>
            <w:noProof/>
            <w:webHidden/>
          </w:rPr>
          <w:fldChar w:fldCharType="separate"/>
        </w:r>
        <w:r w:rsidR="009563B9" w:rsidRPr="009563B9">
          <w:rPr>
            <w:noProof/>
            <w:webHidden/>
          </w:rPr>
          <w:t>54</w:t>
        </w:r>
        <w:r w:rsidR="009563B9" w:rsidRPr="009563B9">
          <w:rPr>
            <w:noProof/>
            <w:webHidden/>
          </w:rPr>
          <w:fldChar w:fldCharType="end"/>
        </w:r>
      </w:hyperlink>
    </w:p>
    <w:p w14:paraId="4F5BBBB3"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27" w:history="1">
        <w:r w:rsidR="009563B9" w:rsidRPr="009563B9">
          <w:rPr>
            <w:rStyle w:val="Hyperlink"/>
            <w:noProof/>
          </w:rPr>
          <w:t xml:space="preserve">Bảng 2.17: </w:t>
        </w:r>
        <w:r w:rsidR="009563B9" w:rsidRPr="009563B9">
          <w:rPr>
            <w:rStyle w:val="Hyperlink"/>
            <w:bCs/>
            <w:noProof/>
          </w:rPr>
          <w:t>Đánh giá chỉ tiêu dư nợ/ huy động vốn giai đoạn 2019 – 2021</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_Toc101095427 \h </w:instrText>
        </w:r>
        <w:r w:rsidR="009563B9" w:rsidRPr="009563B9">
          <w:rPr>
            <w:noProof/>
            <w:webHidden/>
          </w:rPr>
        </w:r>
        <w:r w:rsidR="009563B9" w:rsidRPr="009563B9">
          <w:rPr>
            <w:noProof/>
            <w:webHidden/>
          </w:rPr>
          <w:fldChar w:fldCharType="separate"/>
        </w:r>
        <w:r w:rsidR="009563B9" w:rsidRPr="009563B9">
          <w:rPr>
            <w:noProof/>
            <w:webHidden/>
          </w:rPr>
          <w:t>55</w:t>
        </w:r>
        <w:r w:rsidR="009563B9" w:rsidRPr="009563B9">
          <w:rPr>
            <w:noProof/>
            <w:webHidden/>
          </w:rPr>
          <w:fldChar w:fldCharType="end"/>
        </w:r>
      </w:hyperlink>
    </w:p>
    <w:p w14:paraId="0D3C9EA4" w14:textId="77777777" w:rsidR="009563B9" w:rsidRPr="009563B9" w:rsidRDefault="0034050E">
      <w:pPr>
        <w:pStyle w:val="TableofFigures"/>
        <w:tabs>
          <w:tab w:val="right" w:leader="dot" w:pos="9020"/>
        </w:tabs>
        <w:rPr>
          <w:rFonts w:asciiTheme="minorHAnsi" w:eastAsiaTheme="minorEastAsia" w:hAnsiTheme="minorHAnsi" w:cstheme="minorBidi"/>
          <w:noProof/>
          <w:sz w:val="22"/>
        </w:rPr>
      </w:pPr>
      <w:hyperlink w:anchor="_Toc101095428" w:history="1">
        <w:r w:rsidR="009563B9" w:rsidRPr="009563B9">
          <w:rPr>
            <w:rStyle w:val="Hyperlink"/>
            <w:noProof/>
          </w:rPr>
          <w:t xml:space="preserve">Bảng 2.18: </w:t>
        </w:r>
        <w:r w:rsidR="009563B9" w:rsidRPr="009563B9">
          <w:rPr>
            <w:rStyle w:val="Hyperlink"/>
            <w:bCs/>
            <w:noProof/>
          </w:rPr>
          <w:t>Đánh giá chỉ tiêu dư nợ/ tổng nguồn vốn giai đoạn 2019 – 2021</w:t>
        </w:r>
        <w:r w:rsidR="009563B9" w:rsidRPr="009563B9">
          <w:rPr>
            <w:noProof/>
            <w:webHidden/>
          </w:rPr>
          <w:tab/>
        </w:r>
        <w:r w:rsidR="009563B9" w:rsidRPr="009563B9">
          <w:rPr>
            <w:noProof/>
            <w:webHidden/>
          </w:rPr>
          <w:fldChar w:fldCharType="begin"/>
        </w:r>
        <w:r w:rsidR="009563B9" w:rsidRPr="009563B9">
          <w:rPr>
            <w:noProof/>
            <w:webHidden/>
          </w:rPr>
          <w:instrText xml:space="preserve"> PAGEREF _Toc101095428 \h </w:instrText>
        </w:r>
        <w:r w:rsidR="009563B9" w:rsidRPr="009563B9">
          <w:rPr>
            <w:noProof/>
            <w:webHidden/>
          </w:rPr>
        </w:r>
        <w:r w:rsidR="009563B9" w:rsidRPr="009563B9">
          <w:rPr>
            <w:noProof/>
            <w:webHidden/>
          </w:rPr>
          <w:fldChar w:fldCharType="separate"/>
        </w:r>
        <w:r w:rsidR="009563B9" w:rsidRPr="009563B9">
          <w:rPr>
            <w:noProof/>
            <w:webHidden/>
          </w:rPr>
          <w:t>56</w:t>
        </w:r>
        <w:r w:rsidR="009563B9" w:rsidRPr="009563B9">
          <w:rPr>
            <w:noProof/>
            <w:webHidden/>
          </w:rPr>
          <w:fldChar w:fldCharType="end"/>
        </w:r>
      </w:hyperlink>
    </w:p>
    <w:p w14:paraId="1EA876C6" w14:textId="77777777" w:rsidR="009563B9" w:rsidRDefault="009563B9" w:rsidP="009563B9">
      <w:pPr>
        <w:widowControl/>
        <w:autoSpaceDE/>
        <w:autoSpaceDN/>
        <w:spacing w:after="160"/>
        <w:rPr>
          <w:noProof/>
        </w:rPr>
      </w:pPr>
      <w:r w:rsidRPr="009563B9">
        <w:rPr>
          <w:rFonts w:eastAsiaTheme="majorEastAsia"/>
          <w:bCs/>
          <w:szCs w:val="26"/>
        </w:rPr>
        <w:fldChar w:fldCharType="end"/>
      </w:r>
      <w:r>
        <w:rPr>
          <w:rFonts w:eastAsiaTheme="majorEastAsia"/>
          <w:bCs/>
          <w:szCs w:val="26"/>
        </w:rPr>
        <w:fldChar w:fldCharType="begin"/>
      </w:r>
      <w:r>
        <w:rPr>
          <w:rFonts w:eastAsiaTheme="majorEastAsia"/>
          <w:bCs/>
          <w:szCs w:val="26"/>
        </w:rPr>
        <w:instrText xml:space="preserve"> TOC \h \z \c "Biểu đồ 2." </w:instrText>
      </w:r>
      <w:r>
        <w:rPr>
          <w:rFonts w:eastAsiaTheme="majorEastAsia"/>
          <w:bCs/>
          <w:szCs w:val="26"/>
        </w:rPr>
        <w:fldChar w:fldCharType="separate"/>
      </w:r>
    </w:p>
    <w:p w14:paraId="3FE142E0"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48" w:history="1">
        <w:r w:rsidR="009563B9" w:rsidRPr="00C5055A">
          <w:rPr>
            <w:rStyle w:val="Hyperlink"/>
            <w:noProof/>
          </w:rPr>
          <w:t>Biểu đồ 2.1: Doanh số cho vay giai đoạn 2019- 2021</w:t>
        </w:r>
        <w:r w:rsidR="009563B9">
          <w:rPr>
            <w:noProof/>
            <w:webHidden/>
          </w:rPr>
          <w:tab/>
        </w:r>
        <w:r w:rsidR="009563B9">
          <w:rPr>
            <w:noProof/>
            <w:webHidden/>
          </w:rPr>
          <w:fldChar w:fldCharType="begin"/>
        </w:r>
        <w:r w:rsidR="009563B9">
          <w:rPr>
            <w:noProof/>
            <w:webHidden/>
          </w:rPr>
          <w:instrText xml:space="preserve"> PAGEREF _Toc101095448 \h </w:instrText>
        </w:r>
        <w:r w:rsidR="009563B9">
          <w:rPr>
            <w:noProof/>
            <w:webHidden/>
          </w:rPr>
        </w:r>
        <w:r w:rsidR="009563B9">
          <w:rPr>
            <w:noProof/>
            <w:webHidden/>
          </w:rPr>
          <w:fldChar w:fldCharType="separate"/>
        </w:r>
        <w:r w:rsidR="009563B9">
          <w:rPr>
            <w:noProof/>
            <w:webHidden/>
          </w:rPr>
          <w:t>35</w:t>
        </w:r>
        <w:r w:rsidR="009563B9">
          <w:rPr>
            <w:noProof/>
            <w:webHidden/>
          </w:rPr>
          <w:fldChar w:fldCharType="end"/>
        </w:r>
      </w:hyperlink>
    </w:p>
    <w:p w14:paraId="3FCF6703"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49" w:history="1">
        <w:r w:rsidR="009563B9" w:rsidRPr="00C5055A">
          <w:rPr>
            <w:rStyle w:val="Hyperlink"/>
            <w:noProof/>
          </w:rPr>
          <w:t>Biểu đồ 2.2: Doanh số cho vay theo thời hạn cho vay</w:t>
        </w:r>
        <w:r w:rsidR="009563B9">
          <w:rPr>
            <w:noProof/>
            <w:webHidden/>
          </w:rPr>
          <w:tab/>
        </w:r>
        <w:r w:rsidR="009563B9">
          <w:rPr>
            <w:noProof/>
            <w:webHidden/>
          </w:rPr>
          <w:fldChar w:fldCharType="begin"/>
        </w:r>
        <w:r w:rsidR="009563B9">
          <w:rPr>
            <w:noProof/>
            <w:webHidden/>
          </w:rPr>
          <w:instrText xml:space="preserve"> PAGEREF _Toc101095449 \h </w:instrText>
        </w:r>
        <w:r w:rsidR="009563B9">
          <w:rPr>
            <w:noProof/>
            <w:webHidden/>
          </w:rPr>
        </w:r>
        <w:r w:rsidR="009563B9">
          <w:rPr>
            <w:noProof/>
            <w:webHidden/>
          </w:rPr>
          <w:fldChar w:fldCharType="separate"/>
        </w:r>
        <w:r w:rsidR="009563B9">
          <w:rPr>
            <w:noProof/>
            <w:webHidden/>
          </w:rPr>
          <w:t>37</w:t>
        </w:r>
        <w:r w:rsidR="009563B9">
          <w:rPr>
            <w:noProof/>
            <w:webHidden/>
          </w:rPr>
          <w:fldChar w:fldCharType="end"/>
        </w:r>
      </w:hyperlink>
    </w:p>
    <w:p w14:paraId="12AFBD8D"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50" w:history="1">
        <w:r w:rsidR="009563B9" w:rsidRPr="00C5055A">
          <w:rPr>
            <w:rStyle w:val="Hyperlink"/>
            <w:bCs/>
            <w:noProof/>
          </w:rPr>
          <w:t>Biểu đồ 2.3: Doanh số cho vay theo thành phần kinh tế</w:t>
        </w:r>
        <w:r w:rsidR="009563B9">
          <w:rPr>
            <w:noProof/>
            <w:webHidden/>
          </w:rPr>
          <w:tab/>
        </w:r>
        <w:r w:rsidR="009563B9">
          <w:rPr>
            <w:noProof/>
            <w:webHidden/>
          </w:rPr>
          <w:fldChar w:fldCharType="begin"/>
        </w:r>
        <w:r w:rsidR="009563B9">
          <w:rPr>
            <w:noProof/>
            <w:webHidden/>
          </w:rPr>
          <w:instrText xml:space="preserve"> PAGEREF _Toc101095450 \h </w:instrText>
        </w:r>
        <w:r w:rsidR="009563B9">
          <w:rPr>
            <w:noProof/>
            <w:webHidden/>
          </w:rPr>
        </w:r>
        <w:r w:rsidR="009563B9">
          <w:rPr>
            <w:noProof/>
            <w:webHidden/>
          </w:rPr>
          <w:fldChar w:fldCharType="separate"/>
        </w:r>
        <w:r w:rsidR="009563B9">
          <w:rPr>
            <w:noProof/>
            <w:webHidden/>
          </w:rPr>
          <w:t>38</w:t>
        </w:r>
        <w:r w:rsidR="009563B9">
          <w:rPr>
            <w:noProof/>
            <w:webHidden/>
          </w:rPr>
          <w:fldChar w:fldCharType="end"/>
        </w:r>
      </w:hyperlink>
    </w:p>
    <w:p w14:paraId="7B078D6E"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51" w:history="1">
        <w:r w:rsidR="009563B9" w:rsidRPr="00C5055A">
          <w:rPr>
            <w:rStyle w:val="Hyperlink"/>
            <w:bCs/>
            <w:noProof/>
          </w:rPr>
          <w:t>Biểu đồ 2.4: Doanh số cho vay theo ngành kinh tế</w:t>
        </w:r>
        <w:r w:rsidR="009563B9">
          <w:rPr>
            <w:noProof/>
            <w:webHidden/>
          </w:rPr>
          <w:tab/>
        </w:r>
        <w:r w:rsidR="009563B9">
          <w:rPr>
            <w:noProof/>
            <w:webHidden/>
          </w:rPr>
          <w:fldChar w:fldCharType="begin"/>
        </w:r>
        <w:r w:rsidR="009563B9">
          <w:rPr>
            <w:noProof/>
            <w:webHidden/>
          </w:rPr>
          <w:instrText xml:space="preserve"> PAGEREF _Toc101095451 \h </w:instrText>
        </w:r>
        <w:r w:rsidR="009563B9">
          <w:rPr>
            <w:noProof/>
            <w:webHidden/>
          </w:rPr>
        </w:r>
        <w:r w:rsidR="009563B9">
          <w:rPr>
            <w:noProof/>
            <w:webHidden/>
          </w:rPr>
          <w:fldChar w:fldCharType="separate"/>
        </w:r>
        <w:r w:rsidR="009563B9">
          <w:rPr>
            <w:noProof/>
            <w:webHidden/>
          </w:rPr>
          <w:t>39</w:t>
        </w:r>
        <w:r w:rsidR="009563B9">
          <w:rPr>
            <w:noProof/>
            <w:webHidden/>
          </w:rPr>
          <w:fldChar w:fldCharType="end"/>
        </w:r>
      </w:hyperlink>
    </w:p>
    <w:p w14:paraId="6BC9B28A"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52" w:history="1">
        <w:r w:rsidR="009563B9" w:rsidRPr="00C5055A">
          <w:rPr>
            <w:rStyle w:val="Hyperlink"/>
            <w:noProof/>
          </w:rPr>
          <w:t>Biểu đồ 2.5: Tình hình thu nợ giai đoạn 2019 - 2021</w:t>
        </w:r>
        <w:r w:rsidR="009563B9">
          <w:rPr>
            <w:noProof/>
            <w:webHidden/>
          </w:rPr>
          <w:tab/>
        </w:r>
        <w:r w:rsidR="009563B9">
          <w:rPr>
            <w:noProof/>
            <w:webHidden/>
          </w:rPr>
          <w:fldChar w:fldCharType="begin"/>
        </w:r>
        <w:r w:rsidR="009563B9">
          <w:rPr>
            <w:noProof/>
            <w:webHidden/>
          </w:rPr>
          <w:instrText xml:space="preserve"> PAGEREF _Toc101095452 \h </w:instrText>
        </w:r>
        <w:r w:rsidR="009563B9">
          <w:rPr>
            <w:noProof/>
            <w:webHidden/>
          </w:rPr>
        </w:r>
        <w:r w:rsidR="009563B9">
          <w:rPr>
            <w:noProof/>
            <w:webHidden/>
          </w:rPr>
          <w:fldChar w:fldCharType="separate"/>
        </w:r>
        <w:r w:rsidR="009563B9">
          <w:rPr>
            <w:noProof/>
            <w:webHidden/>
          </w:rPr>
          <w:t>41</w:t>
        </w:r>
        <w:r w:rsidR="009563B9">
          <w:rPr>
            <w:noProof/>
            <w:webHidden/>
          </w:rPr>
          <w:fldChar w:fldCharType="end"/>
        </w:r>
      </w:hyperlink>
    </w:p>
    <w:p w14:paraId="33D34275"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53" w:history="1">
        <w:r w:rsidR="009563B9" w:rsidRPr="00C5055A">
          <w:rPr>
            <w:rStyle w:val="Hyperlink"/>
            <w:noProof/>
          </w:rPr>
          <w:t>Biểu đồ 2.6: Thu nợ doanh nghiệp theo thời hạn cho vay</w:t>
        </w:r>
        <w:r w:rsidR="009563B9">
          <w:rPr>
            <w:noProof/>
            <w:webHidden/>
          </w:rPr>
          <w:tab/>
        </w:r>
        <w:r w:rsidR="009563B9">
          <w:rPr>
            <w:noProof/>
            <w:webHidden/>
          </w:rPr>
          <w:fldChar w:fldCharType="begin"/>
        </w:r>
        <w:r w:rsidR="009563B9">
          <w:rPr>
            <w:noProof/>
            <w:webHidden/>
          </w:rPr>
          <w:instrText xml:space="preserve"> PAGEREF _Toc101095453 \h </w:instrText>
        </w:r>
        <w:r w:rsidR="009563B9">
          <w:rPr>
            <w:noProof/>
            <w:webHidden/>
          </w:rPr>
        </w:r>
        <w:r w:rsidR="009563B9">
          <w:rPr>
            <w:noProof/>
            <w:webHidden/>
          </w:rPr>
          <w:fldChar w:fldCharType="separate"/>
        </w:r>
        <w:r w:rsidR="009563B9">
          <w:rPr>
            <w:noProof/>
            <w:webHidden/>
          </w:rPr>
          <w:t>42</w:t>
        </w:r>
        <w:r w:rsidR="009563B9">
          <w:rPr>
            <w:noProof/>
            <w:webHidden/>
          </w:rPr>
          <w:fldChar w:fldCharType="end"/>
        </w:r>
      </w:hyperlink>
    </w:p>
    <w:p w14:paraId="4AA952C0"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54" w:history="1">
        <w:r w:rsidR="009563B9" w:rsidRPr="00C5055A">
          <w:rPr>
            <w:rStyle w:val="Hyperlink"/>
            <w:noProof/>
          </w:rPr>
          <w:t>Biểu đồ 2.7: Thu nợ doanh nghiệp theo thành phần kinh tế</w:t>
        </w:r>
        <w:r w:rsidR="009563B9">
          <w:rPr>
            <w:noProof/>
            <w:webHidden/>
          </w:rPr>
          <w:tab/>
        </w:r>
        <w:r w:rsidR="009563B9">
          <w:rPr>
            <w:noProof/>
            <w:webHidden/>
          </w:rPr>
          <w:fldChar w:fldCharType="begin"/>
        </w:r>
        <w:r w:rsidR="009563B9">
          <w:rPr>
            <w:noProof/>
            <w:webHidden/>
          </w:rPr>
          <w:instrText xml:space="preserve"> PAGEREF _Toc101095454 \h </w:instrText>
        </w:r>
        <w:r w:rsidR="009563B9">
          <w:rPr>
            <w:noProof/>
            <w:webHidden/>
          </w:rPr>
        </w:r>
        <w:r w:rsidR="009563B9">
          <w:rPr>
            <w:noProof/>
            <w:webHidden/>
          </w:rPr>
          <w:fldChar w:fldCharType="separate"/>
        </w:r>
        <w:r w:rsidR="009563B9">
          <w:rPr>
            <w:noProof/>
            <w:webHidden/>
          </w:rPr>
          <w:t>44</w:t>
        </w:r>
        <w:r w:rsidR="009563B9">
          <w:rPr>
            <w:noProof/>
            <w:webHidden/>
          </w:rPr>
          <w:fldChar w:fldCharType="end"/>
        </w:r>
      </w:hyperlink>
    </w:p>
    <w:p w14:paraId="5CD87E31"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55" w:history="1">
        <w:r w:rsidR="009563B9" w:rsidRPr="00C5055A">
          <w:rPr>
            <w:rStyle w:val="Hyperlink"/>
            <w:noProof/>
          </w:rPr>
          <w:t>Biểu đồ 2.8: Thu nợ doanh nghiệp theo ngành kinh tế</w:t>
        </w:r>
        <w:r w:rsidR="009563B9">
          <w:rPr>
            <w:noProof/>
            <w:webHidden/>
          </w:rPr>
          <w:tab/>
        </w:r>
        <w:r w:rsidR="009563B9">
          <w:rPr>
            <w:noProof/>
            <w:webHidden/>
          </w:rPr>
          <w:fldChar w:fldCharType="begin"/>
        </w:r>
        <w:r w:rsidR="009563B9">
          <w:rPr>
            <w:noProof/>
            <w:webHidden/>
          </w:rPr>
          <w:instrText xml:space="preserve"> PAGEREF _Toc101095455 \h </w:instrText>
        </w:r>
        <w:r w:rsidR="009563B9">
          <w:rPr>
            <w:noProof/>
            <w:webHidden/>
          </w:rPr>
        </w:r>
        <w:r w:rsidR="009563B9">
          <w:rPr>
            <w:noProof/>
            <w:webHidden/>
          </w:rPr>
          <w:fldChar w:fldCharType="separate"/>
        </w:r>
        <w:r w:rsidR="009563B9">
          <w:rPr>
            <w:noProof/>
            <w:webHidden/>
          </w:rPr>
          <w:t>46</w:t>
        </w:r>
        <w:r w:rsidR="009563B9">
          <w:rPr>
            <w:noProof/>
            <w:webHidden/>
          </w:rPr>
          <w:fldChar w:fldCharType="end"/>
        </w:r>
      </w:hyperlink>
    </w:p>
    <w:p w14:paraId="786E13F6"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56" w:history="1">
        <w:r w:rsidR="009563B9" w:rsidRPr="00C5055A">
          <w:rPr>
            <w:rStyle w:val="Hyperlink"/>
            <w:noProof/>
          </w:rPr>
          <w:t>Biểu đồ 2.9: Dư nợ cho vay khách hàng doanh nghiệp</w:t>
        </w:r>
        <w:r w:rsidR="009563B9">
          <w:rPr>
            <w:noProof/>
            <w:webHidden/>
          </w:rPr>
          <w:tab/>
        </w:r>
        <w:r w:rsidR="009563B9">
          <w:rPr>
            <w:noProof/>
            <w:webHidden/>
          </w:rPr>
          <w:fldChar w:fldCharType="begin"/>
        </w:r>
        <w:r w:rsidR="009563B9">
          <w:rPr>
            <w:noProof/>
            <w:webHidden/>
          </w:rPr>
          <w:instrText xml:space="preserve"> PAGEREF _Toc101095456 \h </w:instrText>
        </w:r>
        <w:r w:rsidR="009563B9">
          <w:rPr>
            <w:noProof/>
            <w:webHidden/>
          </w:rPr>
        </w:r>
        <w:r w:rsidR="009563B9">
          <w:rPr>
            <w:noProof/>
            <w:webHidden/>
          </w:rPr>
          <w:fldChar w:fldCharType="separate"/>
        </w:r>
        <w:r w:rsidR="009563B9">
          <w:rPr>
            <w:noProof/>
            <w:webHidden/>
          </w:rPr>
          <w:t>47</w:t>
        </w:r>
        <w:r w:rsidR="009563B9">
          <w:rPr>
            <w:noProof/>
            <w:webHidden/>
          </w:rPr>
          <w:fldChar w:fldCharType="end"/>
        </w:r>
      </w:hyperlink>
    </w:p>
    <w:p w14:paraId="3200AF5E"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57" w:history="1">
        <w:r w:rsidR="009563B9" w:rsidRPr="00C5055A">
          <w:rPr>
            <w:rStyle w:val="Hyperlink"/>
            <w:noProof/>
          </w:rPr>
          <w:t>Biểu đồ 2.10: Dư nợ cho vay khách hàng doanh nghiệp theo thời hạn cho vay</w:t>
        </w:r>
        <w:r w:rsidR="009563B9">
          <w:rPr>
            <w:noProof/>
            <w:webHidden/>
          </w:rPr>
          <w:tab/>
        </w:r>
        <w:r w:rsidR="009563B9">
          <w:rPr>
            <w:noProof/>
            <w:webHidden/>
          </w:rPr>
          <w:fldChar w:fldCharType="begin"/>
        </w:r>
        <w:r w:rsidR="009563B9">
          <w:rPr>
            <w:noProof/>
            <w:webHidden/>
          </w:rPr>
          <w:instrText xml:space="preserve"> PAGEREF _Toc101095457 \h </w:instrText>
        </w:r>
        <w:r w:rsidR="009563B9">
          <w:rPr>
            <w:noProof/>
            <w:webHidden/>
          </w:rPr>
        </w:r>
        <w:r w:rsidR="009563B9">
          <w:rPr>
            <w:noProof/>
            <w:webHidden/>
          </w:rPr>
          <w:fldChar w:fldCharType="separate"/>
        </w:r>
        <w:r w:rsidR="009563B9">
          <w:rPr>
            <w:noProof/>
            <w:webHidden/>
          </w:rPr>
          <w:t>48</w:t>
        </w:r>
        <w:r w:rsidR="009563B9">
          <w:rPr>
            <w:noProof/>
            <w:webHidden/>
          </w:rPr>
          <w:fldChar w:fldCharType="end"/>
        </w:r>
      </w:hyperlink>
    </w:p>
    <w:p w14:paraId="5F546B4F"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58" w:history="1">
        <w:r w:rsidR="009563B9" w:rsidRPr="00C5055A">
          <w:rPr>
            <w:rStyle w:val="Hyperlink"/>
            <w:noProof/>
          </w:rPr>
          <w:t>Biểu đồ 2.11: Dư nợ cho vay theo thành phần kinh tế</w:t>
        </w:r>
        <w:r w:rsidR="009563B9">
          <w:rPr>
            <w:noProof/>
            <w:webHidden/>
          </w:rPr>
          <w:tab/>
        </w:r>
        <w:r w:rsidR="009563B9">
          <w:rPr>
            <w:noProof/>
            <w:webHidden/>
          </w:rPr>
          <w:fldChar w:fldCharType="begin"/>
        </w:r>
        <w:r w:rsidR="009563B9">
          <w:rPr>
            <w:noProof/>
            <w:webHidden/>
          </w:rPr>
          <w:instrText xml:space="preserve"> PAGEREF _Toc101095458 \h </w:instrText>
        </w:r>
        <w:r w:rsidR="009563B9">
          <w:rPr>
            <w:noProof/>
            <w:webHidden/>
          </w:rPr>
        </w:r>
        <w:r w:rsidR="009563B9">
          <w:rPr>
            <w:noProof/>
            <w:webHidden/>
          </w:rPr>
          <w:fldChar w:fldCharType="separate"/>
        </w:r>
        <w:r w:rsidR="009563B9">
          <w:rPr>
            <w:noProof/>
            <w:webHidden/>
          </w:rPr>
          <w:t>51</w:t>
        </w:r>
        <w:r w:rsidR="009563B9">
          <w:rPr>
            <w:noProof/>
            <w:webHidden/>
          </w:rPr>
          <w:fldChar w:fldCharType="end"/>
        </w:r>
      </w:hyperlink>
    </w:p>
    <w:p w14:paraId="44A59E73"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59" w:history="1">
        <w:r w:rsidR="009563B9" w:rsidRPr="00C5055A">
          <w:rPr>
            <w:rStyle w:val="Hyperlink"/>
            <w:noProof/>
          </w:rPr>
          <w:t>Biểu đồ 2.12: Tỷ lệ nợ xấu của ngân hàng giai đoạn 2019 – 2021</w:t>
        </w:r>
        <w:r w:rsidR="009563B9">
          <w:rPr>
            <w:noProof/>
            <w:webHidden/>
          </w:rPr>
          <w:tab/>
        </w:r>
        <w:r w:rsidR="009563B9">
          <w:rPr>
            <w:noProof/>
            <w:webHidden/>
          </w:rPr>
          <w:fldChar w:fldCharType="begin"/>
        </w:r>
        <w:r w:rsidR="009563B9">
          <w:rPr>
            <w:noProof/>
            <w:webHidden/>
          </w:rPr>
          <w:instrText xml:space="preserve"> PAGEREF _Toc101095459 \h </w:instrText>
        </w:r>
        <w:r w:rsidR="009563B9">
          <w:rPr>
            <w:noProof/>
            <w:webHidden/>
          </w:rPr>
        </w:r>
        <w:r w:rsidR="009563B9">
          <w:rPr>
            <w:noProof/>
            <w:webHidden/>
          </w:rPr>
          <w:fldChar w:fldCharType="separate"/>
        </w:r>
        <w:r w:rsidR="009563B9">
          <w:rPr>
            <w:noProof/>
            <w:webHidden/>
          </w:rPr>
          <w:t>53</w:t>
        </w:r>
        <w:r w:rsidR="009563B9">
          <w:rPr>
            <w:noProof/>
            <w:webHidden/>
          </w:rPr>
          <w:fldChar w:fldCharType="end"/>
        </w:r>
      </w:hyperlink>
    </w:p>
    <w:p w14:paraId="20BC7912" w14:textId="77777777" w:rsidR="009563B9" w:rsidRDefault="0034050E">
      <w:pPr>
        <w:pStyle w:val="TableofFigures"/>
        <w:tabs>
          <w:tab w:val="right" w:leader="dot" w:pos="9020"/>
        </w:tabs>
        <w:rPr>
          <w:rFonts w:asciiTheme="minorHAnsi" w:eastAsiaTheme="minorEastAsia" w:hAnsiTheme="minorHAnsi" w:cstheme="minorBidi"/>
          <w:noProof/>
          <w:sz w:val="22"/>
        </w:rPr>
      </w:pPr>
      <w:hyperlink w:anchor="_Toc101095460" w:history="1">
        <w:r w:rsidR="009563B9" w:rsidRPr="00C5055A">
          <w:rPr>
            <w:rStyle w:val="Hyperlink"/>
            <w:noProof/>
          </w:rPr>
          <w:t>Biểu đồ 2.13: Tỷ lệ nợ xấu theo thời hạn cho vay</w:t>
        </w:r>
        <w:r w:rsidR="009563B9">
          <w:rPr>
            <w:noProof/>
            <w:webHidden/>
          </w:rPr>
          <w:tab/>
        </w:r>
        <w:r w:rsidR="009563B9">
          <w:rPr>
            <w:noProof/>
            <w:webHidden/>
          </w:rPr>
          <w:fldChar w:fldCharType="begin"/>
        </w:r>
        <w:r w:rsidR="009563B9">
          <w:rPr>
            <w:noProof/>
            <w:webHidden/>
          </w:rPr>
          <w:instrText xml:space="preserve"> PAGEREF _Toc101095460 \h </w:instrText>
        </w:r>
        <w:r w:rsidR="009563B9">
          <w:rPr>
            <w:noProof/>
            <w:webHidden/>
          </w:rPr>
        </w:r>
        <w:r w:rsidR="009563B9">
          <w:rPr>
            <w:noProof/>
            <w:webHidden/>
          </w:rPr>
          <w:fldChar w:fldCharType="separate"/>
        </w:r>
        <w:r w:rsidR="009563B9">
          <w:rPr>
            <w:noProof/>
            <w:webHidden/>
          </w:rPr>
          <w:t>55</w:t>
        </w:r>
        <w:r w:rsidR="009563B9">
          <w:rPr>
            <w:noProof/>
            <w:webHidden/>
          </w:rPr>
          <w:fldChar w:fldCharType="end"/>
        </w:r>
      </w:hyperlink>
    </w:p>
    <w:p w14:paraId="483BD996" w14:textId="0C117CC1" w:rsidR="000209CF" w:rsidRPr="000209CF" w:rsidRDefault="009563B9" w:rsidP="009563B9">
      <w:pPr>
        <w:widowControl/>
        <w:autoSpaceDE/>
        <w:autoSpaceDN/>
        <w:spacing w:after="160"/>
        <w:rPr>
          <w:rFonts w:eastAsiaTheme="majorEastAsia"/>
          <w:bCs/>
          <w:szCs w:val="26"/>
        </w:rPr>
      </w:pPr>
      <w:r>
        <w:rPr>
          <w:rFonts w:eastAsiaTheme="majorEastAsia"/>
          <w:bCs/>
          <w:szCs w:val="26"/>
        </w:rPr>
        <w:fldChar w:fldCharType="end"/>
      </w:r>
    </w:p>
    <w:p w14:paraId="30B1C7AD" w14:textId="77777777" w:rsidR="000209CF" w:rsidRPr="00EC7937" w:rsidRDefault="000209CF" w:rsidP="00E53690">
      <w:pPr>
        <w:pStyle w:val="Heading1"/>
        <w:rPr>
          <w:rFonts w:cs="Times New Roman"/>
          <w:b w:val="0"/>
          <w:bCs/>
          <w:szCs w:val="26"/>
        </w:rPr>
      </w:pPr>
      <w:r w:rsidRPr="00EC7937">
        <w:rPr>
          <w:rFonts w:cs="Times New Roman"/>
          <w:bCs/>
          <w:szCs w:val="26"/>
        </w:rPr>
        <w:br w:type="page"/>
      </w:r>
      <w:bookmarkStart w:id="14" w:name="_Toc99278373"/>
      <w:bookmarkStart w:id="15" w:name="_Toc101095472"/>
      <w:r w:rsidRPr="00EC7937">
        <w:rPr>
          <w:rFonts w:cs="Times New Roman"/>
          <w:bCs/>
          <w:szCs w:val="26"/>
        </w:rPr>
        <w:lastRenderedPageBreak/>
        <w:t>DANH SÁCH CÁC TỪ VIẾT TẮT</w:t>
      </w:r>
      <w:bookmarkEnd w:id="14"/>
      <w:bookmarkEnd w:id="15"/>
    </w:p>
    <w:tbl>
      <w:tblPr>
        <w:tblW w:w="0" w:type="auto"/>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6"/>
        <w:gridCol w:w="7089"/>
      </w:tblGrid>
      <w:tr w:rsidR="000209CF" w14:paraId="1822ADCD" w14:textId="77777777" w:rsidTr="00343D0B">
        <w:trPr>
          <w:trHeight w:val="330"/>
        </w:trPr>
        <w:tc>
          <w:tcPr>
            <w:tcW w:w="1716" w:type="dxa"/>
          </w:tcPr>
          <w:p w14:paraId="43CC8819" w14:textId="77777777" w:rsidR="000209CF" w:rsidRDefault="000209CF" w:rsidP="00E53690">
            <w:pPr>
              <w:pStyle w:val="TableParagraph"/>
            </w:pPr>
            <w:bookmarkStart w:id="16" w:name="_Hlk99278212"/>
            <w:r>
              <w:t>Ban TD HO</w:t>
            </w:r>
          </w:p>
        </w:tc>
        <w:tc>
          <w:tcPr>
            <w:tcW w:w="7089" w:type="dxa"/>
          </w:tcPr>
          <w:p w14:paraId="188DEF51" w14:textId="77777777" w:rsidR="000209CF" w:rsidRDefault="000209CF" w:rsidP="00E53690">
            <w:pPr>
              <w:pStyle w:val="TableParagraph"/>
            </w:pPr>
            <w:r>
              <w:t xml:space="preserve">Ban </w:t>
            </w:r>
            <w:proofErr w:type="spellStart"/>
            <w:r>
              <w:t>thẩm</w:t>
            </w:r>
            <w:proofErr w:type="spellEnd"/>
            <w:r>
              <w:t xml:space="preserve"> định Hội </w:t>
            </w:r>
            <w:proofErr w:type="spellStart"/>
            <w:r>
              <w:t>sở</w:t>
            </w:r>
            <w:proofErr w:type="spellEnd"/>
          </w:p>
        </w:tc>
      </w:tr>
      <w:tr w:rsidR="000209CF" w14:paraId="6C7C4FA7" w14:textId="77777777" w:rsidTr="00343D0B">
        <w:trPr>
          <w:trHeight w:val="330"/>
        </w:trPr>
        <w:tc>
          <w:tcPr>
            <w:tcW w:w="1716" w:type="dxa"/>
          </w:tcPr>
          <w:p w14:paraId="05724DDE" w14:textId="77777777" w:rsidR="000209CF" w:rsidRDefault="000209CF" w:rsidP="00E53690">
            <w:pPr>
              <w:pStyle w:val="TableParagraph"/>
            </w:pPr>
            <w:r>
              <w:t>BCTC</w:t>
            </w:r>
          </w:p>
        </w:tc>
        <w:tc>
          <w:tcPr>
            <w:tcW w:w="7089" w:type="dxa"/>
          </w:tcPr>
          <w:p w14:paraId="0D220090" w14:textId="77777777" w:rsidR="000209CF" w:rsidRDefault="000209CF" w:rsidP="00E53690">
            <w:pPr>
              <w:pStyle w:val="TableParagraph"/>
            </w:pPr>
            <w:proofErr w:type="spellStart"/>
            <w:r>
              <w:t>Báo</w:t>
            </w:r>
            <w:proofErr w:type="spellEnd"/>
            <w:r>
              <w:t xml:space="preserve"> cáo </w:t>
            </w:r>
            <w:proofErr w:type="spellStart"/>
            <w:r>
              <w:t>tài</w:t>
            </w:r>
            <w:proofErr w:type="spellEnd"/>
            <w:r>
              <w:t xml:space="preserve"> </w:t>
            </w:r>
            <w:proofErr w:type="spellStart"/>
            <w:r>
              <w:t>chính</w:t>
            </w:r>
            <w:proofErr w:type="spellEnd"/>
          </w:p>
        </w:tc>
      </w:tr>
      <w:tr w:rsidR="000209CF" w14:paraId="0A7E37C9" w14:textId="77777777" w:rsidTr="00343D0B">
        <w:trPr>
          <w:trHeight w:val="328"/>
        </w:trPr>
        <w:tc>
          <w:tcPr>
            <w:tcW w:w="1716" w:type="dxa"/>
          </w:tcPr>
          <w:p w14:paraId="7808B479" w14:textId="77777777" w:rsidR="000209CF" w:rsidRDefault="000209CF" w:rsidP="00E53690">
            <w:pPr>
              <w:pStyle w:val="TableParagraph"/>
            </w:pPr>
            <w:r>
              <w:t>CBNV</w:t>
            </w:r>
          </w:p>
        </w:tc>
        <w:tc>
          <w:tcPr>
            <w:tcW w:w="7089" w:type="dxa"/>
          </w:tcPr>
          <w:p w14:paraId="01007B13" w14:textId="77777777" w:rsidR="000209CF" w:rsidRDefault="000209CF" w:rsidP="00E53690">
            <w:pPr>
              <w:pStyle w:val="TableParagraph"/>
              <w:spacing w:line="285" w:lineRule="exact"/>
            </w:pPr>
            <w:proofErr w:type="spellStart"/>
            <w:r>
              <w:t>Cán</w:t>
            </w:r>
            <w:proofErr w:type="spellEnd"/>
            <w:r>
              <w:t xml:space="preserve"> bộ </w:t>
            </w:r>
            <w:proofErr w:type="spellStart"/>
            <w:r>
              <w:t>nhân</w:t>
            </w:r>
            <w:proofErr w:type="spellEnd"/>
            <w:r>
              <w:t xml:space="preserve"> viên</w:t>
            </w:r>
          </w:p>
        </w:tc>
      </w:tr>
      <w:tr w:rsidR="000209CF" w14:paraId="09655EEA" w14:textId="77777777" w:rsidTr="00343D0B">
        <w:trPr>
          <w:trHeight w:val="330"/>
        </w:trPr>
        <w:tc>
          <w:tcPr>
            <w:tcW w:w="1716" w:type="dxa"/>
          </w:tcPr>
          <w:p w14:paraId="272ED01F" w14:textId="77777777" w:rsidR="000209CF" w:rsidRDefault="000209CF" w:rsidP="00E53690">
            <w:pPr>
              <w:pStyle w:val="TableParagraph"/>
            </w:pPr>
            <w:r>
              <w:t>CBTD</w:t>
            </w:r>
          </w:p>
        </w:tc>
        <w:tc>
          <w:tcPr>
            <w:tcW w:w="7089" w:type="dxa"/>
          </w:tcPr>
          <w:p w14:paraId="49F2F9C9" w14:textId="77777777" w:rsidR="000209CF" w:rsidRDefault="000209CF" w:rsidP="00E53690">
            <w:pPr>
              <w:pStyle w:val="TableParagraph"/>
            </w:pPr>
            <w:proofErr w:type="spellStart"/>
            <w:r>
              <w:t>Cán</w:t>
            </w:r>
            <w:proofErr w:type="spellEnd"/>
            <w:r>
              <w:t xml:space="preserve"> bộ </w:t>
            </w:r>
            <w:proofErr w:type="spellStart"/>
            <w:r>
              <w:t>tín</w:t>
            </w:r>
            <w:proofErr w:type="spellEnd"/>
            <w:r>
              <w:t xml:space="preserve"> </w:t>
            </w:r>
            <w:proofErr w:type="spellStart"/>
            <w:r>
              <w:t>dụng</w:t>
            </w:r>
            <w:proofErr w:type="spellEnd"/>
          </w:p>
        </w:tc>
      </w:tr>
      <w:tr w:rsidR="000209CF" w14:paraId="16348B81" w14:textId="77777777" w:rsidTr="00343D0B">
        <w:trPr>
          <w:trHeight w:val="330"/>
        </w:trPr>
        <w:tc>
          <w:tcPr>
            <w:tcW w:w="1716" w:type="dxa"/>
          </w:tcPr>
          <w:p w14:paraId="10F6EC5C" w14:textId="77777777" w:rsidR="000209CF" w:rsidRDefault="000209CF" w:rsidP="00E53690">
            <w:pPr>
              <w:pStyle w:val="TableParagraph"/>
            </w:pPr>
            <w:r>
              <w:t>Chuyên viên</w:t>
            </w:r>
          </w:p>
        </w:tc>
        <w:tc>
          <w:tcPr>
            <w:tcW w:w="7089" w:type="dxa"/>
          </w:tcPr>
          <w:p w14:paraId="6BD6457C" w14:textId="77777777" w:rsidR="000209CF" w:rsidRDefault="000209CF" w:rsidP="00E53690">
            <w:pPr>
              <w:pStyle w:val="TableParagraph"/>
            </w:pPr>
            <w:r>
              <w:t xml:space="preserve">Chuyên viên </w:t>
            </w:r>
            <w:proofErr w:type="spellStart"/>
            <w:r>
              <w:t>quản</w:t>
            </w:r>
            <w:proofErr w:type="spellEnd"/>
            <w:r>
              <w:t xml:space="preserve"> </w:t>
            </w:r>
            <w:proofErr w:type="spellStart"/>
            <w:r>
              <w:t>ly</w:t>
            </w:r>
            <w:proofErr w:type="spellEnd"/>
            <w:r>
              <w:t xml:space="preserve">́ </w:t>
            </w:r>
            <w:proofErr w:type="spellStart"/>
            <w:r>
              <w:t>va</w:t>
            </w:r>
            <w:proofErr w:type="spellEnd"/>
            <w:r>
              <w:t xml:space="preserve">̀ hỗ trợ </w:t>
            </w:r>
            <w:proofErr w:type="spellStart"/>
            <w:r>
              <w:t>tín</w:t>
            </w:r>
            <w:proofErr w:type="spellEnd"/>
            <w:r>
              <w:t xml:space="preserve"> </w:t>
            </w:r>
            <w:proofErr w:type="spellStart"/>
            <w:r>
              <w:t>dụng</w:t>
            </w:r>
            <w:proofErr w:type="spellEnd"/>
          </w:p>
        </w:tc>
      </w:tr>
      <w:tr w:rsidR="000209CF" w14:paraId="2085D25E" w14:textId="77777777" w:rsidTr="00343D0B">
        <w:trPr>
          <w:trHeight w:val="597"/>
        </w:trPr>
        <w:tc>
          <w:tcPr>
            <w:tcW w:w="1716" w:type="dxa"/>
          </w:tcPr>
          <w:p w14:paraId="78D8853D" w14:textId="77777777" w:rsidR="000209CF" w:rsidRDefault="000209CF" w:rsidP="00E53690">
            <w:pPr>
              <w:pStyle w:val="TableParagraph"/>
              <w:spacing w:line="291" w:lineRule="exact"/>
            </w:pPr>
            <w:r>
              <w:t>Chuyên viên</w:t>
            </w:r>
          </w:p>
          <w:p w14:paraId="257C69E7" w14:textId="77777777" w:rsidR="000209CF" w:rsidRDefault="000209CF" w:rsidP="00E53690">
            <w:pPr>
              <w:pStyle w:val="TableParagraph"/>
              <w:spacing w:line="285" w:lineRule="exact"/>
            </w:pPr>
            <w:r>
              <w:t>QHKH</w:t>
            </w:r>
          </w:p>
        </w:tc>
        <w:tc>
          <w:tcPr>
            <w:tcW w:w="7089" w:type="dxa"/>
          </w:tcPr>
          <w:p w14:paraId="30F77665" w14:textId="77777777" w:rsidR="000209CF" w:rsidRDefault="000209CF" w:rsidP="00E53690">
            <w:pPr>
              <w:pStyle w:val="TableParagraph"/>
            </w:pPr>
            <w:r>
              <w:t xml:space="preserve">Chuyên viên Quan </w:t>
            </w:r>
            <w:proofErr w:type="spellStart"/>
            <w:r>
              <w:t>hệ</w:t>
            </w:r>
            <w:proofErr w:type="spellEnd"/>
            <w:r>
              <w:t xml:space="preserve"> </w:t>
            </w:r>
            <w:proofErr w:type="spellStart"/>
            <w:r>
              <w:t>khách</w:t>
            </w:r>
            <w:proofErr w:type="spellEnd"/>
            <w:r>
              <w:t xml:space="preserve"> </w:t>
            </w:r>
            <w:proofErr w:type="spellStart"/>
            <w:r>
              <w:t>hàng</w:t>
            </w:r>
            <w:proofErr w:type="spellEnd"/>
          </w:p>
        </w:tc>
      </w:tr>
      <w:tr w:rsidR="000209CF" w14:paraId="221E9A28" w14:textId="77777777" w:rsidTr="00343D0B">
        <w:trPr>
          <w:trHeight w:val="330"/>
        </w:trPr>
        <w:tc>
          <w:tcPr>
            <w:tcW w:w="1716" w:type="dxa"/>
          </w:tcPr>
          <w:p w14:paraId="48E4132D" w14:textId="77777777" w:rsidR="000209CF" w:rsidRDefault="000209CF" w:rsidP="00E53690">
            <w:pPr>
              <w:pStyle w:val="TableParagraph"/>
            </w:pPr>
            <w:r>
              <w:t>CIC</w:t>
            </w:r>
          </w:p>
        </w:tc>
        <w:tc>
          <w:tcPr>
            <w:tcW w:w="7089" w:type="dxa"/>
          </w:tcPr>
          <w:p w14:paraId="70C07392" w14:textId="77777777" w:rsidR="000209CF" w:rsidRDefault="000209CF" w:rsidP="00E53690">
            <w:pPr>
              <w:pStyle w:val="TableParagraph"/>
              <w:spacing w:line="287" w:lineRule="exact"/>
            </w:pPr>
            <w:r>
              <w:t xml:space="preserve">Trung tâm </w:t>
            </w:r>
            <w:proofErr w:type="spellStart"/>
            <w:r>
              <w:t>thông</w:t>
            </w:r>
            <w:proofErr w:type="spellEnd"/>
            <w:r>
              <w:t xml:space="preserve"> tin </w:t>
            </w:r>
            <w:proofErr w:type="spellStart"/>
            <w:r>
              <w:t>tín</w:t>
            </w:r>
            <w:proofErr w:type="spellEnd"/>
            <w:r>
              <w:t xml:space="preserve"> </w:t>
            </w:r>
            <w:proofErr w:type="spellStart"/>
            <w:r>
              <w:t>dụng</w:t>
            </w:r>
            <w:proofErr w:type="spellEnd"/>
          </w:p>
        </w:tc>
      </w:tr>
      <w:tr w:rsidR="000209CF" w14:paraId="098C7896" w14:textId="77777777" w:rsidTr="00343D0B">
        <w:trPr>
          <w:trHeight w:val="328"/>
        </w:trPr>
        <w:tc>
          <w:tcPr>
            <w:tcW w:w="1716" w:type="dxa"/>
          </w:tcPr>
          <w:p w14:paraId="0B0CBC96" w14:textId="77777777" w:rsidR="000209CF" w:rsidRDefault="000209CF" w:rsidP="00E53690">
            <w:pPr>
              <w:pStyle w:val="TableParagraph"/>
            </w:pPr>
            <w:r>
              <w:t>CNTT</w:t>
            </w:r>
          </w:p>
        </w:tc>
        <w:tc>
          <w:tcPr>
            <w:tcW w:w="7089" w:type="dxa"/>
          </w:tcPr>
          <w:p w14:paraId="02AB87FC" w14:textId="77777777" w:rsidR="000209CF" w:rsidRDefault="000209CF" w:rsidP="00E53690">
            <w:pPr>
              <w:pStyle w:val="TableParagraph"/>
            </w:pPr>
            <w:r>
              <w:t xml:space="preserve">Công </w:t>
            </w:r>
            <w:proofErr w:type="spellStart"/>
            <w:r>
              <w:t>nghệ</w:t>
            </w:r>
            <w:proofErr w:type="spellEnd"/>
            <w:r>
              <w:t xml:space="preserve"> </w:t>
            </w:r>
            <w:proofErr w:type="spellStart"/>
            <w:r>
              <w:t>thông</w:t>
            </w:r>
            <w:proofErr w:type="spellEnd"/>
            <w:r>
              <w:t xml:space="preserve"> tin</w:t>
            </w:r>
          </w:p>
        </w:tc>
      </w:tr>
      <w:tr w:rsidR="000209CF" w14:paraId="1AC89EF4" w14:textId="77777777" w:rsidTr="00343D0B">
        <w:trPr>
          <w:trHeight w:val="330"/>
        </w:trPr>
        <w:tc>
          <w:tcPr>
            <w:tcW w:w="1716" w:type="dxa"/>
          </w:tcPr>
          <w:p w14:paraId="359DBA2A" w14:textId="77777777" w:rsidR="000209CF" w:rsidRDefault="000209CF" w:rsidP="00E53690">
            <w:pPr>
              <w:pStyle w:val="TableParagraph"/>
            </w:pPr>
            <w:r>
              <w:t>ĐCTC</w:t>
            </w:r>
          </w:p>
        </w:tc>
        <w:tc>
          <w:tcPr>
            <w:tcW w:w="7089" w:type="dxa"/>
          </w:tcPr>
          <w:p w14:paraId="7EFBBE83" w14:textId="77777777" w:rsidR="000209CF" w:rsidRDefault="000209CF" w:rsidP="00E53690">
            <w:pPr>
              <w:pStyle w:val="TableParagraph"/>
            </w:pPr>
            <w:r>
              <w:t xml:space="preserve">Định </w:t>
            </w:r>
            <w:proofErr w:type="spellStart"/>
            <w:r>
              <w:t>chế</w:t>
            </w:r>
            <w:proofErr w:type="spellEnd"/>
            <w:r>
              <w:t xml:space="preserve"> </w:t>
            </w:r>
            <w:proofErr w:type="spellStart"/>
            <w:r>
              <w:t>tài</w:t>
            </w:r>
            <w:proofErr w:type="spellEnd"/>
            <w:r>
              <w:t xml:space="preserve"> </w:t>
            </w:r>
            <w:proofErr w:type="spellStart"/>
            <w:r>
              <w:t>chính</w:t>
            </w:r>
            <w:proofErr w:type="spellEnd"/>
          </w:p>
        </w:tc>
      </w:tr>
      <w:tr w:rsidR="000209CF" w14:paraId="58998C87" w14:textId="77777777" w:rsidTr="00343D0B">
        <w:trPr>
          <w:trHeight w:val="328"/>
        </w:trPr>
        <w:tc>
          <w:tcPr>
            <w:tcW w:w="1716" w:type="dxa"/>
          </w:tcPr>
          <w:p w14:paraId="1D86B7C1" w14:textId="77777777" w:rsidR="000209CF" w:rsidRDefault="000209CF" w:rsidP="00E53690">
            <w:pPr>
              <w:pStyle w:val="TableParagraph"/>
            </w:pPr>
            <w:r>
              <w:t>DN</w:t>
            </w:r>
          </w:p>
        </w:tc>
        <w:tc>
          <w:tcPr>
            <w:tcW w:w="7089" w:type="dxa"/>
          </w:tcPr>
          <w:p w14:paraId="54443B08" w14:textId="77777777" w:rsidR="000209CF" w:rsidRDefault="000209CF" w:rsidP="00E53690">
            <w:pPr>
              <w:pStyle w:val="TableParagraph"/>
            </w:pPr>
            <w:proofErr w:type="spellStart"/>
            <w:r>
              <w:t>doanh</w:t>
            </w:r>
            <w:proofErr w:type="spellEnd"/>
            <w:r>
              <w:t xml:space="preserve"> nghiệp</w:t>
            </w:r>
          </w:p>
        </w:tc>
      </w:tr>
      <w:tr w:rsidR="000209CF" w14:paraId="4F0D0BC0" w14:textId="77777777" w:rsidTr="00343D0B">
        <w:trPr>
          <w:trHeight w:val="330"/>
        </w:trPr>
        <w:tc>
          <w:tcPr>
            <w:tcW w:w="1716" w:type="dxa"/>
          </w:tcPr>
          <w:p w14:paraId="15B10318" w14:textId="77777777" w:rsidR="000209CF" w:rsidRDefault="000209CF" w:rsidP="00E53690">
            <w:pPr>
              <w:pStyle w:val="TableParagraph"/>
            </w:pPr>
            <w:r>
              <w:t>DNNVV</w:t>
            </w:r>
          </w:p>
        </w:tc>
        <w:tc>
          <w:tcPr>
            <w:tcW w:w="7089" w:type="dxa"/>
          </w:tcPr>
          <w:p w14:paraId="42D06059" w14:textId="77777777" w:rsidR="000209CF" w:rsidRDefault="000209CF" w:rsidP="00E53690">
            <w:pPr>
              <w:pStyle w:val="TableParagraph"/>
            </w:pPr>
            <w:proofErr w:type="spellStart"/>
            <w:r>
              <w:t>doanh</w:t>
            </w:r>
            <w:proofErr w:type="spellEnd"/>
            <w:r>
              <w:t xml:space="preserve"> nghiệp nhỏ </w:t>
            </w:r>
            <w:proofErr w:type="spellStart"/>
            <w:r>
              <w:t>va</w:t>
            </w:r>
            <w:proofErr w:type="spellEnd"/>
            <w:r>
              <w:t>̀ vừa</w:t>
            </w:r>
          </w:p>
        </w:tc>
      </w:tr>
      <w:tr w:rsidR="000209CF" w14:paraId="37BE707F" w14:textId="77777777" w:rsidTr="00343D0B">
        <w:trPr>
          <w:trHeight w:val="330"/>
        </w:trPr>
        <w:tc>
          <w:tcPr>
            <w:tcW w:w="1716" w:type="dxa"/>
          </w:tcPr>
          <w:p w14:paraId="4288A149" w14:textId="77777777" w:rsidR="000209CF" w:rsidRDefault="000209CF" w:rsidP="00E53690">
            <w:pPr>
              <w:pStyle w:val="TableParagraph"/>
            </w:pPr>
            <w:r>
              <w:t>GDP</w:t>
            </w:r>
          </w:p>
        </w:tc>
        <w:tc>
          <w:tcPr>
            <w:tcW w:w="7089" w:type="dxa"/>
          </w:tcPr>
          <w:p w14:paraId="0EA053E0" w14:textId="77777777" w:rsidR="000209CF" w:rsidRDefault="000209CF" w:rsidP="00E53690">
            <w:pPr>
              <w:pStyle w:val="TableParagraph"/>
            </w:pPr>
            <w:proofErr w:type="spellStart"/>
            <w:r>
              <w:t>Tổng</w:t>
            </w:r>
            <w:proofErr w:type="spellEnd"/>
            <w:r>
              <w:t xml:space="preserve"> </w:t>
            </w:r>
            <w:proofErr w:type="spellStart"/>
            <w:r>
              <w:t>sản</w:t>
            </w:r>
            <w:proofErr w:type="spellEnd"/>
            <w:r>
              <w:t xml:space="preserve"> </w:t>
            </w:r>
            <w:proofErr w:type="spellStart"/>
            <w:r>
              <w:t>phẩm</w:t>
            </w:r>
            <w:proofErr w:type="spellEnd"/>
            <w:r>
              <w:t xml:space="preserve"> quốc </w:t>
            </w:r>
            <w:proofErr w:type="spellStart"/>
            <w:r>
              <w:t>dân</w:t>
            </w:r>
            <w:proofErr w:type="spellEnd"/>
          </w:p>
        </w:tc>
      </w:tr>
      <w:tr w:rsidR="000209CF" w14:paraId="64553A1C" w14:textId="77777777" w:rsidTr="00343D0B">
        <w:trPr>
          <w:trHeight w:val="330"/>
        </w:trPr>
        <w:tc>
          <w:tcPr>
            <w:tcW w:w="1716" w:type="dxa"/>
          </w:tcPr>
          <w:p w14:paraId="33633A8E" w14:textId="77777777" w:rsidR="000209CF" w:rsidRDefault="000209CF" w:rsidP="00E53690">
            <w:pPr>
              <w:pStyle w:val="TableParagraph"/>
            </w:pPr>
            <w:r>
              <w:t>HĐBH</w:t>
            </w:r>
          </w:p>
        </w:tc>
        <w:tc>
          <w:tcPr>
            <w:tcW w:w="7089" w:type="dxa"/>
          </w:tcPr>
          <w:p w14:paraId="00CA1A07" w14:textId="77777777" w:rsidR="000209CF" w:rsidRDefault="000209CF" w:rsidP="00E53690">
            <w:pPr>
              <w:pStyle w:val="TableParagraph"/>
            </w:pPr>
            <w:r>
              <w:t xml:space="preserve">Hợp </w:t>
            </w:r>
            <w:proofErr w:type="spellStart"/>
            <w:r>
              <w:t>đồng</w:t>
            </w:r>
            <w:proofErr w:type="spellEnd"/>
            <w:r>
              <w:t xml:space="preserve"> </w:t>
            </w:r>
            <w:proofErr w:type="spellStart"/>
            <w:r>
              <w:t>bảo</w:t>
            </w:r>
            <w:proofErr w:type="spellEnd"/>
            <w:r>
              <w:t xml:space="preserve"> </w:t>
            </w:r>
            <w:proofErr w:type="spellStart"/>
            <w:r>
              <w:t>hiểm</w:t>
            </w:r>
            <w:proofErr w:type="spellEnd"/>
          </w:p>
        </w:tc>
      </w:tr>
      <w:tr w:rsidR="000209CF" w14:paraId="36F3BFD0" w14:textId="77777777" w:rsidTr="00343D0B">
        <w:trPr>
          <w:trHeight w:val="330"/>
        </w:trPr>
        <w:tc>
          <w:tcPr>
            <w:tcW w:w="1716" w:type="dxa"/>
          </w:tcPr>
          <w:p w14:paraId="34A32D86" w14:textId="77777777" w:rsidR="000209CF" w:rsidRDefault="000209CF" w:rsidP="00E53690">
            <w:pPr>
              <w:pStyle w:val="TableParagraph"/>
            </w:pPr>
            <w:r>
              <w:t>HĐQT</w:t>
            </w:r>
          </w:p>
        </w:tc>
        <w:tc>
          <w:tcPr>
            <w:tcW w:w="7089" w:type="dxa"/>
          </w:tcPr>
          <w:p w14:paraId="73163B74" w14:textId="77777777" w:rsidR="000209CF" w:rsidRDefault="000209CF" w:rsidP="00E53690">
            <w:pPr>
              <w:pStyle w:val="TableParagraph"/>
            </w:pPr>
            <w:r>
              <w:t xml:space="preserve">Hội </w:t>
            </w:r>
            <w:proofErr w:type="spellStart"/>
            <w:r>
              <w:t>đồng</w:t>
            </w:r>
            <w:proofErr w:type="spellEnd"/>
            <w:r>
              <w:t xml:space="preserve"> </w:t>
            </w:r>
            <w:proofErr w:type="spellStart"/>
            <w:r>
              <w:t>quản</w:t>
            </w:r>
            <w:proofErr w:type="spellEnd"/>
            <w:r>
              <w:t xml:space="preserve"> </w:t>
            </w:r>
            <w:proofErr w:type="spellStart"/>
            <w:r>
              <w:t>trị</w:t>
            </w:r>
            <w:proofErr w:type="spellEnd"/>
          </w:p>
        </w:tc>
      </w:tr>
      <w:tr w:rsidR="000209CF" w14:paraId="7A8A2CC2" w14:textId="77777777" w:rsidTr="00343D0B">
        <w:trPr>
          <w:trHeight w:val="328"/>
        </w:trPr>
        <w:tc>
          <w:tcPr>
            <w:tcW w:w="1716" w:type="dxa"/>
          </w:tcPr>
          <w:p w14:paraId="40124CFA" w14:textId="77777777" w:rsidR="000209CF" w:rsidRDefault="000209CF" w:rsidP="00E53690">
            <w:pPr>
              <w:pStyle w:val="TableParagraph"/>
            </w:pPr>
            <w:r>
              <w:t>HĐTD</w:t>
            </w:r>
          </w:p>
        </w:tc>
        <w:tc>
          <w:tcPr>
            <w:tcW w:w="7089" w:type="dxa"/>
          </w:tcPr>
          <w:p w14:paraId="191FF86D" w14:textId="77777777" w:rsidR="000209CF" w:rsidRDefault="000209CF" w:rsidP="00E53690">
            <w:pPr>
              <w:pStyle w:val="TableParagraph"/>
            </w:pPr>
            <w:r>
              <w:t xml:space="preserve">Hợp </w:t>
            </w:r>
            <w:proofErr w:type="spellStart"/>
            <w:r>
              <w:t>đồng</w:t>
            </w:r>
            <w:proofErr w:type="spellEnd"/>
            <w:r>
              <w:t xml:space="preserve"> </w:t>
            </w:r>
            <w:proofErr w:type="spellStart"/>
            <w:r>
              <w:t>tín</w:t>
            </w:r>
            <w:proofErr w:type="spellEnd"/>
            <w:r>
              <w:t xml:space="preserve"> </w:t>
            </w:r>
            <w:proofErr w:type="spellStart"/>
            <w:r>
              <w:t>dụng</w:t>
            </w:r>
            <w:proofErr w:type="spellEnd"/>
          </w:p>
        </w:tc>
      </w:tr>
      <w:tr w:rsidR="000209CF" w14:paraId="4DE65858" w14:textId="77777777" w:rsidTr="00343D0B">
        <w:trPr>
          <w:trHeight w:val="330"/>
        </w:trPr>
        <w:tc>
          <w:tcPr>
            <w:tcW w:w="1716" w:type="dxa"/>
          </w:tcPr>
          <w:p w14:paraId="21E41367" w14:textId="77777777" w:rsidR="000209CF" w:rsidRDefault="000209CF" w:rsidP="00E53690">
            <w:pPr>
              <w:pStyle w:val="TableParagraph"/>
            </w:pPr>
            <w:r>
              <w:t>HĐTD HO</w:t>
            </w:r>
          </w:p>
        </w:tc>
        <w:tc>
          <w:tcPr>
            <w:tcW w:w="7089" w:type="dxa"/>
          </w:tcPr>
          <w:p w14:paraId="45C912E3" w14:textId="77777777" w:rsidR="000209CF" w:rsidRDefault="000209CF" w:rsidP="00E53690">
            <w:pPr>
              <w:pStyle w:val="TableParagraph"/>
            </w:pPr>
            <w:r>
              <w:t xml:space="preserve">Hội </w:t>
            </w:r>
            <w:proofErr w:type="spellStart"/>
            <w:r>
              <w:t>đồng</w:t>
            </w:r>
            <w:proofErr w:type="spellEnd"/>
            <w:r>
              <w:t xml:space="preserve"> </w:t>
            </w:r>
            <w:proofErr w:type="spellStart"/>
            <w:r>
              <w:t>tín</w:t>
            </w:r>
            <w:proofErr w:type="spellEnd"/>
            <w:r>
              <w:t xml:space="preserve"> </w:t>
            </w:r>
            <w:proofErr w:type="spellStart"/>
            <w:r>
              <w:t>dụng</w:t>
            </w:r>
            <w:proofErr w:type="spellEnd"/>
            <w:r>
              <w:t xml:space="preserve"> Hội </w:t>
            </w:r>
            <w:proofErr w:type="spellStart"/>
            <w:r>
              <w:t>sở</w:t>
            </w:r>
            <w:proofErr w:type="spellEnd"/>
          </w:p>
        </w:tc>
      </w:tr>
      <w:tr w:rsidR="000209CF" w14:paraId="3EF579EF" w14:textId="77777777" w:rsidTr="00343D0B">
        <w:trPr>
          <w:trHeight w:val="331"/>
        </w:trPr>
        <w:tc>
          <w:tcPr>
            <w:tcW w:w="1716" w:type="dxa"/>
          </w:tcPr>
          <w:p w14:paraId="18D8058F" w14:textId="77777777" w:rsidR="000209CF" w:rsidRDefault="000209CF" w:rsidP="00E53690">
            <w:pPr>
              <w:pStyle w:val="TableParagraph"/>
            </w:pPr>
            <w:r>
              <w:t>KHCN</w:t>
            </w:r>
          </w:p>
        </w:tc>
        <w:tc>
          <w:tcPr>
            <w:tcW w:w="7089" w:type="dxa"/>
          </w:tcPr>
          <w:p w14:paraId="3259ED68" w14:textId="77777777" w:rsidR="000209CF" w:rsidRDefault="000209CF" w:rsidP="00E53690">
            <w:pPr>
              <w:pStyle w:val="TableParagraph"/>
            </w:pPr>
            <w:proofErr w:type="spellStart"/>
            <w:r>
              <w:t>Khách</w:t>
            </w:r>
            <w:proofErr w:type="spellEnd"/>
            <w:r>
              <w:t xml:space="preserve"> hàng cá </w:t>
            </w:r>
            <w:proofErr w:type="spellStart"/>
            <w:r>
              <w:t>nhân</w:t>
            </w:r>
            <w:proofErr w:type="spellEnd"/>
          </w:p>
        </w:tc>
      </w:tr>
      <w:tr w:rsidR="000209CF" w14:paraId="6C54B6F6" w14:textId="77777777" w:rsidTr="00343D0B">
        <w:trPr>
          <w:trHeight w:val="328"/>
        </w:trPr>
        <w:tc>
          <w:tcPr>
            <w:tcW w:w="1716" w:type="dxa"/>
          </w:tcPr>
          <w:p w14:paraId="6A53A6C7" w14:textId="77777777" w:rsidR="000209CF" w:rsidRDefault="000209CF" w:rsidP="00E53690">
            <w:pPr>
              <w:pStyle w:val="TableParagraph"/>
            </w:pPr>
            <w:r>
              <w:t>KHDN</w:t>
            </w:r>
          </w:p>
        </w:tc>
        <w:tc>
          <w:tcPr>
            <w:tcW w:w="7089" w:type="dxa"/>
          </w:tcPr>
          <w:p w14:paraId="26322225" w14:textId="77777777" w:rsidR="000209CF" w:rsidRDefault="000209CF" w:rsidP="00E53690">
            <w:pPr>
              <w:pStyle w:val="TableParagraph"/>
            </w:pPr>
            <w:proofErr w:type="spellStart"/>
            <w:r>
              <w:t>Khách</w:t>
            </w:r>
            <w:proofErr w:type="spellEnd"/>
            <w:r>
              <w:t xml:space="preserve"> </w:t>
            </w:r>
            <w:proofErr w:type="spellStart"/>
            <w:r>
              <w:t>hàng</w:t>
            </w:r>
            <w:proofErr w:type="spellEnd"/>
            <w:r>
              <w:t xml:space="preserve"> </w:t>
            </w:r>
            <w:proofErr w:type="spellStart"/>
            <w:r>
              <w:t>doanh</w:t>
            </w:r>
            <w:proofErr w:type="spellEnd"/>
            <w:r>
              <w:t xml:space="preserve"> nghiệp</w:t>
            </w:r>
          </w:p>
        </w:tc>
      </w:tr>
      <w:tr w:rsidR="000209CF" w14:paraId="4389515F" w14:textId="77777777" w:rsidTr="00343D0B">
        <w:trPr>
          <w:trHeight w:val="330"/>
        </w:trPr>
        <w:tc>
          <w:tcPr>
            <w:tcW w:w="1716" w:type="dxa"/>
          </w:tcPr>
          <w:p w14:paraId="08FBED30" w14:textId="77777777" w:rsidR="000209CF" w:rsidRDefault="000209CF" w:rsidP="00E53690">
            <w:pPr>
              <w:pStyle w:val="TableParagraph"/>
            </w:pPr>
            <w:r>
              <w:t>NH</w:t>
            </w:r>
          </w:p>
        </w:tc>
        <w:tc>
          <w:tcPr>
            <w:tcW w:w="7089" w:type="dxa"/>
          </w:tcPr>
          <w:p w14:paraId="43C6FA9E" w14:textId="77777777" w:rsidR="000209CF" w:rsidRDefault="000209CF" w:rsidP="00E53690">
            <w:pPr>
              <w:pStyle w:val="TableParagraph"/>
            </w:pPr>
            <w:r>
              <w:t>Ngân hàng</w:t>
            </w:r>
          </w:p>
        </w:tc>
      </w:tr>
      <w:tr w:rsidR="000209CF" w14:paraId="048DBC81" w14:textId="77777777" w:rsidTr="00343D0B">
        <w:trPr>
          <w:trHeight w:val="330"/>
        </w:trPr>
        <w:tc>
          <w:tcPr>
            <w:tcW w:w="1716" w:type="dxa"/>
          </w:tcPr>
          <w:p w14:paraId="0603786A" w14:textId="77777777" w:rsidR="000209CF" w:rsidRDefault="000209CF" w:rsidP="00E53690">
            <w:pPr>
              <w:pStyle w:val="TableParagraph"/>
            </w:pPr>
            <w:r>
              <w:t>NHNN</w:t>
            </w:r>
          </w:p>
        </w:tc>
        <w:tc>
          <w:tcPr>
            <w:tcW w:w="7089" w:type="dxa"/>
          </w:tcPr>
          <w:p w14:paraId="4E2F3840" w14:textId="77777777" w:rsidR="000209CF" w:rsidRDefault="000209CF" w:rsidP="00E53690">
            <w:pPr>
              <w:pStyle w:val="TableParagraph"/>
            </w:pPr>
            <w:r>
              <w:t xml:space="preserve">Ngân </w:t>
            </w:r>
            <w:proofErr w:type="spellStart"/>
            <w:r>
              <w:t>hàng</w:t>
            </w:r>
            <w:proofErr w:type="spellEnd"/>
            <w:r>
              <w:t xml:space="preserve"> Nhà nước</w:t>
            </w:r>
          </w:p>
        </w:tc>
      </w:tr>
      <w:tr w:rsidR="000209CF" w14:paraId="59EC7EFC" w14:textId="77777777" w:rsidTr="00343D0B">
        <w:trPr>
          <w:trHeight w:val="328"/>
        </w:trPr>
        <w:tc>
          <w:tcPr>
            <w:tcW w:w="1716" w:type="dxa"/>
          </w:tcPr>
          <w:p w14:paraId="4C855EC1" w14:textId="77777777" w:rsidR="000209CF" w:rsidRDefault="000209CF" w:rsidP="00E53690">
            <w:pPr>
              <w:pStyle w:val="TableParagraph"/>
            </w:pPr>
            <w:r>
              <w:t>NHTMCP</w:t>
            </w:r>
          </w:p>
        </w:tc>
        <w:tc>
          <w:tcPr>
            <w:tcW w:w="7089" w:type="dxa"/>
          </w:tcPr>
          <w:p w14:paraId="3390ED4D" w14:textId="77777777" w:rsidR="000209CF" w:rsidRDefault="000209CF" w:rsidP="00E53690">
            <w:pPr>
              <w:pStyle w:val="TableParagraph"/>
            </w:pPr>
            <w:r>
              <w:t xml:space="preserve">Ngân </w:t>
            </w:r>
            <w:proofErr w:type="spellStart"/>
            <w:r>
              <w:t>hàng</w:t>
            </w:r>
            <w:proofErr w:type="spellEnd"/>
            <w:r>
              <w:t xml:space="preserve"> </w:t>
            </w:r>
            <w:proofErr w:type="spellStart"/>
            <w:r>
              <w:t>thương</w:t>
            </w:r>
            <w:proofErr w:type="spellEnd"/>
            <w:r>
              <w:t xml:space="preserve"> </w:t>
            </w:r>
            <w:proofErr w:type="spellStart"/>
            <w:r>
              <w:t>mại</w:t>
            </w:r>
            <w:proofErr w:type="spellEnd"/>
            <w:r>
              <w:t xml:space="preserve"> </w:t>
            </w:r>
            <w:proofErr w:type="spellStart"/>
            <w:r>
              <w:t>cổ</w:t>
            </w:r>
            <w:proofErr w:type="spellEnd"/>
            <w:r>
              <w:t xml:space="preserve"> </w:t>
            </w:r>
            <w:proofErr w:type="spellStart"/>
            <w:r>
              <w:t>phần</w:t>
            </w:r>
            <w:proofErr w:type="spellEnd"/>
          </w:p>
        </w:tc>
      </w:tr>
      <w:tr w:rsidR="000209CF" w14:paraId="5863418B" w14:textId="77777777" w:rsidTr="00343D0B">
        <w:trPr>
          <w:trHeight w:val="330"/>
        </w:trPr>
        <w:tc>
          <w:tcPr>
            <w:tcW w:w="1716" w:type="dxa"/>
          </w:tcPr>
          <w:p w14:paraId="60D0657B" w14:textId="77777777" w:rsidR="000209CF" w:rsidRDefault="000209CF" w:rsidP="00E53690">
            <w:pPr>
              <w:pStyle w:val="TableParagraph"/>
            </w:pPr>
            <w:r>
              <w:t>PGD</w:t>
            </w:r>
          </w:p>
        </w:tc>
        <w:tc>
          <w:tcPr>
            <w:tcW w:w="7089" w:type="dxa"/>
          </w:tcPr>
          <w:p w14:paraId="35D21B04" w14:textId="77777777" w:rsidR="000209CF" w:rsidRDefault="000209CF" w:rsidP="00E53690">
            <w:pPr>
              <w:pStyle w:val="TableParagraph"/>
            </w:pPr>
            <w:r>
              <w:t xml:space="preserve">Phòng </w:t>
            </w:r>
            <w:proofErr w:type="spellStart"/>
            <w:r>
              <w:t>giao</w:t>
            </w:r>
            <w:proofErr w:type="spellEnd"/>
            <w:r>
              <w:t xml:space="preserve"> dịch</w:t>
            </w:r>
          </w:p>
        </w:tc>
      </w:tr>
      <w:tr w:rsidR="000209CF" w14:paraId="22BDFD1D" w14:textId="77777777" w:rsidTr="00343D0B">
        <w:trPr>
          <w:trHeight w:val="330"/>
        </w:trPr>
        <w:tc>
          <w:tcPr>
            <w:tcW w:w="1716" w:type="dxa"/>
          </w:tcPr>
          <w:p w14:paraId="72D64A35" w14:textId="77777777" w:rsidR="000209CF" w:rsidRDefault="000209CF" w:rsidP="00E53690">
            <w:pPr>
              <w:pStyle w:val="TableParagraph"/>
            </w:pPr>
            <w:r>
              <w:t>QL&amp;HTTD</w:t>
            </w:r>
          </w:p>
        </w:tc>
        <w:tc>
          <w:tcPr>
            <w:tcW w:w="7089" w:type="dxa"/>
          </w:tcPr>
          <w:p w14:paraId="21E9D5DB" w14:textId="77777777" w:rsidR="000209CF" w:rsidRDefault="000209CF" w:rsidP="00E53690">
            <w:pPr>
              <w:pStyle w:val="TableParagraph"/>
            </w:pPr>
            <w:proofErr w:type="spellStart"/>
            <w:r>
              <w:t>quản</w:t>
            </w:r>
            <w:proofErr w:type="spellEnd"/>
            <w:r>
              <w:t xml:space="preserve"> lí </w:t>
            </w:r>
            <w:proofErr w:type="spellStart"/>
            <w:r>
              <w:t>va</w:t>
            </w:r>
            <w:proofErr w:type="spellEnd"/>
            <w:r>
              <w:t xml:space="preserve">̀ hỗ trợ </w:t>
            </w:r>
            <w:proofErr w:type="spellStart"/>
            <w:r>
              <w:t>tín</w:t>
            </w:r>
            <w:proofErr w:type="spellEnd"/>
            <w:r>
              <w:t xml:space="preserve"> </w:t>
            </w:r>
            <w:proofErr w:type="spellStart"/>
            <w:r>
              <w:t>dụng</w:t>
            </w:r>
            <w:proofErr w:type="spellEnd"/>
          </w:p>
        </w:tc>
      </w:tr>
      <w:tr w:rsidR="000209CF" w14:paraId="5CD5404D" w14:textId="77777777" w:rsidTr="00343D0B">
        <w:trPr>
          <w:trHeight w:val="328"/>
        </w:trPr>
        <w:tc>
          <w:tcPr>
            <w:tcW w:w="1716" w:type="dxa"/>
          </w:tcPr>
          <w:p w14:paraId="6DA4111B" w14:textId="77777777" w:rsidR="000209CF" w:rsidRDefault="000209CF" w:rsidP="00E53690">
            <w:pPr>
              <w:pStyle w:val="TableParagraph"/>
            </w:pPr>
            <w:r>
              <w:t>SXKD</w:t>
            </w:r>
          </w:p>
        </w:tc>
        <w:tc>
          <w:tcPr>
            <w:tcW w:w="7089" w:type="dxa"/>
          </w:tcPr>
          <w:p w14:paraId="4A313544" w14:textId="77777777" w:rsidR="000209CF" w:rsidRDefault="000209CF" w:rsidP="00E53690">
            <w:pPr>
              <w:pStyle w:val="TableParagraph"/>
            </w:pPr>
            <w:proofErr w:type="spellStart"/>
            <w:r>
              <w:t>Sản</w:t>
            </w:r>
            <w:proofErr w:type="spellEnd"/>
            <w:r>
              <w:t xml:space="preserve"> xuất </w:t>
            </w:r>
            <w:proofErr w:type="spellStart"/>
            <w:r>
              <w:t>kinh</w:t>
            </w:r>
            <w:proofErr w:type="spellEnd"/>
            <w:r>
              <w:t xml:space="preserve"> </w:t>
            </w:r>
            <w:proofErr w:type="spellStart"/>
            <w:r>
              <w:t>doanh</w:t>
            </w:r>
            <w:proofErr w:type="spellEnd"/>
          </w:p>
        </w:tc>
      </w:tr>
      <w:tr w:rsidR="000209CF" w14:paraId="22364EFA" w14:textId="77777777" w:rsidTr="00343D0B">
        <w:trPr>
          <w:trHeight w:val="330"/>
        </w:trPr>
        <w:tc>
          <w:tcPr>
            <w:tcW w:w="1716" w:type="dxa"/>
          </w:tcPr>
          <w:p w14:paraId="7C10B890" w14:textId="77777777" w:rsidR="000209CF" w:rsidRDefault="000209CF" w:rsidP="00E53690">
            <w:pPr>
              <w:pStyle w:val="TableParagraph"/>
            </w:pPr>
            <w:r>
              <w:t>TCTD</w:t>
            </w:r>
          </w:p>
        </w:tc>
        <w:tc>
          <w:tcPr>
            <w:tcW w:w="7089" w:type="dxa"/>
          </w:tcPr>
          <w:p w14:paraId="2885706A" w14:textId="77777777" w:rsidR="000209CF" w:rsidRDefault="000209CF" w:rsidP="00E53690">
            <w:pPr>
              <w:pStyle w:val="TableParagraph"/>
            </w:pPr>
            <w:proofErr w:type="spellStart"/>
            <w:r>
              <w:t>Tổ</w:t>
            </w:r>
            <w:proofErr w:type="spellEnd"/>
            <w:r>
              <w:t xml:space="preserve"> </w:t>
            </w:r>
            <w:proofErr w:type="spellStart"/>
            <w:r>
              <w:t>chức</w:t>
            </w:r>
            <w:proofErr w:type="spellEnd"/>
            <w:r>
              <w:t xml:space="preserve"> </w:t>
            </w:r>
            <w:proofErr w:type="spellStart"/>
            <w:r>
              <w:t>tín</w:t>
            </w:r>
            <w:proofErr w:type="spellEnd"/>
            <w:r>
              <w:t xml:space="preserve"> </w:t>
            </w:r>
            <w:proofErr w:type="spellStart"/>
            <w:r>
              <w:t>dụng</w:t>
            </w:r>
            <w:proofErr w:type="spellEnd"/>
          </w:p>
        </w:tc>
      </w:tr>
      <w:tr w:rsidR="000209CF" w14:paraId="726311DA" w14:textId="77777777" w:rsidTr="00343D0B">
        <w:trPr>
          <w:trHeight w:val="331"/>
        </w:trPr>
        <w:tc>
          <w:tcPr>
            <w:tcW w:w="1716" w:type="dxa"/>
          </w:tcPr>
          <w:p w14:paraId="188096B4" w14:textId="77777777" w:rsidR="000209CF" w:rsidRDefault="000209CF" w:rsidP="00E53690">
            <w:pPr>
              <w:pStyle w:val="TableParagraph"/>
            </w:pPr>
            <w:r>
              <w:t>TĐTT</w:t>
            </w:r>
          </w:p>
        </w:tc>
        <w:tc>
          <w:tcPr>
            <w:tcW w:w="7089" w:type="dxa"/>
          </w:tcPr>
          <w:p w14:paraId="18222E9E" w14:textId="77777777" w:rsidR="000209CF" w:rsidRDefault="000209CF" w:rsidP="00E53690">
            <w:pPr>
              <w:pStyle w:val="TableParagraph"/>
            </w:pPr>
            <w:proofErr w:type="spellStart"/>
            <w:r>
              <w:t>Tốc</w:t>
            </w:r>
            <w:proofErr w:type="spellEnd"/>
            <w:r>
              <w:t xml:space="preserve"> độ tăng </w:t>
            </w:r>
            <w:proofErr w:type="spellStart"/>
            <w:r>
              <w:t>trưởng</w:t>
            </w:r>
            <w:proofErr w:type="spellEnd"/>
          </w:p>
        </w:tc>
      </w:tr>
      <w:tr w:rsidR="000209CF" w14:paraId="79A59042" w14:textId="77777777" w:rsidTr="00343D0B">
        <w:trPr>
          <w:trHeight w:val="328"/>
        </w:trPr>
        <w:tc>
          <w:tcPr>
            <w:tcW w:w="1716" w:type="dxa"/>
          </w:tcPr>
          <w:p w14:paraId="5DB0C9B6" w14:textId="77777777" w:rsidR="000209CF" w:rsidRDefault="000209CF" w:rsidP="00E53690">
            <w:pPr>
              <w:pStyle w:val="TableParagraph"/>
            </w:pPr>
            <w:r>
              <w:t>TGCKH</w:t>
            </w:r>
          </w:p>
        </w:tc>
        <w:tc>
          <w:tcPr>
            <w:tcW w:w="7089" w:type="dxa"/>
          </w:tcPr>
          <w:p w14:paraId="62372C26" w14:textId="77777777" w:rsidR="000209CF" w:rsidRDefault="000209CF" w:rsidP="00E53690">
            <w:pPr>
              <w:pStyle w:val="TableParagraph"/>
            </w:pPr>
            <w:proofErr w:type="spellStart"/>
            <w:r>
              <w:t>Tiền</w:t>
            </w:r>
            <w:proofErr w:type="spellEnd"/>
            <w:r>
              <w:t xml:space="preserve"> gửi có </w:t>
            </w:r>
            <w:proofErr w:type="spellStart"/>
            <w:r>
              <w:t>kỳ</w:t>
            </w:r>
            <w:proofErr w:type="spellEnd"/>
            <w:r>
              <w:t xml:space="preserve"> </w:t>
            </w:r>
            <w:proofErr w:type="spellStart"/>
            <w:r>
              <w:t>hạn</w:t>
            </w:r>
            <w:proofErr w:type="spellEnd"/>
          </w:p>
        </w:tc>
      </w:tr>
      <w:tr w:rsidR="000209CF" w14:paraId="0CABB104" w14:textId="77777777" w:rsidTr="00343D0B">
        <w:trPr>
          <w:trHeight w:val="330"/>
        </w:trPr>
        <w:tc>
          <w:tcPr>
            <w:tcW w:w="1716" w:type="dxa"/>
          </w:tcPr>
          <w:p w14:paraId="5F9C27BD" w14:textId="77777777" w:rsidR="000209CF" w:rsidRDefault="000209CF" w:rsidP="00E53690">
            <w:pPr>
              <w:pStyle w:val="TableParagraph"/>
            </w:pPr>
            <w:r>
              <w:t>TGĐ</w:t>
            </w:r>
          </w:p>
        </w:tc>
        <w:tc>
          <w:tcPr>
            <w:tcW w:w="7089" w:type="dxa"/>
          </w:tcPr>
          <w:p w14:paraId="04AD6FEE" w14:textId="77777777" w:rsidR="000209CF" w:rsidRDefault="000209CF" w:rsidP="00E53690">
            <w:pPr>
              <w:pStyle w:val="TableParagraph"/>
            </w:pPr>
            <w:proofErr w:type="spellStart"/>
            <w:r>
              <w:t>Tổng</w:t>
            </w:r>
            <w:proofErr w:type="spellEnd"/>
            <w:r>
              <w:t xml:space="preserve"> </w:t>
            </w:r>
            <w:proofErr w:type="spellStart"/>
            <w:r>
              <w:t>Giám</w:t>
            </w:r>
            <w:proofErr w:type="spellEnd"/>
            <w:r>
              <w:t xml:space="preserve"> </w:t>
            </w:r>
            <w:proofErr w:type="spellStart"/>
            <w:r>
              <w:t>đốc</w:t>
            </w:r>
            <w:proofErr w:type="spellEnd"/>
          </w:p>
        </w:tc>
      </w:tr>
      <w:tr w:rsidR="000209CF" w14:paraId="50DF807D" w14:textId="77777777" w:rsidTr="00343D0B">
        <w:trPr>
          <w:trHeight w:val="330"/>
        </w:trPr>
        <w:tc>
          <w:tcPr>
            <w:tcW w:w="1716" w:type="dxa"/>
          </w:tcPr>
          <w:p w14:paraId="31B298BB" w14:textId="77777777" w:rsidR="000209CF" w:rsidRDefault="000209CF" w:rsidP="00E53690">
            <w:pPr>
              <w:pStyle w:val="TableParagraph"/>
            </w:pPr>
            <w:r>
              <w:t>TGTK</w:t>
            </w:r>
          </w:p>
        </w:tc>
        <w:tc>
          <w:tcPr>
            <w:tcW w:w="7089" w:type="dxa"/>
          </w:tcPr>
          <w:p w14:paraId="2B9A1334" w14:textId="77777777" w:rsidR="000209CF" w:rsidRDefault="000209CF" w:rsidP="00E53690">
            <w:pPr>
              <w:pStyle w:val="TableParagraph"/>
            </w:pPr>
            <w:proofErr w:type="spellStart"/>
            <w:r>
              <w:t>Tiền</w:t>
            </w:r>
            <w:proofErr w:type="spellEnd"/>
            <w:r>
              <w:t xml:space="preserve"> gửi </w:t>
            </w:r>
            <w:proofErr w:type="spellStart"/>
            <w:r>
              <w:t>tiết</w:t>
            </w:r>
            <w:proofErr w:type="spellEnd"/>
            <w:r>
              <w:t xml:space="preserve"> </w:t>
            </w:r>
            <w:proofErr w:type="spellStart"/>
            <w:r>
              <w:t>kiệm</w:t>
            </w:r>
            <w:proofErr w:type="spellEnd"/>
          </w:p>
        </w:tc>
      </w:tr>
      <w:tr w:rsidR="000209CF" w14:paraId="101F0FD7" w14:textId="77777777" w:rsidTr="00343D0B">
        <w:trPr>
          <w:trHeight w:val="328"/>
        </w:trPr>
        <w:tc>
          <w:tcPr>
            <w:tcW w:w="1716" w:type="dxa"/>
          </w:tcPr>
          <w:p w14:paraId="29512A02" w14:textId="77777777" w:rsidR="000209CF" w:rsidRDefault="000209CF" w:rsidP="00E53690">
            <w:pPr>
              <w:pStyle w:val="TableParagraph"/>
              <w:spacing w:line="285" w:lineRule="exact"/>
            </w:pPr>
            <w:r>
              <w:lastRenderedPageBreak/>
              <w:t>TMCP</w:t>
            </w:r>
          </w:p>
        </w:tc>
        <w:tc>
          <w:tcPr>
            <w:tcW w:w="7089" w:type="dxa"/>
          </w:tcPr>
          <w:p w14:paraId="29C5461A" w14:textId="77777777" w:rsidR="000209CF" w:rsidRDefault="000209CF" w:rsidP="00E53690">
            <w:pPr>
              <w:pStyle w:val="TableParagraph"/>
              <w:spacing w:line="285" w:lineRule="exact"/>
            </w:pPr>
            <w:proofErr w:type="spellStart"/>
            <w:r>
              <w:t>Thương</w:t>
            </w:r>
            <w:proofErr w:type="spellEnd"/>
            <w:r>
              <w:t xml:space="preserve"> </w:t>
            </w:r>
            <w:proofErr w:type="spellStart"/>
            <w:r>
              <w:t>mại</w:t>
            </w:r>
            <w:proofErr w:type="spellEnd"/>
            <w:r>
              <w:t xml:space="preserve"> </w:t>
            </w:r>
            <w:proofErr w:type="spellStart"/>
            <w:r>
              <w:t>cổ</w:t>
            </w:r>
            <w:proofErr w:type="spellEnd"/>
            <w:r>
              <w:t xml:space="preserve"> </w:t>
            </w:r>
            <w:proofErr w:type="spellStart"/>
            <w:r>
              <w:t>phần</w:t>
            </w:r>
            <w:proofErr w:type="spellEnd"/>
          </w:p>
        </w:tc>
      </w:tr>
      <w:tr w:rsidR="000209CF" w14:paraId="312E0657" w14:textId="77777777" w:rsidTr="00343D0B">
        <w:trPr>
          <w:trHeight w:val="330"/>
        </w:trPr>
        <w:tc>
          <w:tcPr>
            <w:tcW w:w="1716" w:type="dxa"/>
          </w:tcPr>
          <w:p w14:paraId="12AF6E05" w14:textId="77777777" w:rsidR="000209CF" w:rsidRDefault="000209CF" w:rsidP="00E53690">
            <w:pPr>
              <w:pStyle w:val="TableParagraph"/>
              <w:spacing w:line="285" w:lineRule="exact"/>
            </w:pPr>
            <w:r>
              <w:t>TP.HCM</w:t>
            </w:r>
          </w:p>
        </w:tc>
        <w:tc>
          <w:tcPr>
            <w:tcW w:w="7089" w:type="dxa"/>
          </w:tcPr>
          <w:p w14:paraId="6F1C7128" w14:textId="77777777" w:rsidR="000209CF" w:rsidRDefault="000209CF" w:rsidP="00E53690">
            <w:pPr>
              <w:pStyle w:val="TableParagraph"/>
              <w:spacing w:line="285" w:lineRule="exact"/>
            </w:pPr>
            <w:proofErr w:type="spellStart"/>
            <w:r>
              <w:t>Thành</w:t>
            </w:r>
            <w:proofErr w:type="spellEnd"/>
            <w:r>
              <w:t xml:space="preserve"> </w:t>
            </w:r>
            <w:proofErr w:type="spellStart"/>
            <w:r>
              <w:t>phố</w:t>
            </w:r>
            <w:proofErr w:type="spellEnd"/>
            <w:r>
              <w:t xml:space="preserve"> </w:t>
            </w:r>
            <w:proofErr w:type="spellStart"/>
            <w:r>
              <w:t>Hô</w:t>
            </w:r>
            <w:proofErr w:type="spellEnd"/>
            <w:r>
              <w:t>̀ Chí Minh</w:t>
            </w:r>
          </w:p>
        </w:tc>
      </w:tr>
      <w:tr w:rsidR="000209CF" w14:paraId="76172563" w14:textId="77777777" w:rsidTr="00343D0B">
        <w:trPr>
          <w:trHeight w:val="328"/>
        </w:trPr>
        <w:tc>
          <w:tcPr>
            <w:tcW w:w="1716" w:type="dxa"/>
          </w:tcPr>
          <w:p w14:paraId="693444D1" w14:textId="77777777" w:rsidR="000209CF" w:rsidRDefault="000209CF" w:rsidP="00E53690">
            <w:pPr>
              <w:pStyle w:val="TableParagraph"/>
            </w:pPr>
            <w:r>
              <w:t>TSĐB</w:t>
            </w:r>
          </w:p>
        </w:tc>
        <w:tc>
          <w:tcPr>
            <w:tcW w:w="7089" w:type="dxa"/>
          </w:tcPr>
          <w:p w14:paraId="1540E829" w14:textId="77777777" w:rsidR="000209CF" w:rsidRDefault="000209CF" w:rsidP="00E53690">
            <w:pPr>
              <w:pStyle w:val="TableParagraph"/>
            </w:pPr>
            <w:proofErr w:type="spellStart"/>
            <w:r>
              <w:t>Tài</w:t>
            </w:r>
            <w:proofErr w:type="spellEnd"/>
            <w:r>
              <w:t xml:space="preserve"> </w:t>
            </w:r>
            <w:proofErr w:type="spellStart"/>
            <w:r>
              <w:t>sản</w:t>
            </w:r>
            <w:proofErr w:type="spellEnd"/>
            <w:r>
              <w:t xml:space="preserve"> </w:t>
            </w:r>
            <w:proofErr w:type="spellStart"/>
            <w:r>
              <w:t>đảm</w:t>
            </w:r>
            <w:proofErr w:type="spellEnd"/>
            <w:r>
              <w:t xml:space="preserve"> </w:t>
            </w:r>
            <w:proofErr w:type="spellStart"/>
            <w:r>
              <w:t>bảo</w:t>
            </w:r>
            <w:proofErr w:type="spellEnd"/>
          </w:p>
        </w:tc>
      </w:tr>
      <w:tr w:rsidR="000209CF" w14:paraId="3533F2FD" w14:textId="77777777" w:rsidTr="00343D0B">
        <w:trPr>
          <w:trHeight w:val="330"/>
        </w:trPr>
        <w:tc>
          <w:tcPr>
            <w:tcW w:w="1716" w:type="dxa"/>
          </w:tcPr>
          <w:p w14:paraId="71024584" w14:textId="77777777" w:rsidR="000209CF" w:rsidRDefault="000209CF" w:rsidP="00E53690">
            <w:pPr>
              <w:pStyle w:val="TableParagraph"/>
            </w:pPr>
            <w:r>
              <w:t>TTKD</w:t>
            </w:r>
          </w:p>
        </w:tc>
        <w:tc>
          <w:tcPr>
            <w:tcW w:w="7089" w:type="dxa"/>
          </w:tcPr>
          <w:p w14:paraId="7F31D136" w14:textId="77777777" w:rsidR="000209CF" w:rsidRDefault="000209CF" w:rsidP="00E53690">
            <w:pPr>
              <w:pStyle w:val="TableParagraph"/>
            </w:pPr>
            <w:r>
              <w:t xml:space="preserve">Trung tâm </w:t>
            </w:r>
            <w:proofErr w:type="spellStart"/>
            <w:r>
              <w:t>kinh</w:t>
            </w:r>
            <w:proofErr w:type="spellEnd"/>
            <w:r>
              <w:t xml:space="preserve"> </w:t>
            </w:r>
            <w:proofErr w:type="spellStart"/>
            <w:r>
              <w:t>doanh</w:t>
            </w:r>
            <w:proofErr w:type="spellEnd"/>
          </w:p>
        </w:tc>
      </w:tr>
      <w:bookmarkEnd w:id="16"/>
    </w:tbl>
    <w:p w14:paraId="5CECE393" w14:textId="2F460F97" w:rsidR="000209CF" w:rsidRDefault="000209CF" w:rsidP="00E53690">
      <w:pPr>
        <w:widowControl/>
        <w:autoSpaceDE/>
        <w:autoSpaceDN/>
        <w:spacing w:after="160" w:line="259" w:lineRule="auto"/>
        <w:rPr>
          <w:rFonts w:eastAsiaTheme="majorEastAsia"/>
          <w:b/>
          <w:szCs w:val="26"/>
        </w:rPr>
      </w:pPr>
    </w:p>
    <w:p w14:paraId="67E611A6" w14:textId="77777777" w:rsidR="000209CF" w:rsidRDefault="000209CF" w:rsidP="00E53690">
      <w:pPr>
        <w:widowControl/>
        <w:autoSpaceDE/>
        <w:autoSpaceDN/>
        <w:spacing w:after="160" w:line="259" w:lineRule="auto"/>
        <w:rPr>
          <w:rFonts w:eastAsiaTheme="majorEastAsia"/>
          <w:b/>
          <w:szCs w:val="26"/>
        </w:rPr>
      </w:pPr>
      <w:bookmarkStart w:id="17" w:name="_Toc99278374"/>
      <w:r>
        <w:rPr>
          <w:b/>
          <w:szCs w:val="26"/>
        </w:rPr>
        <w:br w:type="page"/>
      </w:r>
    </w:p>
    <w:p w14:paraId="552AFAA3" w14:textId="632AEC2A" w:rsidR="00136AB0" w:rsidRPr="004547FA" w:rsidRDefault="00136AB0" w:rsidP="00E53690">
      <w:pPr>
        <w:pStyle w:val="Heading1"/>
        <w:rPr>
          <w:rFonts w:cs="Times New Roman"/>
          <w:b w:val="0"/>
          <w:szCs w:val="26"/>
        </w:rPr>
      </w:pPr>
      <w:bookmarkStart w:id="18" w:name="_Toc101095473"/>
      <w:r w:rsidRPr="004547FA">
        <w:rPr>
          <w:rFonts w:cs="Times New Roman"/>
          <w:szCs w:val="26"/>
        </w:rPr>
        <w:lastRenderedPageBreak/>
        <w:t xml:space="preserve">LỜI </w:t>
      </w:r>
      <w:r w:rsidR="000209CF">
        <w:rPr>
          <w:rFonts w:cs="Times New Roman"/>
          <w:szCs w:val="26"/>
        </w:rPr>
        <w:t>MỞ</w:t>
      </w:r>
      <w:r w:rsidRPr="004547FA">
        <w:rPr>
          <w:rFonts w:cs="Times New Roman"/>
          <w:szCs w:val="26"/>
        </w:rPr>
        <w:t xml:space="preserve"> ĐẦU</w:t>
      </w:r>
      <w:bookmarkEnd w:id="2"/>
      <w:bookmarkEnd w:id="17"/>
      <w:bookmarkEnd w:id="18"/>
    </w:p>
    <w:p w14:paraId="22DAF893" w14:textId="0E4CF8F6" w:rsidR="00136AB0" w:rsidRPr="004127BE" w:rsidRDefault="00136AB0" w:rsidP="009563B9">
      <w:pPr>
        <w:pStyle w:val="Heading1"/>
        <w:jc w:val="both"/>
        <w:rPr>
          <w:rFonts w:cs="Times New Roman"/>
          <w:b w:val="0"/>
          <w:szCs w:val="26"/>
        </w:rPr>
      </w:pPr>
      <w:bookmarkStart w:id="19" w:name="_Toc101095474"/>
      <w:r w:rsidRPr="004127BE">
        <w:rPr>
          <w:rFonts w:cs="Times New Roman"/>
          <w:szCs w:val="26"/>
        </w:rPr>
        <w:t xml:space="preserve">1. </w:t>
      </w:r>
      <w:commentRangeStart w:id="20"/>
      <w:r w:rsidRPr="004127BE">
        <w:rPr>
          <w:rFonts w:cs="Times New Roman"/>
          <w:szCs w:val="26"/>
        </w:rPr>
        <w:t xml:space="preserve">Lý do </w:t>
      </w:r>
      <w:proofErr w:type="spellStart"/>
      <w:r w:rsidRPr="004127BE">
        <w:rPr>
          <w:rFonts w:cs="Times New Roman"/>
          <w:szCs w:val="26"/>
        </w:rPr>
        <w:t>chọn</w:t>
      </w:r>
      <w:proofErr w:type="spellEnd"/>
      <w:r w:rsidRPr="004127BE">
        <w:rPr>
          <w:rFonts w:cs="Times New Roman"/>
          <w:szCs w:val="26"/>
        </w:rPr>
        <w:t xml:space="preserve"> đề</w:t>
      </w:r>
      <w:r w:rsidRPr="004127BE">
        <w:rPr>
          <w:rFonts w:cs="Times New Roman"/>
          <w:spacing w:val="6"/>
          <w:szCs w:val="26"/>
        </w:rPr>
        <w:t xml:space="preserve"> </w:t>
      </w:r>
      <w:proofErr w:type="spellStart"/>
      <w:r w:rsidRPr="004127BE">
        <w:rPr>
          <w:rFonts w:cs="Times New Roman"/>
          <w:szCs w:val="26"/>
        </w:rPr>
        <w:t>tài</w:t>
      </w:r>
      <w:bookmarkEnd w:id="19"/>
      <w:commentRangeEnd w:id="20"/>
      <w:proofErr w:type="spellEnd"/>
      <w:r w:rsidR="009317FB">
        <w:rPr>
          <w:rStyle w:val="CommentReference"/>
          <w:rFonts w:eastAsia="Times New Roman" w:cs="Times New Roman"/>
          <w:b w:val="0"/>
        </w:rPr>
        <w:commentReference w:id="20"/>
      </w:r>
    </w:p>
    <w:p w14:paraId="5D93ADB2" w14:textId="5C9C3132" w:rsidR="00D92056" w:rsidRDefault="00481920" w:rsidP="00E53690">
      <w:pPr>
        <w:pStyle w:val="BodyText"/>
        <w:spacing w:before="1"/>
        <w:ind w:firstLine="359"/>
      </w:pPr>
      <w:proofErr w:type="spellStart"/>
      <w:r>
        <w:t>Tại</w:t>
      </w:r>
      <w:proofErr w:type="spellEnd"/>
      <w:r>
        <w:t xml:space="preserve"> </w:t>
      </w:r>
      <w:proofErr w:type="spellStart"/>
      <w:r>
        <w:t>Diễn</w:t>
      </w:r>
      <w:proofErr w:type="spellEnd"/>
      <w:r>
        <w:t xml:space="preserve"> </w:t>
      </w:r>
      <w:proofErr w:type="spellStart"/>
      <w:r>
        <w:t>đàn</w:t>
      </w:r>
      <w:proofErr w:type="spellEnd"/>
      <w:r>
        <w:t xml:space="preserve"> </w:t>
      </w:r>
      <w:proofErr w:type="spellStart"/>
      <w:r>
        <w:t>Kinh</w:t>
      </w:r>
      <w:proofErr w:type="spellEnd"/>
      <w:r>
        <w:t xml:space="preserve"> tế Việt Nam 2021</w:t>
      </w:r>
      <w:r w:rsidR="00D92056">
        <w:t xml:space="preserve">, thống kê </w:t>
      </w:r>
      <w:proofErr w:type="spellStart"/>
      <w:r w:rsidR="00D92056">
        <w:t>cho</w:t>
      </w:r>
      <w:proofErr w:type="spellEnd"/>
      <w:r w:rsidR="00D92056">
        <w:t xml:space="preserve"> thấy 53% </w:t>
      </w:r>
      <w:proofErr w:type="spellStart"/>
      <w:r w:rsidR="00D92056">
        <w:t>doanh</w:t>
      </w:r>
      <w:proofErr w:type="spellEnd"/>
      <w:r w:rsidR="00D92056">
        <w:t xml:space="preserve"> nghiệp </w:t>
      </w:r>
      <w:proofErr w:type="spellStart"/>
      <w:r w:rsidR="00D92056">
        <w:t>k</w:t>
      </w:r>
      <w:r w:rsidR="00032016">
        <w:t>hông</w:t>
      </w:r>
      <w:proofErr w:type="spellEnd"/>
      <w:r w:rsidR="00032016">
        <w:t xml:space="preserve"> có lợi </w:t>
      </w:r>
      <w:proofErr w:type="spellStart"/>
      <w:r w:rsidR="00032016">
        <w:t>nhuận</w:t>
      </w:r>
      <w:proofErr w:type="spellEnd"/>
      <w:r w:rsidR="00032016">
        <w:t xml:space="preserve"> </w:t>
      </w:r>
      <w:proofErr w:type="spellStart"/>
      <w:r w:rsidR="00032016">
        <w:t>trong</w:t>
      </w:r>
      <w:proofErr w:type="spellEnd"/>
      <w:r w:rsidR="00032016">
        <w:t xml:space="preserve"> </w:t>
      </w:r>
      <w:proofErr w:type="spellStart"/>
      <w:r w:rsidR="00032016">
        <w:t>năm</w:t>
      </w:r>
      <w:proofErr w:type="spellEnd"/>
      <w:r w:rsidR="00032016">
        <w:t xml:space="preserve"> 2020</w:t>
      </w:r>
      <w:r w:rsidR="00D92056">
        <w:t xml:space="preserve">. Các </w:t>
      </w:r>
      <w:proofErr w:type="spellStart"/>
      <w:r w:rsidR="00D92056">
        <w:t>doanh</w:t>
      </w:r>
      <w:proofErr w:type="spellEnd"/>
      <w:r w:rsidR="00D92056">
        <w:t xml:space="preserve"> nghiệp hiện nay vẫn đang phụ </w:t>
      </w:r>
      <w:proofErr w:type="spellStart"/>
      <w:r w:rsidR="00D92056">
        <w:t>thuộc</w:t>
      </w:r>
      <w:proofErr w:type="spellEnd"/>
      <w:r w:rsidR="00D92056">
        <w:t xml:space="preserve"> vào </w:t>
      </w:r>
      <w:proofErr w:type="spellStart"/>
      <w:r w:rsidR="00D92056">
        <w:t>vốn</w:t>
      </w:r>
      <w:proofErr w:type="spellEnd"/>
      <w:r w:rsidR="00D92056">
        <w:t xml:space="preserve"> </w:t>
      </w:r>
      <w:proofErr w:type="spellStart"/>
      <w:r w:rsidR="00D92056">
        <w:t>vay</w:t>
      </w:r>
      <w:proofErr w:type="spellEnd"/>
      <w:r w:rsidR="00D92056">
        <w:t xml:space="preserve"> </w:t>
      </w:r>
      <w:proofErr w:type="spellStart"/>
      <w:r w:rsidR="00D92056">
        <w:t>của</w:t>
      </w:r>
      <w:proofErr w:type="spellEnd"/>
      <w:r w:rsidR="00D92056">
        <w:t xml:space="preserve"> ngân hàng là </w:t>
      </w:r>
      <w:proofErr w:type="spellStart"/>
      <w:r w:rsidR="00D92056">
        <w:t>chính</w:t>
      </w:r>
      <w:proofErr w:type="spellEnd"/>
      <w:r w:rsidR="00D92056">
        <w:t xml:space="preserve">, </w:t>
      </w:r>
      <w:proofErr w:type="spellStart"/>
      <w:r w:rsidR="00D92056">
        <w:t>nhiều</w:t>
      </w:r>
      <w:proofErr w:type="spellEnd"/>
      <w:r w:rsidR="00D92056">
        <w:t xml:space="preserve"> dự án </w:t>
      </w:r>
      <w:proofErr w:type="spellStart"/>
      <w:r w:rsidR="00D92056">
        <w:t>đầu</w:t>
      </w:r>
      <w:proofErr w:type="spellEnd"/>
      <w:r w:rsidR="00D92056">
        <w:t xml:space="preserve"> </w:t>
      </w:r>
      <w:proofErr w:type="spellStart"/>
      <w:r w:rsidR="00D92056">
        <w:t>tư</w:t>
      </w:r>
      <w:proofErr w:type="spellEnd"/>
      <w:r w:rsidR="00D92056">
        <w:t xml:space="preserve"> có </w:t>
      </w:r>
      <w:proofErr w:type="spellStart"/>
      <w:r w:rsidR="00D92056">
        <w:t>vốn</w:t>
      </w:r>
      <w:proofErr w:type="spellEnd"/>
      <w:r w:rsidR="00D92056">
        <w:t xml:space="preserve"> chủ </w:t>
      </w:r>
      <w:proofErr w:type="spellStart"/>
      <w:r w:rsidR="00D92056">
        <w:t>sở</w:t>
      </w:r>
      <w:proofErr w:type="spellEnd"/>
      <w:r w:rsidR="00D92056">
        <w:t xml:space="preserve"> </w:t>
      </w:r>
      <w:proofErr w:type="spellStart"/>
      <w:r w:rsidR="00D92056">
        <w:t>hữu</w:t>
      </w:r>
      <w:proofErr w:type="spellEnd"/>
      <w:r w:rsidR="00D92056">
        <w:t xml:space="preserve"> </w:t>
      </w:r>
      <w:proofErr w:type="spellStart"/>
      <w:r w:rsidR="00D92056">
        <w:t>rất</w:t>
      </w:r>
      <w:proofErr w:type="spellEnd"/>
      <w:r w:rsidR="00D92056">
        <w:t xml:space="preserve"> </w:t>
      </w:r>
      <w:proofErr w:type="spellStart"/>
      <w:r w:rsidR="00D92056">
        <w:t>thấp</w:t>
      </w:r>
      <w:proofErr w:type="spellEnd"/>
      <w:r w:rsidR="00D92056">
        <w:t xml:space="preserve">, </w:t>
      </w:r>
      <w:proofErr w:type="spellStart"/>
      <w:r w:rsidR="00D92056">
        <w:t>phải</w:t>
      </w:r>
      <w:proofErr w:type="spellEnd"/>
      <w:r w:rsidR="00D92056">
        <w:t xml:space="preserve"> </w:t>
      </w:r>
      <w:proofErr w:type="spellStart"/>
      <w:r w:rsidR="00D92056">
        <w:t>đi</w:t>
      </w:r>
      <w:proofErr w:type="spellEnd"/>
      <w:r w:rsidR="00D92056">
        <w:t xml:space="preserve"> </w:t>
      </w:r>
      <w:proofErr w:type="spellStart"/>
      <w:r w:rsidR="00D92056">
        <w:t>vay</w:t>
      </w:r>
      <w:proofErr w:type="spellEnd"/>
      <w:r w:rsidR="00D92056">
        <w:t xml:space="preserve"> nên chi</w:t>
      </w:r>
      <w:r w:rsidR="00D92056">
        <w:rPr>
          <w:spacing w:val="-6"/>
        </w:rPr>
        <w:t xml:space="preserve"> </w:t>
      </w:r>
      <w:r w:rsidR="00D92056">
        <w:t>phí</w:t>
      </w:r>
      <w:r w:rsidR="00D92056">
        <w:rPr>
          <w:spacing w:val="-6"/>
        </w:rPr>
        <w:t xml:space="preserve"> </w:t>
      </w:r>
      <w:proofErr w:type="spellStart"/>
      <w:r w:rsidR="00D92056">
        <w:t>tài</w:t>
      </w:r>
      <w:proofErr w:type="spellEnd"/>
      <w:r w:rsidR="00D92056">
        <w:rPr>
          <w:spacing w:val="-7"/>
        </w:rPr>
        <w:t xml:space="preserve"> </w:t>
      </w:r>
      <w:proofErr w:type="spellStart"/>
      <w:r w:rsidR="00D92056">
        <w:t>chính</w:t>
      </w:r>
      <w:proofErr w:type="spellEnd"/>
      <w:r w:rsidR="00D92056">
        <w:rPr>
          <w:spacing w:val="-6"/>
        </w:rPr>
        <w:t xml:space="preserve"> </w:t>
      </w:r>
      <w:proofErr w:type="spellStart"/>
      <w:r w:rsidR="00D92056">
        <w:t>rất</w:t>
      </w:r>
      <w:proofErr w:type="spellEnd"/>
      <w:r w:rsidR="00D92056">
        <w:rPr>
          <w:spacing w:val="-6"/>
        </w:rPr>
        <w:t xml:space="preserve"> </w:t>
      </w:r>
      <w:proofErr w:type="spellStart"/>
      <w:r w:rsidR="00D92056">
        <w:t>cao</w:t>
      </w:r>
      <w:proofErr w:type="spellEnd"/>
      <w:r w:rsidR="00D92056">
        <w:t>.</w:t>
      </w:r>
      <w:r w:rsidR="00D92056">
        <w:rPr>
          <w:spacing w:val="-7"/>
        </w:rPr>
        <w:t xml:space="preserve"> </w:t>
      </w:r>
      <w:proofErr w:type="spellStart"/>
      <w:r w:rsidR="00D92056">
        <w:t>Doanh</w:t>
      </w:r>
      <w:proofErr w:type="spellEnd"/>
      <w:r w:rsidR="00D92056">
        <w:rPr>
          <w:spacing w:val="-3"/>
        </w:rPr>
        <w:t xml:space="preserve"> </w:t>
      </w:r>
      <w:r w:rsidR="00D92056">
        <w:t>nghiệp</w:t>
      </w:r>
      <w:r w:rsidR="00D92056">
        <w:rPr>
          <w:spacing w:val="-4"/>
        </w:rPr>
        <w:t xml:space="preserve"> </w:t>
      </w:r>
      <w:r w:rsidR="00D92056">
        <w:t>nhỏ</w:t>
      </w:r>
      <w:r w:rsidR="00D92056">
        <w:rPr>
          <w:spacing w:val="-6"/>
        </w:rPr>
        <w:t xml:space="preserve"> </w:t>
      </w:r>
      <w:proofErr w:type="spellStart"/>
      <w:r w:rsidR="00D92056">
        <w:t>và</w:t>
      </w:r>
      <w:proofErr w:type="spellEnd"/>
      <w:r w:rsidR="00D92056">
        <w:rPr>
          <w:spacing w:val="-3"/>
        </w:rPr>
        <w:t xml:space="preserve"> </w:t>
      </w:r>
      <w:r w:rsidR="00D92056">
        <w:t>vừa</w:t>
      </w:r>
      <w:r w:rsidR="00D92056">
        <w:rPr>
          <w:spacing w:val="-5"/>
        </w:rPr>
        <w:t xml:space="preserve"> </w:t>
      </w:r>
      <w:r w:rsidR="00D92056">
        <w:t>gặp</w:t>
      </w:r>
      <w:r w:rsidR="00D92056">
        <w:rPr>
          <w:spacing w:val="-7"/>
        </w:rPr>
        <w:t xml:space="preserve"> </w:t>
      </w:r>
      <w:proofErr w:type="spellStart"/>
      <w:r w:rsidR="00D92056">
        <w:t>nhiều</w:t>
      </w:r>
      <w:proofErr w:type="spellEnd"/>
      <w:r w:rsidR="00D92056">
        <w:rPr>
          <w:spacing w:val="-6"/>
        </w:rPr>
        <w:t xml:space="preserve"> </w:t>
      </w:r>
      <w:proofErr w:type="spellStart"/>
      <w:r w:rsidR="00D92056">
        <w:t>khó</w:t>
      </w:r>
      <w:proofErr w:type="spellEnd"/>
      <w:r w:rsidR="00D92056">
        <w:rPr>
          <w:spacing w:val="-4"/>
        </w:rPr>
        <w:t xml:space="preserve"> </w:t>
      </w:r>
      <w:proofErr w:type="spellStart"/>
      <w:r w:rsidR="00D92056">
        <w:t>khăn</w:t>
      </w:r>
      <w:proofErr w:type="spellEnd"/>
      <w:r w:rsidR="00D92056">
        <w:rPr>
          <w:spacing w:val="-7"/>
        </w:rPr>
        <w:t xml:space="preserve"> </w:t>
      </w:r>
      <w:proofErr w:type="spellStart"/>
      <w:r w:rsidR="00D92056">
        <w:t>trong</w:t>
      </w:r>
      <w:proofErr w:type="spellEnd"/>
      <w:r w:rsidR="00D92056">
        <w:rPr>
          <w:spacing w:val="-5"/>
        </w:rPr>
        <w:t xml:space="preserve"> </w:t>
      </w:r>
      <w:proofErr w:type="spellStart"/>
      <w:r w:rsidR="00D92056">
        <w:t>tiếp</w:t>
      </w:r>
      <w:proofErr w:type="spellEnd"/>
      <w:r w:rsidR="00D92056">
        <w:rPr>
          <w:spacing w:val="-6"/>
        </w:rPr>
        <w:t xml:space="preserve"> </w:t>
      </w:r>
      <w:proofErr w:type="spellStart"/>
      <w:r w:rsidR="00D92056">
        <w:t>cận</w:t>
      </w:r>
      <w:proofErr w:type="spellEnd"/>
      <w:r w:rsidR="00D92056">
        <w:t xml:space="preserve"> nguồn </w:t>
      </w:r>
      <w:proofErr w:type="spellStart"/>
      <w:r w:rsidR="00D92056">
        <w:t>vốn</w:t>
      </w:r>
      <w:proofErr w:type="spellEnd"/>
      <w:r w:rsidR="00D92056">
        <w:t xml:space="preserve">, chủ </w:t>
      </w:r>
      <w:proofErr w:type="spellStart"/>
      <w:r w:rsidR="00D92056">
        <w:t>yếu</w:t>
      </w:r>
      <w:proofErr w:type="spellEnd"/>
      <w:r w:rsidR="00D92056">
        <w:t xml:space="preserve"> là do </w:t>
      </w:r>
      <w:proofErr w:type="spellStart"/>
      <w:r w:rsidR="00D92056">
        <w:t>không</w:t>
      </w:r>
      <w:proofErr w:type="spellEnd"/>
      <w:r w:rsidR="00D92056">
        <w:t xml:space="preserve"> có </w:t>
      </w:r>
      <w:proofErr w:type="spellStart"/>
      <w:r w:rsidR="00D92056">
        <w:t>báo</w:t>
      </w:r>
      <w:proofErr w:type="spellEnd"/>
      <w:r w:rsidR="00D92056">
        <w:t xml:space="preserve"> cáo </w:t>
      </w:r>
      <w:proofErr w:type="spellStart"/>
      <w:r w:rsidR="00D92056">
        <w:t>tài</w:t>
      </w:r>
      <w:proofErr w:type="spellEnd"/>
      <w:r w:rsidR="00D92056">
        <w:t xml:space="preserve"> </w:t>
      </w:r>
      <w:proofErr w:type="spellStart"/>
      <w:r w:rsidR="00D92056">
        <w:t>chính</w:t>
      </w:r>
      <w:proofErr w:type="spellEnd"/>
      <w:r w:rsidR="00D92056">
        <w:t xml:space="preserve"> chuẩn </w:t>
      </w:r>
      <w:proofErr w:type="spellStart"/>
      <w:r w:rsidR="00D92056">
        <w:t>để</w:t>
      </w:r>
      <w:proofErr w:type="spellEnd"/>
      <w:r w:rsidR="00D92056">
        <w:t xml:space="preserve"> đáp ứng yêu cầu </w:t>
      </w:r>
      <w:proofErr w:type="spellStart"/>
      <w:r w:rsidR="00D92056">
        <w:t>của</w:t>
      </w:r>
      <w:proofErr w:type="spellEnd"/>
      <w:r w:rsidR="00D92056">
        <w:t xml:space="preserve"> ngân</w:t>
      </w:r>
      <w:r w:rsidR="00D92056">
        <w:rPr>
          <w:spacing w:val="-12"/>
        </w:rPr>
        <w:t xml:space="preserve"> </w:t>
      </w:r>
      <w:r w:rsidR="00D92056">
        <w:t>hàng,</w:t>
      </w:r>
      <w:r w:rsidR="00D92056">
        <w:rPr>
          <w:spacing w:val="-11"/>
        </w:rPr>
        <w:t xml:space="preserve"> </w:t>
      </w:r>
      <w:proofErr w:type="spellStart"/>
      <w:r w:rsidR="00D92056">
        <w:t>thiếu</w:t>
      </w:r>
      <w:proofErr w:type="spellEnd"/>
      <w:r w:rsidR="00D92056">
        <w:rPr>
          <w:spacing w:val="-11"/>
        </w:rPr>
        <w:t xml:space="preserve"> </w:t>
      </w:r>
      <w:r w:rsidR="00D92056">
        <w:t>hoạt</w:t>
      </w:r>
      <w:r w:rsidR="00D92056">
        <w:rPr>
          <w:spacing w:val="-11"/>
        </w:rPr>
        <w:t xml:space="preserve"> </w:t>
      </w:r>
      <w:r w:rsidR="00D92056">
        <w:t>động</w:t>
      </w:r>
      <w:r w:rsidR="00D92056">
        <w:rPr>
          <w:spacing w:val="-9"/>
        </w:rPr>
        <w:t xml:space="preserve"> </w:t>
      </w:r>
      <w:proofErr w:type="spellStart"/>
      <w:r w:rsidR="00D92056">
        <w:t>minh</w:t>
      </w:r>
      <w:proofErr w:type="spellEnd"/>
      <w:r w:rsidR="00D92056">
        <w:rPr>
          <w:spacing w:val="-11"/>
        </w:rPr>
        <w:t xml:space="preserve"> </w:t>
      </w:r>
      <w:proofErr w:type="spellStart"/>
      <w:r w:rsidR="00D92056">
        <w:t>bạch</w:t>
      </w:r>
      <w:proofErr w:type="spellEnd"/>
      <w:r w:rsidR="00D92056">
        <w:t>,</w:t>
      </w:r>
      <w:r w:rsidR="00D92056">
        <w:rPr>
          <w:spacing w:val="-11"/>
        </w:rPr>
        <w:t xml:space="preserve"> </w:t>
      </w:r>
      <w:r w:rsidR="00D92056">
        <w:t>quản</w:t>
      </w:r>
      <w:r w:rsidR="00D92056">
        <w:rPr>
          <w:spacing w:val="-11"/>
        </w:rPr>
        <w:t xml:space="preserve"> </w:t>
      </w:r>
      <w:proofErr w:type="spellStart"/>
      <w:r w:rsidR="00D92056">
        <w:t>trị</w:t>
      </w:r>
      <w:proofErr w:type="spellEnd"/>
      <w:r w:rsidR="00D92056">
        <w:rPr>
          <w:spacing w:val="-10"/>
        </w:rPr>
        <w:t xml:space="preserve"> </w:t>
      </w:r>
      <w:proofErr w:type="spellStart"/>
      <w:r w:rsidR="00D92056">
        <w:t>điều</w:t>
      </w:r>
      <w:proofErr w:type="spellEnd"/>
      <w:r w:rsidR="00D92056">
        <w:rPr>
          <w:spacing w:val="-11"/>
        </w:rPr>
        <w:t xml:space="preserve"> </w:t>
      </w:r>
      <w:proofErr w:type="spellStart"/>
      <w:r w:rsidR="00D92056">
        <w:t>hành</w:t>
      </w:r>
      <w:proofErr w:type="spellEnd"/>
      <w:r w:rsidR="00D92056">
        <w:rPr>
          <w:spacing w:val="-11"/>
        </w:rPr>
        <w:t xml:space="preserve"> </w:t>
      </w:r>
      <w:r w:rsidR="00D92056">
        <w:t>chưa</w:t>
      </w:r>
      <w:r w:rsidR="00D92056">
        <w:rPr>
          <w:spacing w:val="-11"/>
        </w:rPr>
        <w:t xml:space="preserve"> </w:t>
      </w:r>
      <w:r w:rsidR="00D92056">
        <w:t>bài</w:t>
      </w:r>
      <w:r w:rsidR="00D92056">
        <w:rPr>
          <w:spacing w:val="-11"/>
        </w:rPr>
        <w:t xml:space="preserve"> </w:t>
      </w:r>
      <w:proofErr w:type="spellStart"/>
      <w:r w:rsidR="00D92056">
        <w:t>bản</w:t>
      </w:r>
      <w:proofErr w:type="spellEnd"/>
      <w:r w:rsidR="00D92056">
        <w:t>,</w:t>
      </w:r>
      <w:r w:rsidR="00D92056">
        <w:rPr>
          <w:spacing w:val="-11"/>
        </w:rPr>
        <w:t xml:space="preserve"> </w:t>
      </w:r>
      <w:r w:rsidR="00D92056">
        <w:t>chưa</w:t>
      </w:r>
      <w:r w:rsidR="00D92056">
        <w:rPr>
          <w:spacing w:val="-11"/>
        </w:rPr>
        <w:t xml:space="preserve"> </w:t>
      </w:r>
      <w:r w:rsidR="00D92056">
        <w:t>có</w:t>
      </w:r>
      <w:r w:rsidR="00D92056">
        <w:rPr>
          <w:spacing w:val="-11"/>
        </w:rPr>
        <w:t xml:space="preserve"> </w:t>
      </w:r>
      <w:proofErr w:type="spellStart"/>
      <w:r w:rsidR="00D92056">
        <w:t>chiến</w:t>
      </w:r>
      <w:proofErr w:type="spellEnd"/>
      <w:r w:rsidR="00D92056">
        <w:t xml:space="preserve"> </w:t>
      </w:r>
      <w:proofErr w:type="spellStart"/>
      <w:r w:rsidR="00D92056">
        <w:t>lược</w:t>
      </w:r>
      <w:proofErr w:type="spellEnd"/>
      <w:r w:rsidR="00D92056">
        <w:t xml:space="preserve"> hoạt động cụ </w:t>
      </w:r>
      <w:proofErr w:type="spellStart"/>
      <w:r w:rsidR="00D92056">
        <w:t>thể</w:t>
      </w:r>
      <w:proofErr w:type="spellEnd"/>
      <w:r w:rsidR="00D92056">
        <w:t xml:space="preserve"> </w:t>
      </w:r>
      <w:proofErr w:type="spellStart"/>
      <w:r w:rsidR="00D92056">
        <w:t>khiến</w:t>
      </w:r>
      <w:proofErr w:type="spellEnd"/>
      <w:r w:rsidR="00D92056">
        <w:t xml:space="preserve"> </w:t>
      </w:r>
      <w:proofErr w:type="spellStart"/>
      <w:r w:rsidR="00D92056">
        <w:t>các</w:t>
      </w:r>
      <w:proofErr w:type="spellEnd"/>
      <w:r w:rsidR="00D92056">
        <w:t xml:space="preserve"> ngân hàng chưa </w:t>
      </w:r>
      <w:proofErr w:type="spellStart"/>
      <w:r w:rsidR="00D92056">
        <w:t>yên</w:t>
      </w:r>
      <w:proofErr w:type="spellEnd"/>
      <w:r w:rsidR="00D92056">
        <w:t xml:space="preserve"> tâm cấp </w:t>
      </w:r>
      <w:proofErr w:type="spellStart"/>
      <w:r w:rsidR="00D92056">
        <w:t>tín</w:t>
      </w:r>
      <w:proofErr w:type="spellEnd"/>
      <w:r w:rsidR="00D92056">
        <w:t xml:space="preserve"> </w:t>
      </w:r>
      <w:proofErr w:type="spellStart"/>
      <w:r w:rsidR="00D92056">
        <w:t>dụng</w:t>
      </w:r>
      <w:proofErr w:type="spellEnd"/>
      <w:r w:rsidR="00D92056">
        <w:t xml:space="preserve"> </w:t>
      </w:r>
      <w:proofErr w:type="spellStart"/>
      <w:r w:rsidR="00D92056">
        <w:t>hoặc</w:t>
      </w:r>
      <w:proofErr w:type="spellEnd"/>
      <w:r w:rsidR="00D92056">
        <w:t xml:space="preserve"> cấp </w:t>
      </w:r>
      <w:proofErr w:type="spellStart"/>
      <w:r w:rsidR="00D92056">
        <w:t>tín</w:t>
      </w:r>
      <w:proofErr w:type="spellEnd"/>
      <w:r w:rsidR="00D92056">
        <w:t xml:space="preserve"> </w:t>
      </w:r>
      <w:proofErr w:type="spellStart"/>
      <w:r w:rsidR="00D92056">
        <w:t>dụng</w:t>
      </w:r>
      <w:proofErr w:type="spellEnd"/>
      <w:r w:rsidR="00D92056">
        <w:t xml:space="preserve"> </w:t>
      </w:r>
      <w:proofErr w:type="spellStart"/>
      <w:r w:rsidR="00D92056">
        <w:t>với</w:t>
      </w:r>
      <w:proofErr w:type="spellEnd"/>
      <w:r w:rsidR="00D92056">
        <w:t xml:space="preserve"> </w:t>
      </w:r>
      <w:proofErr w:type="spellStart"/>
      <w:r w:rsidR="00D92056">
        <w:t>lãi</w:t>
      </w:r>
      <w:proofErr w:type="spellEnd"/>
      <w:r w:rsidR="00D92056">
        <w:t xml:space="preserve"> </w:t>
      </w:r>
      <w:proofErr w:type="spellStart"/>
      <w:r w:rsidR="00D92056">
        <w:t>suất</w:t>
      </w:r>
      <w:proofErr w:type="spellEnd"/>
      <w:r w:rsidR="00D92056">
        <w:t xml:space="preserve"> </w:t>
      </w:r>
      <w:proofErr w:type="spellStart"/>
      <w:r w:rsidR="00D92056">
        <w:t>cao</w:t>
      </w:r>
      <w:proofErr w:type="spellEnd"/>
      <w:r w:rsidR="00D92056">
        <w:t xml:space="preserve">. Bên </w:t>
      </w:r>
      <w:proofErr w:type="spellStart"/>
      <w:r w:rsidR="00D92056">
        <w:t>cạnh</w:t>
      </w:r>
      <w:proofErr w:type="spellEnd"/>
      <w:r w:rsidR="00D92056">
        <w:t xml:space="preserve"> đó, </w:t>
      </w:r>
      <w:proofErr w:type="spellStart"/>
      <w:r w:rsidR="00D92056">
        <w:t>các</w:t>
      </w:r>
      <w:proofErr w:type="spellEnd"/>
      <w:r w:rsidR="00D92056">
        <w:t xml:space="preserve"> </w:t>
      </w:r>
      <w:proofErr w:type="spellStart"/>
      <w:r w:rsidR="00D92056">
        <w:t>doanh</w:t>
      </w:r>
      <w:proofErr w:type="spellEnd"/>
      <w:r w:rsidR="00D92056">
        <w:t xml:space="preserve"> nghiệp </w:t>
      </w:r>
      <w:proofErr w:type="spellStart"/>
      <w:r w:rsidR="00D92056">
        <w:t>này</w:t>
      </w:r>
      <w:proofErr w:type="spellEnd"/>
      <w:r w:rsidR="00D92056">
        <w:t xml:space="preserve"> </w:t>
      </w:r>
      <w:proofErr w:type="spellStart"/>
      <w:r w:rsidR="00D92056">
        <w:t>thường</w:t>
      </w:r>
      <w:proofErr w:type="spellEnd"/>
      <w:r w:rsidR="00D92056">
        <w:t xml:space="preserve"> có thời </w:t>
      </w:r>
      <w:proofErr w:type="spellStart"/>
      <w:r w:rsidR="00D92056">
        <w:t>gian</w:t>
      </w:r>
      <w:proofErr w:type="spellEnd"/>
      <w:r w:rsidR="00D92056">
        <w:t xml:space="preserve"> </w:t>
      </w:r>
      <w:proofErr w:type="spellStart"/>
      <w:r w:rsidR="00D92056">
        <w:t>thành</w:t>
      </w:r>
      <w:proofErr w:type="spellEnd"/>
      <w:r w:rsidR="00D92056">
        <w:t xml:space="preserve"> </w:t>
      </w:r>
      <w:proofErr w:type="spellStart"/>
      <w:r w:rsidR="00D92056">
        <w:t>lập</w:t>
      </w:r>
      <w:proofErr w:type="spellEnd"/>
      <w:r w:rsidR="00D92056">
        <w:t xml:space="preserve"> </w:t>
      </w:r>
      <w:proofErr w:type="spellStart"/>
      <w:r w:rsidR="00D92056">
        <w:t>ngắn</w:t>
      </w:r>
      <w:proofErr w:type="spellEnd"/>
      <w:r w:rsidR="00D92056">
        <w:t xml:space="preserve">, </w:t>
      </w:r>
      <w:proofErr w:type="spellStart"/>
      <w:r w:rsidR="00D92056">
        <w:t>trong</w:t>
      </w:r>
      <w:proofErr w:type="spellEnd"/>
      <w:r w:rsidR="00D92056">
        <w:t xml:space="preserve"> </w:t>
      </w:r>
      <w:proofErr w:type="spellStart"/>
      <w:r w:rsidR="00D92056">
        <w:t>khi</w:t>
      </w:r>
      <w:proofErr w:type="spellEnd"/>
      <w:r w:rsidR="00D92056">
        <w:t xml:space="preserve"> đó tiêu </w:t>
      </w:r>
      <w:proofErr w:type="spellStart"/>
      <w:r w:rsidR="00D92056">
        <w:t>chí</w:t>
      </w:r>
      <w:proofErr w:type="spellEnd"/>
      <w:r w:rsidR="00D92056">
        <w:t xml:space="preserve"> </w:t>
      </w:r>
      <w:proofErr w:type="spellStart"/>
      <w:r w:rsidR="00D92056">
        <w:t>của</w:t>
      </w:r>
      <w:proofErr w:type="spellEnd"/>
      <w:r w:rsidR="00D92056">
        <w:t xml:space="preserve"> ngân hàng </w:t>
      </w:r>
      <w:proofErr w:type="spellStart"/>
      <w:r w:rsidR="00D92056">
        <w:t>khi</w:t>
      </w:r>
      <w:proofErr w:type="spellEnd"/>
      <w:r w:rsidR="00D92056">
        <w:t xml:space="preserve"> cấp </w:t>
      </w:r>
      <w:proofErr w:type="spellStart"/>
      <w:r w:rsidR="00D92056">
        <w:t>tín</w:t>
      </w:r>
      <w:proofErr w:type="spellEnd"/>
      <w:r w:rsidR="00D92056">
        <w:t xml:space="preserve"> </w:t>
      </w:r>
      <w:proofErr w:type="spellStart"/>
      <w:r w:rsidR="00D92056">
        <w:t>dụng</w:t>
      </w:r>
      <w:proofErr w:type="spellEnd"/>
      <w:r w:rsidR="00D92056">
        <w:t xml:space="preserve"> là </w:t>
      </w:r>
      <w:proofErr w:type="spellStart"/>
      <w:r w:rsidR="00D92056">
        <w:t>doanh</w:t>
      </w:r>
      <w:proofErr w:type="spellEnd"/>
      <w:r w:rsidR="00D92056">
        <w:t xml:space="preserve"> nghiệp </w:t>
      </w:r>
      <w:proofErr w:type="spellStart"/>
      <w:r w:rsidR="00D92056">
        <w:t>phải</w:t>
      </w:r>
      <w:proofErr w:type="spellEnd"/>
      <w:r w:rsidR="00D92056">
        <w:t xml:space="preserve"> </w:t>
      </w:r>
      <w:proofErr w:type="spellStart"/>
      <w:r w:rsidR="00D92056">
        <w:t>thành</w:t>
      </w:r>
      <w:proofErr w:type="spellEnd"/>
      <w:r w:rsidR="00D92056">
        <w:t xml:space="preserve"> </w:t>
      </w:r>
      <w:proofErr w:type="spellStart"/>
      <w:r w:rsidR="00D92056">
        <w:t>lập</w:t>
      </w:r>
      <w:proofErr w:type="spellEnd"/>
      <w:r w:rsidR="00D92056">
        <w:t xml:space="preserve"> </w:t>
      </w:r>
      <w:proofErr w:type="spellStart"/>
      <w:r w:rsidR="00D92056">
        <w:t>từ</w:t>
      </w:r>
      <w:proofErr w:type="spellEnd"/>
      <w:r w:rsidR="00D92056">
        <w:t xml:space="preserve"> 2 – 3 </w:t>
      </w:r>
      <w:proofErr w:type="spellStart"/>
      <w:r w:rsidR="00D92056">
        <w:t>năm</w:t>
      </w:r>
      <w:proofErr w:type="spellEnd"/>
      <w:r w:rsidR="00D92056">
        <w:t xml:space="preserve"> </w:t>
      </w:r>
      <w:proofErr w:type="spellStart"/>
      <w:r w:rsidR="00D92056">
        <w:t>trở</w:t>
      </w:r>
      <w:proofErr w:type="spellEnd"/>
      <w:r w:rsidR="00D92056">
        <w:t xml:space="preserve"> </w:t>
      </w:r>
      <w:proofErr w:type="spellStart"/>
      <w:r w:rsidR="00D92056">
        <w:t>lên</w:t>
      </w:r>
      <w:proofErr w:type="spellEnd"/>
      <w:r w:rsidR="00D92056">
        <w:t xml:space="preserve"> </w:t>
      </w:r>
      <w:proofErr w:type="spellStart"/>
      <w:r w:rsidR="00D92056">
        <w:t>và</w:t>
      </w:r>
      <w:proofErr w:type="spellEnd"/>
      <w:r w:rsidR="00D92056">
        <w:t xml:space="preserve"> đạt lợi </w:t>
      </w:r>
      <w:proofErr w:type="spellStart"/>
      <w:r w:rsidR="00D92056">
        <w:t>nhuận</w:t>
      </w:r>
      <w:proofErr w:type="spellEnd"/>
      <w:r w:rsidR="00D92056">
        <w:t xml:space="preserve"> tăng </w:t>
      </w:r>
      <w:proofErr w:type="spellStart"/>
      <w:r w:rsidR="00D92056">
        <w:t>trong</w:t>
      </w:r>
      <w:proofErr w:type="spellEnd"/>
      <w:r w:rsidR="00D92056">
        <w:t xml:space="preserve"> </w:t>
      </w:r>
      <w:proofErr w:type="spellStart"/>
      <w:r w:rsidR="00D92056">
        <w:t>nhiều</w:t>
      </w:r>
      <w:proofErr w:type="spellEnd"/>
      <w:r w:rsidR="00D92056">
        <w:t xml:space="preserve"> </w:t>
      </w:r>
      <w:proofErr w:type="spellStart"/>
      <w:r w:rsidR="00D92056">
        <w:t>năm</w:t>
      </w:r>
      <w:proofErr w:type="spellEnd"/>
      <w:r w:rsidR="00D92056">
        <w:t xml:space="preserve"> liên </w:t>
      </w:r>
      <w:proofErr w:type="spellStart"/>
      <w:r w:rsidR="00D92056">
        <w:t>tiếp</w:t>
      </w:r>
      <w:proofErr w:type="spellEnd"/>
      <w:r w:rsidR="00D92056">
        <w:t xml:space="preserve"> </w:t>
      </w:r>
      <w:commentRangeStart w:id="21"/>
      <w:r w:rsidR="00D92056">
        <w:t>(</w:t>
      </w:r>
      <w:r w:rsidR="00032016">
        <w:t>Mai Anh</w:t>
      </w:r>
      <w:r w:rsidR="00D92056">
        <w:t>,</w:t>
      </w:r>
      <w:r w:rsidR="00D92056">
        <w:rPr>
          <w:spacing w:val="-2"/>
        </w:rPr>
        <w:t xml:space="preserve"> </w:t>
      </w:r>
      <w:r w:rsidR="00032016">
        <w:t>2021</w:t>
      </w:r>
      <w:r w:rsidR="00D92056">
        <w:t>).</w:t>
      </w:r>
      <w:commentRangeEnd w:id="21"/>
      <w:r w:rsidR="00E951B4">
        <w:rPr>
          <w:rStyle w:val="CommentReference"/>
        </w:rPr>
        <w:commentReference w:id="21"/>
      </w:r>
    </w:p>
    <w:p w14:paraId="057B7E3A" w14:textId="77777777" w:rsidR="00D92056" w:rsidRDefault="00D92056" w:rsidP="00E53690">
      <w:pPr>
        <w:pStyle w:val="BodyText"/>
        <w:ind w:firstLine="359"/>
      </w:pPr>
      <w:r>
        <w:t xml:space="preserve">Những </w:t>
      </w:r>
      <w:proofErr w:type="spellStart"/>
      <w:r>
        <w:t>khó</w:t>
      </w:r>
      <w:proofErr w:type="spellEnd"/>
      <w:r>
        <w:t xml:space="preserve"> </w:t>
      </w:r>
      <w:proofErr w:type="spellStart"/>
      <w:r>
        <w:t>khăn</w:t>
      </w:r>
      <w:proofErr w:type="spellEnd"/>
      <w:r>
        <w:t xml:space="preserve"> </w:t>
      </w:r>
      <w:proofErr w:type="spellStart"/>
      <w:r>
        <w:t>nêu</w:t>
      </w:r>
      <w:proofErr w:type="spellEnd"/>
      <w:r>
        <w:t xml:space="preserve"> trên </w:t>
      </w:r>
      <w:proofErr w:type="spellStart"/>
      <w:r>
        <w:t>đặt</w:t>
      </w:r>
      <w:proofErr w:type="spellEnd"/>
      <w:r>
        <w:t xml:space="preserve"> </w:t>
      </w:r>
      <w:proofErr w:type="spellStart"/>
      <w:r>
        <w:t>ra</w:t>
      </w:r>
      <w:proofErr w:type="spellEnd"/>
      <w:r>
        <w:t xml:space="preserve"> yêu cầu </w:t>
      </w:r>
      <w:proofErr w:type="spellStart"/>
      <w:r>
        <w:t>cho</w:t>
      </w:r>
      <w:proofErr w:type="spellEnd"/>
      <w:r>
        <w:t xml:space="preserve"> </w:t>
      </w:r>
      <w:proofErr w:type="spellStart"/>
      <w:r>
        <w:t>hệ</w:t>
      </w:r>
      <w:proofErr w:type="spellEnd"/>
      <w:r>
        <w:t xml:space="preserve"> thống NHTM là làm </w:t>
      </w:r>
      <w:proofErr w:type="spellStart"/>
      <w:r>
        <w:t>thế</w:t>
      </w:r>
      <w:proofErr w:type="spellEnd"/>
      <w:r>
        <w:t xml:space="preserve"> nào có </w:t>
      </w:r>
      <w:proofErr w:type="spellStart"/>
      <w:r>
        <w:t>thể</w:t>
      </w:r>
      <w:proofErr w:type="spellEnd"/>
      <w:r>
        <w:t xml:space="preserve"> vừa hỗ trợ </w:t>
      </w:r>
      <w:proofErr w:type="spellStart"/>
      <w:r>
        <w:t>doanh</w:t>
      </w:r>
      <w:proofErr w:type="spellEnd"/>
      <w:r>
        <w:t xml:space="preserve"> nghiệp có </w:t>
      </w:r>
      <w:proofErr w:type="spellStart"/>
      <w:r>
        <w:t>khoản</w:t>
      </w:r>
      <w:proofErr w:type="spellEnd"/>
      <w:r>
        <w:t xml:space="preserve"> </w:t>
      </w:r>
      <w:proofErr w:type="spellStart"/>
      <w:r>
        <w:t>vay</w:t>
      </w:r>
      <w:proofErr w:type="spellEnd"/>
      <w:r>
        <w:t xml:space="preserve">, vừa giúp ngân hàng tối </w:t>
      </w:r>
      <w:proofErr w:type="spellStart"/>
      <w:r>
        <w:t>ưu</w:t>
      </w:r>
      <w:proofErr w:type="spellEnd"/>
      <w:r>
        <w:t xml:space="preserve"> </w:t>
      </w:r>
      <w:proofErr w:type="spellStart"/>
      <w:r>
        <w:t>hoá</w:t>
      </w:r>
      <w:proofErr w:type="spellEnd"/>
      <w:r>
        <w:t xml:space="preserve"> lợi </w:t>
      </w:r>
      <w:proofErr w:type="spellStart"/>
      <w:r>
        <w:t>nhuận</w:t>
      </w:r>
      <w:proofErr w:type="spellEnd"/>
      <w:r>
        <w:t xml:space="preserve"> </w:t>
      </w:r>
      <w:proofErr w:type="spellStart"/>
      <w:r>
        <w:t>với</w:t>
      </w:r>
      <w:proofErr w:type="spellEnd"/>
      <w:r>
        <w:t xml:space="preserve"> chất </w:t>
      </w:r>
      <w:proofErr w:type="spellStart"/>
      <w:r>
        <w:t>lượng</w:t>
      </w:r>
      <w:proofErr w:type="spellEnd"/>
      <w:r>
        <w:t xml:space="preserve"> </w:t>
      </w:r>
      <w:proofErr w:type="spellStart"/>
      <w:r>
        <w:t>tín</w:t>
      </w:r>
      <w:proofErr w:type="spellEnd"/>
      <w:r>
        <w:t xml:space="preserve"> </w:t>
      </w:r>
      <w:proofErr w:type="spellStart"/>
      <w:r>
        <w:t>dụng</w:t>
      </w:r>
      <w:proofErr w:type="spellEnd"/>
      <w:r>
        <w:t xml:space="preserve"> tốt </w:t>
      </w:r>
      <w:proofErr w:type="spellStart"/>
      <w:r>
        <w:t>và</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quy</w:t>
      </w:r>
      <w:proofErr w:type="spellEnd"/>
      <w:r>
        <w:t xml:space="preserve"> định </w:t>
      </w:r>
      <w:proofErr w:type="spellStart"/>
      <w:r>
        <w:t>của</w:t>
      </w:r>
      <w:proofErr w:type="spellEnd"/>
      <w:r>
        <w:t xml:space="preserve"> nhà nước.</w:t>
      </w:r>
    </w:p>
    <w:p w14:paraId="06C39BD5" w14:textId="0EDB6578" w:rsidR="00D92056" w:rsidRDefault="00D92056" w:rsidP="00E53690">
      <w:pPr>
        <w:pStyle w:val="BodyText"/>
        <w:spacing w:before="1"/>
        <w:ind w:firstLine="359"/>
      </w:pPr>
      <w:r>
        <w:t>Thời</w:t>
      </w:r>
      <w:r>
        <w:rPr>
          <w:spacing w:val="-11"/>
        </w:rPr>
        <w:t xml:space="preserve"> </w:t>
      </w:r>
      <w:proofErr w:type="spellStart"/>
      <w:r>
        <w:t>gian</w:t>
      </w:r>
      <w:proofErr w:type="spellEnd"/>
      <w:r>
        <w:rPr>
          <w:spacing w:val="-11"/>
        </w:rPr>
        <w:t xml:space="preserve"> </w:t>
      </w:r>
      <w:r>
        <w:t>qua,</w:t>
      </w:r>
      <w:r>
        <w:rPr>
          <w:spacing w:val="-11"/>
        </w:rPr>
        <w:t xml:space="preserve"> </w:t>
      </w:r>
      <w:r>
        <w:t>Ngân</w:t>
      </w:r>
      <w:r>
        <w:rPr>
          <w:spacing w:val="-9"/>
        </w:rPr>
        <w:t xml:space="preserve"> </w:t>
      </w:r>
      <w:r>
        <w:t>hàng</w:t>
      </w:r>
      <w:r>
        <w:rPr>
          <w:spacing w:val="-11"/>
        </w:rPr>
        <w:t xml:space="preserve"> </w:t>
      </w:r>
      <w:r>
        <w:t>Nhà</w:t>
      </w:r>
      <w:r>
        <w:rPr>
          <w:spacing w:val="-11"/>
        </w:rPr>
        <w:t xml:space="preserve"> </w:t>
      </w:r>
      <w:r>
        <w:t>nước</w:t>
      </w:r>
      <w:r>
        <w:rPr>
          <w:spacing w:val="-11"/>
        </w:rPr>
        <w:t xml:space="preserve"> </w:t>
      </w:r>
      <w:r>
        <w:t>(NHNN)</w:t>
      </w:r>
      <w:r>
        <w:rPr>
          <w:spacing w:val="-10"/>
        </w:rPr>
        <w:t xml:space="preserve"> </w:t>
      </w:r>
      <w:r>
        <w:t>đã</w:t>
      </w:r>
      <w:r>
        <w:rPr>
          <w:spacing w:val="-10"/>
        </w:rPr>
        <w:t xml:space="preserve"> </w:t>
      </w:r>
      <w:r>
        <w:t>có</w:t>
      </w:r>
      <w:r>
        <w:rPr>
          <w:spacing w:val="-11"/>
        </w:rPr>
        <w:t xml:space="preserve"> </w:t>
      </w:r>
      <w:proofErr w:type="spellStart"/>
      <w:r>
        <w:t>nhiều</w:t>
      </w:r>
      <w:proofErr w:type="spellEnd"/>
      <w:r>
        <w:rPr>
          <w:spacing w:val="-11"/>
        </w:rPr>
        <w:t xml:space="preserve"> </w:t>
      </w:r>
      <w:r>
        <w:t>giải</w:t>
      </w:r>
      <w:r>
        <w:rPr>
          <w:spacing w:val="-11"/>
        </w:rPr>
        <w:t xml:space="preserve"> </w:t>
      </w:r>
      <w:proofErr w:type="spellStart"/>
      <w:r>
        <w:t>pháp</w:t>
      </w:r>
      <w:proofErr w:type="spellEnd"/>
      <w:r>
        <w:rPr>
          <w:spacing w:val="-11"/>
        </w:rPr>
        <w:t xml:space="preserve"> </w:t>
      </w:r>
      <w:r>
        <w:t>tích</w:t>
      </w:r>
      <w:r>
        <w:rPr>
          <w:spacing w:val="-11"/>
        </w:rPr>
        <w:t xml:space="preserve"> </w:t>
      </w:r>
      <w:proofErr w:type="spellStart"/>
      <w:r>
        <w:t>cực</w:t>
      </w:r>
      <w:proofErr w:type="spellEnd"/>
      <w:r>
        <w:t>,</w:t>
      </w:r>
      <w:r>
        <w:rPr>
          <w:spacing w:val="-11"/>
        </w:rPr>
        <w:t xml:space="preserve"> </w:t>
      </w:r>
      <w:proofErr w:type="spellStart"/>
      <w:r>
        <w:t>từng</w:t>
      </w:r>
      <w:proofErr w:type="spellEnd"/>
      <w:r>
        <w:t xml:space="preserve"> </w:t>
      </w:r>
      <w:proofErr w:type="spellStart"/>
      <w:r>
        <w:t>bước</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chính</w:t>
      </w:r>
      <w:proofErr w:type="spellEnd"/>
      <w:r>
        <w:t xml:space="preserve"> sách </w:t>
      </w:r>
      <w:proofErr w:type="spellStart"/>
      <w:r>
        <w:t>tiền</w:t>
      </w:r>
      <w:proofErr w:type="spellEnd"/>
      <w:r>
        <w:t xml:space="preserve"> </w:t>
      </w:r>
      <w:proofErr w:type="spellStart"/>
      <w:r>
        <w:t>tệ</w:t>
      </w:r>
      <w:proofErr w:type="spellEnd"/>
      <w:r>
        <w:t xml:space="preserve">, </w:t>
      </w:r>
      <w:proofErr w:type="spellStart"/>
      <w:r>
        <w:t>kiểm</w:t>
      </w:r>
      <w:proofErr w:type="spellEnd"/>
      <w:r>
        <w:t xml:space="preserve"> </w:t>
      </w:r>
      <w:proofErr w:type="spellStart"/>
      <w:r>
        <w:t>soát</w:t>
      </w:r>
      <w:proofErr w:type="spellEnd"/>
      <w:r>
        <w:t xml:space="preserve"> hoạt động </w:t>
      </w:r>
      <w:proofErr w:type="spellStart"/>
      <w:r>
        <w:t>tín</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các</w:t>
      </w:r>
      <w:proofErr w:type="spellEnd"/>
      <w:r>
        <w:t xml:space="preserve"> ngân hàng </w:t>
      </w:r>
      <w:proofErr w:type="spellStart"/>
      <w:r>
        <w:t>theo</w:t>
      </w:r>
      <w:proofErr w:type="spellEnd"/>
      <w:r>
        <w:t xml:space="preserve"> </w:t>
      </w:r>
      <w:proofErr w:type="spellStart"/>
      <w:r>
        <w:t>hướng</w:t>
      </w:r>
      <w:proofErr w:type="spellEnd"/>
      <w:r>
        <w:t xml:space="preserve"> </w:t>
      </w:r>
      <w:proofErr w:type="spellStart"/>
      <w:r>
        <w:t>tập</w:t>
      </w:r>
      <w:proofErr w:type="spellEnd"/>
      <w:r>
        <w:t xml:space="preserve"> trung </w:t>
      </w:r>
      <w:proofErr w:type="spellStart"/>
      <w:r>
        <w:t>phục</w:t>
      </w:r>
      <w:proofErr w:type="spellEnd"/>
      <w:r>
        <w:t xml:space="preserve"> </w:t>
      </w:r>
      <w:proofErr w:type="spellStart"/>
      <w:r>
        <w:t>vụ</w:t>
      </w:r>
      <w:proofErr w:type="spellEnd"/>
      <w:r>
        <w:t xml:space="preserve"> </w:t>
      </w:r>
      <w:proofErr w:type="spellStart"/>
      <w:r>
        <w:t>nhu</w:t>
      </w:r>
      <w:proofErr w:type="spellEnd"/>
      <w:r>
        <w:t xml:space="preserve"> cầu </w:t>
      </w:r>
      <w:proofErr w:type="spellStart"/>
      <w:r>
        <w:t>vốn</w:t>
      </w:r>
      <w:proofErr w:type="spellEnd"/>
      <w:r>
        <w:t xml:space="preserve"> đối </w:t>
      </w:r>
      <w:proofErr w:type="spellStart"/>
      <w:r>
        <w:t>với</w:t>
      </w:r>
      <w:proofErr w:type="spellEnd"/>
      <w:r>
        <w:t xml:space="preserve"> </w:t>
      </w:r>
      <w:proofErr w:type="spellStart"/>
      <w:r>
        <w:t>các</w:t>
      </w:r>
      <w:proofErr w:type="spellEnd"/>
      <w:r>
        <w:t xml:space="preserve"> </w:t>
      </w:r>
      <w:proofErr w:type="spellStart"/>
      <w:r>
        <w:t>lĩnh</w:t>
      </w:r>
      <w:proofErr w:type="spellEnd"/>
      <w:r>
        <w:t xml:space="preserve"> vực </w:t>
      </w:r>
      <w:proofErr w:type="spellStart"/>
      <w:r>
        <w:t>sản</w:t>
      </w:r>
      <w:proofErr w:type="spellEnd"/>
      <w:r>
        <w:t xml:space="preserve"> xuất, xuất </w:t>
      </w:r>
      <w:proofErr w:type="spellStart"/>
      <w:r>
        <w:t>khẩu</w:t>
      </w:r>
      <w:proofErr w:type="spellEnd"/>
      <w:r>
        <w:t xml:space="preserve">, </w:t>
      </w:r>
      <w:proofErr w:type="spellStart"/>
      <w:r>
        <w:t>doanh</w:t>
      </w:r>
      <w:proofErr w:type="spellEnd"/>
      <w:r>
        <w:rPr>
          <w:spacing w:val="-6"/>
        </w:rPr>
        <w:t xml:space="preserve"> </w:t>
      </w:r>
      <w:r>
        <w:t>nghiệp</w:t>
      </w:r>
      <w:r>
        <w:rPr>
          <w:spacing w:val="-7"/>
        </w:rPr>
        <w:t xml:space="preserve"> </w:t>
      </w:r>
      <w:r>
        <w:t>nhỏ</w:t>
      </w:r>
      <w:r>
        <w:rPr>
          <w:spacing w:val="-6"/>
        </w:rPr>
        <w:t xml:space="preserve"> </w:t>
      </w:r>
      <w:proofErr w:type="spellStart"/>
      <w:r>
        <w:t>và</w:t>
      </w:r>
      <w:proofErr w:type="spellEnd"/>
      <w:r>
        <w:rPr>
          <w:spacing w:val="-4"/>
        </w:rPr>
        <w:t xml:space="preserve"> </w:t>
      </w:r>
      <w:r>
        <w:t>vừa.</w:t>
      </w:r>
      <w:r>
        <w:rPr>
          <w:spacing w:val="-6"/>
        </w:rPr>
        <w:t xml:space="preserve"> </w:t>
      </w:r>
      <w:r>
        <w:t>Cùng</w:t>
      </w:r>
      <w:r>
        <w:rPr>
          <w:spacing w:val="-6"/>
        </w:rPr>
        <w:t xml:space="preserve"> </w:t>
      </w:r>
      <w:proofErr w:type="spellStart"/>
      <w:r>
        <w:t>với</w:t>
      </w:r>
      <w:proofErr w:type="spellEnd"/>
      <w:r>
        <w:rPr>
          <w:spacing w:val="-7"/>
        </w:rPr>
        <w:t xml:space="preserve"> </w:t>
      </w:r>
      <w:r>
        <w:t>đó,</w:t>
      </w:r>
      <w:r>
        <w:rPr>
          <w:spacing w:val="-7"/>
        </w:rPr>
        <w:t xml:space="preserve"> </w:t>
      </w:r>
      <w:proofErr w:type="spellStart"/>
      <w:r>
        <w:t>điều</w:t>
      </w:r>
      <w:proofErr w:type="spellEnd"/>
      <w:r>
        <w:rPr>
          <w:spacing w:val="-7"/>
        </w:rPr>
        <w:t xml:space="preserve"> </w:t>
      </w:r>
      <w:proofErr w:type="spellStart"/>
      <w:r>
        <w:t>chỉnh</w:t>
      </w:r>
      <w:proofErr w:type="spellEnd"/>
      <w:r>
        <w:rPr>
          <w:spacing w:val="-6"/>
        </w:rPr>
        <w:t xml:space="preserve"> </w:t>
      </w:r>
      <w:proofErr w:type="spellStart"/>
      <w:r>
        <w:t>lãi</w:t>
      </w:r>
      <w:proofErr w:type="spellEnd"/>
      <w:r>
        <w:rPr>
          <w:spacing w:val="-7"/>
        </w:rPr>
        <w:t xml:space="preserve"> </w:t>
      </w:r>
      <w:proofErr w:type="spellStart"/>
      <w:r>
        <w:t>suất</w:t>
      </w:r>
      <w:proofErr w:type="spellEnd"/>
      <w:r>
        <w:rPr>
          <w:spacing w:val="-4"/>
        </w:rPr>
        <w:t xml:space="preserve"> </w:t>
      </w:r>
      <w:proofErr w:type="spellStart"/>
      <w:r>
        <w:t>theo</w:t>
      </w:r>
      <w:proofErr w:type="spellEnd"/>
      <w:r>
        <w:rPr>
          <w:spacing w:val="-6"/>
        </w:rPr>
        <w:t xml:space="preserve"> </w:t>
      </w:r>
      <w:proofErr w:type="spellStart"/>
      <w:r>
        <w:t>hướng</w:t>
      </w:r>
      <w:proofErr w:type="spellEnd"/>
      <w:r>
        <w:rPr>
          <w:spacing w:val="-7"/>
        </w:rPr>
        <w:t xml:space="preserve"> </w:t>
      </w:r>
      <w:proofErr w:type="spellStart"/>
      <w:r>
        <w:t>giảm</w:t>
      </w:r>
      <w:proofErr w:type="spellEnd"/>
      <w:r>
        <w:rPr>
          <w:spacing w:val="-8"/>
        </w:rPr>
        <w:t xml:space="preserve"> </w:t>
      </w:r>
      <w:proofErr w:type="spellStart"/>
      <w:r>
        <w:t>dần</w:t>
      </w:r>
      <w:proofErr w:type="spellEnd"/>
      <w:r>
        <w:t>,</w:t>
      </w:r>
      <w:r>
        <w:rPr>
          <w:spacing w:val="-7"/>
        </w:rPr>
        <w:t xml:space="preserve"> </w:t>
      </w:r>
      <w:proofErr w:type="spellStart"/>
      <w:r w:rsidR="00032016">
        <w:t>phù</w:t>
      </w:r>
      <w:proofErr w:type="spellEnd"/>
      <w:r w:rsidR="00032016">
        <w:t xml:space="preserve"> </w:t>
      </w:r>
      <w:r>
        <w:t>hợp</w:t>
      </w:r>
      <w:r>
        <w:rPr>
          <w:spacing w:val="-7"/>
        </w:rPr>
        <w:t xml:space="preserve"> </w:t>
      </w:r>
      <w:proofErr w:type="spellStart"/>
      <w:r>
        <w:t>với</w:t>
      </w:r>
      <w:proofErr w:type="spellEnd"/>
      <w:r>
        <w:rPr>
          <w:spacing w:val="-7"/>
        </w:rPr>
        <w:t xml:space="preserve"> </w:t>
      </w:r>
      <w:proofErr w:type="spellStart"/>
      <w:r>
        <w:t>diễn</w:t>
      </w:r>
      <w:proofErr w:type="spellEnd"/>
      <w:r>
        <w:rPr>
          <w:spacing w:val="-7"/>
        </w:rPr>
        <w:t xml:space="preserve"> </w:t>
      </w:r>
      <w:proofErr w:type="spellStart"/>
      <w:r>
        <w:t>biến</w:t>
      </w:r>
      <w:proofErr w:type="spellEnd"/>
      <w:r>
        <w:rPr>
          <w:spacing w:val="-7"/>
        </w:rPr>
        <w:t xml:space="preserve"> </w:t>
      </w:r>
      <w:proofErr w:type="spellStart"/>
      <w:r>
        <w:t>kinh</w:t>
      </w:r>
      <w:proofErr w:type="spellEnd"/>
      <w:r>
        <w:rPr>
          <w:spacing w:val="-3"/>
        </w:rPr>
        <w:t xml:space="preserve"> </w:t>
      </w:r>
      <w:r>
        <w:t>tế</w:t>
      </w:r>
      <w:r>
        <w:rPr>
          <w:spacing w:val="-6"/>
        </w:rPr>
        <w:t xml:space="preserve"> </w:t>
      </w:r>
      <w:proofErr w:type="spellStart"/>
      <w:r>
        <w:t>vĩ</w:t>
      </w:r>
      <w:proofErr w:type="spellEnd"/>
      <w:r>
        <w:rPr>
          <w:spacing w:val="-4"/>
        </w:rPr>
        <w:t xml:space="preserve"> </w:t>
      </w:r>
      <w:proofErr w:type="spellStart"/>
      <w:r>
        <w:t>mô</w:t>
      </w:r>
      <w:proofErr w:type="spellEnd"/>
      <w:r>
        <w:rPr>
          <w:spacing w:val="-7"/>
        </w:rPr>
        <w:t xml:space="preserve"> </w:t>
      </w:r>
      <w:proofErr w:type="spellStart"/>
      <w:r>
        <w:t>và</w:t>
      </w:r>
      <w:proofErr w:type="spellEnd"/>
      <w:r>
        <w:rPr>
          <w:spacing w:val="-4"/>
        </w:rPr>
        <w:t xml:space="preserve"> </w:t>
      </w:r>
      <w:proofErr w:type="spellStart"/>
      <w:r>
        <w:t>tiền</w:t>
      </w:r>
      <w:proofErr w:type="spellEnd"/>
      <w:r>
        <w:rPr>
          <w:spacing w:val="-4"/>
        </w:rPr>
        <w:t xml:space="preserve"> </w:t>
      </w:r>
      <w:proofErr w:type="spellStart"/>
      <w:r>
        <w:t>tệ</w:t>
      </w:r>
      <w:proofErr w:type="spellEnd"/>
      <w:r>
        <w:t>,</w:t>
      </w:r>
      <w:r>
        <w:rPr>
          <w:spacing w:val="-4"/>
        </w:rPr>
        <w:t xml:space="preserve"> </w:t>
      </w:r>
      <w:r>
        <w:t>qua</w:t>
      </w:r>
      <w:r>
        <w:rPr>
          <w:spacing w:val="-4"/>
        </w:rPr>
        <w:t xml:space="preserve"> </w:t>
      </w:r>
      <w:r>
        <w:t>đó</w:t>
      </w:r>
      <w:r>
        <w:rPr>
          <w:spacing w:val="-7"/>
        </w:rPr>
        <w:t xml:space="preserve"> </w:t>
      </w:r>
      <w:r>
        <w:t>góp</w:t>
      </w:r>
      <w:r>
        <w:rPr>
          <w:spacing w:val="-5"/>
        </w:rPr>
        <w:t xml:space="preserve"> </w:t>
      </w:r>
      <w:proofErr w:type="spellStart"/>
      <w:r>
        <w:t>phần</w:t>
      </w:r>
      <w:proofErr w:type="spellEnd"/>
      <w:r>
        <w:rPr>
          <w:spacing w:val="-4"/>
        </w:rPr>
        <w:t xml:space="preserve"> </w:t>
      </w:r>
      <w:proofErr w:type="spellStart"/>
      <w:r>
        <w:t>tháo</w:t>
      </w:r>
      <w:proofErr w:type="spellEnd"/>
      <w:r>
        <w:rPr>
          <w:spacing w:val="-5"/>
        </w:rPr>
        <w:t xml:space="preserve"> </w:t>
      </w:r>
      <w:proofErr w:type="spellStart"/>
      <w:r>
        <w:t>gỡ</w:t>
      </w:r>
      <w:proofErr w:type="spellEnd"/>
      <w:r>
        <w:rPr>
          <w:spacing w:val="-4"/>
        </w:rPr>
        <w:t xml:space="preserve"> </w:t>
      </w:r>
      <w:proofErr w:type="spellStart"/>
      <w:r>
        <w:t>khó</w:t>
      </w:r>
      <w:proofErr w:type="spellEnd"/>
      <w:r>
        <w:rPr>
          <w:spacing w:val="-7"/>
        </w:rPr>
        <w:t xml:space="preserve"> </w:t>
      </w:r>
      <w:proofErr w:type="spellStart"/>
      <w:r>
        <w:t>khăn</w:t>
      </w:r>
      <w:proofErr w:type="spellEnd"/>
      <w:r>
        <w:rPr>
          <w:spacing w:val="-4"/>
        </w:rPr>
        <w:t xml:space="preserve"> </w:t>
      </w:r>
      <w:proofErr w:type="spellStart"/>
      <w:r>
        <w:t>cho</w:t>
      </w:r>
      <w:proofErr w:type="spellEnd"/>
      <w:r>
        <w:rPr>
          <w:spacing w:val="-3"/>
        </w:rPr>
        <w:t xml:space="preserve"> </w:t>
      </w:r>
      <w:proofErr w:type="spellStart"/>
      <w:r>
        <w:t>các</w:t>
      </w:r>
      <w:proofErr w:type="spellEnd"/>
      <w:r>
        <w:t xml:space="preserve"> </w:t>
      </w:r>
      <w:proofErr w:type="spellStart"/>
      <w:r>
        <w:t>doanh</w:t>
      </w:r>
      <w:proofErr w:type="spellEnd"/>
      <w:r>
        <w:t xml:space="preserve"> nghiệp. </w:t>
      </w:r>
      <w:proofErr w:type="spellStart"/>
      <w:r>
        <w:t>Tuy</w:t>
      </w:r>
      <w:proofErr w:type="spellEnd"/>
      <w:r>
        <w:t xml:space="preserve"> nhiên, khả </w:t>
      </w:r>
      <w:proofErr w:type="spellStart"/>
      <w:r>
        <w:t>năng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doanh</w:t>
      </w:r>
      <w:proofErr w:type="spellEnd"/>
      <w:r>
        <w:t xml:space="preserve"> nghiệp nhỏ </w:t>
      </w:r>
      <w:proofErr w:type="spellStart"/>
      <w:r>
        <w:t>và</w:t>
      </w:r>
      <w:proofErr w:type="spellEnd"/>
      <w:r>
        <w:t xml:space="preserve"> vừa qua </w:t>
      </w:r>
      <w:proofErr w:type="spellStart"/>
      <w:r>
        <w:t>hệ</w:t>
      </w:r>
      <w:proofErr w:type="spellEnd"/>
      <w:r>
        <w:t xml:space="preserve"> thống </w:t>
      </w:r>
      <w:proofErr w:type="spellStart"/>
      <w:r>
        <w:t>các</w:t>
      </w:r>
      <w:proofErr w:type="spellEnd"/>
      <w:r>
        <w:t xml:space="preserve"> ngân hàng </w:t>
      </w:r>
      <w:proofErr w:type="spellStart"/>
      <w:r>
        <w:t>thương</w:t>
      </w:r>
      <w:proofErr w:type="spellEnd"/>
      <w:r>
        <w:t xml:space="preserve"> mại còn hạn </w:t>
      </w:r>
      <w:proofErr w:type="spellStart"/>
      <w:r>
        <w:t>chế</w:t>
      </w:r>
      <w:proofErr w:type="spellEnd"/>
      <w:r>
        <w:t xml:space="preserve">, </w:t>
      </w:r>
      <w:proofErr w:type="spellStart"/>
      <w:r>
        <w:t>tỷ</w:t>
      </w:r>
      <w:proofErr w:type="spellEnd"/>
      <w:r>
        <w:t xml:space="preserve"> </w:t>
      </w:r>
      <w:proofErr w:type="spellStart"/>
      <w:r>
        <w:t>lệ</w:t>
      </w:r>
      <w:proofErr w:type="spellEnd"/>
      <w:r>
        <w:t xml:space="preserve"> </w:t>
      </w:r>
      <w:proofErr w:type="spellStart"/>
      <w:r>
        <w:t>dư</w:t>
      </w:r>
      <w:proofErr w:type="spellEnd"/>
      <w:r>
        <w:t xml:space="preserve"> </w:t>
      </w:r>
      <w:proofErr w:type="spellStart"/>
      <w:r>
        <w:t>nợ</w:t>
      </w:r>
      <w:proofErr w:type="spellEnd"/>
      <w:r>
        <w:t xml:space="preserve"> </w:t>
      </w:r>
      <w:proofErr w:type="spellStart"/>
      <w:r>
        <w:t>cho</w:t>
      </w:r>
      <w:proofErr w:type="spellEnd"/>
      <w:r>
        <w:t xml:space="preserve"> </w:t>
      </w:r>
      <w:proofErr w:type="spellStart"/>
      <w:r>
        <w:t>doanh</w:t>
      </w:r>
      <w:proofErr w:type="spellEnd"/>
      <w:r>
        <w:t xml:space="preserve"> nghiệp nhỏ </w:t>
      </w:r>
      <w:proofErr w:type="spellStart"/>
      <w:r>
        <w:t>và</w:t>
      </w:r>
      <w:proofErr w:type="spellEnd"/>
      <w:r>
        <w:t xml:space="preserve"> vừa </w:t>
      </w:r>
      <w:proofErr w:type="spellStart"/>
      <w:r>
        <w:t>chiếm</w:t>
      </w:r>
      <w:proofErr w:type="spellEnd"/>
      <w:r>
        <w:t xml:space="preserve"> trung </w:t>
      </w:r>
      <w:proofErr w:type="spellStart"/>
      <w:r>
        <w:t>bình</w:t>
      </w:r>
      <w:proofErr w:type="spellEnd"/>
      <w:r>
        <w:t xml:space="preserve"> </w:t>
      </w:r>
      <w:proofErr w:type="spellStart"/>
      <w:r>
        <w:t>khoảng</w:t>
      </w:r>
      <w:proofErr w:type="spellEnd"/>
      <w:r>
        <w:t xml:space="preserve"> 22 - 25% </w:t>
      </w:r>
      <w:proofErr w:type="spellStart"/>
      <w:r>
        <w:t>tổng</w:t>
      </w:r>
      <w:proofErr w:type="spellEnd"/>
      <w:r>
        <w:t xml:space="preserve"> </w:t>
      </w:r>
      <w:proofErr w:type="spellStart"/>
      <w:r>
        <w:t>dư</w:t>
      </w:r>
      <w:proofErr w:type="spellEnd"/>
      <w:r>
        <w:t xml:space="preserve"> </w:t>
      </w:r>
      <w:proofErr w:type="spellStart"/>
      <w:r>
        <w:t>nợ</w:t>
      </w:r>
      <w:proofErr w:type="spellEnd"/>
      <w:r>
        <w:t xml:space="preserve"> </w:t>
      </w:r>
      <w:proofErr w:type="spellStart"/>
      <w:r>
        <w:t>cho</w:t>
      </w:r>
      <w:proofErr w:type="spellEnd"/>
      <w:r>
        <w:t xml:space="preserve"> </w:t>
      </w:r>
      <w:proofErr w:type="spellStart"/>
      <w:r>
        <w:t>vay</w:t>
      </w:r>
      <w:proofErr w:type="spellEnd"/>
      <w:r>
        <w:t xml:space="preserve"> toàn bộ </w:t>
      </w:r>
      <w:proofErr w:type="spellStart"/>
      <w:r w:rsidR="00032016">
        <w:t>nền</w:t>
      </w:r>
      <w:proofErr w:type="spellEnd"/>
      <w:r w:rsidR="00032016">
        <w:t xml:space="preserve"> </w:t>
      </w:r>
      <w:proofErr w:type="spellStart"/>
      <w:r w:rsidR="00032016">
        <w:t>kinh</w:t>
      </w:r>
      <w:proofErr w:type="spellEnd"/>
      <w:r w:rsidR="00032016">
        <w:t xml:space="preserve"> tế </w:t>
      </w:r>
      <w:proofErr w:type="spellStart"/>
      <w:r w:rsidR="00032016">
        <w:t>trong</w:t>
      </w:r>
      <w:proofErr w:type="spellEnd"/>
      <w:r w:rsidR="00032016">
        <w:t xml:space="preserve"> </w:t>
      </w:r>
      <w:proofErr w:type="spellStart"/>
      <w:r w:rsidR="00032016">
        <w:t>giai</w:t>
      </w:r>
      <w:proofErr w:type="spellEnd"/>
      <w:r w:rsidR="00032016">
        <w:t xml:space="preserve"> </w:t>
      </w:r>
      <w:proofErr w:type="spellStart"/>
      <w:r w:rsidR="00032016">
        <w:t>đoạn</w:t>
      </w:r>
      <w:proofErr w:type="spellEnd"/>
      <w:r w:rsidR="00032016">
        <w:t xml:space="preserve"> 2015 – 2020</w:t>
      </w:r>
      <w:r>
        <w:t xml:space="preserve"> </w:t>
      </w:r>
      <w:commentRangeStart w:id="22"/>
      <w:r>
        <w:t>(Mai Phương,</w:t>
      </w:r>
      <w:r>
        <w:rPr>
          <w:spacing w:val="-6"/>
        </w:rPr>
        <w:t xml:space="preserve"> </w:t>
      </w:r>
      <w:r w:rsidR="00032016">
        <w:t>2021</w:t>
      </w:r>
      <w:r>
        <w:t>).</w:t>
      </w:r>
      <w:commentRangeEnd w:id="22"/>
      <w:r w:rsidR="00E951B4">
        <w:rPr>
          <w:rStyle w:val="CommentReference"/>
        </w:rPr>
        <w:commentReference w:id="22"/>
      </w:r>
    </w:p>
    <w:p w14:paraId="193DF8A6" w14:textId="4E114DDB" w:rsidR="00D92056" w:rsidRDefault="00D92056" w:rsidP="00E53690">
      <w:pPr>
        <w:pStyle w:val="BodyText"/>
        <w:ind w:firstLine="359"/>
      </w:pPr>
      <w:proofErr w:type="spellStart"/>
      <w:r>
        <w:t>Nhằm</w:t>
      </w:r>
      <w:proofErr w:type="spellEnd"/>
      <w:r>
        <w:rPr>
          <w:spacing w:val="-7"/>
        </w:rPr>
        <w:t xml:space="preserve"> </w:t>
      </w:r>
      <w:r>
        <w:t>hỗ</w:t>
      </w:r>
      <w:r>
        <w:rPr>
          <w:spacing w:val="-4"/>
        </w:rPr>
        <w:t xml:space="preserve"> </w:t>
      </w:r>
      <w:r>
        <w:t>trợ</w:t>
      </w:r>
      <w:r>
        <w:rPr>
          <w:spacing w:val="-4"/>
        </w:rPr>
        <w:t xml:space="preserve"> </w:t>
      </w:r>
      <w:proofErr w:type="spellStart"/>
      <w:r>
        <w:t>các</w:t>
      </w:r>
      <w:proofErr w:type="spellEnd"/>
      <w:r>
        <w:rPr>
          <w:spacing w:val="-5"/>
        </w:rPr>
        <w:t xml:space="preserve"> </w:t>
      </w:r>
      <w:r>
        <w:t>NHTM</w:t>
      </w:r>
      <w:r>
        <w:rPr>
          <w:spacing w:val="-4"/>
        </w:rPr>
        <w:t xml:space="preserve"> </w:t>
      </w:r>
      <w:r>
        <w:t>cung</w:t>
      </w:r>
      <w:r>
        <w:rPr>
          <w:spacing w:val="-3"/>
        </w:rPr>
        <w:t xml:space="preserve"> </w:t>
      </w:r>
      <w:r>
        <w:t>ứng</w:t>
      </w:r>
      <w:r>
        <w:rPr>
          <w:spacing w:val="-4"/>
        </w:rPr>
        <w:t xml:space="preserve"> </w:t>
      </w:r>
      <w:proofErr w:type="spellStart"/>
      <w:r>
        <w:t>vốn</w:t>
      </w:r>
      <w:proofErr w:type="spellEnd"/>
      <w:r>
        <w:rPr>
          <w:spacing w:val="-2"/>
        </w:rPr>
        <w:t xml:space="preserve"> </w:t>
      </w:r>
      <w:r>
        <w:t>giá</w:t>
      </w:r>
      <w:r>
        <w:rPr>
          <w:spacing w:val="-4"/>
        </w:rPr>
        <w:t xml:space="preserve"> </w:t>
      </w:r>
      <w:r>
        <w:t>cả</w:t>
      </w:r>
      <w:r>
        <w:rPr>
          <w:spacing w:val="-2"/>
        </w:rPr>
        <w:t xml:space="preserve"> </w:t>
      </w:r>
      <w:r>
        <w:t>hợp</w:t>
      </w:r>
      <w:r>
        <w:rPr>
          <w:spacing w:val="-4"/>
        </w:rPr>
        <w:t xml:space="preserve"> </w:t>
      </w:r>
      <w:r>
        <w:t>lý</w:t>
      </w:r>
      <w:r>
        <w:rPr>
          <w:spacing w:val="-4"/>
        </w:rPr>
        <w:t xml:space="preserve"> </w:t>
      </w:r>
      <w:proofErr w:type="spellStart"/>
      <w:r>
        <w:t>cho</w:t>
      </w:r>
      <w:proofErr w:type="spellEnd"/>
      <w:r>
        <w:rPr>
          <w:spacing w:val="-4"/>
        </w:rPr>
        <w:t xml:space="preserve"> </w:t>
      </w:r>
      <w:proofErr w:type="spellStart"/>
      <w:r>
        <w:t>các</w:t>
      </w:r>
      <w:proofErr w:type="spellEnd"/>
      <w:r>
        <w:rPr>
          <w:spacing w:val="-2"/>
        </w:rPr>
        <w:t xml:space="preserve"> </w:t>
      </w:r>
      <w:r>
        <w:t>DN,</w:t>
      </w:r>
      <w:r>
        <w:rPr>
          <w:spacing w:val="-4"/>
        </w:rPr>
        <w:t xml:space="preserve"> </w:t>
      </w:r>
      <w:r>
        <w:t>NHNN</w:t>
      </w:r>
      <w:r>
        <w:rPr>
          <w:spacing w:val="-4"/>
        </w:rPr>
        <w:t xml:space="preserve"> </w:t>
      </w:r>
      <w:r>
        <w:t>đã</w:t>
      </w:r>
      <w:r>
        <w:rPr>
          <w:spacing w:val="-4"/>
        </w:rPr>
        <w:t xml:space="preserve"> </w:t>
      </w:r>
      <w:r w:rsidR="00032016">
        <w:t xml:space="preserve">định </w:t>
      </w:r>
      <w:proofErr w:type="spellStart"/>
      <w:r w:rsidR="00032016">
        <w:t>hướng</w:t>
      </w:r>
      <w:proofErr w:type="spellEnd"/>
      <w:r w:rsidR="00032016">
        <w:t xml:space="preserve"> </w:t>
      </w:r>
      <w:proofErr w:type="spellStart"/>
      <w:r w:rsidR="00032016">
        <w:t>năm</w:t>
      </w:r>
      <w:proofErr w:type="spellEnd"/>
      <w:r w:rsidR="00032016">
        <w:t xml:space="preserve"> 2021</w:t>
      </w:r>
      <w:r>
        <w:t xml:space="preserve"> </w:t>
      </w:r>
      <w:proofErr w:type="spellStart"/>
      <w:r>
        <w:t>ngành</w:t>
      </w:r>
      <w:proofErr w:type="spellEnd"/>
      <w:r>
        <w:t xml:space="preserve"> ngân hàng </w:t>
      </w:r>
      <w:proofErr w:type="spellStart"/>
      <w:r>
        <w:t>tiếp</w:t>
      </w:r>
      <w:proofErr w:type="spellEnd"/>
      <w:r>
        <w:t xml:space="preserve"> tục </w:t>
      </w:r>
      <w:proofErr w:type="spellStart"/>
      <w:r>
        <w:t>phấn</w:t>
      </w:r>
      <w:proofErr w:type="spellEnd"/>
      <w:r>
        <w:t xml:space="preserve"> </w:t>
      </w:r>
      <w:proofErr w:type="spellStart"/>
      <w:r>
        <w:t>đấu</w:t>
      </w:r>
      <w:proofErr w:type="spellEnd"/>
      <w:r>
        <w:t xml:space="preserve"> </w:t>
      </w:r>
      <w:proofErr w:type="spellStart"/>
      <w:r>
        <w:t>giảm</w:t>
      </w:r>
      <w:proofErr w:type="spellEnd"/>
      <w:r>
        <w:t xml:space="preserve"> </w:t>
      </w:r>
      <w:proofErr w:type="spellStart"/>
      <w:r>
        <w:t>lãi</w:t>
      </w:r>
      <w:proofErr w:type="spellEnd"/>
      <w:r>
        <w:t xml:space="preserve"> </w:t>
      </w:r>
      <w:proofErr w:type="spellStart"/>
      <w:r>
        <w:t>suất</w:t>
      </w:r>
      <w:proofErr w:type="spellEnd"/>
      <w:r>
        <w:t xml:space="preserve"> </w:t>
      </w:r>
      <w:proofErr w:type="spellStart"/>
      <w:r>
        <w:t>cho</w:t>
      </w:r>
      <w:proofErr w:type="spellEnd"/>
      <w:r>
        <w:t xml:space="preserve"> </w:t>
      </w:r>
      <w:proofErr w:type="spellStart"/>
      <w:r>
        <w:t>vay</w:t>
      </w:r>
      <w:proofErr w:type="spellEnd"/>
      <w:r>
        <w:t xml:space="preserve"> </w:t>
      </w:r>
      <w:proofErr w:type="spellStart"/>
      <w:r>
        <w:t>để</w:t>
      </w:r>
      <w:proofErr w:type="spellEnd"/>
      <w:r>
        <w:t xml:space="preserve"> hỗ trợ DN</w:t>
      </w:r>
      <w:r>
        <w:rPr>
          <w:spacing w:val="-6"/>
        </w:rPr>
        <w:t xml:space="preserve"> </w:t>
      </w:r>
      <w:proofErr w:type="spellStart"/>
      <w:r>
        <w:t>và</w:t>
      </w:r>
      <w:proofErr w:type="spellEnd"/>
      <w:r>
        <w:rPr>
          <w:spacing w:val="-4"/>
        </w:rPr>
        <w:t xml:space="preserve"> </w:t>
      </w:r>
      <w:proofErr w:type="spellStart"/>
      <w:r>
        <w:t>nền</w:t>
      </w:r>
      <w:proofErr w:type="spellEnd"/>
      <w:r>
        <w:rPr>
          <w:spacing w:val="-5"/>
        </w:rPr>
        <w:t xml:space="preserve"> </w:t>
      </w:r>
      <w:proofErr w:type="spellStart"/>
      <w:r>
        <w:t>kinh</w:t>
      </w:r>
      <w:proofErr w:type="spellEnd"/>
      <w:r>
        <w:rPr>
          <w:spacing w:val="-4"/>
        </w:rPr>
        <w:t xml:space="preserve"> </w:t>
      </w:r>
      <w:r>
        <w:t>tế</w:t>
      </w:r>
      <w:r>
        <w:rPr>
          <w:spacing w:val="-3"/>
        </w:rPr>
        <w:t xml:space="preserve"> </w:t>
      </w:r>
      <w:proofErr w:type="spellStart"/>
      <w:r>
        <w:t>theo</w:t>
      </w:r>
      <w:proofErr w:type="spellEnd"/>
      <w:r>
        <w:rPr>
          <w:spacing w:val="-5"/>
        </w:rPr>
        <w:t xml:space="preserve"> </w:t>
      </w:r>
      <w:proofErr w:type="spellStart"/>
      <w:r>
        <w:t>chỉ</w:t>
      </w:r>
      <w:proofErr w:type="spellEnd"/>
      <w:r>
        <w:rPr>
          <w:spacing w:val="-4"/>
        </w:rPr>
        <w:t xml:space="preserve"> </w:t>
      </w:r>
      <w:proofErr w:type="spellStart"/>
      <w:r>
        <w:t>đạo</w:t>
      </w:r>
      <w:proofErr w:type="spellEnd"/>
      <w:r>
        <w:rPr>
          <w:spacing w:val="-3"/>
        </w:rPr>
        <w:t xml:space="preserve"> </w:t>
      </w:r>
      <w:proofErr w:type="spellStart"/>
      <w:r>
        <w:t>của</w:t>
      </w:r>
      <w:proofErr w:type="spellEnd"/>
      <w:r>
        <w:rPr>
          <w:spacing w:val="-4"/>
        </w:rPr>
        <w:t xml:space="preserve"> </w:t>
      </w:r>
      <w:proofErr w:type="spellStart"/>
      <w:r>
        <w:t>Thủ</w:t>
      </w:r>
      <w:proofErr w:type="spellEnd"/>
      <w:r>
        <w:rPr>
          <w:spacing w:val="-4"/>
        </w:rPr>
        <w:t xml:space="preserve"> </w:t>
      </w:r>
      <w:proofErr w:type="spellStart"/>
      <w:r>
        <w:t>tướng</w:t>
      </w:r>
      <w:proofErr w:type="spellEnd"/>
      <w:r>
        <w:rPr>
          <w:spacing w:val="-4"/>
        </w:rPr>
        <w:t xml:space="preserve"> </w:t>
      </w:r>
      <w:proofErr w:type="spellStart"/>
      <w:r>
        <w:t>Chính</w:t>
      </w:r>
      <w:proofErr w:type="spellEnd"/>
      <w:r>
        <w:rPr>
          <w:spacing w:val="-3"/>
        </w:rPr>
        <w:t xml:space="preserve"> </w:t>
      </w:r>
      <w:proofErr w:type="spellStart"/>
      <w:r>
        <w:t>phủ</w:t>
      </w:r>
      <w:proofErr w:type="spellEnd"/>
      <w:r>
        <w:t>.</w:t>
      </w:r>
      <w:r>
        <w:rPr>
          <w:spacing w:val="-5"/>
        </w:rPr>
        <w:t xml:space="preserve"> </w:t>
      </w:r>
      <w:r>
        <w:t>Tháng</w:t>
      </w:r>
      <w:r>
        <w:rPr>
          <w:spacing w:val="-4"/>
        </w:rPr>
        <w:t xml:space="preserve"> </w:t>
      </w:r>
      <w:r w:rsidR="00032016">
        <w:t>01/2021</w:t>
      </w:r>
      <w:r>
        <w:t>,</w:t>
      </w:r>
      <w:r>
        <w:rPr>
          <w:spacing w:val="-7"/>
        </w:rPr>
        <w:t xml:space="preserve"> </w:t>
      </w:r>
      <w:r>
        <w:t>trên</w:t>
      </w:r>
      <w:r>
        <w:rPr>
          <w:spacing w:val="-6"/>
        </w:rPr>
        <w:t xml:space="preserve"> </w:t>
      </w:r>
      <w:r>
        <w:t>cơ</w:t>
      </w:r>
      <w:r>
        <w:rPr>
          <w:spacing w:val="-7"/>
        </w:rPr>
        <w:t xml:space="preserve"> </w:t>
      </w:r>
      <w:proofErr w:type="spellStart"/>
      <w:r>
        <w:t>sở</w:t>
      </w:r>
      <w:proofErr w:type="spellEnd"/>
      <w:r>
        <w:t xml:space="preserve"> cân đối </w:t>
      </w:r>
      <w:proofErr w:type="spellStart"/>
      <w:r>
        <w:t>tổng</w:t>
      </w:r>
      <w:proofErr w:type="spellEnd"/>
      <w:r>
        <w:t xml:space="preserve"> </w:t>
      </w:r>
      <w:proofErr w:type="spellStart"/>
      <w:r>
        <w:t>thể</w:t>
      </w:r>
      <w:proofErr w:type="spellEnd"/>
      <w:r>
        <w:t xml:space="preserve"> cung - cầu, NHNN đã </w:t>
      </w:r>
      <w:proofErr w:type="spellStart"/>
      <w:r>
        <w:t>điều</w:t>
      </w:r>
      <w:proofErr w:type="spellEnd"/>
      <w:r>
        <w:t xml:space="preserve"> </w:t>
      </w:r>
      <w:proofErr w:type="spellStart"/>
      <w:r>
        <w:t>chỉnh</w:t>
      </w:r>
      <w:proofErr w:type="spellEnd"/>
      <w:r>
        <w:t xml:space="preserve"> </w:t>
      </w:r>
      <w:proofErr w:type="spellStart"/>
      <w:r>
        <w:t>giảm</w:t>
      </w:r>
      <w:proofErr w:type="spellEnd"/>
      <w:r>
        <w:t xml:space="preserve"> </w:t>
      </w:r>
      <w:proofErr w:type="spellStart"/>
      <w:r>
        <w:t>mức</w:t>
      </w:r>
      <w:proofErr w:type="spellEnd"/>
      <w:r>
        <w:t xml:space="preserve"> </w:t>
      </w:r>
      <w:proofErr w:type="spellStart"/>
      <w:r>
        <w:t>niêm</w:t>
      </w:r>
      <w:proofErr w:type="spellEnd"/>
      <w:r>
        <w:t xml:space="preserve"> </w:t>
      </w:r>
      <w:proofErr w:type="spellStart"/>
      <w:r>
        <w:t>yết</w:t>
      </w:r>
      <w:proofErr w:type="spellEnd"/>
      <w:r>
        <w:t xml:space="preserve"> </w:t>
      </w:r>
      <w:proofErr w:type="spellStart"/>
      <w:r>
        <w:t>lãi</w:t>
      </w:r>
      <w:proofErr w:type="spellEnd"/>
      <w:r>
        <w:t xml:space="preserve"> </w:t>
      </w:r>
      <w:proofErr w:type="spellStart"/>
      <w:r>
        <w:t>suất</w:t>
      </w:r>
      <w:proofErr w:type="spellEnd"/>
      <w:r>
        <w:t xml:space="preserve"> </w:t>
      </w:r>
      <w:proofErr w:type="spellStart"/>
      <w:r>
        <w:t>chào</w:t>
      </w:r>
      <w:proofErr w:type="spellEnd"/>
      <w:r>
        <w:t xml:space="preserve"> mua</w:t>
      </w:r>
      <w:r>
        <w:rPr>
          <w:spacing w:val="-4"/>
        </w:rPr>
        <w:t xml:space="preserve"> </w:t>
      </w:r>
      <w:r>
        <w:t>OMO</w:t>
      </w:r>
      <w:r>
        <w:rPr>
          <w:spacing w:val="-2"/>
        </w:rPr>
        <w:t xml:space="preserve"> </w:t>
      </w:r>
      <w:proofErr w:type="spellStart"/>
      <w:r>
        <w:t>từ</w:t>
      </w:r>
      <w:proofErr w:type="spellEnd"/>
      <w:r>
        <w:rPr>
          <w:spacing w:val="-3"/>
        </w:rPr>
        <w:t xml:space="preserve"> </w:t>
      </w:r>
      <w:r>
        <w:t>5%/</w:t>
      </w:r>
      <w:proofErr w:type="spellStart"/>
      <w:r>
        <w:t>năm</w:t>
      </w:r>
      <w:proofErr w:type="spellEnd"/>
      <w:r>
        <w:rPr>
          <w:spacing w:val="-2"/>
        </w:rPr>
        <w:t xml:space="preserve"> </w:t>
      </w:r>
      <w:proofErr w:type="spellStart"/>
      <w:r>
        <w:t>xuống</w:t>
      </w:r>
      <w:proofErr w:type="spellEnd"/>
      <w:r>
        <w:rPr>
          <w:spacing w:val="-4"/>
        </w:rPr>
        <w:t xml:space="preserve"> </w:t>
      </w:r>
      <w:r>
        <w:t>còn</w:t>
      </w:r>
      <w:r>
        <w:rPr>
          <w:spacing w:val="-2"/>
        </w:rPr>
        <w:t xml:space="preserve"> </w:t>
      </w:r>
      <w:r>
        <w:t>4,75%/</w:t>
      </w:r>
      <w:proofErr w:type="spellStart"/>
      <w:r>
        <w:t>năm</w:t>
      </w:r>
      <w:proofErr w:type="spellEnd"/>
      <w:r>
        <w:rPr>
          <w:spacing w:val="-4"/>
        </w:rPr>
        <w:t xml:space="preserve"> </w:t>
      </w:r>
      <w:proofErr w:type="spellStart"/>
      <w:r>
        <w:t>để</w:t>
      </w:r>
      <w:proofErr w:type="spellEnd"/>
      <w:r>
        <w:rPr>
          <w:spacing w:val="-3"/>
        </w:rPr>
        <w:t xml:space="preserve"> </w:t>
      </w:r>
      <w:r>
        <w:t>hỗ</w:t>
      </w:r>
      <w:r>
        <w:rPr>
          <w:spacing w:val="-4"/>
        </w:rPr>
        <w:t xml:space="preserve"> </w:t>
      </w:r>
      <w:r>
        <w:t>trợ</w:t>
      </w:r>
      <w:r>
        <w:rPr>
          <w:spacing w:val="-4"/>
        </w:rPr>
        <w:t xml:space="preserve"> </w:t>
      </w:r>
      <w:proofErr w:type="spellStart"/>
      <w:r>
        <w:t>các</w:t>
      </w:r>
      <w:proofErr w:type="spellEnd"/>
      <w:r>
        <w:rPr>
          <w:spacing w:val="-4"/>
        </w:rPr>
        <w:t xml:space="preserve"> </w:t>
      </w:r>
      <w:proofErr w:type="spellStart"/>
      <w:r>
        <w:t>tổ</w:t>
      </w:r>
      <w:proofErr w:type="spellEnd"/>
      <w:r>
        <w:rPr>
          <w:spacing w:val="-4"/>
        </w:rPr>
        <w:t xml:space="preserve"> </w:t>
      </w:r>
      <w:proofErr w:type="spellStart"/>
      <w:r>
        <w:t>chức</w:t>
      </w:r>
      <w:proofErr w:type="spellEnd"/>
      <w:r>
        <w:rPr>
          <w:spacing w:val="-4"/>
        </w:rPr>
        <w:t xml:space="preserve"> </w:t>
      </w:r>
      <w:proofErr w:type="spellStart"/>
      <w:r>
        <w:t>tín</w:t>
      </w:r>
      <w:proofErr w:type="spellEnd"/>
      <w:r>
        <w:rPr>
          <w:spacing w:val="-4"/>
        </w:rPr>
        <w:t xml:space="preserve"> </w:t>
      </w:r>
      <w:proofErr w:type="spellStart"/>
      <w:r>
        <w:t>dụng</w:t>
      </w:r>
      <w:proofErr w:type="spellEnd"/>
      <w:r>
        <w:rPr>
          <w:spacing w:val="-3"/>
        </w:rPr>
        <w:t xml:space="preserve"> </w:t>
      </w:r>
      <w:r>
        <w:t xml:space="preserve">(TCTD) có </w:t>
      </w:r>
      <w:proofErr w:type="spellStart"/>
      <w:r>
        <w:t>điều</w:t>
      </w:r>
      <w:proofErr w:type="spellEnd"/>
      <w:r>
        <w:t xml:space="preserve"> </w:t>
      </w:r>
      <w:proofErr w:type="spellStart"/>
      <w:r>
        <w:t>kiện</w:t>
      </w:r>
      <w:proofErr w:type="spellEnd"/>
      <w:r>
        <w:t xml:space="preserve"> </w:t>
      </w:r>
      <w:proofErr w:type="spellStart"/>
      <w:r>
        <w:t>giảm</w:t>
      </w:r>
      <w:proofErr w:type="spellEnd"/>
      <w:r>
        <w:t xml:space="preserve"> </w:t>
      </w:r>
      <w:proofErr w:type="spellStart"/>
      <w:r w:rsidR="00032016">
        <w:t>lãi</w:t>
      </w:r>
      <w:proofErr w:type="spellEnd"/>
      <w:r w:rsidR="00032016">
        <w:t xml:space="preserve"> </w:t>
      </w:r>
      <w:proofErr w:type="spellStart"/>
      <w:r w:rsidR="00032016">
        <w:t>suất</w:t>
      </w:r>
      <w:proofErr w:type="spellEnd"/>
      <w:r w:rsidR="00032016">
        <w:t xml:space="preserve"> </w:t>
      </w:r>
      <w:proofErr w:type="spellStart"/>
      <w:r w:rsidR="00032016">
        <w:t>cho</w:t>
      </w:r>
      <w:proofErr w:type="spellEnd"/>
      <w:r w:rsidR="00032016">
        <w:t xml:space="preserve"> </w:t>
      </w:r>
      <w:proofErr w:type="spellStart"/>
      <w:r w:rsidR="00032016">
        <w:t>vay</w:t>
      </w:r>
      <w:proofErr w:type="spellEnd"/>
      <w:r w:rsidR="00032016">
        <w:t xml:space="preserve"> </w:t>
      </w:r>
      <w:commentRangeStart w:id="23"/>
      <w:r w:rsidR="00032016">
        <w:t>(</w:t>
      </w:r>
      <w:proofErr w:type="spellStart"/>
      <w:r w:rsidR="00032016">
        <w:t>Lâm</w:t>
      </w:r>
      <w:proofErr w:type="spellEnd"/>
      <w:r w:rsidR="00032016">
        <w:t xml:space="preserve"> An, 2021</w:t>
      </w:r>
      <w:r>
        <w:t xml:space="preserve">). </w:t>
      </w:r>
      <w:commentRangeEnd w:id="23"/>
      <w:r w:rsidR="00A07749">
        <w:rPr>
          <w:rStyle w:val="CommentReference"/>
        </w:rPr>
        <w:commentReference w:id="23"/>
      </w:r>
      <w:proofErr w:type="spellStart"/>
      <w:r>
        <w:t>Tiếp</w:t>
      </w:r>
      <w:proofErr w:type="spellEnd"/>
      <w:r>
        <w:t xml:space="preserve"> </w:t>
      </w:r>
      <w:proofErr w:type="spellStart"/>
      <w:r>
        <w:t>theo</w:t>
      </w:r>
      <w:proofErr w:type="spellEnd"/>
      <w:r>
        <w:t xml:space="preserve">, đến </w:t>
      </w:r>
      <w:proofErr w:type="spellStart"/>
      <w:r>
        <w:t>lượt</w:t>
      </w:r>
      <w:proofErr w:type="spellEnd"/>
      <w:r>
        <w:t xml:space="preserve"> Trung tâm </w:t>
      </w:r>
      <w:proofErr w:type="spellStart"/>
      <w:r>
        <w:lastRenderedPageBreak/>
        <w:t>Thông</w:t>
      </w:r>
      <w:proofErr w:type="spellEnd"/>
      <w:r>
        <w:t xml:space="preserve"> tin </w:t>
      </w:r>
      <w:proofErr w:type="spellStart"/>
      <w:r>
        <w:t>tín</w:t>
      </w:r>
      <w:proofErr w:type="spellEnd"/>
      <w:r>
        <w:t xml:space="preserve"> </w:t>
      </w:r>
      <w:proofErr w:type="spellStart"/>
      <w:r>
        <w:t>dụng</w:t>
      </w:r>
      <w:proofErr w:type="spellEnd"/>
      <w:r>
        <w:t xml:space="preserve"> Quốc </w:t>
      </w:r>
      <w:proofErr w:type="spellStart"/>
      <w:r>
        <w:t>gia</w:t>
      </w:r>
      <w:proofErr w:type="spellEnd"/>
      <w:r>
        <w:t xml:space="preserve"> Việt Nam (CIC) </w:t>
      </w:r>
      <w:proofErr w:type="spellStart"/>
      <w:r>
        <w:t>giảm</w:t>
      </w:r>
      <w:proofErr w:type="spellEnd"/>
      <w:r>
        <w:t xml:space="preserve"> </w:t>
      </w:r>
      <w:proofErr w:type="spellStart"/>
      <w:r>
        <w:t>ngay</w:t>
      </w:r>
      <w:proofErr w:type="spellEnd"/>
      <w:r>
        <w:t xml:space="preserve"> 12% phí hiện thời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dịch </w:t>
      </w:r>
      <w:proofErr w:type="spellStart"/>
      <w:r>
        <w:t>vụ</w:t>
      </w:r>
      <w:proofErr w:type="spellEnd"/>
      <w:r>
        <w:t xml:space="preserve"> có </w:t>
      </w:r>
      <w:proofErr w:type="spellStart"/>
      <w:r>
        <w:t>sẵn</w:t>
      </w:r>
      <w:proofErr w:type="spellEnd"/>
      <w:r>
        <w:t xml:space="preserve"> </w:t>
      </w:r>
      <w:proofErr w:type="spellStart"/>
      <w:r>
        <w:t>của</w:t>
      </w:r>
      <w:proofErr w:type="spellEnd"/>
      <w:r>
        <w:t xml:space="preserve"> CIC </w:t>
      </w:r>
      <w:proofErr w:type="spellStart"/>
      <w:r>
        <w:t>cho</w:t>
      </w:r>
      <w:proofErr w:type="spellEnd"/>
      <w:r>
        <w:t xml:space="preserve"> </w:t>
      </w:r>
      <w:proofErr w:type="spellStart"/>
      <w:r>
        <w:t>các</w:t>
      </w:r>
      <w:proofErr w:type="spellEnd"/>
      <w:r>
        <w:t xml:space="preserve"> NHTM </w:t>
      </w:r>
      <w:proofErr w:type="spellStart"/>
      <w:r>
        <w:t>để</w:t>
      </w:r>
      <w:proofErr w:type="spellEnd"/>
      <w:r>
        <w:t xml:space="preserve"> </w:t>
      </w:r>
      <w:proofErr w:type="spellStart"/>
      <w:r>
        <w:t>các</w:t>
      </w:r>
      <w:proofErr w:type="spellEnd"/>
      <w:r>
        <w:t xml:space="preserve"> NHTM có thêm </w:t>
      </w:r>
      <w:proofErr w:type="spellStart"/>
      <w:r>
        <w:t>điều</w:t>
      </w:r>
      <w:proofErr w:type="spellEnd"/>
      <w:r>
        <w:t xml:space="preserve"> </w:t>
      </w:r>
      <w:proofErr w:type="spellStart"/>
      <w:r>
        <w:t>kiện</w:t>
      </w:r>
      <w:proofErr w:type="spellEnd"/>
      <w:r>
        <w:rPr>
          <w:spacing w:val="-37"/>
        </w:rPr>
        <w:t xml:space="preserve"> </w:t>
      </w:r>
      <w:proofErr w:type="spellStart"/>
      <w:r>
        <w:t>giảm</w:t>
      </w:r>
      <w:proofErr w:type="spellEnd"/>
      <w:r>
        <w:t xml:space="preserve"> </w:t>
      </w:r>
      <w:proofErr w:type="spellStart"/>
      <w:r>
        <w:t>lãi</w:t>
      </w:r>
      <w:proofErr w:type="spellEnd"/>
      <w:r>
        <w:t xml:space="preserve"> </w:t>
      </w:r>
      <w:proofErr w:type="spellStart"/>
      <w:r>
        <w:t>suất</w:t>
      </w:r>
      <w:proofErr w:type="spellEnd"/>
      <w:r>
        <w:t xml:space="preserve"> </w:t>
      </w:r>
      <w:r w:rsidRPr="00A07749">
        <w:rPr>
          <w:highlight w:val="yellow"/>
          <w:rPrChange w:id="24" w:author="Kim Dung Nguyen" w:date="2022-04-22T22:15:00Z">
            <w:rPr/>
          </w:rPrChange>
        </w:rPr>
        <w:t>(</w:t>
      </w:r>
      <w:proofErr w:type="spellStart"/>
      <w:r w:rsidR="00032016" w:rsidRPr="00A07749">
        <w:rPr>
          <w:highlight w:val="yellow"/>
          <w:rPrChange w:id="25" w:author="Kim Dung Nguyen" w:date="2022-04-22T22:15:00Z">
            <w:rPr/>
          </w:rPrChange>
        </w:rPr>
        <w:t>Đình</w:t>
      </w:r>
      <w:proofErr w:type="spellEnd"/>
      <w:r w:rsidR="00032016" w:rsidRPr="00A07749">
        <w:rPr>
          <w:highlight w:val="yellow"/>
          <w:rPrChange w:id="26" w:author="Kim Dung Nguyen" w:date="2022-04-22T22:15:00Z">
            <w:rPr/>
          </w:rPrChange>
        </w:rPr>
        <w:t xml:space="preserve"> Long</w:t>
      </w:r>
      <w:r w:rsidRPr="00A07749">
        <w:rPr>
          <w:highlight w:val="yellow"/>
          <w:rPrChange w:id="27" w:author="Kim Dung Nguyen" w:date="2022-04-22T22:15:00Z">
            <w:rPr/>
          </w:rPrChange>
        </w:rPr>
        <w:t>,</w:t>
      </w:r>
      <w:r w:rsidRPr="00A07749">
        <w:rPr>
          <w:spacing w:val="1"/>
          <w:highlight w:val="yellow"/>
          <w:rPrChange w:id="28" w:author="Kim Dung Nguyen" w:date="2022-04-22T22:15:00Z">
            <w:rPr>
              <w:spacing w:val="1"/>
            </w:rPr>
          </w:rPrChange>
        </w:rPr>
        <w:t xml:space="preserve"> </w:t>
      </w:r>
      <w:r w:rsidR="00032016" w:rsidRPr="00A07749">
        <w:rPr>
          <w:highlight w:val="yellow"/>
          <w:rPrChange w:id="29" w:author="Kim Dung Nguyen" w:date="2022-04-22T22:15:00Z">
            <w:rPr/>
          </w:rPrChange>
        </w:rPr>
        <w:t>2021</w:t>
      </w:r>
      <w:r w:rsidRPr="00A07749">
        <w:rPr>
          <w:highlight w:val="yellow"/>
          <w:rPrChange w:id="30" w:author="Kim Dung Nguyen" w:date="2022-04-22T22:15:00Z">
            <w:rPr/>
          </w:rPrChange>
        </w:rPr>
        <w:t>).</w:t>
      </w:r>
    </w:p>
    <w:p w14:paraId="7978A99B" w14:textId="36641054" w:rsidR="00D92056" w:rsidRDefault="00D92056" w:rsidP="00E53690">
      <w:pPr>
        <w:pStyle w:val="BodyText"/>
        <w:spacing w:before="1"/>
        <w:ind w:firstLine="359"/>
      </w:pPr>
      <w:r>
        <w:t>Hiện</w:t>
      </w:r>
      <w:r>
        <w:rPr>
          <w:spacing w:val="-2"/>
        </w:rPr>
        <w:t xml:space="preserve"> </w:t>
      </w:r>
      <w:proofErr w:type="spellStart"/>
      <w:r>
        <w:t>mặt</w:t>
      </w:r>
      <w:proofErr w:type="spellEnd"/>
      <w:r>
        <w:rPr>
          <w:spacing w:val="-2"/>
        </w:rPr>
        <w:t xml:space="preserve"> </w:t>
      </w:r>
      <w:proofErr w:type="spellStart"/>
      <w:r>
        <w:t>bằng</w:t>
      </w:r>
      <w:proofErr w:type="spellEnd"/>
      <w:r>
        <w:rPr>
          <w:spacing w:val="-4"/>
        </w:rPr>
        <w:t xml:space="preserve"> </w:t>
      </w:r>
      <w:proofErr w:type="spellStart"/>
      <w:r>
        <w:t>lãi</w:t>
      </w:r>
      <w:proofErr w:type="spellEnd"/>
      <w:r>
        <w:rPr>
          <w:spacing w:val="-3"/>
        </w:rPr>
        <w:t xml:space="preserve"> </w:t>
      </w:r>
      <w:proofErr w:type="spellStart"/>
      <w:r>
        <w:t>suất</w:t>
      </w:r>
      <w:proofErr w:type="spellEnd"/>
      <w:r>
        <w:rPr>
          <w:spacing w:val="-2"/>
        </w:rPr>
        <w:t xml:space="preserve"> </w:t>
      </w:r>
      <w:proofErr w:type="spellStart"/>
      <w:r>
        <w:t>cho</w:t>
      </w:r>
      <w:proofErr w:type="spellEnd"/>
      <w:r>
        <w:rPr>
          <w:spacing w:val="-4"/>
        </w:rPr>
        <w:t xml:space="preserve"> </w:t>
      </w:r>
      <w:proofErr w:type="spellStart"/>
      <w:r>
        <w:t>vay</w:t>
      </w:r>
      <w:proofErr w:type="spellEnd"/>
      <w:r>
        <w:rPr>
          <w:spacing w:val="-9"/>
        </w:rPr>
        <w:t xml:space="preserve"> </w:t>
      </w:r>
      <w:r>
        <w:t>VND</w:t>
      </w:r>
      <w:r>
        <w:rPr>
          <w:spacing w:val="-2"/>
        </w:rPr>
        <w:t xml:space="preserve"> </w:t>
      </w:r>
      <w:proofErr w:type="spellStart"/>
      <w:r>
        <w:t>phổ</w:t>
      </w:r>
      <w:proofErr w:type="spellEnd"/>
      <w:r>
        <w:rPr>
          <w:spacing w:val="-4"/>
        </w:rPr>
        <w:t xml:space="preserve"> </w:t>
      </w:r>
      <w:proofErr w:type="spellStart"/>
      <w:r>
        <w:t>biến</w:t>
      </w:r>
      <w:proofErr w:type="spellEnd"/>
      <w:r>
        <w:rPr>
          <w:spacing w:val="-2"/>
        </w:rPr>
        <w:t xml:space="preserve"> </w:t>
      </w:r>
      <w:r>
        <w:t>đối</w:t>
      </w:r>
      <w:r>
        <w:rPr>
          <w:spacing w:val="-4"/>
        </w:rPr>
        <w:t xml:space="preserve"> </w:t>
      </w:r>
      <w:proofErr w:type="spellStart"/>
      <w:r>
        <w:t>với</w:t>
      </w:r>
      <w:proofErr w:type="spellEnd"/>
      <w:r>
        <w:rPr>
          <w:spacing w:val="-1"/>
        </w:rPr>
        <w:t xml:space="preserve"> </w:t>
      </w:r>
      <w:proofErr w:type="spellStart"/>
      <w:r>
        <w:t>các</w:t>
      </w:r>
      <w:proofErr w:type="spellEnd"/>
      <w:r>
        <w:rPr>
          <w:spacing w:val="-4"/>
        </w:rPr>
        <w:t xml:space="preserve"> </w:t>
      </w:r>
      <w:proofErr w:type="spellStart"/>
      <w:r>
        <w:t>lĩnh</w:t>
      </w:r>
      <w:proofErr w:type="spellEnd"/>
      <w:r>
        <w:rPr>
          <w:spacing w:val="-4"/>
        </w:rPr>
        <w:t xml:space="preserve"> </w:t>
      </w:r>
      <w:r>
        <w:t>vực</w:t>
      </w:r>
      <w:r>
        <w:rPr>
          <w:spacing w:val="-4"/>
        </w:rPr>
        <w:t xml:space="preserve"> </w:t>
      </w:r>
      <w:proofErr w:type="spellStart"/>
      <w:r>
        <w:t>ưu</w:t>
      </w:r>
      <w:proofErr w:type="spellEnd"/>
      <w:r>
        <w:rPr>
          <w:spacing w:val="-3"/>
        </w:rPr>
        <w:t xml:space="preserve"> </w:t>
      </w:r>
      <w:proofErr w:type="spellStart"/>
      <w:r>
        <w:t>tiên</w:t>
      </w:r>
      <w:proofErr w:type="spellEnd"/>
      <w:r>
        <w:rPr>
          <w:spacing w:val="-4"/>
        </w:rPr>
        <w:t xml:space="preserve"> </w:t>
      </w:r>
      <w:r>
        <w:t>ở</w:t>
      </w:r>
      <w:r>
        <w:rPr>
          <w:spacing w:val="-2"/>
        </w:rPr>
        <w:t xml:space="preserve"> </w:t>
      </w:r>
      <w:proofErr w:type="spellStart"/>
      <w:r>
        <w:t>mức</w:t>
      </w:r>
      <w:proofErr w:type="spellEnd"/>
      <w:r>
        <w:t xml:space="preserve"> 6-6,5%/</w:t>
      </w:r>
      <w:proofErr w:type="spellStart"/>
      <w:r>
        <w:t>năm</w:t>
      </w:r>
      <w:proofErr w:type="spellEnd"/>
      <w:r>
        <w:t xml:space="preserve"> đối </w:t>
      </w:r>
      <w:proofErr w:type="spellStart"/>
      <w:r>
        <w:t>với</w:t>
      </w:r>
      <w:proofErr w:type="spellEnd"/>
      <w:r>
        <w:t xml:space="preserve"> </w:t>
      </w:r>
      <w:proofErr w:type="spellStart"/>
      <w:r>
        <w:t>ngắn</w:t>
      </w:r>
      <w:proofErr w:type="spellEnd"/>
      <w:r>
        <w:t xml:space="preserve"> hạn, </w:t>
      </w:r>
      <w:proofErr w:type="spellStart"/>
      <w:r>
        <w:t>các</w:t>
      </w:r>
      <w:proofErr w:type="spellEnd"/>
      <w:r>
        <w:t xml:space="preserve"> NHTM nhà nước </w:t>
      </w:r>
      <w:proofErr w:type="spellStart"/>
      <w:r>
        <w:t>áp</w:t>
      </w:r>
      <w:proofErr w:type="spellEnd"/>
      <w:r>
        <w:t xml:space="preserve"> </w:t>
      </w:r>
      <w:proofErr w:type="spellStart"/>
      <w:r>
        <w:t>dụng</w:t>
      </w:r>
      <w:proofErr w:type="spellEnd"/>
      <w:r>
        <w:t xml:space="preserve"> </w:t>
      </w:r>
      <w:proofErr w:type="spellStart"/>
      <w:r>
        <w:t>lãi</w:t>
      </w:r>
      <w:proofErr w:type="spellEnd"/>
      <w:r>
        <w:t xml:space="preserve"> </w:t>
      </w:r>
      <w:proofErr w:type="spellStart"/>
      <w:r>
        <w:t>suất</w:t>
      </w:r>
      <w:proofErr w:type="spellEnd"/>
      <w:r>
        <w:t xml:space="preserve"> </w:t>
      </w:r>
      <w:proofErr w:type="spellStart"/>
      <w:r>
        <w:t>cho</w:t>
      </w:r>
      <w:proofErr w:type="spellEnd"/>
      <w:r>
        <w:t xml:space="preserve"> </w:t>
      </w:r>
      <w:proofErr w:type="spellStart"/>
      <w:r>
        <w:t>vay</w:t>
      </w:r>
      <w:proofErr w:type="spellEnd"/>
      <w:r>
        <w:t xml:space="preserve"> trung </w:t>
      </w:r>
      <w:proofErr w:type="spellStart"/>
      <w:r>
        <w:t>và</w:t>
      </w:r>
      <w:proofErr w:type="spellEnd"/>
      <w:r>
        <w:rPr>
          <w:spacing w:val="-9"/>
        </w:rPr>
        <w:t xml:space="preserve"> </w:t>
      </w:r>
      <w:proofErr w:type="spellStart"/>
      <w:r>
        <w:t>dài</w:t>
      </w:r>
      <w:proofErr w:type="spellEnd"/>
      <w:r>
        <w:rPr>
          <w:spacing w:val="-9"/>
        </w:rPr>
        <w:t xml:space="preserve"> </w:t>
      </w:r>
      <w:r>
        <w:t>hạn</w:t>
      </w:r>
      <w:r>
        <w:rPr>
          <w:spacing w:val="-9"/>
        </w:rPr>
        <w:t xml:space="preserve"> </w:t>
      </w:r>
      <w:proofErr w:type="spellStart"/>
      <w:r>
        <w:t>phổ</w:t>
      </w:r>
      <w:proofErr w:type="spellEnd"/>
      <w:r>
        <w:rPr>
          <w:spacing w:val="-9"/>
        </w:rPr>
        <w:t xml:space="preserve"> </w:t>
      </w:r>
      <w:proofErr w:type="spellStart"/>
      <w:r>
        <w:t>biến</w:t>
      </w:r>
      <w:proofErr w:type="spellEnd"/>
      <w:r>
        <w:rPr>
          <w:spacing w:val="-8"/>
        </w:rPr>
        <w:t xml:space="preserve"> </w:t>
      </w:r>
      <w:r>
        <w:t>đối</w:t>
      </w:r>
      <w:r>
        <w:rPr>
          <w:spacing w:val="-7"/>
        </w:rPr>
        <w:t xml:space="preserve"> </w:t>
      </w:r>
      <w:proofErr w:type="spellStart"/>
      <w:r>
        <w:t>với</w:t>
      </w:r>
      <w:proofErr w:type="spellEnd"/>
      <w:r>
        <w:rPr>
          <w:spacing w:val="-9"/>
        </w:rPr>
        <w:t xml:space="preserve"> </w:t>
      </w:r>
      <w:proofErr w:type="spellStart"/>
      <w:r>
        <w:t>các</w:t>
      </w:r>
      <w:proofErr w:type="spellEnd"/>
      <w:r>
        <w:rPr>
          <w:spacing w:val="-8"/>
        </w:rPr>
        <w:t xml:space="preserve"> </w:t>
      </w:r>
      <w:proofErr w:type="spellStart"/>
      <w:r>
        <w:t>lĩnh</w:t>
      </w:r>
      <w:proofErr w:type="spellEnd"/>
      <w:r>
        <w:rPr>
          <w:spacing w:val="-7"/>
        </w:rPr>
        <w:t xml:space="preserve"> </w:t>
      </w:r>
      <w:r>
        <w:t>vực</w:t>
      </w:r>
      <w:r>
        <w:rPr>
          <w:spacing w:val="-9"/>
        </w:rPr>
        <w:t xml:space="preserve"> </w:t>
      </w:r>
      <w:proofErr w:type="spellStart"/>
      <w:r>
        <w:t>ưu</w:t>
      </w:r>
      <w:proofErr w:type="spellEnd"/>
      <w:r>
        <w:rPr>
          <w:spacing w:val="-8"/>
        </w:rPr>
        <w:t xml:space="preserve"> </w:t>
      </w:r>
      <w:proofErr w:type="spellStart"/>
      <w:r>
        <w:t>tiên</w:t>
      </w:r>
      <w:proofErr w:type="spellEnd"/>
      <w:r>
        <w:rPr>
          <w:spacing w:val="-6"/>
        </w:rPr>
        <w:t xml:space="preserve"> </w:t>
      </w:r>
      <w:r>
        <w:t>ở</w:t>
      </w:r>
      <w:r>
        <w:rPr>
          <w:spacing w:val="-7"/>
        </w:rPr>
        <w:t xml:space="preserve"> </w:t>
      </w:r>
      <w:proofErr w:type="spellStart"/>
      <w:r>
        <w:t>mức</w:t>
      </w:r>
      <w:proofErr w:type="spellEnd"/>
      <w:r>
        <w:rPr>
          <w:spacing w:val="-9"/>
        </w:rPr>
        <w:t xml:space="preserve"> </w:t>
      </w:r>
      <w:r>
        <w:t>9</w:t>
      </w:r>
      <w:r>
        <w:rPr>
          <w:spacing w:val="-9"/>
        </w:rPr>
        <w:t xml:space="preserve"> </w:t>
      </w:r>
      <w:r>
        <w:t>-</w:t>
      </w:r>
      <w:r>
        <w:rPr>
          <w:spacing w:val="-8"/>
        </w:rPr>
        <w:t xml:space="preserve"> </w:t>
      </w:r>
      <w:r>
        <w:t>10%/</w:t>
      </w:r>
      <w:proofErr w:type="spellStart"/>
      <w:r>
        <w:t>năm</w:t>
      </w:r>
      <w:proofErr w:type="spellEnd"/>
      <w:r>
        <w:t>.</w:t>
      </w:r>
      <w:r>
        <w:rPr>
          <w:spacing w:val="-9"/>
        </w:rPr>
        <w:t xml:space="preserve"> </w:t>
      </w:r>
      <w:proofErr w:type="spellStart"/>
      <w:r>
        <w:t>Lãi</w:t>
      </w:r>
      <w:proofErr w:type="spellEnd"/>
      <w:r>
        <w:rPr>
          <w:spacing w:val="-9"/>
        </w:rPr>
        <w:t xml:space="preserve"> </w:t>
      </w:r>
      <w:proofErr w:type="spellStart"/>
      <w:r>
        <w:t>suất</w:t>
      </w:r>
      <w:proofErr w:type="spellEnd"/>
      <w:r>
        <w:rPr>
          <w:spacing w:val="-9"/>
        </w:rPr>
        <w:t xml:space="preserve"> </w:t>
      </w:r>
      <w:proofErr w:type="spellStart"/>
      <w:r>
        <w:t>cho</w:t>
      </w:r>
      <w:proofErr w:type="spellEnd"/>
      <w:r>
        <w:rPr>
          <w:spacing w:val="-9"/>
        </w:rPr>
        <w:t xml:space="preserve"> </w:t>
      </w:r>
      <w:proofErr w:type="spellStart"/>
      <w:r>
        <w:t>vay</w:t>
      </w:r>
      <w:proofErr w:type="spellEnd"/>
      <w:r>
        <w:t xml:space="preserve"> </w:t>
      </w:r>
      <w:proofErr w:type="spellStart"/>
      <w:r>
        <w:t>các</w:t>
      </w:r>
      <w:proofErr w:type="spellEnd"/>
      <w:r>
        <w:rPr>
          <w:spacing w:val="-11"/>
        </w:rPr>
        <w:t xml:space="preserve"> </w:t>
      </w:r>
      <w:proofErr w:type="spellStart"/>
      <w:r>
        <w:t>lĩnh</w:t>
      </w:r>
      <w:proofErr w:type="spellEnd"/>
      <w:r>
        <w:rPr>
          <w:spacing w:val="-11"/>
        </w:rPr>
        <w:t xml:space="preserve"> </w:t>
      </w:r>
      <w:r>
        <w:t>vực</w:t>
      </w:r>
      <w:r>
        <w:rPr>
          <w:spacing w:val="-11"/>
        </w:rPr>
        <w:t xml:space="preserve"> </w:t>
      </w:r>
      <w:proofErr w:type="spellStart"/>
      <w:r>
        <w:t>sản</w:t>
      </w:r>
      <w:proofErr w:type="spellEnd"/>
      <w:r>
        <w:rPr>
          <w:spacing w:val="-11"/>
        </w:rPr>
        <w:t xml:space="preserve"> </w:t>
      </w:r>
      <w:r>
        <w:t>xuất</w:t>
      </w:r>
      <w:r>
        <w:rPr>
          <w:spacing w:val="-11"/>
        </w:rPr>
        <w:t xml:space="preserve"> </w:t>
      </w:r>
      <w:proofErr w:type="spellStart"/>
      <w:r>
        <w:t>kinh</w:t>
      </w:r>
      <w:proofErr w:type="spellEnd"/>
      <w:r>
        <w:rPr>
          <w:spacing w:val="-11"/>
        </w:rPr>
        <w:t xml:space="preserve"> </w:t>
      </w:r>
      <w:proofErr w:type="spellStart"/>
      <w:r>
        <w:t>doanh</w:t>
      </w:r>
      <w:proofErr w:type="spellEnd"/>
      <w:r>
        <w:rPr>
          <w:spacing w:val="-11"/>
        </w:rPr>
        <w:t xml:space="preserve"> </w:t>
      </w:r>
      <w:proofErr w:type="spellStart"/>
      <w:r>
        <w:t>thông</w:t>
      </w:r>
      <w:proofErr w:type="spellEnd"/>
      <w:r>
        <w:rPr>
          <w:spacing w:val="-11"/>
        </w:rPr>
        <w:t xml:space="preserve"> </w:t>
      </w:r>
      <w:proofErr w:type="spellStart"/>
      <w:r>
        <w:t>thường</w:t>
      </w:r>
      <w:proofErr w:type="spellEnd"/>
      <w:r>
        <w:rPr>
          <w:spacing w:val="-11"/>
        </w:rPr>
        <w:t xml:space="preserve"> </w:t>
      </w:r>
      <w:r>
        <w:t>ở</w:t>
      </w:r>
      <w:r>
        <w:rPr>
          <w:spacing w:val="-12"/>
        </w:rPr>
        <w:t xml:space="preserve"> </w:t>
      </w:r>
      <w:proofErr w:type="spellStart"/>
      <w:r>
        <w:t>mức</w:t>
      </w:r>
      <w:proofErr w:type="spellEnd"/>
      <w:r>
        <w:rPr>
          <w:spacing w:val="-11"/>
        </w:rPr>
        <w:t xml:space="preserve"> </w:t>
      </w:r>
      <w:r>
        <w:t>6,8</w:t>
      </w:r>
      <w:r>
        <w:rPr>
          <w:spacing w:val="-11"/>
        </w:rPr>
        <w:t xml:space="preserve"> </w:t>
      </w:r>
      <w:r>
        <w:t>-</w:t>
      </w:r>
      <w:r>
        <w:rPr>
          <w:spacing w:val="-11"/>
        </w:rPr>
        <w:t xml:space="preserve"> </w:t>
      </w:r>
      <w:r>
        <w:t>9%/</w:t>
      </w:r>
      <w:proofErr w:type="spellStart"/>
      <w:r>
        <w:t>năm</w:t>
      </w:r>
      <w:proofErr w:type="spellEnd"/>
      <w:r>
        <w:rPr>
          <w:spacing w:val="-14"/>
        </w:rPr>
        <w:t xml:space="preserve"> </w:t>
      </w:r>
      <w:r>
        <w:t>đối</w:t>
      </w:r>
      <w:r>
        <w:rPr>
          <w:spacing w:val="-11"/>
        </w:rPr>
        <w:t xml:space="preserve"> </w:t>
      </w:r>
      <w:proofErr w:type="spellStart"/>
      <w:r>
        <w:t>với</w:t>
      </w:r>
      <w:proofErr w:type="spellEnd"/>
      <w:r>
        <w:rPr>
          <w:spacing w:val="-11"/>
        </w:rPr>
        <w:t xml:space="preserve"> </w:t>
      </w:r>
      <w:proofErr w:type="spellStart"/>
      <w:r>
        <w:t>ngắn</w:t>
      </w:r>
      <w:proofErr w:type="spellEnd"/>
      <w:r>
        <w:rPr>
          <w:spacing w:val="-11"/>
        </w:rPr>
        <w:t xml:space="preserve"> </w:t>
      </w:r>
      <w:r>
        <w:t>hạn</w:t>
      </w:r>
      <w:r w:rsidR="00CF08AC">
        <w:t>.</w:t>
      </w:r>
      <w:r>
        <w:t xml:space="preserve"> 9,3 -11%/</w:t>
      </w:r>
      <w:proofErr w:type="spellStart"/>
      <w:r>
        <w:t>năm</w:t>
      </w:r>
      <w:proofErr w:type="spellEnd"/>
      <w:r>
        <w:t xml:space="preserve"> đối </w:t>
      </w:r>
      <w:proofErr w:type="spellStart"/>
      <w:r>
        <w:t>với</w:t>
      </w:r>
      <w:proofErr w:type="spellEnd"/>
      <w:r>
        <w:t xml:space="preserve"> trung </w:t>
      </w:r>
      <w:proofErr w:type="spellStart"/>
      <w:r>
        <w:t>và</w:t>
      </w:r>
      <w:proofErr w:type="spellEnd"/>
      <w:r>
        <w:t xml:space="preserve"> </w:t>
      </w:r>
      <w:proofErr w:type="spellStart"/>
      <w:r>
        <w:t>dài</w:t>
      </w:r>
      <w:proofErr w:type="spellEnd"/>
      <w:r>
        <w:t xml:space="preserve"> hạn (</w:t>
      </w:r>
      <w:proofErr w:type="spellStart"/>
      <w:r w:rsidR="00032016">
        <w:t>Đình</w:t>
      </w:r>
      <w:proofErr w:type="spellEnd"/>
      <w:r w:rsidR="00032016">
        <w:t xml:space="preserve"> </w:t>
      </w:r>
      <w:proofErr w:type="spellStart"/>
      <w:r w:rsidR="00032016">
        <w:t>Tùng</w:t>
      </w:r>
      <w:proofErr w:type="spellEnd"/>
      <w:r w:rsidR="00032016">
        <w:t>, 2020</w:t>
      </w:r>
      <w:r>
        <w:t xml:space="preserve">). Theo </w:t>
      </w:r>
      <w:proofErr w:type="spellStart"/>
      <w:r>
        <w:t>đánh</w:t>
      </w:r>
      <w:proofErr w:type="spellEnd"/>
      <w:r>
        <w:t xml:space="preserve"> giá </w:t>
      </w:r>
      <w:proofErr w:type="spellStart"/>
      <w:r>
        <w:t>của</w:t>
      </w:r>
      <w:proofErr w:type="spellEnd"/>
      <w:r>
        <w:t xml:space="preserve"> một </w:t>
      </w:r>
      <w:proofErr w:type="spellStart"/>
      <w:r>
        <w:t>thành</w:t>
      </w:r>
      <w:proofErr w:type="spellEnd"/>
      <w:r>
        <w:t xml:space="preserve"> viên Hội đồng </w:t>
      </w:r>
      <w:proofErr w:type="spellStart"/>
      <w:r>
        <w:t>Tư</w:t>
      </w:r>
      <w:proofErr w:type="spellEnd"/>
      <w:r>
        <w:t xml:space="preserve"> </w:t>
      </w:r>
      <w:proofErr w:type="spellStart"/>
      <w:r>
        <w:t>vấn</w:t>
      </w:r>
      <w:proofErr w:type="spellEnd"/>
      <w:r>
        <w:t xml:space="preserve"> </w:t>
      </w:r>
      <w:proofErr w:type="spellStart"/>
      <w:r>
        <w:t>chính</w:t>
      </w:r>
      <w:proofErr w:type="spellEnd"/>
      <w:r>
        <w:t xml:space="preserve"> sách </w:t>
      </w:r>
      <w:proofErr w:type="spellStart"/>
      <w:r>
        <w:t>tài</w:t>
      </w:r>
      <w:proofErr w:type="spellEnd"/>
      <w:r>
        <w:t xml:space="preserve"> </w:t>
      </w:r>
      <w:proofErr w:type="spellStart"/>
      <w:r>
        <w:t>chính</w:t>
      </w:r>
      <w:proofErr w:type="spellEnd"/>
      <w:r>
        <w:t xml:space="preserve"> </w:t>
      </w:r>
      <w:proofErr w:type="spellStart"/>
      <w:r>
        <w:t>tiền</w:t>
      </w:r>
      <w:proofErr w:type="spellEnd"/>
      <w:r>
        <w:t xml:space="preserve"> </w:t>
      </w:r>
      <w:proofErr w:type="spellStart"/>
      <w:r>
        <w:t>tệ</w:t>
      </w:r>
      <w:proofErr w:type="spellEnd"/>
      <w:r>
        <w:t xml:space="preserve"> quốc </w:t>
      </w:r>
      <w:proofErr w:type="spellStart"/>
      <w:r>
        <w:t>gia</w:t>
      </w:r>
      <w:proofErr w:type="spellEnd"/>
      <w:r>
        <w:t xml:space="preserve">, </w:t>
      </w:r>
      <w:proofErr w:type="spellStart"/>
      <w:r>
        <w:t>đây</w:t>
      </w:r>
      <w:proofErr w:type="spellEnd"/>
      <w:r>
        <w:t xml:space="preserve"> cũng là </w:t>
      </w:r>
      <w:proofErr w:type="spellStart"/>
      <w:r>
        <w:t>mặt</w:t>
      </w:r>
      <w:proofErr w:type="spellEnd"/>
      <w:r>
        <w:t xml:space="preserve"> </w:t>
      </w:r>
      <w:proofErr w:type="spellStart"/>
      <w:r>
        <w:t>bằng</w:t>
      </w:r>
      <w:proofErr w:type="spellEnd"/>
      <w:r>
        <w:t xml:space="preserve"> </w:t>
      </w:r>
      <w:proofErr w:type="spellStart"/>
      <w:r>
        <w:t>lãi</w:t>
      </w:r>
      <w:proofErr w:type="spellEnd"/>
      <w:r>
        <w:t xml:space="preserve"> </w:t>
      </w:r>
      <w:proofErr w:type="spellStart"/>
      <w:r>
        <w:t>suất</w:t>
      </w:r>
      <w:proofErr w:type="spellEnd"/>
      <w:r>
        <w:t xml:space="preserve"> </w:t>
      </w:r>
      <w:proofErr w:type="spellStart"/>
      <w:r>
        <w:t>thấp</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vòng</w:t>
      </w:r>
      <w:proofErr w:type="spellEnd"/>
      <w:r>
        <w:t xml:space="preserve"> 10 </w:t>
      </w:r>
      <w:proofErr w:type="spellStart"/>
      <w:r>
        <w:t>năm</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đây</w:t>
      </w:r>
      <w:proofErr w:type="spellEnd"/>
      <w:r>
        <w:t xml:space="preserve"> (</w:t>
      </w:r>
      <w:proofErr w:type="spellStart"/>
      <w:r w:rsidR="00032016" w:rsidRPr="00A07749">
        <w:rPr>
          <w:highlight w:val="yellow"/>
          <w:rPrChange w:id="31" w:author="Kim Dung Nguyen" w:date="2022-04-22T22:15:00Z">
            <w:rPr/>
          </w:rPrChange>
        </w:rPr>
        <w:t>Hoàng</w:t>
      </w:r>
      <w:proofErr w:type="spellEnd"/>
      <w:r w:rsidR="00032016" w:rsidRPr="00A07749">
        <w:rPr>
          <w:highlight w:val="yellow"/>
          <w:rPrChange w:id="32" w:author="Kim Dung Nguyen" w:date="2022-04-22T22:15:00Z">
            <w:rPr/>
          </w:rPrChange>
        </w:rPr>
        <w:t xml:space="preserve"> Long</w:t>
      </w:r>
      <w:r w:rsidRPr="00A07749">
        <w:rPr>
          <w:highlight w:val="yellow"/>
          <w:rPrChange w:id="33" w:author="Kim Dung Nguyen" w:date="2022-04-22T22:15:00Z">
            <w:rPr/>
          </w:rPrChange>
        </w:rPr>
        <w:t>,</w:t>
      </w:r>
      <w:r w:rsidRPr="00A07749">
        <w:rPr>
          <w:spacing w:val="-13"/>
          <w:highlight w:val="yellow"/>
          <w:rPrChange w:id="34" w:author="Kim Dung Nguyen" w:date="2022-04-22T22:15:00Z">
            <w:rPr>
              <w:spacing w:val="-13"/>
            </w:rPr>
          </w:rPrChange>
        </w:rPr>
        <w:t xml:space="preserve"> </w:t>
      </w:r>
      <w:r w:rsidR="00032016" w:rsidRPr="00A07749">
        <w:rPr>
          <w:highlight w:val="yellow"/>
          <w:rPrChange w:id="35" w:author="Kim Dung Nguyen" w:date="2022-04-22T22:15:00Z">
            <w:rPr/>
          </w:rPrChange>
        </w:rPr>
        <w:t>2021</w:t>
      </w:r>
      <w:r w:rsidRPr="00A07749">
        <w:rPr>
          <w:highlight w:val="yellow"/>
          <w:rPrChange w:id="36" w:author="Kim Dung Nguyen" w:date="2022-04-22T22:15:00Z">
            <w:rPr/>
          </w:rPrChange>
        </w:rPr>
        <w:t>).</w:t>
      </w:r>
    </w:p>
    <w:p w14:paraId="250F8D15" w14:textId="2EB6CC7A" w:rsidR="00D92056" w:rsidRDefault="00D92056" w:rsidP="00E53690">
      <w:pPr>
        <w:pStyle w:val="BodyText"/>
        <w:spacing w:before="1"/>
        <w:ind w:firstLine="359"/>
      </w:pPr>
      <w:proofErr w:type="spellStart"/>
      <w:r>
        <w:t>Hưởng</w:t>
      </w:r>
      <w:proofErr w:type="spellEnd"/>
      <w:r>
        <w:t xml:space="preserve"> ứng chủ </w:t>
      </w:r>
      <w:proofErr w:type="spellStart"/>
      <w:r>
        <w:t>trương</w:t>
      </w:r>
      <w:proofErr w:type="spellEnd"/>
      <w:r>
        <w:t xml:space="preserve"> </w:t>
      </w:r>
      <w:proofErr w:type="spellStart"/>
      <w:r>
        <w:t>giảm</w:t>
      </w:r>
      <w:proofErr w:type="spellEnd"/>
      <w:r>
        <w:t xml:space="preserve"> </w:t>
      </w:r>
      <w:proofErr w:type="spellStart"/>
      <w:r>
        <w:t>lãi</w:t>
      </w:r>
      <w:proofErr w:type="spellEnd"/>
      <w:r>
        <w:t xml:space="preserve"> </w:t>
      </w:r>
      <w:proofErr w:type="spellStart"/>
      <w:r>
        <w:t>suất</w:t>
      </w:r>
      <w:proofErr w:type="spellEnd"/>
      <w:r>
        <w:t xml:space="preserve"> hỗ trợ DN, </w:t>
      </w:r>
      <w:proofErr w:type="spellStart"/>
      <w:r>
        <w:t>các</w:t>
      </w:r>
      <w:proofErr w:type="spellEnd"/>
      <w:r>
        <w:t xml:space="preserve"> NHTM </w:t>
      </w:r>
      <w:proofErr w:type="spellStart"/>
      <w:r>
        <w:t>nói</w:t>
      </w:r>
      <w:proofErr w:type="spellEnd"/>
      <w:r>
        <w:t xml:space="preserve"> </w:t>
      </w:r>
      <w:proofErr w:type="spellStart"/>
      <w:r>
        <w:t>chung</w:t>
      </w:r>
      <w:proofErr w:type="spellEnd"/>
      <w:r>
        <w:t xml:space="preserve"> </w:t>
      </w:r>
      <w:proofErr w:type="spellStart"/>
      <w:r>
        <w:t>và</w:t>
      </w:r>
      <w:proofErr w:type="spellEnd"/>
      <w:r>
        <w:t xml:space="preserve"> Ngân hàng </w:t>
      </w:r>
      <w:proofErr w:type="spellStart"/>
      <w:r>
        <w:t>thương</w:t>
      </w:r>
      <w:proofErr w:type="spellEnd"/>
      <w:r>
        <w:t xml:space="preserve"> mại </w:t>
      </w:r>
      <w:proofErr w:type="spellStart"/>
      <w:r>
        <w:t>cổ</w:t>
      </w:r>
      <w:proofErr w:type="spellEnd"/>
      <w:r>
        <w:t xml:space="preserve"> </w:t>
      </w:r>
      <w:proofErr w:type="spellStart"/>
      <w:r>
        <w:t>phần</w:t>
      </w:r>
      <w:proofErr w:type="spellEnd"/>
      <w:r w:rsidR="00D52299">
        <w:t xml:space="preserve"> Phương </w:t>
      </w:r>
      <w:proofErr w:type="spellStart"/>
      <w:r w:rsidR="00D52299">
        <w:t>Đông</w:t>
      </w:r>
      <w:proofErr w:type="spellEnd"/>
      <w:r>
        <w:t xml:space="preserve"> (</w:t>
      </w:r>
      <w:r w:rsidR="00347EB8">
        <w:t>OCB</w:t>
      </w:r>
      <w:r>
        <w:t xml:space="preserve">) </w:t>
      </w:r>
      <w:proofErr w:type="spellStart"/>
      <w:r>
        <w:t>nói</w:t>
      </w:r>
      <w:proofErr w:type="spellEnd"/>
      <w:r>
        <w:t xml:space="preserve"> </w:t>
      </w:r>
      <w:proofErr w:type="spellStart"/>
      <w:r>
        <w:t>riêng</w:t>
      </w:r>
      <w:proofErr w:type="spellEnd"/>
      <w:r>
        <w:t xml:space="preserve"> đã </w:t>
      </w:r>
      <w:proofErr w:type="spellStart"/>
      <w:r>
        <w:t>và</w:t>
      </w:r>
      <w:proofErr w:type="spellEnd"/>
      <w:r>
        <w:t xml:space="preserve"> đang có những chủ </w:t>
      </w:r>
      <w:proofErr w:type="spellStart"/>
      <w:r>
        <w:t>trương</w:t>
      </w:r>
      <w:proofErr w:type="spellEnd"/>
      <w:r>
        <w:t xml:space="preserve">, </w:t>
      </w:r>
      <w:proofErr w:type="spellStart"/>
      <w:r>
        <w:t>chính</w:t>
      </w:r>
      <w:proofErr w:type="spellEnd"/>
      <w:r>
        <w:t xml:space="preserve"> sách hỗ trợ </w:t>
      </w:r>
      <w:proofErr w:type="spellStart"/>
      <w:r>
        <w:t>các</w:t>
      </w:r>
      <w:proofErr w:type="spellEnd"/>
      <w:r>
        <w:t xml:space="preserve"> DN </w:t>
      </w:r>
      <w:proofErr w:type="spellStart"/>
      <w:r>
        <w:t>bằng</w:t>
      </w:r>
      <w:proofErr w:type="spellEnd"/>
      <w:r>
        <w:t xml:space="preserve"> </w:t>
      </w:r>
      <w:proofErr w:type="spellStart"/>
      <w:r>
        <w:t>các</w:t>
      </w:r>
      <w:proofErr w:type="spellEnd"/>
      <w:r>
        <w:t xml:space="preserve"> hình thức </w:t>
      </w:r>
      <w:proofErr w:type="spellStart"/>
      <w:r>
        <w:t>tài</w:t>
      </w:r>
      <w:proofErr w:type="spellEnd"/>
      <w:r>
        <w:t xml:space="preserve"> trợ đa </w:t>
      </w:r>
      <w:proofErr w:type="spellStart"/>
      <w:r>
        <w:t>dạng</w:t>
      </w:r>
      <w:proofErr w:type="spellEnd"/>
      <w:r>
        <w:t xml:space="preserve">, </w:t>
      </w:r>
      <w:proofErr w:type="spellStart"/>
      <w:r>
        <w:t>lãi</w:t>
      </w:r>
      <w:proofErr w:type="spellEnd"/>
      <w:r>
        <w:t xml:space="preserve"> </w:t>
      </w:r>
      <w:proofErr w:type="spellStart"/>
      <w:r>
        <w:t>suất</w:t>
      </w:r>
      <w:proofErr w:type="spellEnd"/>
      <w:r>
        <w:t xml:space="preserve"> </w:t>
      </w:r>
      <w:proofErr w:type="spellStart"/>
      <w:r>
        <w:t>ưu</w:t>
      </w:r>
      <w:proofErr w:type="spellEnd"/>
      <w:r>
        <w:t xml:space="preserve"> </w:t>
      </w:r>
      <w:proofErr w:type="spellStart"/>
      <w:r>
        <w:t>đãi</w:t>
      </w:r>
      <w:proofErr w:type="spellEnd"/>
      <w:r>
        <w:t>.</w:t>
      </w:r>
    </w:p>
    <w:p w14:paraId="4CF64539" w14:textId="4982DE3E" w:rsidR="00D92056" w:rsidRDefault="00D92056" w:rsidP="00E53690">
      <w:pPr>
        <w:pStyle w:val="BodyText"/>
        <w:spacing w:before="1"/>
        <w:ind w:firstLine="359"/>
      </w:pPr>
      <w:proofErr w:type="spellStart"/>
      <w:r>
        <w:t>Với</w:t>
      </w:r>
      <w:proofErr w:type="spellEnd"/>
      <w:r>
        <w:t xml:space="preserve"> </w:t>
      </w:r>
      <w:proofErr w:type="spellStart"/>
      <w:r>
        <w:t>thế</w:t>
      </w:r>
      <w:proofErr w:type="spellEnd"/>
      <w:r>
        <w:t xml:space="preserve"> </w:t>
      </w:r>
      <w:proofErr w:type="spellStart"/>
      <w:r>
        <w:t>mạnh</w:t>
      </w:r>
      <w:proofErr w:type="spellEnd"/>
      <w:r>
        <w:t xml:space="preserve"> </w:t>
      </w:r>
      <w:proofErr w:type="spellStart"/>
      <w:r>
        <w:t>tài</w:t>
      </w:r>
      <w:proofErr w:type="spellEnd"/>
      <w:r>
        <w:t xml:space="preserve"> trợ </w:t>
      </w:r>
      <w:proofErr w:type="spellStart"/>
      <w:r>
        <w:t>các</w:t>
      </w:r>
      <w:proofErr w:type="spellEnd"/>
      <w:r>
        <w:t xml:space="preserve"> DN, </w:t>
      </w:r>
      <w:r w:rsidR="00347EB8">
        <w:t>OCB</w:t>
      </w:r>
      <w:r>
        <w:t xml:space="preserve"> </w:t>
      </w:r>
      <w:proofErr w:type="spellStart"/>
      <w:r>
        <w:t>từ</w:t>
      </w:r>
      <w:proofErr w:type="spellEnd"/>
      <w:r>
        <w:t xml:space="preserve"> </w:t>
      </w:r>
      <w:proofErr w:type="spellStart"/>
      <w:r>
        <w:t>khi</w:t>
      </w:r>
      <w:proofErr w:type="spellEnd"/>
      <w:r>
        <w:t xml:space="preserve"> </w:t>
      </w:r>
      <w:proofErr w:type="spellStart"/>
      <w:r>
        <w:t>thành</w:t>
      </w:r>
      <w:proofErr w:type="spellEnd"/>
      <w:r>
        <w:t xml:space="preserve"> </w:t>
      </w:r>
      <w:proofErr w:type="spellStart"/>
      <w:r>
        <w:t>lập</w:t>
      </w:r>
      <w:proofErr w:type="spellEnd"/>
      <w:r>
        <w:t xml:space="preserve"> đến nay </w:t>
      </w:r>
      <w:proofErr w:type="spellStart"/>
      <w:r>
        <w:t>luôn</w:t>
      </w:r>
      <w:proofErr w:type="spellEnd"/>
      <w:r>
        <w:t xml:space="preserve"> </w:t>
      </w:r>
      <w:proofErr w:type="spellStart"/>
      <w:r>
        <w:t>chú</w:t>
      </w:r>
      <w:proofErr w:type="spellEnd"/>
      <w:r>
        <w:t xml:space="preserve"> </w:t>
      </w:r>
      <w:proofErr w:type="spellStart"/>
      <w:r>
        <w:t>trọng</w:t>
      </w:r>
      <w:proofErr w:type="spellEnd"/>
      <w:r>
        <w:t xml:space="preserve"> </w:t>
      </w:r>
      <w:proofErr w:type="spellStart"/>
      <w:r>
        <w:t>mảng</w:t>
      </w:r>
      <w:proofErr w:type="spellEnd"/>
      <w:r>
        <w:t xml:space="preserve"> KHDN </w:t>
      </w:r>
      <w:proofErr w:type="spellStart"/>
      <w:r>
        <w:t>với</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đa </w:t>
      </w:r>
      <w:proofErr w:type="spellStart"/>
      <w:r>
        <w:t>dạng</w:t>
      </w:r>
      <w:proofErr w:type="spellEnd"/>
      <w:r>
        <w:t xml:space="preserve"> </w:t>
      </w:r>
      <w:proofErr w:type="spellStart"/>
      <w:r>
        <w:t>và</w:t>
      </w:r>
      <w:proofErr w:type="spellEnd"/>
      <w:r>
        <w:t xml:space="preserve"> </w:t>
      </w:r>
      <w:proofErr w:type="spellStart"/>
      <w:r>
        <w:t>linh</w:t>
      </w:r>
      <w:proofErr w:type="spellEnd"/>
      <w:r>
        <w:t xml:space="preserve"> hoạt </w:t>
      </w:r>
      <w:proofErr w:type="spellStart"/>
      <w:r>
        <w:t>nhằm</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nhu</w:t>
      </w:r>
      <w:proofErr w:type="spellEnd"/>
      <w:r>
        <w:t xml:space="preserve"> cầu ngày </w:t>
      </w:r>
      <w:proofErr w:type="spellStart"/>
      <w:r>
        <w:t>càng</w:t>
      </w:r>
      <w:proofErr w:type="spellEnd"/>
      <w:r>
        <w:t xml:space="preserve"> </w:t>
      </w:r>
      <w:proofErr w:type="spellStart"/>
      <w:r>
        <w:t>cao</w:t>
      </w:r>
      <w:proofErr w:type="spellEnd"/>
      <w:r>
        <w:t xml:space="preserve"> </w:t>
      </w:r>
      <w:proofErr w:type="spellStart"/>
      <w:r>
        <w:t>của</w:t>
      </w:r>
      <w:proofErr w:type="spellEnd"/>
      <w:r>
        <w:t xml:space="preserve"> </w:t>
      </w:r>
      <w:proofErr w:type="spellStart"/>
      <w:r>
        <w:t>khách</w:t>
      </w:r>
      <w:proofErr w:type="spellEnd"/>
      <w:r>
        <w:t xml:space="preserve"> hàng. </w:t>
      </w:r>
      <w:r w:rsidR="00A318BC">
        <w:t>OCB</w:t>
      </w:r>
      <w:r>
        <w:t xml:space="preserve"> hiện là đối </w:t>
      </w:r>
      <w:proofErr w:type="spellStart"/>
      <w:r>
        <w:t>tác</w:t>
      </w:r>
      <w:proofErr w:type="spellEnd"/>
      <w:r>
        <w:t xml:space="preserve"> cung cấp </w:t>
      </w:r>
      <w:proofErr w:type="spellStart"/>
      <w:r>
        <w:t>vốn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nhiều</w:t>
      </w:r>
      <w:proofErr w:type="spellEnd"/>
      <w:r>
        <w:t xml:space="preserve"> KHDN trên </w:t>
      </w:r>
      <w:proofErr w:type="spellStart"/>
      <w:r>
        <w:t>địa</w:t>
      </w:r>
      <w:proofErr w:type="spellEnd"/>
      <w:r>
        <w:t xml:space="preserve"> </w:t>
      </w:r>
      <w:proofErr w:type="spellStart"/>
      <w:r>
        <w:t>bàn</w:t>
      </w:r>
      <w:proofErr w:type="spellEnd"/>
      <w:r>
        <w:t xml:space="preserve">, chủ </w:t>
      </w:r>
      <w:proofErr w:type="spellStart"/>
      <w:r>
        <w:t>yếu</w:t>
      </w:r>
      <w:proofErr w:type="spellEnd"/>
      <w:r>
        <w:t xml:space="preserve"> là </w:t>
      </w:r>
      <w:proofErr w:type="spellStart"/>
      <w:r>
        <w:t>các</w:t>
      </w:r>
      <w:proofErr w:type="spellEnd"/>
      <w:r>
        <w:t xml:space="preserve"> DN vừa </w:t>
      </w:r>
      <w:proofErr w:type="spellStart"/>
      <w:r>
        <w:t>và</w:t>
      </w:r>
      <w:proofErr w:type="spellEnd"/>
      <w:r>
        <w:t xml:space="preserve"> nhỏ. Trong những </w:t>
      </w:r>
      <w:proofErr w:type="spellStart"/>
      <w:r>
        <w:t>năm</w:t>
      </w:r>
      <w:proofErr w:type="spellEnd"/>
      <w:r>
        <w:t xml:space="preserve"> qua, hoạt động </w:t>
      </w:r>
      <w:proofErr w:type="spellStart"/>
      <w:r>
        <w:t>cho</w:t>
      </w:r>
      <w:proofErr w:type="spellEnd"/>
      <w:r>
        <w:t xml:space="preserve"> </w:t>
      </w:r>
      <w:proofErr w:type="spellStart"/>
      <w:r>
        <w:t>vay</w:t>
      </w:r>
      <w:proofErr w:type="spellEnd"/>
      <w:r>
        <w:t xml:space="preserve"> đối </w:t>
      </w:r>
      <w:proofErr w:type="spellStart"/>
      <w:r>
        <w:t>với</w:t>
      </w:r>
      <w:proofErr w:type="spellEnd"/>
      <w:r>
        <w:t xml:space="preserve"> KHDN </w:t>
      </w:r>
      <w:proofErr w:type="spellStart"/>
      <w:r>
        <w:t>của</w:t>
      </w:r>
      <w:proofErr w:type="spellEnd"/>
      <w:r>
        <w:t xml:space="preserve"> </w:t>
      </w:r>
      <w:r w:rsidR="00931B0C">
        <w:t>ngân hàng</w:t>
      </w:r>
      <w:r>
        <w:t xml:space="preserve"> bên </w:t>
      </w:r>
      <w:proofErr w:type="spellStart"/>
      <w:r>
        <w:t>cạnh</w:t>
      </w:r>
      <w:proofErr w:type="spellEnd"/>
      <w:r>
        <w:t xml:space="preserve"> </w:t>
      </w:r>
      <w:proofErr w:type="spellStart"/>
      <w:r>
        <w:t>nhiều</w:t>
      </w:r>
      <w:proofErr w:type="spellEnd"/>
      <w:r>
        <w:t xml:space="preserve"> </w:t>
      </w:r>
      <w:proofErr w:type="spellStart"/>
      <w:r>
        <w:t>thành</w:t>
      </w:r>
      <w:proofErr w:type="spellEnd"/>
      <w:r>
        <w:t xml:space="preserve"> </w:t>
      </w:r>
      <w:proofErr w:type="spellStart"/>
      <w:r>
        <w:t>tựu</w:t>
      </w:r>
      <w:proofErr w:type="spellEnd"/>
      <w:r>
        <w:t xml:space="preserve"> đã đạt được, vẫn còn </w:t>
      </w:r>
      <w:proofErr w:type="spellStart"/>
      <w:r>
        <w:t>tồn</w:t>
      </w:r>
      <w:proofErr w:type="spellEnd"/>
      <w:r>
        <w:t xml:space="preserve"> </w:t>
      </w:r>
      <w:proofErr w:type="spellStart"/>
      <w:r>
        <w:t>tại</w:t>
      </w:r>
      <w:proofErr w:type="spellEnd"/>
      <w:r>
        <w:t xml:space="preserve"> khá </w:t>
      </w:r>
      <w:proofErr w:type="spellStart"/>
      <w:r>
        <w:t>nhiều</w:t>
      </w:r>
      <w:proofErr w:type="spellEnd"/>
      <w:r>
        <w:t xml:space="preserve"> hạn </w:t>
      </w:r>
      <w:proofErr w:type="spellStart"/>
      <w:r>
        <w:t>chế</w:t>
      </w:r>
      <w:proofErr w:type="spellEnd"/>
      <w:r>
        <w:t xml:space="preserve"> như: </w:t>
      </w:r>
      <w:proofErr w:type="spellStart"/>
      <w:r>
        <w:t>dư</w:t>
      </w:r>
      <w:proofErr w:type="spellEnd"/>
      <w:r>
        <w:t xml:space="preserve"> </w:t>
      </w:r>
      <w:proofErr w:type="spellStart"/>
      <w:r>
        <w:t>nợ</w:t>
      </w:r>
      <w:proofErr w:type="spellEnd"/>
      <w:r>
        <w:t xml:space="preserve"> </w:t>
      </w:r>
      <w:proofErr w:type="spellStart"/>
      <w:r>
        <w:t>cho</w:t>
      </w:r>
      <w:proofErr w:type="spellEnd"/>
      <w:r>
        <w:t xml:space="preserve"> </w:t>
      </w:r>
      <w:proofErr w:type="spellStart"/>
      <w:r>
        <w:rPr>
          <w:spacing w:val="2"/>
        </w:rPr>
        <w:t>vay</w:t>
      </w:r>
      <w:proofErr w:type="spellEnd"/>
      <w:r>
        <w:rPr>
          <w:spacing w:val="2"/>
        </w:rPr>
        <w:t xml:space="preserve"> </w:t>
      </w:r>
      <w:r>
        <w:t>KHDN</w:t>
      </w:r>
      <w:r>
        <w:rPr>
          <w:spacing w:val="-9"/>
        </w:rPr>
        <w:t xml:space="preserve"> </w:t>
      </w:r>
      <w:r>
        <w:t>còn</w:t>
      </w:r>
      <w:r>
        <w:rPr>
          <w:spacing w:val="-9"/>
        </w:rPr>
        <w:t xml:space="preserve"> </w:t>
      </w:r>
      <w:proofErr w:type="spellStart"/>
      <w:r>
        <w:t>thấp</w:t>
      </w:r>
      <w:proofErr w:type="spellEnd"/>
      <w:r w:rsidR="00931B0C">
        <w:t xml:space="preserve">, </w:t>
      </w:r>
      <w:r>
        <w:t>cơ</w:t>
      </w:r>
      <w:r>
        <w:rPr>
          <w:spacing w:val="-9"/>
        </w:rPr>
        <w:t xml:space="preserve"> </w:t>
      </w:r>
      <w:proofErr w:type="spellStart"/>
      <w:r>
        <w:t>cấu</w:t>
      </w:r>
      <w:proofErr w:type="spellEnd"/>
      <w:r>
        <w:t xml:space="preserve"> bộ máy hoạt động </w:t>
      </w:r>
      <w:proofErr w:type="spellStart"/>
      <w:r>
        <w:t>của</w:t>
      </w:r>
      <w:proofErr w:type="spellEnd"/>
      <w:r>
        <w:t xml:space="preserve"> chi </w:t>
      </w:r>
      <w:proofErr w:type="spellStart"/>
      <w:r>
        <w:t>nhánh</w:t>
      </w:r>
      <w:proofErr w:type="spellEnd"/>
      <w:r>
        <w:t xml:space="preserve"> chưa hợp lý</w:t>
      </w:r>
      <w:r w:rsidR="00CF08AC">
        <w:t>.</w:t>
      </w:r>
      <w:r>
        <w:t xml:space="preserve"> </w:t>
      </w:r>
      <w:proofErr w:type="spellStart"/>
      <w:r>
        <w:t>nhân</w:t>
      </w:r>
      <w:proofErr w:type="spellEnd"/>
      <w:r>
        <w:t xml:space="preserve"> sự Phòng KHDN còn </w:t>
      </w:r>
      <w:proofErr w:type="spellStart"/>
      <w:r>
        <w:t>thiếu</w:t>
      </w:r>
      <w:proofErr w:type="spellEnd"/>
      <w:r w:rsidR="00CF08AC">
        <w:t>.</w:t>
      </w:r>
      <w:r>
        <w:t xml:space="preserve"> Ban </w:t>
      </w:r>
      <w:proofErr w:type="spellStart"/>
      <w:r>
        <w:t>giám</w:t>
      </w:r>
      <w:proofErr w:type="spellEnd"/>
      <w:r>
        <w:t xml:space="preserve"> </w:t>
      </w:r>
      <w:proofErr w:type="spellStart"/>
      <w:r>
        <w:t>đốc</w:t>
      </w:r>
      <w:proofErr w:type="spellEnd"/>
      <w:r>
        <w:t xml:space="preserve"> chưa </w:t>
      </w:r>
      <w:proofErr w:type="spellStart"/>
      <w:r>
        <w:t>chú</w:t>
      </w:r>
      <w:proofErr w:type="spellEnd"/>
      <w:r>
        <w:t xml:space="preserve"> </w:t>
      </w:r>
      <w:proofErr w:type="spellStart"/>
      <w:r>
        <w:t>trọng</w:t>
      </w:r>
      <w:proofErr w:type="spellEnd"/>
      <w:r>
        <w:t xml:space="preserve"> hoạt động </w:t>
      </w:r>
      <w:proofErr w:type="spellStart"/>
      <w:r>
        <w:t>cho</w:t>
      </w:r>
      <w:proofErr w:type="spellEnd"/>
      <w:r>
        <w:t xml:space="preserve"> </w:t>
      </w:r>
      <w:proofErr w:type="spellStart"/>
      <w:r>
        <w:t>vay</w:t>
      </w:r>
      <w:proofErr w:type="spellEnd"/>
      <w:r>
        <w:t xml:space="preserve"> KHDN, mà </w:t>
      </w:r>
      <w:proofErr w:type="spellStart"/>
      <w:r>
        <w:t>chỉ</w:t>
      </w:r>
      <w:proofErr w:type="spellEnd"/>
      <w:r>
        <w:t xml:space="preserve"> </w:t>
      </w:r>
      <w:proofErr w:type="spellStart"/>
      <w:r>
        <w:t>tập</w:t>
      </w:r>
      <w:proofErr w:type="spellEnd"/>
      <w:r>
        <w:t xml:space="preserve"> trung vào </w:t>
      </w:r>
      <w:proofErr w:type="spellStart"/>
      <w:r>
        <w:t>mảng</w:t>
      </w:r>
      <w:proofErr w:type="spellEnd"/>
      <w:r>
        <w:t xml:space="preserve"> KHCN </w:t>
      </w:r>
      <w:proofErr w:type="spellStart"/>
      <w:r>
        <w:t>và</w:t>
      </w:r>
      <w:proofErr w:type="spellEnd"/>
      <w:r>
        <w:t xml:space="preserve"> </w:t>
      </w:r>
      <w:proofErr w:type="spellStart"/>
      <w:r>
        <w:t>hành</w:t>
      </w:r>
      <w:proofErr w:type="spellEnd"/>
      <w:r>
        <w:t xml:space="preserve"> </w:t>
      </w:r>
      <w:proofErr w:type="spellStart"/>
      <w:r>
        <w:t>chính</w:t>
      </w:r>
      <w:proofErr w:type="spellEnd"/>
      <w:r>
        <w:t xml:space="preserve"> ngân </w:t>
      </w:r>
      <w:proofErr w:type="spellStart"/>
      <w:r>
        <w:t>quỹ</w:t>
      </w:r>
      <w:proofErr w:type="spellEnd"/>
      <w:r w:rsidR="00CF08AC">
        <w:t>.</w:t>
      </w:r>
      <w:r>
        <w:t xml:space="preserve"> </w:t>
      </w:r>
      <w:proofErr w:type="spellStart"/>
      <w:r>
        <w:t>lãi</w:t>
      </w:r>
      <w:proofErr w:type="spellEnd"/>
      <w:r>
        <w:t xml:space="preserve"> </w:t>
      </w:r>
      <w:proofErr w:type="spellStart"/>
      <w:r>
        <w:t>suất</w:t>
      </w:r>
      <w:proofErr w:type="spellEnd"/>
      <w:r>
        <w:t xml:space="preserve"> chưa </w:t>
      </w:r>
      <w:proofErr w:type="spellStart"/>
      <w:r>
        <w:t>cạnh</w:t>
      </w:r>
      <w:proofErr w:type="spellEnd"/>
      <w:r>
        <w:t xml:space="preserve"> tranh</w:t>
      </w:r>
      <w:r w:rsidR="00CF08AC">
        <w:t>.</w:t>
      </w:r>
      <w:r>
        <w:t xml:space="preserve"> </w:t>
      </w:r>
      <w:proofErr w:type="spellStart"/>
      <w:r>
        <w:t>sản</w:t>
      </w:r>
      <w:proofErr w:type="spellEnd"/>
      <w:r>
        <w:t xml:space="preserve"> </w:t>
      </w:r>
      <w:proofErr w:type="spellStart"/>
      <w:r>
        <w:t>phẩm</w:t>
      </w:r>
      <w:proofErr w:type="spellEnd"/>
      <w:r>
        <w:t xml:space="preserve"> </w:t>
      </w:r>
      <w:proofErr w:type="spellStart"/>
      <w:r>
        <w:t>tín</w:t>
      </w:r>
      <w:proofErr w:type="spellEnd"/>
      <w:r>
        <w:t xml:space="preserve"> </w:t>
      </w:r>
      <w:proofErr w:type="spellStart"/>
      <w:r>
        <w:t>dụng</w:t>
      </w:r>
      <w:proofErr w:type="spellEnd"/>
      <w:r>
        <w:t xml:space="preserve"> chưa</w:t>
      </w:r>
      <w:r>
        <w:rPr>
          <w:spacing w:val="-45"/>
        </w:rPr>
        <w:t xml:space="preserve"> </w:t>
      </w:r>
      <w:r>
        <w:t xml:space="preserve">đa </w:t>
      </w:r>
      <w:proofErr w:type="spellStart"/>
      <w:r>
        <w:t>dạng</w:t>
      </w:r>
      <w:proofErr w:type="spellEnd"/>
      <w:r>
        <w:t xml:space="preserve">. </w:t>
      </w:r>
      <w:proofErr w:type="spellStart"/>
      <w:r>
        <w:t>Từ</w:t>
      </w:r>
      <w:proofErr w:type="spellEnd"/>
      <w:r>
        <w:t xml:space="preserve"> đó dẫn đến </w:t>
      </w:r>
      <w:proofErr w:type="spellStart"/>
      <w:r>
        <w:t>hiệu</w:t>
      </w:r>
      <w:proofErr w:type="spellEnd"/>
      <w:r>
        <w:t xml:space="preserve"> quả </w:t>
      </w:r>
      <w:proofErr w:type="spellStart"/>
      <w:r>
        <w:t>cho</w:t>
      </w:r>
      <w:proofErr w:type="spellEnd"/>
      <w:r>
        <w:t xml:space="preserve"> </w:t>
      </w:r>
      <w:proofErr w:type="spellStart"/>
      <w:r>
        <w:t>vay</w:t>
      </w:r>
      <w:proofErr w:type="spellEnd"/>
      <w:r>
        <w:t xml:space="preserve"> đối </w:t>
      </w:r>
      <w:proofErr w:type="spellStart"/>
      <w:r>
        <w:t>với</w:t>
      </w:r>
      <w:proofErr w:type="spellEnd"/>
      <w:r>
        <w:t xml:space="preserve"> </w:t>
      </w:r>
      <w:proofErr w:type="spellStart"/>
      <w:r>
        <w:t>các</w:t>
      </w:r>
      <w:proofErr w:type="spellEnd"/>
      <w:r>
        <w:t xml:space="preserve"> DN chưa được </w:t>
      </w:r>
      <w:proofErr w:type="spellStart"/>
      <w:r>
        <w:t>cao</w:t>
      </w:r>
      <w:proofErr w:type="spellEnd"/>
      <w:r>
        <w:t xml:space="preserve">, chưa đáp ứng một </w:t>
      </w:r>
      <w:proofErr w:type="spellStart"/>
      <w:r>
        <w:t>cách</w:t>
      </w:r>
      <w:proofErr w:type="spellEnd"/>
      <w:r>
        <w:t xml:space="preserve"> tốt </w:t>
      </w:r>
      <w:proofErr w:type="spellStart"/>
      <w:r>
        <w:t>nhất</w:t>
      </w:r>
      <w:proofErr w:type="spellEnd"/>
      <w:r>
        <w:t xml:space="preserve"> </w:t>
      </w:r>
      <w:proofErr w:type="spellStart"/>
      <w:r>
        <w:t>nhu</w:t>
      </w:r>
      <w:proofErr w:type="spellEnd"/>
      <w:r>
        <w:t xml:space="preserve"> cầu </w:t>
      </w:r>
      <w:proofErr w:type="spellStart"/>
      <w:r>
        <w:t>vốn</w:t>
      </w:r>
      <w:proofErr w:type="spellEnd"/>
      <w:r>
        <w:t xml:space="preserve"> </w:t>
      </w:r>
      <w:proofErr w:type="spellStart"/>
      <w:r>
        <w:t>cho</w:t>
      </w:r>
      <w:proofErr w:type="spellEnd"/>
      <w:r>
        <w:t xml:space="preserve"> </w:t>
      </w:r>
      <w:proofErr w:type="spellStart"/>
      <w:r>
        <w:t>các</w:t>
      </w:r>
      <w:proofErr w:type="spellEnd"/>
      <w:r>
        <w:t xml:space="preserve"> DN </w:t>
      </w:r>
      <w:proofErr w:type="spellStart"/>
      <w:r>
        <w:t>nói</w:t>
      </w:r>
      <w:proofErr w:type="spellEnd"/>
      <w:r>
        <w:t xml:space="preserve"> </w:t>
      </w:r>
      <w:proofErr w:type="spellStart"/>
      <w:r>
        <w:t>riêng</w:t>
      </w:r>
      <w:proofErr w:type="spellEnd"/>
      <w:r>
        <w:t xml:space="preserve"> </w:t>
      </w:r>
      <w:proofErr w:type="spellStart"/>
      <w:r>
        <w:t>và</w:t>
      </w:r>
      <w:proofErr w:type="spellEnd"/>
      <w:r>
        <w:t xml:space="preserve"> </w:t>
      </w:r>
      <w:proofErr w:type="spellStart"/>
      <w:r>
        <w:t>cho</w:t>
      </w:r>
      <w:proofErr w:type="spellEnd"/>
      <w:r>
        <w:t xml:space="preserve"> </w:t>
      </w:r>
      <w:proofErr w:type="spellStart"/>
      <w:r>
        <w:t>nền</w:t>
      </w:r>
      <w:proofErr w:type="spellEnd"/>
      <w:r>
        <w:t xml:space="preserve"> </w:t>
      </w:r>
      <w:proofErr w:type="spellStart"/>
      <w:r>
        <w:t>kinh</w:t>
      </w:r>
      <w:proofErr w:type="spellEnd"/>
      <w:r>
        <w:t xml:space="preserve"> tế </w:t>
      </w:r>
      <w:proofErr w:type="spellStart"/>
      <w:r>
        <w:t>nói</w:t>
      </w:r>
      <w:proofErr w:type="spellEnd"/>
      <w:r>
        <w:rPr>
          <w:spacing w:val="-18"/>
        </w:rPr>
        <w:t xml:space="preserve"> </w:t>
      </w:r>
      <w:proofErr w:type="spellStart"/>
      <w:r>
        <w:t>chung</w:t>
      </w:r>
      <w:proofErr w:type="spellEnd"/>
      <w:r>
        <w:t>.</w:t>
      </w:r>
    </w:p>
    <w:p w14:paraId="225520C9" w14:textId="693D2D90" w:rsidR="00136AB0" w:rsidRPr="00FB1567" w:rsidRDefault="00136AB0" w:rsidP="00E53690">
      <w:pPr>
        <w:ind w:firstLine="567"/>
        <w:rPr>
          <w:szCs w:val="26"/>
        </w:rPr>
      </w:pPr>
      <w:r w:rsidRPr="004547FA">
        <w:rPr>
          <w:szCs w:val="26"/>
        </w:rPr>
        <w:t xml:space="preserve">Những lý luận </w:t>
      </w:r>
      <w:proofErr w:type="spellStart"/>
      <w:r w:rsidRPr="004547FA">
        <w:rPr>
          <w:szCs w:val="26"/>
        </w:rPr>
        <w:t>và</w:t>
      </w:r>
      <w:proofErr w:type="spellEnd"/>
      <w:r w:rsidRPr="004547FA">
        <w:rPr>
          <w:szCs w:val="26"/>
        </w:rPr>
        <w:t xml:space="preserve"> </w:t>
      </w:r>
      <w:proofErr w:type="spellStart"/>
      <w:r w:rsidRPr="004547FA">
        <w:rPr>
          <w:szCs w:val="26"/>
        </w:rPr>
        <w:t>thực</w:t>
      </w:r>
      <w:proofErr w:type="spellEnd"/>
      <w:r w:rsidRPr="004547FA">
        <w:rPr>
          <w:szCs w:val="26"/>
        </w:rPr>
        <w:t xml:space="preserve"> </w:t>
      </w:r>
      <w:proofErr w:type="spellStart"/>
      <w:r w:rsidRPr="004547FA">
        <w:rPr>
          <w:szCs w:val="26"/>
        </w:rPr>
        <w:t>tiễn</w:t>
      </w:r>
      <w:proofErr w:type="spellEnd"/>
      <w:r w:rsidRPr="004547FA">
        <w:rPr>
          <w:szCs w:val="26"/>
        </w:rPr>
        <w:t xml:space="preserve"> trên là cơ </w:t>
      </w:r>
      <w:proofErr w:type="spellStart"/>
      <w:r w:rsidRPr="004547FA">
        <w:rPr>
          <w:szCs w:val="26"/>
        </w:rPr>
        <w:t>sở</w:t>
      </w:r>
      <w:proofErr w:type="spellEnd"/>
      <w:r w:rsidRPr="004547FA">
        <w:rPr>
          <w:szCs w:val="26"/>
        </w:rPr>
        <w:t xml:space="preserve"> </w:t>
      </w:r>
      <w:proofErr w:type="spellStart"/>
      <w:r w:rsidRPr="004547FA">
        <w:rPr>
          <w:szCs w:val="26"/>
        </w:rPr>
        <w:t>đê</w:t>
      </w:r>
      <w:proofErr w:type="spellEnd"/>
      <w:r w:rsidRPr="004547FA">
        <w:rPr>
          <w:szCs w:val="26"/>
        </w:rPr>
        <w:t xml:space="preserve">̉ </w:t>
      </w:r>
      <w:proofErr w:type="spellStart"/>
      <w:r w:rsidRPr="004547FA">
        <w:rPr>
          <w:szCs w:val="26"/>
        </w:rPr>
        <w:t>em</w:t>
      </w:r>
      <w:proofErr w:type="spellEnd"/>
      <w:r w:rsidRPr="004547FA">
        <w:rPr>
          <w:szCs w:val="26"/>
        </w:rPr>
        <w:t xml:space="preserve"> quyết định </w:t>
      </w:r>
      <w:proofErr w:type="spellStart"/>
      <w:r w:rsidRPr="004547FA">
        <w:rPr>
          <w:szCs w:val="26"/>
        </w:rPr>
        <w:t>lựa</w:t>
      </w:r>
      <w:proofErr w:type="spellEnd"/>
      <w:r w:rsidRPr="004547FA">
        <w:rPr>
          <w:szCs w:val="26"/>
        </w:rPr>
        <w:t xml:space="preserve"> </w:t>
      </w:r>
      <w:proofErr w:type="spellStart"/>
      <w:r w:rsidRPr="004547FA">
        <w:rPr>
          <w:szCs w:val="26"/>
        </w:rPr>
        <w:t>chọn</w:t>
      </w:r>
      <w:proofErr w:type="spellEnd"/>
      <w:r w:rsidRPr="004547FA">
        <w:rPr>
          <w:szCs w:val="26"/>
        </w:rPr>
        <w:t xml:space="preserve"> đề </w:t>
      </w:r>
      <w:proofErr w:type="spellStart"/>
      <w:r w:rsidRPr="004547FA">
        <w:rPr>
          <w:szCs w:val="26"/>
        </w:rPr>
        <w:t>tài</w:t>
      </w:r>
      <w:proofErr w:type="spellEnd"/>
      <w:r w:rsidRPr="004547FA">
        <w:rPr>
          <w:szCs w:val="26"/>
        </w:rPr>
        <w:t xml:space="preserve"> </w:t>
      </w:r>
      <w:r w:rsidRPr="004547FA">
        <w:rPr>
          <w:b/>
          <w:i/>
          <w:szCs w:val="26"/>
        </w:rPr>
        <w:t>“</w:t>
      </w:r>
      <w:proofErr w:type="spellStart"/>
      <w:r w:rsidRPr="000C79DC">
        <w:rPr>
          <w:i/>
          <w:sz w:val="32"/>
          <w:szCs w:val="32"/>
        </w:rPr>
        <w:t>Hoàn</w:t>
      </w:r>
      <w:proofErr w:type="spellEnd"/>
      <w:r w:rsidRPr="000C79DC">
        <w:rPr>
          <w:i/>
          <w:sz w:val="32"/>
          <w:szCs w:val="32"/>
        </w:rPr>
        <w:t xml:space="preserve"> </w:t>
      </w:r>
      <w:proofErr w:type="spellStart"/>
      <w:r w:rsidRPr="000C79DC">
        <w:rPr>
          <w:i/>
          <w:sz w:val="32"/>
          <w:szCs w:val="32"/>
        </w:rPr>
        <w:t>thiện</w:t>
      </w:r>
      <w:proofErr w:type="spellEnd"/>
      <w:r w:rsidRPr="000C79DC">
        <w:rPr>
          <w:i/>
          <w:sz w:val="32"/>
          <w:szCs w:val="32"/>
        </w:rPr>
        <w:t xml:space="preserve"> hoạt động </w:t>
      </w:r>
      <w:proofErr w:type="spellStart"/>
      <w:r w:rsidRPr="000C79DC">
        <w:rPr>
          <w:i/>
          <w:sz w:val="32"/>
          <w:szCs w:val="32"/>
        </w:rPr>
        <w:t>cho</w:t>
      </w:r>
      <w:proofErr w:type="spellEnd"/>
      <w:r w:rsidRPr="000C79DC">
        <w:rPr>
          <w:i/>
          <w:sz w:val="32"/>
          <w:szCs w:val="32"/>
        </w:rPr>
        <w:t xml:space="preserve"> </w:t>
      </w:r>
      <w:proofErr w:type="spellStart"/>
      <w:r w:rsidRPr="000C79DC">
        <w:rPr>
          <w:i/>
          <w:sz w:val="32"/>
          <w:szCs w:val="32"/>
        </w:rPr>
        <w:t>vay</w:t>
      </w:r>
      <w:proofErr w:type="spellEnd"/>
      <w:r w:rsidRPr="000C79DC">
        <w:rPr>
          <w:i/>
          <w:sz w:val="32"/>
          <w:szCs w:val="32"/>
        </w:rPr>
        <w:t xml:space="preserve"> </w:t>
      </w:r>
      <w:proofErr w:type="spellStart"/>
      <w:r w:rsidRPr="000C79DC">
        <w:rPr>
          <w:i/>
          <w:sz w:val="32"/>
          <w:szCs w:val="32"/>
        </w:rPr>
        <w:t>khách</w:t>
      </w:r>
      <w:proofErr w:type="spellEnd"/>
      <w:r w:rsidRPr="000C79DC">
        <w:rPr>
          <w:i/>
          <w:sz w:val="32"/>
          <w:szCs w:val="32"/>
        </w:rPr>
        <w:t xml:space="preserve"> hàng </w:t>
      </w:r>
      <w:proofErr w:type="spellStart"/>
      <w:r w:rsidR="006A1686" w:rsidRPr="000C79DC">
        <w:rPr>
          <w:i/>
          <w:sz w:val="32"/>
          <w:szCs w:val="32"/>
        </w:rPr>
        <w:t>doanh</w:t>
      </w:r>
      <w:proofErr w:type="spellEnd"/>
      <w:r w:rsidR="006A1686" w:rsidRPr="000C79DC">
        <w:rPr>
          <w:i/>
          <w:sz w:val="32"/>
          <w:szCs w:val="32"/>
        </w:rPr>
        <w:t xml:space="preserve"> nghiệp</w:t>
      </w:r>
      <w:r w:rsidRPr="000C79DC">
        <w:rPr>
          <w:i/>
          <w:sz w:val="32"/>
          <w:szCs w:val="32"/>
        </w:rPr>
        <w:t xml:space="preserve"> </w:t>
      </w:r>
      <w:proofErr w:type="spellStart"/>
      <w:r w:rsidRPr="000C79DC">
        <w:rPr>
          <w:i/>
          <w:sz w:val="32"/>
          <w:szCs w:val="32"/>
        </w:rPr>
        <w:t>tại</w:t>
      </w:r>
      <w:proofErr w:type="spellEnd"/>
      <w:r w:rsidRPr="000C79DC">
        <w:rPr>
          <w:i/>
          <w:sz w:val="32"/>
          <w:szCs w:val="32"/>
        </w:rPr>
        <w:t xml:space="preserve"> Ngân hàng TMCP Phương </w:t>
      </w:r>
      <w:proofErr w:type="spellStart"/>
      <w:r w:rsidRPr="000C79DC">
        <w:rPr>
          <w:i/>
          <w:sz w:val="32"/>
          <w:szCs w:val="32"/>
        </w:rPr>
        <w:t>Đông</w:t>
      </w:r>
      <w:proofErr w:type="spellEnd"/>
      <w:r w:rsidRPr="004547FA">
        <w:rPr>
          <w:b/>
          <w:i/>
          <w:szCs w:val="26"/>
        </w:rPr>
        <w:t>”</w:t>
      </w:r>
      <w:r w:rsidRPr="004547FA">
        <w:rPr>
          <w:b/>
          <w:szCs w:val="26"/>
        </w:rPr>
        <w:t>.</w:t>
      </w:r>
      <w:r w:rsidRPr="004547FA">
        <w:rPr>
          <w:b/>
          <w:spacing w:val="-3"/>
          <w:szCs w:val="26"/>
        </w:rPr>
        <w:t xml:space="preserve"> </w:t>
      </w:r>
      <w:proofErr w:type="spellStart"/>
      <w:r w:rsidRPr="004547FA">
        <w:rPr>
          <w:szCs w:val="26"/>
        </w:rPr>
        <w:t>Mặc</w:t>
      </w:r>
      <w:proofErr w:type="spellEnd"/>
      <w:r w:rsidRPr="004547FA">
        <w:rPr>
          <w:spacing w:val="-4"/>
          <w:szCs w:val="26"/>
        </w:rPr>
        <w:t xml:space="preserve"> </w:t>
      </w:r>
      <w:r w:rsidRPr="004547FA">
        <w:rPr>
          <w:szCs w:val="26"/>
        </w:rPr>
        <w:t>dù</w:t>
      </w:r>
      <w:r w:rsidRPr="004547FA">
        <w:rPr>
          <w:spacing w:val="-4"/>
          <w:szCs w:val="26"/>
        </w:rPr>
        <w:t xml:space="preserve"> </w:t>
      </w:r>
      <w:r w:rsidRPr="004547FA">
        <w:rPr>
          <w:szCs w:val="26"/>
        </w:rPr>
        <w:t>đề</w:t>
      </w:r>
      <w:r w:rsidRPr="004547FA">
        <w:rPr>
          <w:spacing w:val="-4"/>
          <w:szCs w:val="26"/>
        </w:rPr>
        <w:t xml:space="preserve"> </w:t>
      </w:r>
      <w:proofErr w:type="spellStart"/>
      <w:r w:rsidRPr="004547FA">
        <w:rPr>
          <w:szCs w:val="26"/>
        </w:rPr>
        <w:t>tài</w:t>
      </w:r>
      <w:proofErr w:type="spellEnd"/>
      <w:r w:rsidRPr="004547FA">
        <w:rPr>
          <w:spacing w:val="-5"/>
          <w:szCs w:val="26"/>
        </w:rPr>
        <w:t xml:space="preserve"> </w:t>
      </w:r>
      <w:r w:rsidRPr="004547FA">
        <w:rPr>
          <w:szCs w:val="26"/>
        </w:rPr>
        <w:t xml:space="preserve">được </w:t>
      </w:r>
      <w:proofErr w:type="spellStart"/>
      <w:r w:rsidRPr="004547FA">
        <w:rPr>
          <w:szCs w:val="26"/>
        </w:rPr>
        <w:t>lựa</w:t>
      </w:r>
      <w:proofErr w:type="spellEnd"/>
      <w:r w:rsidRPr="004547FA">
        <w:rPr>
          <w:szCs w:val="26"/>
        </w:rPr>
        <w:t xml:space="preserve"> </w:t>
      </w:r>
      <w:proofErr w:type="spellStart"/>
      <w:r w:rsidRPr="004547FA">
        <w:rPr>
          <w:szCs w:val="26"/>
        </w:rPr>
        <w:t>chọn</w:t>
      </w:r>
      <w:proofErr w:type="spellEnd"/>
      <w:r w:rsidRPr="004547FA">
        <w:rPr>
          <w:szCs w:val="26"/>
        </w:rPr>
        <w:t xml:space="preserve"> </w:t>
      </w:r>
      <w:proofErr w:type="spellStart"/>
      <w:r w:rsidRPr="004547FA">
        <w:rPr>
          <w:szCs w:val="26"/>
        </w:rPr>
        <w:t>không</w:t>
      </w:r>
      <w:proofErr w:type="spellEnd"/>
      <w:r w:rsidRPr="004547FA">
        <w:rPr>
          <w:szCs w:val="26"/>
        </w:rPr>
        <w:t xml:space="preserve"> </w:t>
      </w:r>
      <w:proofErr w:type="spellStart"/>
      <w:r w:rsidRPr="004547FA">
        <w:rPr>
          <w:szCs w:val="26"/>
        </w:rPr>
        <w:t>phải</w:t>
      </w:r>
      <w:proofErr w:type="spellEnd"/>
      <w:r w:rsidRPr="004547FA">
        <w:rPr>
          <w:szCs w:val="26"/>
        </w:rPr>
        <w:t xml:space="preserve"> là một đề </w:t>
      </w:r>
      <w:proofErr w:type="spellStart"/>
      <w:r w:rsidRPr="004547FA">
        <w:rPr>
          <w:szCs w:val="26"/>
        </w:rPr>
        <w:t>tài</w:t>
      </w:r>
      <w:proofErr w:type="spellEnd"/>
      <w:r w:rsidRPr="004547FA">
        <w:rPr>
          <w:szCs w:val="26"/>
        </w:rPr>
        <w:t xml:space="preserve"> mới, </w:t>
      </w:r>
      <w:proofErr w:type="spellStart"/>
      <w:r w:rsidRPr="004547FA">
        <w:rPr>
          <w:szCs w:val="26"/>
        </w:rPr>
        <w:t>tuy</w:t>
      </w:r>
      <w:proofErr w:type="spellEnd"/>
      <w:r w:rsidRPr="004547FA">
        <w:rPr>
          <w:szCs w:val="26"/>
        </w:rPr>
        <w:t xml:space="preserve"> nhiên </w:t>
      </w:r>
      <w:proofErr w:type="spellStart"/>
      <w:r w:rsidRPr="004547FA">
        <w:rPr>
          <w:szCs w:val="26"/>
        </w:rPr>
        <w:t>ngay</w:t>
      </w:r>
      <w:proofErr w:type="spellEnd"/>
      <w:r w:rsidRPr="004547FA">
        <w:rPr>
          <w:szCs w:val="26"/>
        </w:rPr>
        <w:t xml:space="preserve"> </w:t>
      </w:r>
      <w:proofErr w:type="spellStart"/>
      <w:r w:rsidRPr="004547FA">
        <w:rPr>
          <w:szCs w:val="26"/>
        </w:rPr>
        <w:t>tại</w:t>
      </w:r>
      <w:proofErr w:type="spellEnd"/>
      <w:r w:rsidRPr="004547FA">
        <w:rPr>
          <w:szCs w:val="26"/>
        </w:rPr>
        <w:t xml:space="preserve"> </w:t>
      </w:r>
      <w:proofErr w:type="spellStart"/>
      <w:r w:rsidRPr="004547FA">
        <w:rPr>
          <w:szCs w:val="26"/>
        </w:rPr>
        <w:t>thời</w:t>
      </w:r>
      <w:proofErr w:type="spellEnd"/>
      <w:r w:rsidRPr="004547FA">
        <w:rPr>
          <w:szCs w:val="26"/>
        </w:rPr>
        <w:t xml:space="preserve"> </w:t>
      </w:r>
      <w:proofErr w:type="spellStart"/>
      <w:r w:rsidRPr="004547FA">
        <w:rPr>
          <w:szCs w:val="26"/>
        </w:rPr>
        <w:t>điểm</w:t>
      </w:r>
      <w:proofErr w:type="spellEnd"/>
      <w:r w:rsidRPr="004547FA">
        <w:rPr>
          <w:szCs w:val="26"/>
        </w:rPr>
        <w:t xml:space="preserve"> </w:t>
      </w:r>
      <w:proofErr w:type="spellStart"/>
      <w:r w:rsidRPr="004547FA">
        <w:rPr>
          <w:szCs w:val="26"/>
        </w:rPr>
        <w:t>này</w:t>
      </w:r>
      <w:proofErr w:type="spellEnd"/>
      <w:r w:rsidRPr="004547FA">
        <w:rPr>
          <w:szCs w:val="26"/>
        </w:rPr>
        <w:t xml:space="preserve">, </w:t>
      </w:r>
      <w:proofErr w:type="spellStart"/>
      <w:r w:rsidRPr="004547FA">
        <w:rPr>
          <w:szCs w:val="26"/>
        </w:rPr>
        <w:t>trước</w:t>
      </w:r>
      <w:proofErr w:type="spellEnd"/>
      <w:r w:rsidRPr="004547FA">
        <w:rPr>
          <w:szCs w:val="26"/>
        </w:rPr>
        <w:t xml:space="preserve"> </w:t>
      </w:r>
      <w:proofErr w:type="spellStart"/>
      <w:r w:rsidRPr="004547FA">
        <w:rPr>
          <w:szCs w:val="26"/>
        </w:rPr>
        <w:t>thực</w:t>
      </w:r>
      <w:proofErr w:type="spellEnd"/>
      <w:r w:rsidRPr="004547FA">
        <w:rPr>
          <w:szCs w:val="26"/>
        </w:rPr>
        <w:t xml:space="preserve"> </w:t>
      </w:r>
      <w:proofErr w:type="spellStart"/>
      <w:r w:rsidRPr="004547FA">
        <w:rPr>
          <w:szCs w:val="26"/>
        </w:rPr>
        <w:t>trạng</w:t>
      </w:r>
      <w:proofErr w:type="spellEnd"/>
      <w:r w:rsidRPr="004547FA">
        <w:rPr>
          <w:szCs w:val="26"/>
        </w:rPr>
        <w:t xml:space="preserve"> </w:t>
      </w:r>
      <w:proofErr w:type="spellStart"/>
      <w:r w:rsidRPr="004547FA">
        <w:rPr>
          <w:szCs w:val="26"/>
        </w:rPr>
        <w:t>của</w:t>
      </w:r>
      <w:proofErr w:type="spellEnd"/>
      <w:r w:rsidRPr="004547FA">
        <w:rPr>
          <w:spacing w:val="-6"/>
          <w:szCs w:val="26"/>
        </w:rPr>
        <w:t xml:space="preserve"> </w:t>
      </w:r>
      <w:proofErr w:type="spellStart"/>
      <w:r w:rsidRPr="004547FA">
        <w:rPr>
          <w:szCs w:val="26"/>
        </w:rPr>
        <w:t>hệ</w:t>
      </w:r>
      <w:proofErr w:type="spellEnd"/>
      <w:r w:rsidRPr="004547FA">
        <w:rPr>
          <w:spacing w:val="-6"/>
          <w:szCs w:val="26"/>
        </w:rPr>
        <w:t xml:space="preserve"> </w:t>
      </w:r>
      <w:r w:rsidRPr="004547FA">
        <w:rPr>
          <w:szCs w:val="26"/>
        </w:rPr>
        <w:t>thống</w:t>
      </w:r>
      <w:r w:rsidRPr="004547FA">
        <w:rPr>
          <w:spacing w:val="-5"/>
          <w:szCs w:val="26"/>
        </w:rPr>
        <w:t xml:space="preserve"> </w:t>
      </w:r>
      <w:r w:rsidRPr="004547FA">
        <w:rPr>
          <w:szCs w:val="26"/>
        </w:rPr>
        <w:t>ngân</w:t>
      </w:r>
      <w:r w:rsidRPr="004547FA">
        <w:rPr>
          <w:spacing w:val="-6"/>
          <w:szCs w:val="26"/>
        </w:rPr>
        <w:t xml:space="preserve"> </w:t>
      </w:r>
      <w:r w:rsidRPr="004547FA">
        <w:rPr>
          <w:szCs w:val="26"/>
        </w:rPr>
        <w:t>hàng</w:t>
      </w:r>
      <w:r w:rsidRPr="004547FA">
        <w:rPr>
          <w:spacing w:val="-2"/>
          <w:szCs w:val="26"/>
        </w:rPr>
        <w:t xml:space="preserve"> </w:t>
      </w:r>
      <w:r w:rsidRPr="004547FA">
        <w:rPr>
          <w:szCs w:val="26"/>
        </w:rPr>
        <w:t>hiện</w:t>
      </w:r>
      <w:r w:rsidRPr="004547FA">
        <w:rPr>
          <w:spacing w:val="-6"/>
          <w:szCs w:val="26"/>
        </w:rPr>
        <w:t xml:space="preserve"> </w:t>
      </w:r>
      <w:r w:rsidRPr="004547FA">
        <w:rPr>
          <w:szCs w:val="26"/>
        </w:rPr>
        <w:t>nay</w:t>
      </w:r>
      <w:r w:rsidRPr="004547FA">
        <w:rPr>
          <w:spacing w:val="-7"/>
          <w:szCs w:val="26"/>
        </w:rPr>
        <w:t xml:space="preserve"> </w:t>
      </w:r>
      <w:r w:rsidRPr="004547FA">
        <w:rPr>
          <w:szCs w:val="26"/>
        </w:rPr>
        <w:t>thì</w:t>
      </w:r>
      <w:r w:rsidRPr="004547FA">
        <w:rPr>
          <w:spacing w:val="-5"/>
          <w:szCs w:val="26"/>
        </w:rPr>
        <w:t xml:space="preserve"> </w:t>
      </w:r>
      <w:proofErr w:type="spellStart"/>
      <w:r w:rsidRPr="004547FA">
        <w:rPr>
          <w:szCs w:val="26"/>
        </w:rPr>
        <w:t>việc</w:t>
      </w:r>
      <w:proofErr w:type="spellEnd"/>
      <w:r w:rsidRPr="004547FA">
        <w:rPr>
          <w:spacing w:val="-4"/>
          <w:szCs w:val="26"/>
        </w:rPr>
        <w:t xml:space="preserve"> </w:t>
      </w:r>
      <w:r w:rsidRPr="004547FA">
        <w:rPr>
          <w:szCs w:val="26"/>
        </w:rPr>
        <w:t>nghiên</w:t>
      </w:r>
      <w:r w:rsidRPr="004547FA">
        <w:rPr>
          <w:spacing w:val="-7"/>
          <w:szCs w:val="26"/>
        </w:rPr>
        <w:t xml:space="preserve"> </w:t>
      </w:r>
      <w:r w:rsidRPr="004547FA">
        <w:rPr>
          <w:szCs w:val="26"/>
        </w:rPr>
        <w:t>cứu</w:t>
      </w:r>
      <w:r w:rsidRPr="004547FA">
        <w:rPr>
          <w:spacing w:val="-6"/>
          <w:szCs w:val="26"/>
        </w:rPr>
        <w:t xml:space="preserve"> </w:t>
      </w:r>
      <w:r w:rsidRPr="004547FA">
        <w:rPr>
          <w:szCs w:val="26"/>
        </w:rPr>
        <w:t>về</w:t>
      </w:r>
      <w:r w:rsidRPr="004547FA">
        <w:rPr>
          <w:spacing w:val="-5"/>
          <w:szCs w:val="26"/>
        </w:rPr>
        <w:t xml:space="preserve"> </w:t>
      </w:r>
      <w:proofErr w:type="spellStart"/>
      <w:r w:rsidRPr="004547FA">
        <w:rPr>
          <w:szCs w:val="26"/>
        </w:rPr>
        <w:t>vấn</w:t>
      </w:r>
      <w:proofErr w:type="spellEnd"/>
      <w:r w:rsidRPr="004547FA">
        <w:rPr>
          <w:spacing w:val="-6"/>
          <w:szCs w:val="26"/>
        </w:rPr>
        <w:t xml:space="preserve"> </w:t>
      </w:r>
      <w:r w:rsidRPr="004547FA">
        <w:rPr>
          <w:szCs w:val="26"/>
        </w:rPr>
        <w:t>đề</w:t>
      </w:r>
      <w:r w:rsidRPr="004547FA">
        <w:rPr>
          <w:spacing w:val="-3"/>
          <w:szCs w:val="26"/>
        </w:rPr>
        <w:t xml:space="preserve"> </w:t>
      </w:r>
      <w:proofErr w:type="spellStart"/>
      <w:r w:rsidRPr="004547FA">
        <w:rPr>
          <w:szCs w:val="26"/>
        </w:rPr>
        <w:t>này</w:t>
      </w:r>
      <w:proofErr w:type="spellEnd"/>
      <w:r w:rsidRPr="004547FA">
        <w:rPr>
          <w:spacing w:val="-7"/>
          <w:szCs w:val="26"/>
        </w:rPr>
        <w:t xml:space="preserve"> </w:t>
      </w:r>
      <w:proofErr w:type="spellStart"/>
      <w:r w:rsidRPr="004547FA">
        <w:rPr>
          <w:szCs w:val="26"/>
        </w:rPr>
        <w:t>trở</w:t>
      </w:r>
      <w:proofErr w:type="spellEnd"/>
      <w:r w:rsidRPr="004547FA">
        <w:rPr>
          <w:spacing w:val="-3"/>
          <w:szCs w:val="26"/>
        </w:rPr>
        <w:t xml:space="preserve"> </w:t>
      </w:r>
      <w:r w:rsidRPr="004547FA">
        <w:rPr>
          <w:szCs w:val="26"/>
        </w:rPr>
        <w:t>nên</w:t>
      </w:r>
      <w:r w:rsidRPr="004547FA">
        <w:rPr>
          <w:spacing w:val="-5"/>
          <w:szCs w:val="26"/>
        </w:rPr>
        <w:t xml:space="preserve"> </w:t>
      </w:r>
      <w:proofErr w:type="spellStart"/>
      <w:r w:rsidRPr="004547FA">
        <w:rPr>
          <w:szCs w:val="26"/>
        </w:rPr>
        <w:t>phù</w:t>
      </w:r>
      <w:proofErr w:type="spellEnd"/>
      <w:r w:rsidRPr="004547FA">
        <w:rPr>
          <w:spacing w:val="-6"/>
          <w:szCs w:val="26"/>
        </w:rPr>
        <w:t xml:space="preserve"> </w:t>
      </w:r>
      <w:r w:rsidRPr="004547FA">
        <w:rPr>
          <w:szCs w:val="26"/>
        </w:rPr>
        <w:t>hợp</w:t>
      </w:r>
      <w:r w:rsidRPr="004547FA">
        <w:rPr>
          <w:spacing w:val="-5"/>
          <w:szCs w:val="26"/>
        </w:rPr>
        <w:t xml:space="preserve"> </w:t>
      </w:r>
      <w:proofErr w:type="spellStart"/>
      <w:r w:rsidRPr="004547FA">
        <w:rPr>
          <w:szCs w:val="26"/>
        </w:rPr>
        <w:t>và</w:t>
      </w:r>
      <w:proofErr w:type="spellEnd"/>
      <w:r w:rsidRPr="004547FA">
        <w:rPr>
          <w:spacing w:val="-6"/>
          <w:szCs w:val="26"/>
        </w:rPr>
        <w:t xml:space="preserve"> </w:t>
      </w:r>
      <w:proofErr w:type="spellStart"/>
      <w:r w:rsidRPr="004547FA">
        <w:rPr>
          <w:szCs w:val="26"/>
        </w:rPr>
        <w:t>cần</w:t>
      </w:r>
      <w:proofErr w:type="spellEnd"/>
      <w:r w:rsidRPr="004547FA">
        <w:rPr>
          <w:szCs w:val="26"/>
        </w:rPr>
        <w:t xml:space="preserve"> </w:t>
      </w:r>
      <w:proofErr w:type="spellStart"/>
      <w:r w:rsidRPr="004547FA">
        <w:rPr>
          <w:szCs w:val="26"/>
        </w:rPr>
        <w:t>thiết</w:t>
      </w:r>
      <w:proofErr w:type="spellEnd"/>
      <w:r w:rsidRPr="004547FA">
        <w:rPr>
          <w:spacing w:val="12"/>
          <w:szCs w:val="26"/>
        </w:rPr>
        <w:t xml:space="preserve"> </w:t>
      </w:r>
      <w:r w:rsidRPr="004547FA">
        <w:rPr>
          <w:szCs w:val="26"/>
        </w:rPr>
        <w:t>hơn</w:t>
      </w:r>
      <w:r w:rsidRPr="004547FA">
        <w:rPr>
          <w:spacing w:val="11"/>
          <w:szCs w:val="26"/>
        </w:rPr>
        <w:t xml:space="preserve"> </w:t>
      </w:r>
      <w:r w:rsidRPr="004547FA">
        <w:rPr>
          <w:szCs w:val="26"/>
        </w:rPr>
        <w:t>bao</w:t>
      </w:r>
      <w:r w:rsidRPr="004547FA">
        <w:rPr>
          <w:spacing w:val="11"/>
          <w:szCs w:val="26"/>
        </w:rPr>
        <w:t xml:space="preserve"> </w:t>
      </w:r>
      <w:proofErr w:type="spellStart"/>
      <w:r w:rsidRPr="004547FA">
        <w:rPr>
          <w:szCs w:val="26"/>
        </w:rPr>
        <w:t>giơ</w:t>
      </w:r>
      <w:proofErr w:type="spellEnd"/>
      <w:r w:rsidRPr="004547FA">
        <w:rPr>
          <w:szCs w:val="26"/>
        </w:rPr>
        <w:t>̀</w:t>
      </w:r>
      <w:r w:rsidRPr="004547FA">
        <w:rPr>
          <w:spacing w:val="12"/>
          <w:szCs w:val="26"/>
        </w:rPr>
        <w:t xml:space="preserve"> </w:t>
      </w:r>
      <w:r w:rsidRPr="004547FA">
        <w:rPr>
          <w:szCs w:val="26"/>
        </w:rPr>
        <w:t>hết.</w:t>
      </w:r>
      <w:r w:rsidRPr="004547FA">
        <w:rPr>
          <w:spacing w:val="10"/>
          <w:szCs w:val="26"/>
        </w:rPr>
        <w:t xml:space="preserve"> </w:t>
      </w:r>
      <w:r w:rsidRPr="004547FA">
        <w:rPr>
          <w:szCs w:val="26"/>
        </w:rPr>
        <w:t>Luận</w:t>
      </w:r>
      <w:r w:rsidRPr="004547FA">
        <w:rPr>
          <w:spacing w:val="11"/>
          <w:szCs w:val="26"/>
        </w:rPr>
        <w:t xml:space="preserve"> </w:t>
      </w:r>
      <w:r w:rsidRPr="004547FA">
        <w:rPr>
          <w:szCs w:val="26"/>
        </w:rPr>
        <w:t>văn</w:t>
      </w:r>
      <w:r w:rsidRPr="004547FA">
        <w:rPr>
          <w:spacing w:val="11"/>
          <w:szCs w:val="26"/>
        </w:rPr>
        <w:t xml:space="preserve"> </w:t>
      </w:r>
      <w:r w:rsidRPr="004547FA">
        <w:rPr>
          <w:szCs w:val="26"/>
        </w:rPr>
        <w:t>là</w:t>
      </w:r>
      <w:r w:rsidRPr="004547FA">
        <w:rPr>
          <w:spacing w:val="13"/>
          <w:szCs w:val="26"/>
        </w:rPr>
        <w:t xml:space="preserve"> </w:t>
      </w:r>
      <w:proofErr w:type="spellStart"/>
      <w:r w:rsidRPr="004547FA">
        <w:rPr>
          <w:szCs w:val="26"/>
        </w:rPr>
        <w:t>nỗ</w:t>
      </w:r>
      <w:proofErr w:type="spellEnd"/>
      <w:r w:rsidRPr="004547FA">
        <w:rPr>
          <w:spacing w:val="12"/>
          <w:szCs w:val="26"/>
        </w:rPr>
        <w:t xml:space="preserve"> </w:t>
      </w:r>
      <w:proofErr w:type="spellStart"/>
      <w:r w:rsidRPr="004547FA">
        <w:rPr>
          <w:szCs w:val="26"/>
        </w:rPr>
        <w:t>lực</w:t>
      </w:r>
      <w:proofErr w:type="spellEnd"/>
      <w:r w:rsidRPr="004547FA">
        <w:rPr>
          <w:spacing w:val="11"/>
          <w:szCs w:val="26"/>
        </w:rPr>
        <w:t xml:space="preserve"> </w:t>
      </w:r>
      <w:proofErr w:type="spellStart"/>
      <w:r w:rsidRPr="004547FA">
        <w:rPr>
          <w:szCs w:val="26"/>
        </w:rPr>
        <w:t>của</w:t>
      </w:r>
      <w:proofErr w:type="spellEnd"/>
      <w:r w:rsidRPr="004547FA">
        <w:rPr>
          <w:spacing w:val="11"/>
          <w:szCs w:val="26"/>
        </w:rPr>
        <w:t xml:space="preserve"> </w:t>
      </w:r>
      <w:proofErr w:type="spellStart"/>
      <w:r w:rsidRPr="004547FA">
        <w:rPr>
          <w:szCs w:val="26"/>
        </w:rPr>
        <w:t>em</w:t>
      </w:r>
      <w:proofErr w:type="spellEnd"/>
      <w:r w:rsidRPr="004547FA">
        <w:rPr>
          <w:spacing w:val="10"/>
          <w:szCs w:val="26"/>
        </w:rPr>
        <w:t xml:space="preserve"> </w:t>
      </w:r>
      <w:proofErr w:type="spellStart"/>
      <w:r w:rsidRPr="004547FA">
        <w:rPr>
          <w:szCs w:val="26"/>
        </w:rPr>
        <w:t>trong</w:t>
      </w:r>
      <w:proofErr w:type="spellEnd"/>
      <w:r w:rsidRPr="004547FA">
        <w:rPr>
          <w:spacing w:val="11"/>
          <w:szCs w:val="26"/>
        </w:rPr>
        <w:t xml:space="preserve"> </w:t>
      </w:r>
      <w:proofErr w:type="spellStart"/>
      <w:r w:rsidRPr="004547FA">
        <w:rPr>
          <w:szCs w:val="26"/>
        </w:rPr>
        <w:t>việc</w:t>
      </w:r>
      <w:proofErr w:type="spellEnd"/>
      <w:r w:rsidRPr="004547FA">
        <w:rPr>
          <w:spacing w:val="11"/>
          <w:szCs w:val="26"/>
        </w:rPr>
        <w:t xml:space="preserve"> </w:t>
      </w:r>
      <w:r w:rsidRPr="004547FA">
        <w:rPr>
          <w:szCs w:val="26"/>
        </w:rPr>
        <w:t>tìm</w:t>
      </w:r>
      <w:r w:rsidRPr="004547FA">
        <w:rPr>
          <w:spacing w:val="11"/>
          <w:szCs w:val="26"/>
        </w:rPr>
        <w:t xml:space="preserve"> </w:t>
      </w:r>
      <w:proofErr w:type="spellStart"/>
      <w:r w:rsidRPr="004547FA">
        <w:rPr>
          <w:szCs w:val="26"/>
        </w:rPr>
        <w:t>ra</w:t>
      </w:r>
      <w:proofErr w:type="spellEnd"/>
      <w:r w:rsidRPr="004547FA">
        <w:rPr>
          <w:spacing w:val="10"/>
          <w:szCs w:val="26"/>
        </w:rPr>
        <w:t xml:space="preserve"> </w:t>
      </w:r>
      <w:r w:rsidRPr="004547FA">
        <w:rPr>
          <w:szCs w:val="26"/>
        </w:rPr>
        <w:t>những</w:t>
      </w:r>
      <w:r w:rsidRPr="004547FA">
        <w:rPr>
          <w:spacing w:val="11"/>
          <w:szCs w:val="26"/>
        </w:rPr>
        <w:t xml:space="preserve"> </w:t>
      </w:r>
      <w:proofErr w:type="spellStart"/>
      <w:r w:rsidRPr="004547FA">
        <w:rPr>
          <w:szCs w:val="26"/>
        </w:rPr>
        <w:t>giải</w:t>
      </w:r>
      <w:proofErr w:type="spellEnd"/>
      <w:r w:rsidRPr="004547FA">
        <w:rPr>
          <w:spacing w:val="10"/>
          <w:szCs w:val="26"/>
        </w:rPr>
        <w:t xml:space="preserve"> </w:t>
      </w:r>
      <w:proofErr w:type="spellStart"/>
      <w:r w:rsidRPr="004547FA">
        <w:rPr>
          <w:szCs w:val="26"/>
        </w:rPr>
        <w:t>pháp</w:t>
      </w:r>
      <w:proofErr w:type="spellEnd"/>
      <w:r w:rsidRPr="004547FA">
        <w:rPr>
          <w:spacing w:val="12"/>
          <w:szCs w:val="26"/>
        </w:rPr>
        <w:t xml:space="preserve"> </w:t>
      </w:r>
      <w:r w:rsidRPr="004547FA">
        <w:rPr>
          <w:szCs w:val="26"/>
        </w:rPr>
        <w:t>mới,</w:t>
      </w:r>
      <w:r w:rsidR="00FB1567">
        <w:rPr>
          <w:szCs w:val="26"/>
        </w:rPr>
        <w:t xml:space="preserve"> </w:t>
      </w:r>
      <w:proofErr w:type="spellStart"/>
      <w:r w:rsidRPr="004547FA">
        <w:t>thiết</w:t>
      </w:r>
      <w:proofErr w:type="spellEnd"/>
      <w:r w:rsidRPr="004547FA">
        <w:t xml:space="preserve"> </w:t>
      </w:r>
      <w:proofErr w:type="spellStart"/>
      <w:r w:rsidRPr="004547FA">
        <w:t>thực</w:t>
      </w:r>
      <w:proofErr w:type="spellEnd"/>
      <w:r w:rsidRPr="004547FA">
        <w:t xml:space="preserve"> </w:t>
      </w:r>
      <w:proofErr w:type="spellStart"/>
      <w:r w:rsidRPr="004547FA">
        <w:t>sau</w:t>
      </w:r>
      <w:proofErr w:type="spellEnd"/>
      <w:r w:rsidRPr="004547FA">
        <w:t xml:space="preserve"> </w:t>
      </w:r>
      <w:proofErr w:type="spellStart"/>
      <w:r w:rsidRPr="004547FA">
        <w:lastRenderedPageBreak/>
        <w:t>khi</w:t>
      </w:r>
      <w:proofErr w:type="spellEnd"/>
      <w:r w:rsidRPr="004547FA">
        <w:t xml:space="preserve"> đã phân </w:t>
      </w:r>
      <w:proofErr w:type="spellStart"/>
      <w:r w:rsidRPr="004547FA">
        <w:t>tích</w:t>
      </w:r>
      <w:proofErr w:type="spellEnd"/>
      <w:r w:rsidRPr="004547FA">
        <w:t xml:space="preserve"> cụ </w:t>
      </w:r>
      <w:proofErr w:type="spellStart"/>
      <w:r w:rsidRPr="004547FA">
        <w:t>thê</w:t>
      </w:r>
      <w:proofErr w:type="spellEnd"/>
      <w:r w:rsidRPr="004547FA">
        <w:t xml:space="preserve">̉ </w:t>
      </w:r>
      <w:proofErr w:type="spellStart"/>
      <w:r w:rsidRPr="004547FA">
        <w:t>thực</w:t>
      </w:r>
      <w:proofErr w:type="spellEnd"/>
      <w:r w:rsidRPr="004547FA">
        <w:t xml:space="preserve"> </w:t>
      </w:r>
      <w:proofErr w:type="spellStart"/>
      <w:r w:rsidRPr="004547FA">
        <w:t>trạng</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tại</w:t>
      </w:r>
      <w:proofErr w:type="spellEnd"/>
      <w:r w:rsidRPr="004547FA">
        <w:t xml:space="preserve"> ngân hàng. Hy vọng, kết quả</w:t>
      </w:r>
      <w:r w:rsidR="006E45AC" w:rsidRPr="006E45AC">
        <w:t xml:space="preserve"> </w:t>
      </w:r>
      <w:proofErr w:type="spellStart"/>
      <w:r w:rsidR="006E45AC" w:rsidRPr="006E45AC">
        <w:t>của</w:t>
      </w:r>
      <w:proofErr w:type="spellEnd"/>
      <w:r w:rsidR="006E45AC" w:rsidRPr="006E45AC">
        <w:t xml:space="preserve"> nghiên cứu sẽ là cơ </w:t>
      </w:r>
      <w:proofErr w:type="spellStart"/>
      <w:r w:rsidR="006E45AC" w:rsidRPr="006E45AC">
        <w:t>sở</w:t>
      </w:r>
      <w:proofErr w:type="spellEnd"/>
      <w:r w:rsidR="006E45AC" w:rsidRPr="006E45AC">
        <w:t xml:space="preserve"> khoa </w:t>
      </w:r>
      <w:proofErr w:type="spellStart"/>
      <w:r w:rsidR="006E45AC" w:rsidRPr="006E45AC">
        <w:t>học</w:t>
      </w:r>
      <w:proofErr w:type="spellEnd"/>
      <w:r w:rsidR="006E45AC" w:rsidRPr="006E45AC">
        <w:t xml:space="preserve"> tin </w:t>
      </w:r>
      <w:proofErr w:type="spellStart"/>
      <w:r w:rsidR="006E45AC" w:rsidRPr="006E45AC">
        <w:t>cậy</w:t>
      </w:r>
      <w:proofErr w:type="spellEnd"/>
      <w:r w:rsidR="006E45AC" w:rsidRPr="006E45AC">
        <w:t xml:space="preserve"> </w:t>
      </w:r>
      <w:proofErr w:type="spellStart"/>
      <w:r w:rsidR="006E45AC" w:rsidRPr="006E45AC">
        <w:t>cho</w:t>
      </w:r>
      <w:proofErr w:type="spellEnd"/>
      <w:r w:rsidR="006E45AC" w:rsidRPr="006E45AC">
        <w:t xml:space="preserve"> nhà </w:t>
      </w:r>
      <w:proofErr w:type="spellStart"/>
      <w:r w:rsidR="006E45AC" w:rsidRPr="006E45AC">
        <w:t>điều</w:t>
      </w:r>
      <w:proofErr w:type="spellEnd"/>
      <w:r w:rsidR="006E45AC" w:rsidRPr="006E45AC">
        <w:t xml:space="preserve"> </w:t>
      </w:r>
      <w:proofErr w:type="spellStart"/>
      <w:r w:rsidR="006E45AC" w:rsidRPr="006E45AC">
        <w:t>hành</w:t>
      </w:r>
      <w:proofErr w:type="spellEnd"/>
      <w:r w:rsidR="006E45AC" w:rsidRPr="006E45AC">
        <w:t xml:space="preserve"> </w:t>
      </w:r>
      <w:proofErr w:type="spellStart"/>
      <w:r w:rsidR="006E45AC" w:rsidRPr="006E45AC">
        <w:t>tỏng</w:t>
      </w:r>
      <w:proofErr w:type="spellEnd"/>
      <w:r w:rsidR="006E45AC" w:rsidRPr="006E45AC">
        <w:t xml:space="preserve"> </w:t>
      </w:r>
      <w:proofErr w:type="spellStart"/>
      <w:r w:rsidR="006E45AC" w:rsidRPr="006E45AC">
        <w:t>việc</w:t>
      </w:r>
      <w:proofErr w:type="spellEnd"/>
      <w:r w:rsidR="006E45AC" w:rsidRPr="006E45AC">
        <w:t xml:space="preserve"> hoạch định </w:t>
      </w:r>
      <w:proofErr w:type="spellStart"/>
      <w:r w:rsidR="006E45AC" w:rsidRPr="006E45AC">
        <w:t>chính</w:t>
      </w:r>
      <w:proofErr w:type="spellEnd"/>
      <w:r w:rsidR="006E45AC" w:rsidRPr="006E45AC">
        <w:t xml:space="preserve"> sách</w:t>
      </w:r>
      <w:r w:rsidRPr="004547FA">
        <w:t xml:space="preserve"> </w:t>
      </w:r>
      <w:proofErr w:type="spellStart"/>
      <w:r w:rsidRPr="004547FA">
        <w:t>nhằm</w:t>
      </w:r>
      <w:proofErr w:type="spellEnd"/>
      <w:r w:rsidRPr="004547FA">
        <w:t xml:space="preserve"> góp </w:t>
      </w:r>
      <w:proofErr w:type="spellStart"/>
      <w:r w:rsidRPr="004547FA">
        <w:t>phần</w:t>
      </w:r>
      <w:proofErr w:type="spellEnd"/>
      <w:r w:rsidRPr="004547FA">
        <w:t xml:space="preserve"> </w:t>
      </w:r>
      <w:proofErr w:type="spellStart"/>
      <w:r w:rsidRPr="004547FA">
        <w:t>nâng</w:t>
      </w:r>
      <w:proofErr w:type="spellEnd"/>
      <w:r w:rsidRPr="004547FA">
        <w:t xml:space="preserve"> </w:t>
      </w:r>
      <w:proofErr w:type="spellStart"/>
      <w:r w:rsidRPr="004547FA">
        <w:t>cao</w:t>
      </w:r>
      <w:proofErr w:type="spellEnd"/>
      <w:r w:rsidRPr="004547FA">
        <w:t xml:space="preserve"> </w:t>
      </w:r>
      <w:proofErr w:type="spellStart"/>
      <w:r w:rsidRPr="004547FA">
        <w:t>hiệu</w:t>
      </w:r>
      <w:proofErr w:type="spellEnd"/>
      <w:r w:rsidRPr="004547FA">
        <w:t xml:space="preserve"> quả </w:t>
      </w:r>
      <w:proofErr w:type="spellStart"/>
      <w:r w:rsidRPr="004547FA">
        <w:t>hoạt</w:t>
      </w:r>
      <w:proofErr w:type="spellEnd"/>
      <w:r w:rsidRPr="004547FA">
        <w:t xml:space="preserve"> động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 </w:t>
      </w:r>
      <w:proofErr w:type="spellStart"/>
      <w:r w:rsidRPr="004547FA">
        <w:t>tại</w:t>
      </w:r>
      <w:proofErr w:type="spellEnd"/>
      <w:r w:rsidRPr="004547FA">
        <w:t xml:space="preserve"> Ngân hàng TMCP </w:t>
      </w:r>
      <w:r w:rsidR="0011578D" w:rsidRPr="004547FA">
        <w:t xml:space="preserve">Phương </w:t>
      </w:r>
      <w:proofErr w:type="spellStart"/>
      <w:r w:rsidR="0011578D" w:rsidRPr="004547FA">
        <w:t>Đông</w:t>
      </w:r>
      <w:proofErr w:type="spellEnd"/>
      <w:r w:rsidR="0011578D" w:rsidRPr="004547FA">
        <w:t xml:space="preserve">. </w:t>
      </w:r>
    </w:p>
    <w:p w14:paraId="36D77C29" w14:textId="79E4950C" w:rsidR="00136AB0" w:rsidRPr="004127BE" w:rsidRDefault="0011578D" w:rsidP="009563B9">
      <w:pPr>
        <w:pStyle w:val="Heading1"/>
        <w:jc w:val="both"/>
        <w:rPr>
          <w:rFonts w:cs="Times New Roman"/>
          <w:b w:val="0"/>
          <w:bCs/>
          <w:szCs w:val="26"/>
        </w:rPr>
      </w:pPr>
      <w:bookmarkStart w:id="37" w:name="_Toc98017823"/>
      <w:bookmarkStart w:id="38" w:name="_Toc99270201"/>
      <w:bookmarkStart w:id="39" w:name="_Toc99278375"/>
      <w:bookmarkStart w:id="40" w:name="_Toc101095475"/>
      <w:r w:rsidRPr="004127BE">
        <w:rPr>
          <w:rFonts w:cs="Times New Roman"/>
          <w:bCs/>
          <w:szCs w:val="26"/>
        </w:rPr>
        <w:t xml:space="preserve">2. </w:t>
      </w:r>
      <w:proofErr w:type="spellStart"/>
      <w:r w:rsidR="00136AB0" w:rsidRPr="004127BE">
        <w:rPr>
          <w:rFonts w:cs="Times New Roman"/>
          <w:bCs/>
          <w:szCs w:val="26"/>
        </w:rPr>
        <w:t>Mục</w:t>
      </w:r>
      <w:proofErr w:type="spellEnd"/>
      <w:r w:rsidR="00136AB0" w:rsidRPr="004127BE">
        <w:rPr>
          <w:rFonts w:cs="Times New Roman"/>
          <w:bCs/>
          <w:szCs w:val="26"/>
        </w:rPr>
        <w:t xml:space="preserve"> tiêu nghiên</w:t>
      </w:r>
      <w:r w:rsidR="00136AB0" w:rsidRPr="004127BE">
        <w:rPr>
          <w:rFonts w:cs="Times New Roman"/>
          <w:bCs/>
          <w:spacing w:val="-1"/>
          <w:szCs w:val="26"/>
        </w:rPr>
        <w:t xml:space="preserve"> </w:t>
      </w:r>
      <w:r w:rsidR="00136AB0" w:rsidRPr="004127BE">
        <w:rPr>
          <w:rFonts w:cs="Times New Roman"/>
          <w:bCs/>
          <w:spacing w:val="2"/>
          <w:szCs w:val="26"/>
        </w:rPr>
        <w:t>cứu</w:t>
      </w:r>
      <w:bookmarkEnd w:id="37"/>
      <w:bookmarkEnd w:id="38"/>
      <w:bookmarkEnd w:id="39"/>
      <w:bookmarkEnd w:id="40"/>
    </w:p>
    <w:p w14:paraId="6DC1917B" w14:textId="77777777" w:rsidR="00136AB0" w:rsidRPr="004547FA" w:rsidRDefault="00136AB0" w:rsidP="00E53690">
      <w:pPr>
        <w:pStyle w:val="BodyText"/>
        <w:ind w:firstLine="567"/>
      </w:pPr>
      <w:r w:rsidRPr="004547FA">
        <w:t xml:space="preserve">Bài nghiên cứu được </w:t>
      </w:r>
      <w:proofErr w:type="spellStart"/>
      <w:r w:rsidRPr="004547FA">
        <w:t>thực</w:t>
      </w:r>
      <w:proofErr w:type="spellEnd"/>
      <w:r w:rsidRPr="004547FA">
        <w:t xml:space="preserve"> hiện </w:t>
      </w:r>
      <w:proofErr w:type="spellStart"/>
      <w:r w:rsidRPr="004547FA">
        <w:t>nhằm</w:t>
      </w:r>
      <w:proofErr w:type="spellEnd"/>
      <w:r w:rsidRPr="004547FA">
        <w:t xml:space="preserve"> </w:t>
      </w:r>
      <w:proofErr w:type="spellStart"/>
      <w:r w:rsidRPr="004547FA">
        <w:t>đạt</w:t>
      </w:r>
      <w:proofErr w:type="spellEnd"/>
      <w:r w:rsidRPr="004547FA">
        <w:t xml:space="preserve"> được </w:t>
      </w:r>
      <w:proofErr w:type="spellStart"/>
      <w:r w:rsidRPr="004547FA">
        <w:t>hai</w:t>
      </w:r>
      <w:proofErr w:type="spellEnd"/>
      <w:r w:rsidRPr="004547FA">
        <w:t xml:space="preserve"> </w:t>
      </w:r>
      <w:proofErr w:type="spellStart"/>
      <w:r w:rsidRPr="004547FA">
        <w:t>mục</w:t>
      </w:r>
      <w:proofErr w:type="spellEnd"/>
      <w:r w:rsidRPr="004547FA">
        <w:t xml:space="preserve"> tiêu </w:t>
      </w:r>
      <w:proofErr w:type="spellStart"/>
      <w:r w:rsidRPr="004547FA">
        <w:t>chính</w:t>
      </w:r>
      <w:proofErr w:type="spellEnd"/>
      <w:r w:rsidRPr="004547FA">
        <w:t>:</w:t>
      </w:r>
    </w:p>
    <w:p w14:paraId="6A3C7E1C" w14:textId="77777777" w:rsidR="0011578D" w:rsidRPr="004547FA" w:rsidRDefault="00136AB0" w:rsidP="00E53690">
      <w:pPr>
        <w:pStyle w:val="BodyText"/>
        <w:ind w:firstLine="567"/>
      </w:pPr>
      <w:r w:rsidRPr="004547FA">
        <w:t xml:space="preserve">Thứ </w:t>
      </w:r>
      <w:proofErr w:type="spellStart"/>
      <w:r w:rsidRPr="004547FA">
        <w:t>nhất</w:t>
      </w:r>
      <w:proofErr w:type="spellEnd"/>
      <w:r w:rsidRPr="004547FA">
        <w:t xml:space="preserve">, </w:t>
      </w:r>
      <w:proofErr w:type="spellStart"/>
      <w:r w:rsidRPr="004547FA">
        <w:t>hiểu</w:t>
      </w:r>
      <w:proofErr w:type="spellEnd"/>
      <w:r w:rsidRPr="004547FA">
        <w:t xml:space="preserve"> được tình hình </w:t>
      </w:r>
      <w:proofErr w:type="spellStart"/>
      <w:r w:rsidRPr="004547FA">
        <w:t>hoạt</w:t>
      </w:r>
      <w:proofErr w:type="spellEnd"/>
      <w:r w:rsidRPr="004547FA">
        <w:t xml:space="preserve"> động </w:t>
      </w:r>
      <w:proofErr w:type="spellStart"/>
      <w:r w:rsidRPr="004547FA">
        <w:t>cho</w:t>
      </w:r>
      <w:proofErr w:type="spellEnd"/>
      <w:r w:rsidRPr="004547FA">
        <w:t xml:space="preserve"> </w:t>
      </w:r>
      <w:proofErr w:type="spellStart"/>
      <w:r w:rsidRPr="004547FA">
        <w:t>vay</w:t>
      </w:r>
      <w:proofErr w:type="spellEnd"/>
      <w:r w:rsidRPr="004547FA">
        <w:t xml:space="preserve"> đối </w:t>
      </w:r>
      <w:proofErr w:type="spellStart"/>
      <w:r w:rsidRPr="004547FA">
        <w:t>với</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 </w:t>
      </w:r>
      <w:proofErr w:type="spellStart"/>
      <w:r w:rsidRPr="004547FA">
        <w:t>thông</w:t>
      </w:r>
      <w:proofErr w:type="spellEnd"/>
      <w:r w:rsidRPr="004547FA">
        <w:t xml:space="preserve"> qua phân tích </w:t>
      </w:r>
      <w:proofErr w:type="spellStart"/>
      <w:r w:rsidRPr="004547FA">
        <w:t>thực</w:t>
      </w:r>
      <w:proofErr w:type="spellEnd"/>
      <w:r w:rsidRPr="004547FA">
        <w:t xml:space="preserve"> </w:t>
      </w:r>
      <w:proofErr w:type="spellStart"/>
      <w:r w:rsidRPr="004547FA">
        <w:t>trạng</w:t>
      </w:r>
      <w:proofErr w:type="spellEnd"/>
      <w:r w:rsidRPr="004547FA">
        <w:t xml:space="preserve"> </w:t>
      </w:r>
      <w:proofErr w:type="spellStart"/>
      <w:r w:rsidRPr="004547FA">
        <w:t>tại</w:t>
      </w:r>
      <w:proofErr w:type="spellEnd"/>
      <w:r w:rsidRPr="004547FA">
        <w:t xml:space="preserve"> ngân hàng.</w:t>
      </w:r>
    </w:p>
    <w:p w14:paraId="67C2CF61" w14:textId="15734FC8" w:rsidR="00136AB0" w:rsidRPr="004547FA" w:rsidRDefault="00136AB0" w:rsidP="00E53690">
      <w:pPr>
        <w:pStyle w:val="BodyText"/>
        <w:ind w:firstLine="567"/>
      </w:pPr>
      <w:r w:rsidRPr="004547FA">
        <w:t xml:space="preserve">Thứ </w:t>
      </w:r>
      <w:proofErr w:type="spellStart"/>
      <w:r w:rsidRPr="004547FA">
        <w:t>hai</w:t>
      </w:r>
      <w:proofErr w:type="spellEnd"/>
      <w:r w:rsidRPr="004547FA">
        <w:t xml:space="preserve">, kiến nghị </w:t>
      </w:r>
      <w:proofErr w:type="spellStart"/>
      <w:r w:rsidRPr="004547FA">
        <w:t>giải</w:t>
      </w:r>
      <w:proofErr w:type="spellEnd"/>
      <w:r w:rsidRPr="004547FA">
        <w:t xml:space="preserve"> </w:t>
      </w:r>
      <w:proofErr w:type="spellStart"/>
      <w:r w:rsidRPr="004547FA">
        <w:t>pháp</w:t>
      </w:r>
      <w:proofErr w:type="spellEnd"/>
      <w:r w:rsidRPr="004547FA">
        <w:t xml:space="preserve"> </w:t>
      </w:r>
      <w:proofErr w:type="spellStart"/>
      <w:r w:rsidRPr="004547FA">
        <w:t>nhằm</w:t>
      </w:r>
      <w:proofErr w:type="spellEnd"/>
      <w:r w:rsidRPr="004547FA">
        <w:t xml:space="preserve"> </w:t>
      </w:r>
      <w:del w:id="41" w:author="Kim Dung Nguyen" w:date="2022-04-22T22:17:00Z">
        <w:r w:rsidRPr="004547FA" w:rsidDel="009D0A27">
          <w:delText xml:space="preserve">nâng cao hiệu quả </w:delText>
        </w:r>
      </w:del>
      <w:proofErr w:type="spellStart"/>
      <w:ins w:id="42" w:author="Kim Dung Nguyen" w:date="2022-04-22T22:17:00Z">
        <w:r w:rsidR="009D0A27">
          <w:t>hoàn</w:t>
        </w:r>
        <w:proofErr w:type="spellEnd"/>
        <w:r w:rsidR="009D0A27">
          <w:t xml:space="preserve"> </w:t>
        </w:r>
        <w:proofErr w:type="spellStart"/>
        <w:r w:rsidR="009D0A27">
          <w:t>thiện</w:t>
        </w:r>
        <w:proofErr w:type="spellEnd"/>
        <w:r w:rsidR="009D0A27">
          <w:t xml:space="preserve"> </w:t>
        </w:r>
      </w:ins>
      <w:proofErr w:type="spellStart"/>
      <w:r w:rsidRPr="004547FA">
        <w:t>hoạt</w:t>
      </w:r>
      <w:proofErr w:type="spellEnd"/>
      <w:r w:rsidRPr="004547FA">
        <w:t xml:space="preserve"> động </w:t>
      </w:r>
      <w:proofErr w:type="spellStart"/>
      <w:r w:rsidRPr="004547FA">
        <w:t>cho</w:t>
      </w:r>
      <w:proofErr w:type="spellEnd"/>
      <w:r w:rsidRPr="004547FA">
        <w:t xml:space="preserve"> </w:t>
      </w:r>
      <w:proofErr w:type="spellStart"/>
      <w:r w:rsidRPr="004547FA">
        <w:t>vay</w:t>
      </w:r>
      <w:proofErr w:type="spellEnd"/>
      <w:r w:rsidRPr="004547FA">
        <w:t xml:space="preserve"> đối </w:t>
      </w:r>
      <w:proofErr w:type="spellStart"/>
      <w:r w:rsidRPr="004547FA">
        <w:t>với</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 </w:t>
      </w:r>
      <w:proofErr w:type="spellStart"/>
      <w:r w:rsidRPr="004547FA">
        <w:t>tại</w:t>
      </w:r>
      <w:proofErr w:type="spellEnd"/>
      <w:r w:rsidRPr="004547FA">
        <w:t xml:space="preserve"> </w:t>
      </w:r>
      <w:r w:rsidR="0011578D" w:rsidRPr="004547FA">
        <w:t xml:space="preserve">Ngân hàng TMCP Phương </w:t>
      </w:r>
      <w:proofErr w:type="spellStart"/>
      <w:r w:rsidR="0011578D" w:rsidRPr="004547FA">
        <w:t>Đông</w:t>
      </w:r>
      <w:proofErr w:type="spellEnd"/>
      <w:r w:rsidRPr="004547FA">
        <w:t>.</w:t>
      </w:r>
    </w:p>
    <w:p w14:paraId="379AA477" w14:textId="19D8F50A" w:rsidR="00136AB0" w:rsidRPr="004127BE" w:rsidRDefault="0011578D" w:rsidP="009563B9">
      <w:pPr>
        <w:pStyle w:val="Heading1"/>
        <w:jc w:val="both"/>
        <w:rPr>
          <w:rFonts w:cs="Times New Roman"/>
          <w:b w:val="0"/>
          <w:bCs/>
          <w:szCs w:val="26"/>
        </w:rPr>
      </w:pPr>
      <w:bookmarkStart w:id="43" w:name="_Toc98017824"/>
      <w:bookmarkStart w:id="44" w:name="_Toc99270202"/>
      <w:bookmarkStart w:id="45" w:name="_Toc99278376"/>
      <w:bookmarkStart w:id="46" w:name="_Toc101095476"/>
      <w:r w:rsidRPr="004127BE">
        <w:rPr>
          <w:rFonts w:cs="Times New Roman"/>
          <w:bCs/>
          <w:szCs w:val="26"/>
        </w:rPr>
        <w:t>3.</w:t>
      </w:r>
      <w:r w:rsidR="00136AB0" w:rsidRPr="004127BE">
        <w:rPr>
          <w:rFonts w:cs="Times New Roman"/>
          <w:bCs/>
          <w:szCs w:val="26"/>
        </w:rPr>
        <w:t xml:space="preserve">Phạm vi </w:t>
      </w:r>
      <w:proofErr w:type="spellStart"/>
      <w:r w:rsidR="00136AB0" w:rsidRPr="004127BE">
        <w:rPr>
          <w:rFonts w:cs="Times New Roman"/>
          <w:bCs/>
          <w:szCs w:val="26"/>
        </w:rPr>
        <w:t>và</w:t>
      </w:r>
      <w:proofErr w:type="spellEnd"/>
      <w:r w:rsidR="00136AB0" w:rsidRPr="004127BE">
        <w:rPr>
          <w:rFonts w:cs="Times New Roman"/>
          <w:bCs/>
          <w:szCs w:val="26"/>
        </w:rPr>
        <w:t xml:space="preserve"> đối </w:t>
      </w:r>
      <w:proofErr w:type="spellStart"/>
      <w:r w:rsidR="00136AB0" w:rsidRPr="004127BE">
        <w:rPr>
          <w:rFonts w:cs="Times New Roman"/>
          <w:bCs/>
          <w:szCs w:val="26"/>
        </w:rPr>
        <w:t>tượng</w:t>
      </w:r>
      <w:proofErr w:type="spellEnd"/>
      <w:r w:rsidR="00136AB0" w:rsidRPr="004127BE">
        <w:rPr>
          <w:rFonts w:cs="Times New Roman"/>
          <w:bCs/>
          <w:szCs w:val="26"/>
        </w:rPr>
        <w:t xml:space="preserve"> nghiên</w:t>
      </w:r>
      <w:r w:rsidR="00136AB0" w:rsidRPr="004127BE">
        <w:rPr>
          <w:rFonts w:cs="Times New Roman"/>
          <w:bCs/>
          <w:spacing w:val="-1"/>
          <w:szCs w:val="26"/>
        </w:rPr>
        <w:t xml:space="preserve"> </w:t>
      </w:r>
      <w:r w:rsidR="00136AB0" w:rsidRPr="004127BE">
        <w:rPr>
          <w:rFonts w:cs="Times New Roman"/>
          <w:bCs/>
          <w:szCs w:val="26"/>
        </w:rPr>
        <w:t>cứu</w:t>
      </w:r>
      <w:bookmarkEnd w:id="43"/>
      <w:bookmarkEnd w:id="44"/>
      <w:bookmarkEnd w:id="45"/>
      <w:bookmarkEnd w:id="46"/>
    </w:p>
    <w:p w14:paraId="30BC9196" w14:textId="54FCA765" w:rsidR="00136AB0" w:rsidRPr="004547FA" w:rsidRDefault="00136AB0" w:rsidP="00E53690">
      <w:pPr>
        <w:pStyle w:val="BodyText"/>
        <w:ind w:firstLine="567"/>
      </w:pPr>
      <w:r w:rsidRPr="004547FA">
        <w:t xml:space="preserve">Đối </w:t>
      </w:r>
      <w:proofErr w:type="spellStart"/>
      <w:r w:rsidRPr="004547FA">
        <w:t>tượng</w:t>
      </w:r>
      <w:proofErr w:type="spellEnd"/>
      <w:r w:rsidRPr="004547FA">
        <w:t xml:space="preserve"> nghiên cứu:</w:t>
      </w:r>
      <w:ins w:id="47" w:author="Kim Dung Nguyen" w:date="2022-04-22T22:17:00Z">
        <w:r w:rsidR="009D0A27">
          <w:t xml:space="preserve"> </w:t>
        </w:r>
      </w:ins>
      <w:del w:id="48" w:author="Kim Dung Nguyen" w:date="2022-04-22T22:17:00Z">
        <w:r w:rsidR="00FB1567" w:rsidDel="00122D48">
          <w:delText xml:space="preserve">Việc </w:delText>
        </w:r>
      </w:del>
      <w:proofErr w:type="spellStart"/>
      <w:r w:rsidR="00FB1567">
        <w:t>hoàn</w:t>
      </w:r>
      <w:proofErr w:type="spellEnd"/>
      <w:r w:rsidR="00FB1567">
        <w:t xml:space="preserve"> </w:t>
      </w:r>
      <w:proofErr w:type="spellStart"/>
      <w:r w:rsidR="00FB1567">
        <w:t>thiện</w:t>
      </w:r>
      <w:proofErr w:type="spellEnd"/>
      <w:r w:rsidR="00FB1567">
        <w:t xml:space="preserve"> </w:t>
      </w:r>
      <w:proofErr w:type="spellStart"/>
      <w:r w:rsidR="00FB1567">
        <w:t>h</w:t>
      </w:r>
      <w:r w:rsidRPr="004547FA">
        <w:t>oạt</w:t>
      </w:r>
      <w:proofErr w:type="spellEnd"/>
      <w:r w:rsidRPr="004547FA">
        <w:t xml:space="preserve"> động </w:t>
      </w:r>
      <w:proofErr w:type="spellStart"/>
      <w:r w:rsidRPr="004547FA">
        <w:t>cho</w:t>
      </w:r>
      <w:proofErr w:type="spellEnd"/>
      <w:r w:rsidRPr="004547FA">
        <w:t xml:space="preserve"> </w:t>
      </w:r>
      <w:proofErr w:type="spellStart"/>
      <w:r w:rsidRPr="004547FA">
        <w:t>vay</w:t>
      </w:r>
      <w:proofErr w:type="spellEnd"/>
      <w:r w:rsidRPr="004547FA">
        <w:t xml:space="preserve"> đối </w:t>
      </w:r>
      <w:proofErr w:type="spellStart"/>
      <w:r w:rsidRPr="004547FA">
        <w:t>với</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w:t>
      </w:r>
    </w:p>
    <w:p w14:paraId="5D0C67DF" w14:textId="6CAFB707" w:rsidR="00136AB0" w:rsidRPr="004547FA" w:rsidRDefault="00136AB0" w:rsidP="00E53690">
      <w:pPr>
        <w:pStyle w:val="BodyText"/>
        <w:ind w:firstLine="567"/>
      </w:pPr>
      <w:proofErr w:type="spellStart"/>
      <w:r w:rsidRPr="004547FA">
        <w:t>Phạm</w:t>
      </w:r>
      <w:proofErr w:type="spellEnd"/>
      <w:r w:rsidRPr="004547FA">
        <w:t xml:space="preserve"> vi nghiên cứu: Nghiên cứu được </w:t>
      </w:r>
      <w:proofErr w:type="spellStart"/>
      <w:r w:rsidRPr="004547FA">
        <w:t>thực</w:t>
      </w:r>
      <w:proofErr w:type="spellEnd"/>
      <w:r w:rsidRPr="004547FA">
        <w:t xml:space="preserve"> hiện </w:t>
      </w:r>
      <w:proofErr w:type="spellStart"/>
      <w:r w:rsidRPr="004547FA">
        <w:t>dựa</w:t>
      </w:r>
      <w:proofErr w:type="spellEnd"/>
      <w:r w:rsidRPr="004547FA">
        <w:t xml:space="preserve"> trên </w:t>
      </w:r>
      <w:proofErr w:type="spellStart"/>
      <w:r w:rsidRPr="004547FA">
        <w:t>nguồn</w:t>
      </w:r>
      <w:proofErr w:type="spellEnd"/>
      <w:r w:rsidRPr="004547FA">
        <w:t xml:space="preserve"> số </w:t>
      </w:r>
      <w:proofErr w:type="spellStart"/>
      <w:r w:rsidRPr="004547FA">
        <w:t>liệu</w:t>
      </w:r>
      <w:proofErr w:type="spellEnd"/>
      <w:r w:rsidRPr="004547FA">
        <w:t xml:space="preserve"> </w:t>
      </w:r>
      <w:proofErr w:type="spellStart"/>
      <w:r w:rsidRPr="004547FA">
        <w:t>tại</w:t>
      </w:r>
      <w:proofErr w:type="spellEnd"/>
      <w:r w:rsidRPr="004547FA">
        <w:t xml:space="preserve"> Ngân hàng</w:t>
      </w:r>
      <w:r w:rsidR="0011578D" w:rsidRPr="004547FA">
        <w:t xml:space="preserve"> </w:t>
      </w:r>
      <w:r w:rsidRPr="004547FA">
        <w:t xml:space="preserve">TMCP </w:t>
      </w:r>
      <w:r w:rsidR="0011578D" w:rsidRPr="004547FA">
        <w:t xml:space="preserve">Phương </w:t>
      </w:r>
      <w:proofErr w:type="spellStart"/>
      <w:r w:rsidR="0011578D" w:rsidRPr="004547FA">
        <w:t>Đông</w:t>
      </w:r>
      <w:proofErr w:type="spellEnd"/>
      <w:r w:rsidRPr="004547FA">
        <w:t xml:space="preserve"> </w:t>
      </w:r>
      <w:proofErr w:type="spellStart"/>
      <w:r w:rsidRPr="004547FA">
        <w:t>giai</w:t>
      </w:r>
      <w:proofErr w:type="spellEnd"/>
      <w:r w:rsidRPr="004547FA">
        <w:t xml:space="preserve"> </w:t>
      </w:r>
      <w:proofErr w:type="spellStart"/>
      <w:r w:rsidRPr="004547FA">
        <w:t>đoạn</w:t>
      </w:r>
      <w:proofErr w:type="spellEnd"/>
      <w:r w:rsidRPr="004547FA">
        <w:t xml:space="preserve"> 20</w:t>
      </w:r>
      <w:r w:rsidR="0011578D" w:rsidRPr="004547FA">
        <w:t>19</w:t>
      </w:r>
      <w:r w:rsidRPr="004547FA">
        <w:t>-20</w:t>
      </w:r>
      <w:r w:rsidR="0011578D" w:rsidRPr="004547FA">
        <w:t>21.</w:t>
      </w:r>
    </w:p>
    <w:p w14:paraId="3FF9C38F" w14:textId="3197B8C3" w:rsidR="00136AB0" w:rsidRPr="004127BE" w:rsidRDefault="0011578D" w:rsidP="009563B9">
      <w:pPr>
        <w:pStyle w:val="Heading1"/>
        <w:jc w:val="both"/>
        <w:rPr>
          <w:rFonts w:cs="Times New Roman"/>
          <w:b w:val="0"/>
          <w:bCs/>
          <w:szCs w:val="26"/>
        </w:rPr>
      </w:pPr>
      <w:bookmarkStart w:id="49" w:name="_Toc98017825"/>
      <w:bookmarkStart w:id="50" w:name="_Toc99270203"/>
      <w:bookmarkStart w:id="51" w:name="_Toc99278377"/>
      <w:bookmarkStart w:id="52" w:name="_Toc101095477"/>
      <w:r w:rsidRPr="004127BE">
        <w:rPr>
          <w:rFonts w:cs="Times New Roman"/>
          <w:bCs/>
          <w:szCs w:val="26"/>
        </w:rPr>
        <w:t xml:space="preserve">4. </w:t>
      </w:r>
      <w:r w:rsidR="00136AB0" w:rsidRPr="004127BE">
        <w:rPr>
          <w:rFonts w:cs="Times New Roman"/>
          <w:bCs/>
          <w:szCs w:val="26"/>
        </w:rPr>
        <w:t xml:space="preserve">Phương </w:t>
      </w:r>
      <w:proofErr w:type="spellStart"/>
      <w:r w:rsidR="00136AB0" w:rsidRPr="004127BE">
        <w:rPr>
          <w:rFonts w:cs="Times New Roman"/>
          <w:bCs/>
          <w:szCs w:val="26"/>
        </w:rPr>
        <w:t>pháp</w:t>
      </w:r>
      <w:proofErr w:type="spellEnd"/>
      <w:r w:rsidR="00136AB0" w:rsidRPr="004127BE">
        <w:rPr>
          <w:rFonts w:cs="Times New Roman"/>
          <w:bCs/>
          <w:szCs w:val="26"/>
        </w:rPr>
        <w:t xml:space="preserve"> nghiên</w:t>
      </w:r>
      <w:r w:rsidR="00136AB0" w:rsidRPr="004127BE">
        <w:rPr>
          <w:rFonts w:cs="Times New Roman"/>
          <w:bCs/>
          <w:spacing w:val="1"/>
          <w:szCs w:val="26"/>
        </w:rPr>
        <w:t xml:space="preserve"> </w:t>
      </w:r>
      <w:r w:rsidR="00136AB0" w:rsidRPr="004127BE">
        <w:rPr>
          <w:rFonts w:cs="Times New Roman"/>
          <w:bCs/>
          <w:spacing w:val="2"/>
          <w:szCs w:val="26"/>
        </w:rPr>
        <w:t>cứu</w:t>
      </w:r>
      <w:bookmarkEnd w:id="49"/>
      <w:bookmarkEnd w:id="50"/>
      <w:bookmarkEnd w:id="51"/>
      <w:bookmarkEnd w:id="52"/>
    </w:p>
    <w:p w14:paraId="27B05A49" w14:textId="7BAEB4A4" w:rsidR="00136AB0" w:rsidRPr="004547FA" w:rsidRDefault="00136AB0" w:rsidP="00E53690">
      <w:pPr>
        <w:pStyle w:val="BodyText"/>
        <w:ind w:firstLine="567"/>
      </w:pPr>
      <w:del w:id="53" w:author="Kim Dung Nguyen" w:date="2022-04-22T22:17:00Z">
        <w:r w:rsidRPr="004547FA" w:rsidDel="00122D48">
          <w:delText xml:space="preserve">Để phục vụ cho mục tiêu nghiên cứu thứ nhất, </w:delText>
        </w:r>
      </w:del>
      <w:proofErr w:type="spellStart"/>
      <w:r w:rsidRPr="004547FA">
        <w:t>phương</w:t>
      </w:r>
      <w:proofErr w:type="spellEnd"/>
      <w:r w:rsidRPr="004547FA">
        <w:t xml:space="preserve"> </w:t>
      </w:r>
      <w:proofErr w:type="spellStart"/>
      <w:r w:rsidRPr="004547FA">
        <w:t>pháp</w:t>
      </w:r>
      <w:proofErr w:type="spellEnd"/>
      <w:r w:rsidRPr="004547FA">
        <w:t xml:space="preserve"> được </w:t>
      </w:r>
      <w:proofErr w:type="spellStart"/>
      <w:r w:rsidRPr="004547FA">
        <w:t>lựa</w:t>
      </w:r>
      <w:proofErr w:type="spellEnd"/>
      <w:r w:rsidRPr="004547FA">
        <w:t xml:space="preserve"> </w:t>
      </w:r>
      <w:proofErr w:type="spellStart"/>
      <w:r w:rsidRPr="004547FA">
        <w:t>chọn</w:t>
      </w:r>
      <w:proofErr w:type="spellEnd"/>
      <w:r w:rsidRPr="004547FA">
        <w:t xml:space="preserve"> là:</w:t>
      </w:r>
    </w:p>
    <w:p w14:paraId="786AD7B8" w14:textId="77777777" w:rsidR="00136AB0" w:rsidRPr="004547FA" w:rsidRDefault="00136AB0" w:rsidP="00E53690">
      <w:pPr>
        <w:pStyle w:val="BodyText"/>
        <w:ind w:firstLine="567"/>
      </w:pPr>
      <w:proofErr w:type="spellStart"/>
      <w:r w:rsidRPr="004547FA">
        <w:t>Dùng</w:t>
      </w:r>
      <w:proofErr w:type="spellEnd"/>
      <w:r w:rsidRPr="004547FA">
        <w:t xml:space="preserve"> </w:t>
      </w:r>
      <w:proofErr w:type="spellStart"/>
      <w:r w:rsidRPr="004547FA">
        <w:t>phương</w:t>
      </w:r>
      <w:proofErr w:type="spellEnd"/>
      <w:r w:rsidRPr="004547FA">
        <w:t xml:space="preserve"> </w:t>
      </w:r>
      <w:proofErr w:type="spellStart"/>
      <w:r w:rsidRPr="004547FA">
        <w:t>pháp</w:t>
      </w:r>
      <w:proofErr w:type="spellEnd"/>
      <w:r w:rsidRPr="004547FA">
        <w:t xml:space="preserve"> thống kê </w:t>
      </w:r>
      <w:proofErr w:type="spellStart"/>
      <w:r w:rsidRPr="004547FA">
        <w:t>mô</w:t>
      </w:r>
      <w:proofErr w:type="spellEnd"/>
      <w:r w:rsidRPr="004547FA">
        <w:t xml:space="preserve"> tả </w:t>
      </w:r>
      <w:proofErr w:type="spellStart"/>
      <w:r w:rsidRPr="004547FA">
        <w:t>đê</w:t>
      </w:r>
      <w:proofErr w:type="spellEnd"/>
      <w:r w:rsidRPr="004547FA">
        <w:t xml:space="preserve">̉ </w:t>
      </w:r>
      <w:proofErr w:type="spellStart"/>
      <w:r w:rsidRPr="004547FA">
        <w:t>nêu</w:t>
      </w:r>
      <w:proofErr w:type="spellEnd"/>
      <w:r w:rsidRPr="004547FA">
        <w:t xml:space="preserve"> được hiện </w:t>
      </w:r>
      <w:proofErr w:type="spellStart"/>
      <w:r w:rsidRPr="004547FA">
        <w:t>trạng</w:t>
      </w:r>
      <w:proofErr w:type="spellEnd"/>
      <w:r w:rsidRPr="004547FA">
        <w:t xml:space="preserve"> </w:t>
      </w:r>
      <w:proofErr w:type="spellStart"/>
      <w:r w:rsidRPr="004547FA">
        <w:t>của</w:t>
      </w:r>
      <w:proofErr w:type="spellEnd"/>
      <w:r w:rsidRPr="004547FA">
        <w:t xml:space="preserve"> </w:t>
      </w:r>
      <w:proofErr w:type="spellStart"/>
      <w:r w:rsidRPr="004547FA">
        <w:t>hoạt</w:t>
      </w:r>
      <w:proofErr w:type="spellEnd"/>
      <w:r w:rsidRPr="004547FA">
        <w:t xml:space="preserve"> động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tại</w:t>
      </w:r>
      <w:proofErr w:type="spellEnd"/>
      <w:r w:rsidRPr="004547FA">
        <w:t xml:space="preserve"> ngân hàng. Tính toán </w:t>
      </w:r>
      <w:proofErr w:type="spellStart"/>
      <w:r w:rsidRPr="004547FA">
        <w:t>các</w:t>
      </w:r>
      <w:proofErr w:type="spellEnd"/>
      <w:r w:rsidRPr="004547FA">
        <w:t xml:space="preserve"> </w:t>
      </w:r>
      <w:proofErr w:type="spellStart"/>
      <w:r w:rsidRPr="004547FA">
        <w:t>hệ</w:t>
      </w:r>
      <w:proofErr w:type="spellEnd"/>
      <w:r w:rsidRPr="004547FA">
        <w:t xml:space="preserve"> số </w:t>
      </w:r>
      <w:proofErr w:type="spellStart"/>
      <w:r w:rsidRPr="004547FA">
        <w:t>đê</w:t>
      </w:r>
      <w:proofErr w:type="spellEnd"/>
      <w:r w:rsidRPr="004547FA">
        <w:t xml:space="preserve">̉ </w:t>
      </w:r>
      <w:proofErr w:type="spellStart"/>
      <w:r w:rsidRPr="004547FA">
        <w:t>đánh</w:t>
      </w:r>
      <w:proofErr w:type="spellEnd"/>
      <w:r w:rsidRPr="004547FA">
        <w:t xml:space="preserve"> </w:t>
      </w:r>
      <w:proofErr w:type="spellStart"/>
      <w:r w:rsidRPr="004547FA">
        <w:t>gia</w:t>
      </w:r>
      <w:proofErr w:type="spellEnd"/>
      <w:r w:rsidRPr="004547FA">
        <w:t xml:space="preserve">́ </w:t>
      </w:r>
      <w:proofErr w:type="spellStart"/>
      <w:r w:rsidRPr="004547FA">
        <w:t>hiệu</w:t>
      </w:r>
      <w:proofErr w:type="spellEnd"/>
      <w:r w:rsidRPr="004547FA">
        <w:t xml:space="preserve"> quả </w:t>
      </w:r>
      <w:proofErr w:type="spellStart"/>
      <w:r w:rsidRPr="004547FA">
        <w:t>hoạt</w:t>
      </w:r>
      <w:proofErr w:type="spellEnd"/>
      <w:r w:rsidRPr="004547FA">
        <w:t xml:space="preserve"> động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ngân hàng.</w:t>
      </w:r>
    </w:p>
    <w:p w14:paraId="016C035C" w14:textId="0D84EC5B" w:rsidR="00136AB0" w:rsidRPr="004127BE" w:rsidRDefault="0011578D" w:rsidP="009563B9">
      <w:pPr>
        <w:pStyle w:val="Heading1"/>
        <w:jc w:val="both"/>
        <w:rPr>
          <w:rFonts w:cs="Times New Roman"/>
          <w:b w:val="0"/>
          <w:bCs/>
          <w:szCs w:val="26"/>
        </w:rPr>
      </w:pPr>
      <w:bookmarkStart w:id="54" w:name="_Toc98017826"/>
      <w:bookmarkStart w:id="55" w:name="_Toc99270204"/>
      <w:bookmarkStart w:id="56" w:name="_Toc99278378"/>
      <w:bookmarkStart w:id="57" w:name="_Toc101095478"/>
      <w:r w:rsidRPr="004127BE">
        <w:rPr>
          <w:rFonts w:cs="Times New Roman"/>
          <w:bCs/>
          <w:szCs w:val="26"/>
        </w:rPr>
        <w:t xml:space="preserve">5. </w:t>
      </w:r>
      <w:r w:rsidR="00136AB0" w:rsidRPr="004127BE">
        <w:rPr>
          <w:rFonts w:cs="Times New Roman"/>
          <w:bCs/>
          <w:szCs w:val="26"/>
        </w:rPr>
        <w:t xml:space="preserve">Kết </w:t>
      </w:r>
      <w:proofErr w:type="spellStart"/>
      <w:r w:rsidR="00136AB0" w:rsidRPr="004127BE">
        <w:rPr>
          <w:rFonts w:cs="Times New Roman"/>
          <w:bCs/>
          <w:szCs w:val="26"/>
        </w:rPr>
        <w:t>cấu</w:t>
      </w:r>
      <w:proofErr w:type="spellEnd"/>
      <w:r w:rsidR="00136AB0" w:rsidRPr="004127BE">
        <w:rPr>
          <w:rFonts w:cs="Times New Roman"/>
          <w:bCs/>
          <w:szCs w:val="26"/>
        </w:rPr>
        <w:t xml:space="preserve"> </w:t>
      </w:r>
      <w:proofErr w:type="spellStart"/>
      <w:r w:rsidR="00136AB0" w:rsidRPr="004127BE">
        <w:rPr>
          <w:rFonts w:cs="Times New Roman"/>
          <w:bCs/>
          <w:szCs w:val="26"/>
        </w:rPr>
        <w:t>của</w:t>
      </w:r>
      <w:proofErr w:type="spellEnd"/>
      <w:r w:rsidR="00136AB0" w:rsidRPr="004127BE">
        <w:rPr>
          <w:rFonts w:cs="Times New Roman"/>
          <w:bCs/>
          <w:szCs w:val="26"/>
        </w:rPr>
        <w:t xml:space="preserve"> </w:t>
      </w:r>
      <w:proofErr w:type="spellStart"/>
      <w:r w:rsidR="00136AB0" w:rsidRPr="004127BE">
        <w:rPr>
          <w:rFonts w:cs="Times New Roman"/>
          <w:bCs/>
          <w:szCs w:val="26"/>
        </w:rPr>
        <w:t>khóa</w:t>
      </w:r>
      <w:proofErr w:type="spellEnd"/>
      <w:r w:rsidR="00136AB0" w:rsidRPr="004127BE">
        <w:rPr>
          <w:rFonts w:cs="Times New Roman"/>
          <w:bCs/>
          <w:szCs w:val="26"/>
        </w:rPr>
        <w:t xml:space="preserve"> luận</w:t>
      </w:r>
      <w:bookmarkEnd w:id="54"/>
      <w:bookmarkEnd w:id="55"/>
      <w:bookmarkEnd w:id="56"/>
      <w:bookmarkEnd w:id="57"/>
    </w:p>
    <w:p w14:paraId="5E6B373E" w14:textId="2D31062D" w:rsidR="0011578D" w:rsidRPr="004547FA" w:rsidRDefault="00136AB0" w:rsidP="00E53690">
      <w:pPr>
        <w:pStyle w:val="BodyText"/>
        <w:spacing w:before="1"/>
        <w:ind w:firstLine="567"/>
      </w:pPr>
      <w:proofErr w:type="spellStart"/>
      <w:r w:rsidRPr="004547FA">
        <w:t>Khóa</w:t>
      </w:r>
      <w:proofErr w:type="spellEnd"/>
      <w:r w:rsidRPr="004547FA">
        <w:t xml:space="preserve"> luận</w:t>
      </w:r>
      <w:r w:rsidR="00E73FCD" w:rsidRPr="004547FA">
        <w:t xml:space="preserve"> ngoài </w:t>
      </w:r>
      <w:proofErr w:type="spellStart"/>
      <w:r w:rsidR="00E73FCD" w:rsidRPr="004547FA">
        <w:t>phần</w:t>
      </w:r>
      <w:proofErr w:type="spellEnd"/>
      <w:r w:rsidR="00E73FCD" w:rsidRPr="004547FA">
        <w:t xml:space="preserve"> </w:t>
      </w:r>
      <w:proofErr w:type="spellStart"/>
      <w:r w:rsidR="00E73FCD" w:rsidRPr="004547FA">
        <w:t>mở</w:t>
      </w:r>
      <w:proofErr w:type="spellEnd"/>
      <w:r w:rsidR="00E73FCD" w:rsidRPr="004547FA">
        <w:t xml:space="preserve"> </w:t>
      </w:r>
      <w:proofErr w:type="spellStart"/>
      <w:r w:rsidR="00E73FCD" w:rsidRPr="004547FA">
        <w:t>đầu</w:t>
      </w:r>
      <w:proofErr w:type="spellEnd"/>
      <w:r w:rsidR="00E73FCD" w:rsidRPr="004547FA">
        <w:t xml:space="preserve">, kết luận </w:t>
      </w:r>
      <w:proofErr w:type="spellStart"/>
      <w:r w:rsidR="00E73FCD" w:rsidRPr="004547FA">
        <w:t>và</w:t>
      </w:r>
      <w:proofErr w:type="spellEnd"/>
      <w:r w:rsidR="00E73FCD" w:rsidRPr="004547FA">
        <w:t xml:space="preserve"> </w:t>
      </w:r>
      <w:proofErr w:type="spellStart"/>
      <w:r w:rsidR="00E73FCD" w:rsidRPr="004547FA">
        <w:t>tài</w:t>
      </w:r>
      <w:proofErr w:type="spellEnd"/>
      <w:r w:rsidR="00E73FCD" w:rsidRPr="004547FA">
        <w:t xml:space="preserve"> </w:t>
      </w:r>
      <w:proofErr w:type="spellStart"/>
      <w:r w:rsidR="00E73FCD" w:rsidRPr="004547FA">
        <w:t>liệu</w:t>
      </w:r>
      <w:proofErr w:type="spellEnd"/>
      <w:r w:rsidR="00E73FCD" w:rsidRPr="004547FA">
        <w:t xml:space="preserve"> </w:t>
      </w:r>
      <w:proofErr w:type="spellStart"/>
      <w:r w:rsidR="00E73FCD" w:rsidRPr="004547FA">
        <w:t>tham</w:t>
      </w:r>
      <w:proofErr w:type="spellEnd"/>
      <w:r w:rsidR="00E73FCD" w:rsidRPr="004547FA">
        <w:t xml:space="preserve"> khảo còn</w:t>
      </w:r>
      <w:r w:rsidRPr="004547FA">
        <w:t xml:space="preserve"> bao </w:t>
      </w:r>
      <w:proofErr w:type="spellStart"/>
      <w:r w:rsidRPr="004547FA">
        <w:t>gồm</w:t>
      </w:r>
      <w:proofErr w:type="spellEnd"/>
      <w:r w:rsidRPr="004547FA">
        <w:t xml:space="preserve"> </w:t>
      </w:r>
      <w:proofErr w:type="spellStart"/>
      <w:r w:rsidRPr="004547FA">
        <w:t>các</w:t>
      </w:r>
      <w:proofErr w:type="spellEnd"/>
      <w:r w:rsidRPr="004547FA">
        <w:t xml:space="preserve"> </w:t>
      </w:r>
      <w:proofErr w:type="spellStart"/>
      <w:r w:rsidRPr="004547FA">
        <w:t>phần</w:t>
      </w:r>
      <w:proofErr w:type="spellEnd"/>
      <w:r w:rsidRPr="004547FA">
        <w:t xml:space="preserve"> </w:t>
      </w:r>
      <w:proofErr w:type="spellStart"/>
      <w:r w:rsidRPr="004547FA">
        <w:t>sau</w:t>
      </w:r>
      <w:proofErr w:type="spellEnd"/>
      <w:r w:rsidRPr="004547FA">
        <w:t>:</w:t>
      </w:r>
    </w:p>
    <w:p w14:paraId="1403CF73" w14:textId="05B01DFF" w:rsidR="00136AB0" w:rsidRPr="004547FA" w:rsidRDefault="00136AB0" w:rsidP="00E53690">
      <w:pPr>
        <w:pStyle w:val="BodyText"/>
        <w:spacing w:before="196"/>
        <w:ind w:firstLine="567"/>
      </w:pPr>
      <w:r w:rsidRPr="004547FA">
        <w:t>Chương 1</w:t>
      </w:r>
      <w:r w:rsidR="0011578D" w:rsidRPr="004547FA">
        <w:t xml:space="preserve">: </w:t>
      </w:r>
      <w:r w:rsidR="00357573">
        <w:t xml:space="preserve">Cơ </w:t>
      </w:r>
      <w:proofErr w:type="spellStart"/>
      <w:r w:rsidR="00357573">
        <w:t>sở</w:t>
      </w:r>
      <w:proofErr w:type="spellEnd"/>
      <w:r w:rsidR="00357573">
        <w:t xml:space="preserve"> lý</w:t>
      </w:r>
      <w:r w:rsidRPr="004547FA">
        <w:t xml:space="preserve"> luận </w:t>
      </w:r>
      <w:ins w:id="58" w:author="Kim Dung Nguyen" w:date="2022-04-22T22:18:00Z">
        <w:r w:rsidR="00D95A0D">
          <w:t xml:space="preserve">về </w:t>
        </w:r>
      </w:ins>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w:t>
      </w:r>
      <w:ins w:id="59" w:author="Kim Dung Nguyen" w:date="2022-04-22T22:18:00Z">
        <w:r w:rsidR="00D95A0D">
          <w:t xml:space="preserve"> </w:t>
        </w:r>
        <w:proofErr w:type="spellStart"/>
        <w:r w:rsidR="00D95A0D">
          <w:t>tại</w:t>
        </w:r>
        <w:proofErr w:type="spellEnd"/>
        <w:r w:rsidR="00D95A0D">
          <w:t xml:space="preserve"> ngân hàng </w:t>
        </w:r>
        <w:proofErr w:type="spellStart"/>
        <w:r w:rsidR="00D95A0D">
          <w:t>thương</w:t>
        </w:r>
        <w:proofErr w:type="spellEnd"/>
        <w:r w:rsidR="00D95A0D">
          <w:t xml:space="preserve"> mại</w:t>
        </w:r>
      </w:ins>
    </w:p>
    <w:p w14:paraId="5EB1043D" w14:textId="75F93186" w:rsidR="00136AB0" w:rsidRPr="004547FA" w:rsidRDefault="0011578D" w:rsidP="00E53690">
      <w:pPr>
        <w:pStyle w:val="BodyText"/>
        <w:spacing w:before="59"/>
        <w:ind w:firstLine="567"/>
      </w:pPr>
      <w:r w:rsidRPr="004547FA">
        <w:t>C</w:t>
      </w:r>
      <w:r w:rsidR="00136AB0" w:rsidRPr="004547FA">
        <w:t xml:space="preserve">hương 2: Thực </w:t>
      </w:r>
      <w:proofErr w:type="spellStart"/>
      <w:r w:rsidR="00136AB0" w:rsidRPr="004547FA">
        <w:t>trạng</w:t>
      </w:r>
      <w:proofErr w:type="spellEnd"/>
      <w:r w:rsidR="00136AB0" w:rsidRPr="004547FA">
        <w:t xml:space="preserve"> </w:t>
      </w:r>
      <w:proofErr w:type="spellStart"/>
      <w:r w:rsidR="00136AB0" w:rsidRPr="004547FA">
        <w:t>cho</w:t>
      </w:r>
      <w:proofErr w:type="spellEnd"/>
      <w:r w:rsidR="00136AB0" w:rsidRPr="004547FA">
        <w:t xml:space="preserve"> </w:t>
      </w:r>
      <w:proofErr w:type="spellStart"/>
      <w:r w:rsidR="00136AB0" w:rsidRPr="004547FA">
        <w:t>vay</w:t>
      </w:r>
      <w:proofErr w:type="spellEnd"/>
      <w:r w:rsidR="00136AB0" w:rsidRPr="004547FA">
        <w:t xml:space="preserve"> </w:t>
      </w:r>
      <w:proofErr w:type="spellStart"/>
      <w:r w:rsidR="00136AB0" w:rsidRPr="004547FA">
        <w:t>khách</w:t>
      </w:r>
      <w:proofErr w:type="spellEnd"/>
      <w:r w:rsidR="00136AB0" w:rsidRPr="004547FA">
        <w:t xml:space="preserve"> hàng </w:t>
      </w:r>
      <w:proofErr w:type="spellStart"/>
      <w:r w:rsidR="00136AB0" w:rsidRPr="004547FA">
        <w:t>doanh</w:t>
      </w:r>
      <w:proofErr w:type="spellEnd"/>
      <w:r w:rsidR="00136AB0" w:rsidRPr="004547FA">
        <w:t xml:space="preserve"> nghiệp </w:t>
      </w:r>
      <w:r w:rsidRPr="004547FA">
        <w:t xml:space="preserve">Ngân hàng TMCP Phương </w:t>
      </w:r>
      <w:proofErr w:type="spellStart"/>
      <w:r w:rsidRPr="004547FA">
        <w:t>Đông</w:t>
      </w:r>
      <w:proofErr w:type="spellEnd"/>
      <w:r w:rsidRPr="004547FA">
        <w:t>.</w:t>
      </w:r>
    </w:p>
    <w:p w14:paraId="7EA19863" w14:textId="22957F6E" w:rsidR="0011578D" w:rsidRPr="004547FA" w:rsidRDefault="00136AB0" w:rsidP="00E53690">
      <w:pPr>
        <w:pStyle w:val="BodyText"/>
        <w:spacing w:before="59"/>
        <w:ind w:firstLine="567"/>
      </w:pPr>
      <w:r w:rsidRPr="004547FA">
        <w:t xml:space="preserve">Chương 3: </w:t>
      </w:r>
      <w:proofErr w:type="spellStart"/>
      <w:r w:rsidRPr="004547FA">
        <w:t>Nhận</w:t>
      </w:r>
      <w:proofErr w:type="spellEnd"/>
      <w:r w:rsidRPr="004547FA">
        <w:t xml:space="preserve"> xét, kiến nghị </w:t>
      </w:r>
      <w:proofErr w:type="spellStart"/>
      <w:r w:rsidRPr="004547FA">
        <w:t>và</w:t>
      </w:r>
      <w:proofErr w:type="spellEnd"/>
      <w:r w:rsidRPr="004547FA">
        <w:t xml:space="preserve"> </w:t>
      </w:r>
      <w:proofErr w:type="spellStart"/>
      <w:r w:rsidRPr="004547FA">
        <w:t>giải</w:t>
      </w:r>
      <w:proofErr w:type="spellEnd"/>
      <w:r w:rsidRPr="004547FA">
        <w:t xml:space="preserve"> </w:t>
      </w:r>
      <w:proofErr w:type="spellStart"/>
      <w:r w:rsidRPr="004547FA">
        <w:t>pháp</w:t>
      </w:r>
      <w:proofErr w:type="spellEnd"/>
      <w:r w:rsidRPr="004547FA">
        <w:t xml:space="preserve"> đối </w:t>
      </w:r>
      <w:proofErr w:type="spellStart"/>
      <w:r w:rsidRPr="004547FA">
        <w:t>với</w:t>
      </w:r>
      <w:proofErr w:type="spellEnd"/>
      <w:r w:rsidRPr="004547FA">
        <w:t xml:space="preserve"> </w:t>
      </w:r>
      <w:proofErr w:type="spellStart"/>
      <w:r w:rsidRPr="004547FA">
        <w:t>hoạt</w:t>
      </w:r>
      <w:proofErr w:type="spellEnd"/>
      <w:r w:rsidRPr="004547FA">
        <w:t xml:space="preserve"> động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 </w:t>
      </w:r>
      <w:proofErr w:type="spellStart"/>
      <w:r w:rsidRPr="004547FA">
        <w:t>tại</w:t>
      </w:r>
      <w:proofErr w:type="spellEnd"/>
      <w:r w:rsidRPr="004547FA">
        <w:t xml:space="preserve"> </w:t>
      </w:r>
      <w:r w:rsidR="0011578D" w:rsidRPr="004547FA">
        <w:t xml:space="preserve">Ngân hàng TMCP Phương </w:t>
      </w:r>
      <w:proofErr w:type="spellStart"/>
      <w:r w:rsidR="0011578D" w:rsidRPr="004547FA">
        <w:t>Đông</w:t>
      </w:r>
      <w:proofErr w:type="spellEnd"/>
      <w:r w:rsidR="0011578D" w:rsidRPr="004547FA">
        <w:t>.</w:t>
      </w:r>
    </w:p>
    <w:p w14:paraId="66BE0367" w14:textId="53B648B9" w:rsidR="0011578D" w:rsidRPr="00ED6A49" w:rsidRDefault="0011578D" w:rsidP="00561691">
      <w:pPr>
        <w:pStyle w:val="Heading1"/>
      </w:pPr>
      <w:r w:rsidRPr="004547FA">
        <w:rPr>
          <w:szCs w:val="26"/>
        </w:rPr>
        <w:br w:type="page"/>
      </w:r>
      <w:bookmarkStart w:id="60" w:name="_Toc99270205"/>
      <w:bookmarkStart w:id="61" w:name="_Toc99278379"/>
      <w:bookmarkStart w:id="62" w:name="_Toc101095479"/>
      <w:r w:rsidR="00A17716" w:rsidRPr="004547FA">
        <w:lastRenderedPageBreak/>
        <w:t>CHƯƠNG 1: CƠ SỞ</w:t>
      </w:r>
      <w:r w:rsidR="00ED6A49">
        <w:t xml:space="preserve"> LÝ</w:t>
      </w:r>
      <w:r w:rsidR="00A17716" w:rsidRPr="004547FA">
        <w:t xml:space="preserve"> LUẬN CHO VAY KHÁCH HÀNG DOANH NGHIỆP</w:t>
      </w:r>
      <w:bookmarkEnd w:id="60"/>
      <w:bookmarkEnd w:id="61"/>
      <w:bookmarkEnd w:id="62"/>
      <w:r w:rsidR="00ED6A49">
        <w:t xml:space="preserve"> TẠI NGÂN HÀNG THƯƠNG MẠI </w:t>
      </w:r>
    </w:p>
    <w:p w14:paraId="0CBFD45F" w14:textId="1E854CA8" w:rsidR="006F174B" w:rsidRPr="004547FA" w:rsidRDefault="00A17716" w:rsidP="00E53690">
      <w:pPr>
        <w:pStyle w:val="BodyText"/>
        <w:spacing w:before="122"/>
        <w:outlineLvl w:val="1"/>
        <w:rPr>
          <w:b/>
          <w:bCs/>
        </w:rPr>
      </w:pPr>
      <w:bookmarkStart w:id="63" w:name="_Toc99270206"/>
      <w:bookmarkStart w:id="64" w:name="_Toc99278380"/>
      <w:bookmarkStart w:id="65" w:name="_Toc101095480"/>
      <w:r w:rsidRPr="004547FA">
        <w:rPr>
          <w:b/>
          <w:bCs/>
        </w:rPr>
        <w:t xml:space="preserve">1.1. </w:t>
      </w:r>
      <w:proofErr w:type="spellStart"/>
      <w:r w:rsidR="004F43EC" w:rsidRPr="004547FA">
        <w:rPr>
          <w:b/>
          <w:bCs/>
        </w:rPr>
        <w:t>Khái</w:t>
      </w:r>
      <w:proofErr w:type="spellEnd"/>
      <w:r w:rsidR="004F43EC" w:rsidRPr="004547FA">
        <w:rPr>
          <w:b/>
          <w:bCs/>
        </w:rPr>
        <w:t xml:space="preserve"> </w:t>
      </w:r>
      <w:proofErr w:type="spellStart"/>
      <w:r w:rsidR="004F43EC" w:rsidRPr="004547FA">
        <w:rPr>
          <w:b/>
          <w:bCs/>
        </w:rPr>
        <w:t>quát</w:t>
      </w:r>
      <w:proofErr w:type="spellEnd"/>
      <w:r w:rsidR="004F43EC" w:rsidRPr="004547FA">
        <w:rPr>
          <w:b/>
          <w:bCs/>
        </w:rPr>
        <w:t xml:space="preserve"> về </w:t>
      </w:r>
      <w:proofErr w:type="spellStart"/>
      <w:r w:rsidR="004F43EC" w:rsidRPr="004547FA">
        <w:rPr>
          <w:b/>
          <w:bCs/>
        </w:rPr>
        <w:t>tín</w:t>
      </w:r>
      <w:proofErr w:type="spellEnd"/>
      <w:r w:rsidR="004F43EC" w:rsidRPr="004547FA">
        <w:rPr>
          <w:b/>
          <w:bCs/>
        </w:rPr>
        <w:t xml:space="preserve"> </w:t>
      </w:r>
      <w:proofErr w:type="spellStart"/>
      <w:r w:rsidR="004F43EC" w:rsidRPr="004547FA">
        <w:rPr>
          <w:b/>
          <w:bCs/>
        </w:rPr>
        <w:t>dụng</w:t>
      </w:r>
      <w:proofErr w:type="spellEnd"/>
      <w:r w:rsidR="004F43EC" w:rsidRPr="004547FA">
        <w:rPr>
          <w:b/>
          <w:bCs/>
        </w:rPr>
        <w:t xml:space="preserve"> ngân hàng</w:t>
      </w:r>
      <w:bookmarkEnd w:id="63"/>
      <w:bookmarkEnd w:id="64"/>
      <w:bookmarkEnd w:id="65"/>
    </w:p>
    <w:p w14:paraId="5474B2CB" w14:textId="41962123" w:rsidR="00A17716" w:rsidRPr="004547FA" w:rsidRDefault="00A17716" w:rsidP="003B22E0">
      <w:pPr>
        <w:pStyle w:val="Heading3"/>
        <w:ind w:left="0"/>
      </w:pPr>
      <w:bookmarkStart w:id="66" w:name="_Toc99270207"/>
      <w:bookmarkStart w:id="67" w:name="_Toc99278381"/>
      <w:bookmarkStart w:id="68" w:name="_Toc101095481"/>
      <w:r w:rsidRPr="004547FA">
        <w:t xml:space="preserve">1.1.1. </w:t>
      </w:r>
      <w:proofErr w:type="spellStart"/>
      <w:r w:rsidRPr="004547FA">
        <w:t>Khái</w:t>
      </w:r>
      <w:proofErr w:type="spellEnd"/>
      <w:r w:rsidRPr="004547FA">
        <w:t xml:space="preserve"> </w:t>
      </w:r>
      <w:proofErr w:type="spellStart"/>
      <w:r w:rsidRPr="004547FA">
        <w:t>niệm</w:t>
      </w:r>
      <w:bookmarkEnd w:id="66"/>
      <w:bookmarkEnd w:id="67"/>
      <w:bookmarkEnd w:id="68"/>
      <w:proofErr w:type="spellEnd"/>
    </w:p>
    <w:p w14:paraId="37821A6D" w14:textId="29346727" w:rsidR="006F174B" w:rsidRPr="004547FA" w:rsidRDefault="006F174B" w:rsidP="00E53690">
      <w:pPr>
        <w:pStyle w:val="BodyText"/>
        <w:spacing w:before="122"/>
        <w:ind w:firstLine="567"/>
      </w:pPr>
      <w:r w:rsidRPr="004547FA">
        <w:t xml:space="preserve">Quan </w:t>
      </w:r>
      <w:proofErr w:type="spellStart"/>
      <w:r w:rsidRPr="004547FA">
        <w:t>hệ</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ra</w:t>
      </w:r>
      <w:proofErr w:type="spellEnd"/>
      <w:r w:rsidRPr="004547FA">
        <w:t xml:space="preserve"> </w:t>
      </w:r>
      <w:proofErr w:type="spellStart"/>
      <w:r w:rsidRPr="004547FA">
        <w:t>đời</w:t>
      </w:r>
      <w:proofErr w:type="spellEnd"/>
      <w:r w:rsidRPr="004547FA">
        <w:t xml:space="preserve"> </w:t>
      </w:r>
      <w:proofErr w:type="spellStart"/>
      <w:r w:rsidRPr="004547FA">
        <w:t>và</w:t>
      </w:r>
      <w:proofErr w:type="spellEnd"/>
      <w:r w:rsidRPr="004547FA">
        <w:t xml:space="preserve"> </w:t>
      </w:r>
      <w:proofErr w:type="spellStart"/>
      <w:r w:rsidRPr="004547FA">
        <w:t>tồn</w:t>
      </w:r>
      <w:proofErr w:type="spellEnd"/>
      <w:r w:rsidRPr="004547FA">
        <w:t xml:space="preserve"> </w:t>
      </w:r>
      <w:proofErr w:type="spellStart"/>
      <w:r w:rsidRPr="004547FA">
        <w:t>tại</w:t>
      </w:r>
      <w:proofErr w:type="spellEnd"/>
      <w:r w:rsidRPr="004547FA">
        <w:t xml:space="preserve"> </w:t>
      </w:r>
      <w:proofErr w:type="spellStart"/>
      <w:r w:rsidRPr="004547FA">
        <w:t>đòi</w:t>
      </w:r>
      <w:proofErr w:type="spellEnd"/>
      <w:r w:rsidRPr="004547FA">
        <w:t xml:space="preserve"> </w:t>
      </w:r>
      <w:proofErr w:type="spellStart"/>
      <w:r w:rsidRPr="004547FA">
        <w:t>hỏi</w:t>
      </w:r>
      <w:proofErr w:type="spellEnd"/>
      <w:r w:rsidRPr="004547FA">
        <w:t xml:space="preserve"> </w:t>
      </w:r>
      <w:proofErr w:type="spellStart"/>
      <w:r w:rsidRPr="004547FA">
        <w:t>khách</w:t>
      </w:r>
      <w:proofErr w:type="spellEnd"/>
      <w:r w:rsidRPr="004547FA">
        <w:t xml:space="preserve"> hàng </w:t>
      </w:r>
      <w:proofErr w:type="spellStart"/>
      <w:r w:rsidRPr="004547FA">
        <w:t>của</w:t>
      </w:r>
      <w:proofErr w:type="spellEnd"/>
      <w:r w:rsidRPr="004547FA">
        <w:t xml:space="preserve"> </w:t>
      </w:r>
      <w:proofErr w:type="spellStart"/>
      <w:r w:rsidRPr="004547FA">
        <w:t>quá</w:t>
      </w:r>
      <w:proofErr w:type="spellEnd"/>
      <w:r w:rsidRPr="004547FA">
        <w:t xml:space="preserve"> </w:t>
      </w:r>
      <w:proofErr w:type="spellStart"/>
      <w:r w:rsidRPr="004547FA">
        <w:t>trình</w:t>
      </w:r>
      <w:proofErr w:type="spellEnd"/>
      <w:r w:rsidRPr="004547FA">
        <w:t xml:space="preserve"> tuần </w:t>
      </w:r>
      <w:proofErr w:type="spellStart"/>
      <w:r w:rsidRPr="004547FA">
        <w:t>hoàn</w:t>
      </w:r>
      <w:proofErr w:type="spellEnd"/>
      <w:r w:rsidRPr="004547FA">
        <w:t xml:space="preserve"> </w:t>
      </w:r>
      <w:proofErr w:type="spellStart"/>
      <w:r w:rsidRPr="004547FA">
        <w:t>vốn</w:t>
      </w:r>
      <w:proofErr w:type="spellEnd"/>
      <w:r w:rsidRPr="004547FA">
        <w:t xml:space="preserve"> </w:t>
      </w:r>
      <w:proofErr w:type="spellStart"/>
      <w:r w:rsidRPr="004547FA">
        <w:t>để</w:t>
      </w:r>
      <w:proofErr w:type="spellEnd"/>
      <w:r w:rsidRPr="004547FA">
        <w:t xml:space="preserve"> giải quyết hiện </w:t>
      </w:r>
      <w:proofErr w:type="spellStart"/>
      <w:r w:rsidRPr="004547FA">
        <w:t>tượng</w:t>
      </w:r>
      <w:proofErr w:type="spellEnd"/>
      <w:r w:rsidRPr="004547FA">
        <w:t xml:space="preserve"> </w:t>
      </w:r>
      <w:proofErr w:type="spellStart"/>
      <w:r w:rsidRPr="004547FA">
        <w:t>dư</w:t>
      </w:r>
      <w:proofErr w:type="spellEnd"/>
      <w:r w:rsidRPr="004547FA">
        <w:t xml:space="preserve"> </w:t>
      </w:r>
      <w:proofErr w:type="spellStart"/>
      <w:r w:rsidRPr="004547FA">
        <w:t>thừa</w:t>
      </w:r>
      <w:proofErr w:type="spellEnd"/>
      <w:r w:rsidRPr="004547FA">
        <w:t xml:space="preserve">, </w:t>
      </w:r>
      <w:proofErr w:type="spellStart"/>
      <w:r w:rsidRPr="004547FA">
        <w:t>thiếu</w:t>
      </w:r>
      <w:proofErr w:type="spellEnd"/>
      <w:r w:rsidRPr="004547FA">
        <w:t xml:space="preserve"> </w:t>
      </w:r>
      <w:proofErr w:type="spellStart"/>
      <w:r w:rsidRPr="004547FA">
        <w:t>hụt</w:t>
      </w:r>
      <w:proofErr w:type="spellEnd"/>
      <w:r w:rsidRPr="004547FA">
        <w:t xml:space="preserve"> </w:t>
      </w:r>
      <w:proofErr w:type="spellStart"/>
      <w:r w:rsidRPr="004547FA">
        <w:t>vốn</w:t>
      </w:r>
      <w:proofErr w:type="spellEnd"/>
      <w:r w:rsidRPr="004547FA">
        <w:t xml:space="preserve"> </w:t>
      </w:r>
      <w:proofErr w:type="spellStart"/>
      <w:r w:rsidRPr="004547FA">
        <w:t>diễn</w:t>
      </w:r>
      <w:proofErr w:type="spellEnd"/>
      <w:r w:rsidRPr="004547FA">
        <w:t xml:space="preserve"> </w:t>
      </w:r>
      <w:proofErr w:type="spellStart"/>
      <w:r w:rsidRPr="004547FA">
        <w:t>ra</w:t>
      </w:r>
      <w:proofErr w:type="spellEnd"/>
      <w:r w:rsidRPr="004547FA">
        <w:t xml:space="preserve"> </w:t>
      </w:r>
      <w:proofErr w:type="spellStart"/>
      <w:r w:rsidRPr="004547FA">
        <w:t>thường</w:t>
      </w:r>
      <w:proofErr w:type="spellEnd"/>
      <w:r w:rsidRPr="004547FA">
        <w:t xml:space="preserve"> </w:t>
      </w:r>
      <w:proofErr w:type="spellStart"/>
      <w:r w:rsidRPr="004547FA">
        <w:t>xuyên</w:t>
      </w:r>
      <w:proofErr w:type="spellEnd"/>
      <w:r w:rsidRPr="004547FA">
        <w:t xml:space="preserve"> </w:t>
      </w:r>
      <w:proofErr w:type="spellStart"/>
      <w:r w:rsidRPr="004547FA">
        <w:t>giữa</w:t>
      </w:r>
      <w:proofErr w:type="spellEnd"/>
      <w:r w:rsidRPr="004547FA">
        <w:t xml:space="preserve"> </w:t>
      </w:r>
      <w:proofErr w:type="spellStart"/>
      <w:r w:rsidRPr="004547FA">
        <w:t>các</w:t>
      </w:r>
      <w:proofErr w:type="spellEnd"/>
      <w:r w:rsidRPr="004547FA">
        <w:t xml:space="preserve"> chủ </w:t>
      </w:r>
      <w:proofErr w:type="spellStart"/>
      <w:r w:rsidRPr="004547FA">
        <w:t>thể</w:t>
      </w:r>
      <w:proofErr w:type="spellEnd"/>
      <w:r w:rsidRPr="004547FA">
        <w:t xml:space="preserve"> </w:t>
      </w:r>
      <w:proofErr w:type="spellStart"/>
      <w:r w:rsidRPr="004547FA">
        <w:t>trong</w:t>
      </w:r>
      <w:proofErr w:type="spellEnd"/>
      <w:r w:rsidRPr="004547FA">
        <w:t xml:space="preserve"> </w:t>
      </w:r>
      <w:proofErr w:type="spellStart"/>
      <w:r w:rsidRPr="004547FA">
        <w:t>nền</w:t>
      </w:r>
      <w:proofErr w:type="spellEnd"/>
      <w:r w:rsidRPr="004547FA">
        <w:t xml:space="preserve"> </w:t>
      </w:r>
      <w:proofErr w:type="spellStart"/>
      <w:r w:rsidRPr="004547FA">
        <w:t>kinh</w:t>
      </w:r>
      <w:proofErr w:type="spellEnd"/>
      <w:r w:rsidRPr="004547FA">
        <w:t xml:space="preserve"> tế.</w:t>
      </w:r>
    </w:p>
    <w:p w14:paraId="5A660B53" w14:textId="36F65817" w:rsidR="006F174B" w:rsidRPr="004547FA" w:rsidRDefault="006F174B" w:rsidP="00E53690">
      <w:pPr>
        <w:pStyle w:val="BodyText"/>
        <w:spacing w:before="122"/>
        <w:ind w:firstLine="567"/>
      </w:pPr>
      <w:r w:rsidRPr="004547FA">
        <w:t xml:space="preserve">Một </w:t>
      </w:r>
      <w:proofErr w:type="spellStart"/>
      <w:r w:rsidRPr="004547FA">
        <w:t>cách</w:t>
      </w:r>
      <w:proofErr w:type="spellEnd"/>
      <w:r w:rsidRPr="004547FA">
        <w:t xml:space="preserve"> </w:t>
      </w:r>
      <w:proofErr w:type="spellStart"/>
      <w:r w:rsidRPr="004547FA">
        <w:t>khái</w:t>
      </w:r>
      <w:proofErr w:type="spellEnd"/>
      <w:r w:rsidRPr="004547FA">
        <w:t xml:space="preserve"> </w:t>
      </w:r>
      <w:proofErr w:type="spellStart"/>
      <w:r w:rsidRPr="004547FA">
        <w:t>quát</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là sự chuyển </w:t>
      </w:r>
      <w:proofErr w:type="spellStart"/>
      <w:r w:rsidRPr="004547FA">
        <w:t>nhượng</w:t>
      </w:r>
      <w:proofErr w:type="spellEnd"/>
      <w:r w:rsidRPr="004547FA">
        <w:t xml:space="preserve"> </w:t>
      </w:r>
      <w:proofErr w:type="spellStart"/>
      <w:r w:rsidRPr="004547FA">
        <w:t>tạm</w:t>
      </w:r>
      <w:proofErr w:type="spellEnd"/>
      <w:r w:rsidRPr="004547FA">
        <w:t xml:space="preserve"> thời một </w:t>
      </w:r>
      <w:proofErr w:type="spellStart"/>
      <w:r w:rsidRPr="004547FA">
        <w:t>lượng</w:t>
      </w:r>
      <w:proofErr w:type="spellEnd"/>
      <w:r w:rsidRPr="004547FA">
        <w:t xml:space="preserve"> </w:t>
      </w:r>
      <w:proofErr w:type="spellStart"/>
      <w:r w:rsidRPr="004547FA">
        <w:t>tài</w:t>
      </w:r>
      <w:proofErr w:type="spellEnd"/>
      <w:r w:rsidRPr="004547FA">
        <w:t xml:space="preserve"> </w:t>
      </w:r>
      <w:proofErr w:type="spellStart"/>
      <w:r w:rsidRPr="004547FA">
        <w:t>sản</w:t>
      </w:r>
      <w:proofErr w:type="spellEnd"/>
      <w:r w:rsidRPr="004547FA">
        <w:t xml:space="preserve"> (</w:t>
      </w:r>
      <w:proofErr w:type="spellStart"/>
      <w:r w:rsidRPr="004547FA">
        <w:t>vốn</w:t>
      </w:r>
      <w:proofErr w:type="spellEnd"/>
      <w:r w:rsidRPr="004547FA">
        <w:t xml:space="preserve">) </w:t>
      </w:r>
      <w:proofErr w:type="spellStart"/>
      <w:r w:rsidRPr="004547FA">
        <w:t>từ</w:t>
      </w:r>
      <w:proofErr w:type="spellEnd"/>
      <w:r w:rsidRPr="004547FA">
        <w:t xml:space="preserve"> </w:t>
      </w:r>
      <w:proofErr w:type="spellStart"/>
      <w:r w:rsidRPr="004547FA">
        <w:t>người</w:t>
      </w:r>
      <w:proofErr w:type="spellEnd"/>
      <w:r w:rsidRPr="004547FA">
        <w:t xml:space="preserve"> </w:t>
      </w:r>
      <w:proofErr w:type="spellStart"/>
      <w:r w:rsidRPr="004547FA">
        <w:t>sở</w:t>
      </w:r>
      <w:proofErr w:type="spellEnd"/>
      <w:r w:rsidRPr="004547FA">
        <w:t xml:space="preserve"> </w:t>
      </w:r>
      <w:proofErr w:type="spellStart"/>
      <w:r w:rsidRPr="004547FA">
        <w:t>hữu</w:t>
      </w:r>
      <w:proofErr w:type="spellEnd"/>
      <w:r w:rsidRPr="004547FA">
        <w:t xml:space="preserve"> sang </w:t>
      </w:r>
      <w:proofErr w:type="spellStart"/>
      <w:r w:rsidRPr="004547FA">
        <w:t>người</w:t>
      </w:r>
      <w:proofErr w:type="spellEnd"/>
      <w:r w:rsidRPr="004547FA">
        <w:t xml:space="preserve"> sử </w:t>
      </w:r>
      <w:proofErr w:type="spellStart"/>
      <w:r w:rsidRPr="004547FA">
        <w:t>dụng</w:t>
      </w:r>
      <w:proofErr w:type="spellEnd"/>
      <w:r w:rsidRPr="004547FA">
        <w:t xml:space="preserve"> </w:t>
      </w:r>
      <w:proofErr w:type="spellStart"/>
      <w:r w:rsidRPr="004547FA">
        <w:t>trong</w:t>
      </w:r>
      <w:proofErr w:type="spellEnd"/>
      <w:r w:rsidRPr="004547FA">
        <w:t xml:space="preserve"> một </w:t>
      </w:r>
      <w:r w:rsidR="00885427">
        <w:t>t</w:t>
      </w:r>
      <w:r w:rsidRPr="004547FA">
        <w:t xml:space="preserve">hời </w:t>
      </w:r>
      <w:proofErr w:type="spellStart"/>
      <w:r w:rsidRPr="004547FA">
        <w:t>gian</w:t>
      </w:r>
      <w:proofErr w:type="spellEnd"/>
      <w:r w:rsidRPr="004547FA">
        <w:t xml:space="preserve"> </w:t>
      </w:r>
      <w:proofErr w:type="spellStart"/>
      <w:r w:rsidRPr="004547FA">
        <w:t>nhất</w:t>
      </w:r>
      <w:proofErr w:type="spellEnd"/>
      <w:r w:rsidRPr="004547FA">
        <w:t xml:space="preserve"> định trên cơ </w:t>
      </w:r>
      <w:proofErr w:type="spellStart"/>
      <w:r w:rsidRPr="004547FA">
        <w:t>sở</w:t>
      </w:r>
      <w:proofErr w:type="spellEnd"/>
      <w:r w:rsidRPr="004547FA">
        <w:t xml:space="preserve"> </w:t>
      </w:r>
      <w:proofErr w:type="spellStart"/>
      <w:r w:rsidRPr="004547FA">
        <w:t>tín</w:t>
      </w:r>
      <w:proofErr w:type="spellEnd"/>
      <w:r w:rsidRPr="004547FA">
        <w:t xml:space="preserve"> </w:t>
      </w:r>
      <w:proofErr w:type="spellStart"/>
      <w:r w:rsidRPr="004547FA">
        <w:t>nhiệm</w:t>
      </w:r>
      <w:proofErr w:type="spellEnd"/>
      <w:r w:rsidRPr="004547FA">
        <w:t xml:space="preserve"> (tin tưởng) </w:t>
      </w:r>
      <w:proofErr w:type="spellStart"/>
      <w:r w:rsidRPr="004547FA">
        <w:t>người</w:t>
      </w:r>
      <w:proofErr w:type="spellEnd"/>
      <w:r w:rsidRPr="004547FA">
        <w:t xml:space="preserve"> sử </w:t>
      </w:r>
      <w:proofErr w:type="spellStart"/>
      <w:r w:rsidRPr="004547FA">
        <w:t>dụng</w:t>
      </w:r>
      <w:proofErr w:type="spellEnd"/>
      <w:r w:rsidRPr="004547FA">
        <w:t xml:space="preserve"> </w:t>
      </w:r>
      <w:proofErr w:type="spellStart"/>
      <w:r w:rsidRPr="004547FA">
        <w:t>vốn</w:t>
      </w:r>
      <w:proofErr w:type="spellEnd"/>
      <w:r w:rsidRPr="004547FA">
        <w:t xml:space="preserve"> </w:t>
      </w:r>
      <w:proofErr w:type="spellStart"/>
      <w:r w:rsidRPr="004547FA">
        <w:t>hiệu</w:t>
      </w:r>
      <w:proofErr w:type="spellEnd"/>
      <w:r w:rsidRPr="004547FA">
        <w:t xml:space="preserve"> quả </w:t>
      </w:r>
      <w:proofErr w:type="spellStart"/>
      <w:r w:rsidRPr="004547FA">
        <w:t>để</w:t>
      </w:r>
      <w:proofErr w:type="spellEnd"/>
      <w:r w:rsidRPr="004547FA">
        <w:t xml:space="preserve"> có khả </w:t>
      </w:r>
      <w:proofErr w:type="spellStart"/>
      <w:r w:rsidRPr="004547FA">
        <w:t>năng</w:t>
      </w:r>
      <w:proofErr w:type="spellEnd"/>
      <w:r w:rsidRPr="004547FA">
        <w:t xml:space="preserve"> </w:t>
      </w:r>
      <w:proofErr w:type="spellStart"/>
      <w:r w:rsidRPr="004547FA">
        <w:t>hoàn</w:t>
      </w:r>
      <w:proofErr w:type="spellEnd"/>
      <w:r w:rsidRPr="004547FA">
        <w:t xml:space="preserve"> trả một </w:t>
      </w:r>
      <w:proofErr w:type="spellStart"/>
      <w:r w:rsidR="00197F3B" w:rsidRPr="004547FA">
        <w:t>lượng</w:t>
      </w:r>
      <w:proofErr w:type="spellEnd"/>
      <w:r w:rsidR="00197F3B" w:rsidRPr="004547FA">
        <w:t xml:space="preserve"> giá </w:t>
      </w:r>
      <w:proofErr w:type="spellStart"/>
      <w:r w:rsidR="00197F3B" w:rsidRPr="004547FA">
        <w:t>trị</w:t>
      </w:r>
      <w:proofErr w:type="spellEnd"/>
      <w:r w:rsidR="00197F3B" w:rsidRPr="004547FA">
        <w:t xml:space="preserve"> </w:t>
      </w:r>
      <w:proofErr w:type="spellStart"/>
      <w:r w:rsidR="00197F3B" w:rsidRPr="004547FA">
        <w:t>lớn</w:t>
      </w:r>
      <w:proofErr w:type="spellEnd"/>
      <w:r w:rsidR="00197F3B" w:rsidRPr="004547FA">
        <w:t xml:space="preserve"> hơn giá </w:t>
      </w:r>
      <w:proofErr w:type="spellStart"/>
      <w:r w:rsidR="00197F3B" w:rsidRPr="004547FA">
        <w:t>trị</w:t>
      </w:r>
      <w:proofErr w:type="spellEnd"/>
      <w:r w:rsidR="00197F3B" w:rsidRPr="004547FA">
        <w:t xml:space="preserve"> ban </w:t>
      </w:r>
      <w:proofErr w:type="spellStart"/>
      <w:r w:rsidR="00197F3B" w:rsidRPr="004547FA">
        <w:t>đầu</w:t>
      </w:r>
      <w:proofErr w:type="spellEnd"/>
      <w:r w:rsidR="00197F3B" w:rsidRPr="004547FA">
        <w:t xml:space="preserve">. Như vậy, </w:t>
      </w:r>
      <w:proofErr w:type="spellStart"/>
      <w:r w:rsidR="00197F3B" w:rsidRPr="004547FA">
        <w:t>phạm</w:t>
      </w:r>
      <w:proofErr w:type="spellEnd"/>
      <w:r w:rsidR="00197F3B" w:rsidRPr="004547FA">
        <w:t xml:space="preserve"> </w:t>
      </w:r>
      <w:proofErr w:type="spellStart"/>
      <w:r w:rsidR="00197F3B" w:rsidRPr="004547FA">
        <w:t>trù</w:t>
      </w:r>
      <w:proofErr w:type="spellEnd"/>
      <w:r w:rsidR="00197F3B" w:rsidRPr="004547FA">
        <w:t xml:space="preserve"> </w:t>
      </w:r>
      <w:proofErr w:type="spellStart"/>
      <w:r w:rsidR="00197F3B" w:rsidRPr="004547FA">
        <w:t>tín</w:t>
      </w:r>
      <w:proofErr w:type="spellEnd"/>
      <w:r w:rsidR="00197F3B" w:rsidRPr="004547FA">
        <w:t xml:space="preserve"> </w:t>
      </w:r>
      <w:proofErr w:type="spellStart"/>
      <w:r w:rsidR="00197F3B" w:rsidRPr="004547FA">
        <w:t>dụng</w:t>
      </w:r>
      <w:proofErr w:type="spellEnd"/>
      <w:r w:rsidR="00197F3B" w:rsidRPr="004547FA">
        <w:t xml:space="preserve"> </w:t>
      </w:r>
      <w:proofErr w:type="spellStart"/>
      <w:r w:rsidR="00197F3B" w:rsidRPr="004547FA">
        <w:t>gắn</w:t>
      </w:r>
      <w:proofErr w:type="spellEnd"/>
      <w:r w:rsidR="00197F3B" w:rsidRPr="004547FA">
        <w:t xml:space="preserve"> </w:t>
      </w:r>
      <w:proofErr w:type="spellStart"/>
      <w:r w:rsidR="00197F3B" w:rsidRPr="004547FA">
        <w:t>với</w:t>
      </w:r>
      <w:proofErr w:type="spellEnd"/>
      <w:r w:rsidR="00197F3B" w:rsidRPr="004547FA">
        <w:t xml:space="preserve"> chuyển </w:t>
      </w:r>
      <w:proofErr w:type="spellStart"/>
      <w:r w:rsidR="00197F3B" w:rsidRPr="004547FA">
        <w:t>nhượng</w:t>
      </w:r>
      <w:proofErr w:type="spellEnd"/>
      <w:r w:rsidR="00197F3B" w:rsidRPr="004547FA">
        <w:t xml:space="preserve"> một </w:t>
      </w:r>
      <w:proofErr w:type="spellStart"/>
      <w:r w:rsidR="00197F3B" w:rsidRPr="004547FA">
        <w:t>lượng</w:t>
      </w:r>
      <w:proofErr w:type="spellEnd"/>
      <w:r w:rsidR="00197F3B" w:rsidRPr="004547FA">
        <w:t xml:space="preserve"> </w:t>
      </w:r>
      <w:proofErr w:type="spellStart"/>
      <w:r w:rsidR="00197F3B" w:rsidRPr="004547FA">
        <w:t>vốn</w:t>
      </w:r>
      <w:proofErr w:type="spellEnd"/>
      <w:r w:rsidR="00197F3B" w:rsidRPr="004547FA">
        <w:t xml:space="preserve"> có </w:t>
      </w:r>
      <w:proofErr w:type="spellStart"/>
      <w:r w:rsidR="00197F3B" w:rsidRPr="004547FA">
        <w:t>ba</w:t>
      </w:r>
      <w:proofErr w:type="spellEnd"/>
      <w:r w:rsidR="00197F3B" w:rsidRPr="004547FA">
        <w:t xml:space="preserve"> </w:t>
      </w:r>
      <w:proofErr w:type="spellStart"/>
      <w:r w:rsidR="00197F3B" w:rsidRPr="004547FA">
        <w:t>đặc</w:t>
      </w:r>
      <w:proofErr w:type="spellEnd"/>
      <w:r w:rsidR="00197F3B" w:rsidRPr="004547FA">
        <w:t xml:space="preserve"> </w:t>
      </w:r>
      <w:proofErr w:type="spellStart"/>
      <w:r w:rsidR="00197F3B" w:rsidRPr="004547FA">
        <w:t>điểm</w:t>
      </w:r>
      <w:proofErr w:type="spellEnd"/>
      <w:r w:rsidR="00197F3B" w:rsidRPr="004547FA">
        <w:t xml:space="preserve"> </w:t>
      </w:r>
      <w:proofErr w:type="spellStart"/>
      <w:r w:rsidR="00197F3B" w:rsidRPr="004547FA">
        <w:t>chính</w:t>
      </w:r>
      <w:proofErr w:type="spellEnd"/>
      <w:r w:rsidR="00197F3B" w:rsidRPr="004547FA">
        <w:t xml:space="preserve"> là: tính </w:t>
      </w:r>
      <w:proofErr w:type="spellStart"/>
      <w:r w:rsidR="00197F3B" w:rsidRPr="004547FA">
        <w:t>tạm</w:t>
      </w:r>
      <w:proofErr w:type="spellEnd"/>
      <w:r w:rsidR="00197F3B" w:rsidRPr="004547FA">
        <w:t xml:space="preserve"> thời (tính thời hạn), tính </w:t>
      </w:r>
      <w:proofErr w:type="spellStart"/>
      <w:r w:rsidR="00197F3B" w:rsidRPr="004547FA">
        <w:t>hoàn</w:t>
      </w:r>
      <w:proofErr w:type="spellEnd"/>
      <w:r w:rsidR="00197F3B" w:rsidRPr="004547FA">
        <w:t xml:space="preserve"> trả giá </w:t>
      </w:r>
      <w:proofErr w:type="spellStart"/>
      <w:r w:rsidR="00197F3B" w:rsidRPr="004547FA">
        <w:t>trị</w:t>
      </w:r>
      <w:proofErr w:type="spellEnd"/>
      <w:r w:rsidR="00197F3B" w:rsidRPr="004547FA">
        <w:t xml:space="preserve"> </w:t>
      </w:r>
      <w:proofErr w:type="spellStart"/>
      <w:r w:rsidR="00197F3B" w:rsidRPr="004547FA">
        <w:t>lớn</w:t>
      </w:r>
      <w:proofErr w:type="spellEnd"/>
      <w:r w:rsidR="00197F3B" w:rsidRPr="004547FA">
        <w:t xml:space="preserve"> hơn giá </w:t>
      </w:r>
      <w:proofErr w:type="spellStart"/>
      <w:r w:rsidR="00197F3B" w:rsidRPr="004547FA">
        <w:t>trị</w:t>
      </w:r>
      <w:proofErr w:type="spellEnd"/>
      <w:r w:rsidR="00197F3B" w:rsidRPr="004547FA">
        <w:t xml:space="preserve"> ban </w:t>
      </w:r>
      <w:proofErr w:type="spellStart"/>
      <w:r w:rsidR="00197F3B" w:rsidRPr="004547FA">
        <w:t>đầu</w:t>
      </w:r>
      <w:proofErr w:type="spellEnd"/>
      <w:r w:rsidR="00197F3B" w:rsidRPr="004547FA">
        <w:t xml:space="preserve"> </w:t>
      </w:r>
      <w:proofErr w:type="spellStart"/>
      <w:r w:rsidR="00197F3B" w:rsidRPr="004547FA">
        <w:t>và</w:t>
      </w:r>
      <w:proofErr w:type="spellEnd"/>
      <w:r w:rsidR="00197F3B" w:rsidRPr="004547FA">
        <w:t xml:space="preserve"> tính chất</w:t>
      </w:r>
      <w:r w:rsidR="00885427">
        <w:t xml:space="preserve"> tin tưởng </w:t>
      </w:r>
      <w:proofErr w:type="spellStart"/>
      <w:r w:rsidR="00885427">
        <w:t>người</w:t>
      </w:r>
      <w:proofErr w:type="spellEnd"/>
      <w:r w:rsidR="00885427">
        <w:t xml:space="preserve"> sử </w:t>
      </w:r>
      <w:proofErr w:type="spellStart"/>
      <w:r w:rsidR="00885427">
        <w:t>dụng</w:t>
      </w:r>
      <w:proofErr w:type="spellEnd"/>
      <w:r w:rsidR="00885427">
        <w:t xml:space="preserve"> có khả </w:t>
      </w:r>
      <w:proofErr w:type="spellStart"/>
      <w:r w:rsidR="00197F3B" w:rsidRPr="004547FA">
        <w:t>năng</w:t>
      </w:r>
      <w:proofErr w:type="spellEnd"/>
      <w:r w:rsidR="00197F3B" w:rsidRPr="004547FA">
        <w:t xml:space="preserve"> </w:t>
      </w:r>
      <w:proofErr w:type="spellStart"/>
      <w:r w:rsidR="00197F3B" w:rsidRPr="004547FA">
        <w:t>hoàn</w:t>
      </w:r>
      <w:proofErr w:type="spellEnd"/>
      <w:r w:rsidR="00197F3B" w:rsidRPr="004547FA">
        <w:t xml:space="preserve"> trả đúng hạn.</w:t>
      </w:r>
    </w:p>
    <w:p w14:paraId="6696F3AA" w14:textId="31C0A503" w:rsidR="00197F3B" w:rsidRPr="004547FA" w:rsidRDefault="00197F3B" w:rsidP="00E53690">
      <w:pPr>
        <w:pStyle w:val="BodyText"/>
        <w:spacing w:before="122"/>
        <w:ind w:firstLine="567"/>
      </w:pPr>
      <w:proofErr w:type="spellStart"/>
      <w:r w:rsidRPr="004547FA">
        <w:t>Tín</w:t>
      </w:r>
      <w:proofErr w:type="spellEnd"/>
      <w:r w:rsidRPr="004547FA">
        <w:t xml:space="preserve"> </w:t>
      </w:r>
      <w:proofErr w:type="spellStart"/>
      <w:r w:rsidRPr="004547FA">
        <w:t>dụng</w:t>
      </w:r>
      <w:proofErr w:type="spellEnd"/>
      <w:r w:rsidRPr="004547FA">
        <w:t xml:space="preserve"> có </w:t>
      </w:r>
      <w:proofErr w:type="spellStart"/>
      <w:r w:rsidRPr="004547FA">
        <w:t>nhiều</w:t>
      </w:r>
      <w:proofErr w:type="spellEnd"/>
      <w:r w:rsidRPr="004547FA">
        <w:t xml:space="preserve"> </w:t>
      </w:r>
      <w:proofErr w:type="spellStart"/>
      <w:r w:rsidRPr="004547FA">
        <w:t>loại</w:t>
      </w:r>
      <w:proofErr w:type="spellEnd"/>
      <w:r w:rsidRPr="004547FA">
        <w:t xml:space="preserve">, </w:t>
      </w:r>
      <w:proofErr w:type="spellStart"/>
      <w:r w:rsidRPr="004547FA">
        <w:t>căn</w:t>
      </w:r>
      <w:proofErr w:type="spellEnd"/>
      <w:r w:rsidRPr="004547FA">
        <w:t xml:space="preserve"> </w:t>
      </w:r>
      <w:proofErr w:type="spellStart"/>
      <w:r w:rsidRPr="004547FA">
        <w:t>cứ</w:t>
      </w:r>
      <w:proofErr w:type="spellEnd"/>
      <w:r w:rsidRPr="004547FA">
        <w:t xml:space="preserve"> vào </w:t>
      </w:r>
      <w:proofErr w:type="spellStart"/>
      <w:r w:rsidRPr="004547FA">
        <w:t>người</w:t>
      </w:r>
      <w:proofErr w:type="spellEnd"/>
      <w:r w:rsidRPr="004547FA">
        <w:t xml:space="preserve"> cấp (</w:t>
      </w:r>
      <w:proofErr w:type="spellStart"/>
      <w:r w:rsidRPr="004547FA">
        <w:t>bản</w:t>
      </w:r>
      <w:proofErr w:type="spellEnd"/>
      <w:r w:rsidRPr="004547FA">
        <w:t xml:space="preserve"> chất) </w:t>
      </w:r>
      <w:proofErr w:type="spellStart"/>
      <w:r w:rsidRPr="004547FA">
        <w:t>gồm</w:t>
      </w:r>
      <w:proofErr w:type="spellEnd"/>
      <w:r w:rsidRPr="004547FA">
        <w:t xml:space="preserve"> có </w:t>
      </w:r>
      <w:proofErr w:type="spellStart"/>
      <w:r w:rsidRPr="004547FA">
        <w:t>tín</w:t>
      </w:r>
      <w:proofErr w:type="spellEnd"/>
      <w:r w:rsidRPr="004547FA">
        <w:t xml:space="preserve"> </w:t>
      </w:r>
      <w:proofErr w:type="spellStart"/>
      <w:r w:rsidRPr="004547FA">
        <w:t>dụng</w:t>
      </w:r>
      <w:proofErr w:type="spellEnd"/>
      <w:r w:rsidRPr="004547FA">
        <w:t xml:space="preserve"> ngân hàng,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thương</w:t>
      </w:r>
      <w:proofErr w:type="spellEnd"/>
      <w:r w:rsidRPr="004547FA">
        <w:t xml:space="preserve"> mại, </w:t>
      </w:r>
      <w:proofErr w:type="spellStart"/>
      <w:r w:rsidRPr="004547FA">
        <w:t>trái</w:t>
      </w:r>
      <w:proofErr w:type="spellEnd"/>
      <w:r w:rsidRPr="004547FA">
        <w:t xml:space="preserve"> </w:t>
      </w:r>
      <w:proofErr w:type="spellStart"/>
      <w:r w:rsidRPr="004547FA">
        <w:t>phiếu</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nhà nước, </w:t>
      </w:r>
      <w:proofErr w:type="spellStart"/>
      <w:r w:rsidRPr="004547FA">
        <w:t>tín</w:t>
      </w:r>
      <w:proofErr w:type="spellEnd"/>
      <w:r w:rsidRPr="004547FA">
        <w:t xml:space="preserve"> </w:t>
      </w:r>
      <w:proofErr w:type="spellStart"/>
      <w:r w:rsidRPr="004547FA">
        <w:t>dụng</w:t>
      </w:r>
      <w:proofErr w:type="spellEnd"/>
      <w:r w:rsidRPr="004547FA">
        <w:t xml:space="preserve"> cá </w:t>
      </w:r>
      <w:proofErr w:type="spellStart"/>
      <w:r w:rsidRPr="004547FA">
        <w:t>nhân</w:t>
      </w:r>
      <w:proofErr w:type="spellEnd"/>
      <w:r w:rsidRPr="004547FA">
        <w:t xml:space="preserve"> (</w:t>
      </w:r>
      <w:proofErr w:type="spellStart"/>
      <w:r w:rsidRPr="004547FA">
        <w:t>nặng</w:t>
      </w:r>
      <w:proofErr w:type="spellEnd"/>
      <w:r w:rsidRPr="004547FA">
        <w:t xml:space="preserve"> </w:t>
      </w:r>
      <w:proofErr w:type="spellStart"/>
      <w:r w:rsidRPr="004547FA">
        <w:t>lãi</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ngân hàng là </w:t>
      </w:r>
      <w:proofErr w:type="spellStart"/>
      <w:r w:rsidRPr="004547FA">
        <w:t>quan</w:t>
      </w:r>
      <w:proofErr w:type="spellEnd"/>
      <w:r w:rsidRPr="004547FA">
        <w:t xml:space="preserve"> </w:t>
      </w:r>
      <w:proofErr w:type="spellStart"/>
      <w:r w:rsidRPr="004547FA">
        <w:t>hệ</w:t>
      </w:r>
      <w:proofErr w:type="spellEnd"/>
      <w:r w:rsidRPr="004547FA">
        <w:t xml:space="preserve"> chuyển </w:t>
      </w:r>
      <w:proofErr w:type="spellStart"/>
      <w:r w:rsidRPr="004547FA">
        <w:t>nhượng</w:t>
      </w:r>
      <w:proofErr w:type="spellEnd"/>
      <w:r w:rsidRPr="004547FA">
        <w:t xml:space="preserve"> </w:t>
      </w:r>
      <w:proofErr w:type="spellStart"/>
      <w:r w:rsidRPr="004547FA">
        <w:t>vốn</w:t>
      </w:r>
      <w:proofErr w:type="spellEnd"/>
      <w:r w:rsidRPr="004547FA">
        <w:t xml:space="preserve"> </w:t>
      </w:r>
      <w:proofErr w:type="spellStart"/>
      <w:r w:rsidRPr="004547FA">
        <w:t>giữa</w:t>
      </w:r>
      <w:proofErr w:type="spellEnd"/>
      <w:r w:rsidRPr="004547FA">
        <w:t xml:space="preserve"> ngân hàng </w:t>
      </w:r>
      <w:proofErr w:type="spellStart"/>
      <w:r w:rsidRPr="004547FA">
        <w:t>với</w:t>
      </w:r>
      <w:proofErr w:type="spellEnd"/>
      <w:r w:rsidRPr="004547FA">
        <w:t xml:space="preserve"> </w:t>
      </w:r>
      <w:proofErr w:type="spellStart"/>
      <w:r w:rsidRPr="004547FA">
        <w:t>các</w:t>
      </w:r>
      <w:proofErr w:type="spellEnd"/>
      <w:r w:rsidRPr="004547FA">
        <w:t xml:space="preserve"> chủ </w:t>
      </w:r>
      <w:proofErr w:type="spellStart"/>
      <w:r w:rsidRPr="004547FA">
        <w:t>thể</w:t>
      </w:r>
      <w:proofErr w:type="spellEnd"/>
      <w:r w:rsidRPr="004547FA">
        <w:t xml:space="preserve"> </w:t>
      </w:r>
      <w:proofErr w:type="spellStart"/>
      <w:r w:rsidRPr="004547FA">
        <w:t>khác</w:t>
      </w:r>
      <w:proofErr w:type="spellEnd"/>
      <w:r w:rsidRPr="004547FA">
        <w:t xml:space="preserve"> </w:t>
      </w:r>
      <w:proofErr w:type="spellStart"/>
      <w:r w:rsidRPr="004547FA">
        <w:t>trong</w:t>
      </w:r>
      <w:proofErr w:type="spellEnd"/>
      <w:r w:rsidRPr="004547FA">
        <w:t xml:space="preserve"> </w:t>
      </w:r>
      <w:proofErr w:type="spellStart"/>
      <w:r w:rsidRPr="004547FA">
        <w:t>kinh</w:t>
      </w:r>
      <w:proofErr w:type="spellEnd"/>
      <w:r w:rsidRPr="004547FA">
        <w:t xml:space="preserve"> tế</w:t>
      </w:r>
      <w:r w:rsidR="00CF08AC">
        <w:t>.</w:t>
      </w:r>
      <w:r w:rsidR="00885427">
        <w:t xml:space="preserve"> T</w:t>
      </w:r>
      <w:r w:rsidRPr="004547FA">
        <w:t xml:space="preserve">rong </w:t>
      </w:r>
      <w:proofErr w:type="spellStart"/>
      <w:r w:rsidRPr="004547FA">
        <w:t>mối</w:t>
      </w:r>
      <w:proofErr w:type="spellEnd"/>
      <w:r w:rsidRPr="004547FA">
        <w:t xml:space="preserve"> </w:t>
      </w:r>
      <w:proofErr w:type="spellStart"/>
      <w:r w:rsidRPr="004547FA">
        <w:t>quan</w:t>
      </w:r>
      <w:proofErr w:type="spellEnd"/>
      <w:r w:rsidRPr="004547FA">
        <w:t xml:space="preserve"> </w:t>
      </w:r>
      <w:proofErr w:type="spellStart"/>
      <w:r w:rsidRPr="004547FA">
        <w:t>hệ</w:t>
      </w:r>
      <w:proofErr w:type="spellEnd"/>
      <w:r w:rsidRPr="004547FA">
        <w:t xml:space="preserve"> </w:t>
      </w:r>
      <w:proofErr w:type="spellStart"/>
      <w:r w:rsidRPr="004547FA">
        <w:t>này</w:t>
      </w:r>
      <w:proofErr w:type="spellEnd"/>
      <w:r w:rsidRPr="004547FA">
        <w:t xml:space="preserve">, ngân hàng vừa </w:t>
      </w:r>
      <w:proofErr w:type="spellStart"/>
      <w:r w:rsidRPr="004547FA">
        <w:t>giữ</w:t>
      </w:r>
      <w:proofErr w:type="spellEnd"/>
      <w:r w:rsidRPr="004547FA">
        <w:t xml:space="preserve"> </w:t>
      </w:r>
      <w:proofErr w:type="spellStart"/>
      <w:r w:rsidRPr="004547FA">
        <w:t>vai</w:t>
      </w:r>
      <w:proofErr w:type="spellEnd"/>
      <w:r w:rsidRPr="004547FA">
        <w:t xml:space="preserve"> </w:t>
      </w:r>
      <w:proofErr w:type="spellStart"/>
      <w:r w:rsidRPr="004547FA">
        <w:t>trò</w:t>
      </w:r>
      <w:proofErr w:type="spellEnd"/>
      <w:r w:rsidRPr="004547FA">
        <w:t xml:space="preserve"> là </w:t>
      </w:r>
      <w:proofErr w:type="spellStart"/>
      <w:r w:rsidRPr="004547FA">
        <w:t>người</w:t>
      </w:r>
      <w:proofErr w:type="spellEnd"/>
      <w:r w:rsidRPr="004547FA">
        <w:t xml:space="preserve"> </w:t>
      </w:r>
      <w:proofErr w:type="spellStart"/>
      <w:r w:rsidRPr="004547FA">
        <w:t>đi</w:t>
      </w:r>
      <w:proofErr w:type="spellEnd"/>
      <w:r w:rsidRPr="004547FA">
        <w:t xml:space="preserve"> </w:t>
      </w:r>
      <w:proofErr w:type="spellStart"/>
      <w:r w:rsidRPr="004547FA">
        <w:t>vay</w:t>
      </w:r>
      <w:proofErr w:type="spellEnd"/>
      <w:r w:rsidRPr="004547FA">
        <w:t xml:space="preserve"> (con </w:t>
      </w:r>
      <w:proofErr w:type="spellStart"/>
      <w:r w:rsidRPr="004547FA">
        <w:t>nợ</w:t>
      </w:r>
      <w:proofErr w:type="spellEnd"/>
      <w:r w:rsidRPr="004547FA">
        <w:t xml:space="preserve">) </w:t>
      </w:r>
      <w:proofErr w:type="spellStart"/>
      <w:r w:rsidRPr="004547FA">
        <w:t>và</w:t>
      </w:r>
      <w:proofErr w:type="spellEnd"/>
      <w:r w:rsidRPr="004547FA">
        <w:t xml:space="preserve"> </w:t>
      </w:r>
      <w:proofErr w:type="spellStart"/>
      <w:r w:rsidRPr="004547FA">
        <w:t>vai</w:t>
      </w:r>
      <w:proofErr w:type="spellEnd"/>
      <w:r w:rsidRPr="004547FA">
        <w:t xml:space="preserve"> </w:t>
      </w:r>
      <w:proofErr w:type="spellStart"/>
      <w:r w:rsidRPr="004547FA">
        <w:t>trò</w:t>
      </w:r>
      <w:proofErr w:type="spellEnd"/>
      <w:r w:rsidRPr="004547FA">
        <w:t xml:space="preserve"> là </w:t>
      </w:r>
      <w:proofErr w:type="spellStart"/>
      <w:r w:rsidRPr="004547FA">
        <w:t>người</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(chủ </w:t>
      </w:r>
      <w:proofErr w:type="spellStart"/>
      <w:r w:rsidRPr="004547FA">
        <w:t>nợ</w:t>
      </w:r>
      <w:proofErr w:type="spellEnd"/>
      <w:r w:rsidRPr="004547FA">
        <w:t xml:space="preserve">). </w:t>
      </w:r>
      <w:proofErr w:type="spellStart"/>
      <w:r w:rsidRPr="004547FA">
        <w:t>Đây</w:t>
      </w:r>
      <w:proofErr w:type="spellEnd"/>
      <w:r w:rsidRPr="004547FA">
        <w:t xml:space="preserve"> là </w:t>
      </w:r>
      <w:proofErr w:type="spellStart"/>
      <w:r w:rsidRPr="004547FA">
        <w:t>quan</w:t>
      </w:r>
      <w:proofErr w:type="spellEnd"/>
      <w:r w:rsidRPr="004547FA">
        <w:t xml:space="preserve"> </w:t>
      </w:r>
      <w:proofErr w:type="spellStart"/>
      <w:r w:rsidRPr="004547FA">
        <w:t>hệ</w:t>
      </w:r>
      <w:proofErr w:type="spellEnd"/>
      <w:r w:rsidRPr="004547FA">
        <w:t xml:space="preserve"> </w:t>
      </w:r>
      <w:proofErr w:type="spellStart"/>
      <w:r w:rsidRPr="004547FA">
        <w:t>gián</w:t>
      </w:r>
      <w:proofErr w:type="spellEnd"/>
      <w:r w:rsidRPr="004547FA">
        <w:t xml:space="preserve"> </w:t>
      </w:r>
      <w:proofErr w:type="spellStart"/>
      <w:r w:rsidRPr="004547FA">
        <w:t>tiếp</w:t>
      </w:r>
      <w:proofErr w:type="spellEnd"/>
      <w:r w:rsidRPr="004547FA">
        <w:t xml:space="preserve"> mà </w:t>
      </w:r>
      <w:proofErr w:type="spellStart"/>
      <w:r w:rsidRPr="004547FA">
        <w:t>người</w:t>
      </w:r>
      <w:proofErr w:type="spellEnd"/>
      <w:r w:rsidRPr="004547FA">
        <w:t xml:space="preserve"> </w:t>
      </w:r>
      <w:proofErr w:type="spellStart"/>
      <w:r w:rsidRPr="004547FA">
        <w:t>tiết</w:t>
      </w:r>
      <w:proofErr w:type="spellEnd"/>
      <w:r w:rsidRPr="004547FA">
        <w:t xml:space="preserve"> </w:t>
      </w:r>
      <w:proofErr w:type="spellStart"/>
      <w:r w:rsidRPr="004547FA">
        <w:t>kiệm</w:t>
      </w:r>
      <w:proofErr w:type="spellEnd"/>
      <w:r w:rsidRPr="004547FA">
        <w:t xml:space="preserve"> </w:t>
      </w:r>
      <w:proofErr w:type="spellStart"/>
      <w:r w:rsidRPr="004547FA">
        <w:t>thông</w:t>
      </w:r>
      <w:proofErr w:type="spellEnd"/>
      <w:r w:rsidRPr="004547FA">
        <w:t xml:space="preserve"> qua </w:t>
      </w:r>
      <w:proofErr w:type="spellStart"/>
      <w:r w:rsidRPr="004547FA">
        <w:t>vai</w:t>
      </w:r>
      <w:proofErr w:type="spellEnd"/>
      <w:r w:rsidRPr="004547FA">
        <w:t xml:space="preserve"> </w:t>
      </w:r>
      <w:proofErr w:type="spellStart"/>
      <w:r w:rsidRPr="004547FA">
        <w:t>trò</w:t>
      </w:r>
      <w:proofErr w:type="spellEnd"/>
      <w:r w:rsidRPr="004547FA">
        <w:t xml:space="preserve"> trung </w:t>
      </w:r>
      <w:proofErr w:type="spellStart"/>
      <w:r w:rsidRPr="004547FA">
        <w:t>gian</w:t>
      </w:r>
      <w:proofErr w:type="spellEnd"/>
      <w:r w:rsidRPr="004547FA">
        <w:t xml:space="preserve"> </w:t>
      </w:r>
      <w:proofErr w:type="spellStart"/>
      <w:r w:rsidRPr="004547FA">
        <w:t>của</w:t>
      </w:r>
      <w:proofErr w:type="spellEnd"/>
      <w:r w:rsidRPr="004547FA">
        <w:t xml:space="preserve"> ngân hàng, </w:t>
      </w:r>
      <w:proofErr w:type="spellStart"/>
      <w:r w:rsidRPr="004547FA">
        <w:t>thực</w:t>
      </w:r>
      <w:proofErr w:type="spellEnd"/>
      <w:r w:rsidRPr="004547FA">
        <w:t xml:space="preserve"> hiện </w:t>
      </w:r>
      <w:proofErr w:type="spellStart"/>
      <w:r w:rsidRPr="004547FA">
        <w:t>đầu</w:t>
      </w:r>
      <w:proofErr w:type="spellEnd"/>
      <w:r w:rsidRPr="004547FA">
        <w:t xml:space="preserve"> </w:t>
      </w:r>
      <w:proofErr w:type="spellStart"/>
      <w:r w:rsidRPr="004547FA">
        <w:t>tư</w:t>
      </w:r>
      <w:proofErr w:type="spellEnd"/>
      <w:r w:rsidRPr="004547FA">
        <w:t xml:space="preserve"> </w:t>
      </w:r>
      <w:proofErr w:type="spellStart"/>
      <w:r w:rsidRPr="004547FA">
        <w:t>vốn</w:t>
      </w:r>
      <w:proofErr w:type="spellEnd"/>
      <w:r w:rsidRPr="004547FA">
        <w:t xml:space="preserve"> vào </w:t>
      </w:r>
      <w:proofErr w:type="spellStart"/>
      <w:r w:rsidRPr="004547FA">
        <w:t>các</w:t>
      </w:r>
      <w:proofErr w:type="spellEnd"/>
      <w:r w:rsidRPr="004547FA">
        <w:t xml:space="preserve"> chủ </w:t>
      </w:r>
      <w:proofErr w:type="spellStart"/>
      <w:r w:rsidRPr="004547FA">
        <w:t>thể</w:t>
      </w:r>
      <w:proofErr w:type="spellEnd"/>
      <w:r w:rsidRPr="004547FA">
        <w:t xml:space="preserve"> có </w:t>
      </w:r>
      <w:proofErr w:type="spellStart"/>
      <w:r w:rsidRPr="004547FA">
        <w:t>nhu</w:t>
      </w:r>
      <w:proofErr w:type="spellEnd"/>
      <w:r w:rsidRPr="004547FA">
        <w:t xml:space="preserve"> cầu </w:t>
      </w:r>
      <w:proofErr w:type="spellStart"/>
      <w:r w:rsidRPr="004547FA">
        <w:t>vốn</w:t>
      </w:r>
      <w:proofErr w:type="spellEnd"/>
      <w:r w:rsidRPr="004547FA">
        <w:t xml:space="preserve"> </w:t>
      </w:r>
      <w:proofErr w:type="spellStart"/>
      <w:r w:rsidRPr="004547FA">
        <w:t>trong</w:t>
      </w:r>
      <w:proofErr w:type="spellEnd"/>
      <w:r w:rsidRPr="004547FA">
        <w:t xml:space="preserve"> </w:t>
      </w:r>
      <w:proofErr w:type="spellStart"/>
      <w:r w:rsidRPr="004547FA">
        <w:t>nền</w:t>
      </w:r>
      <w:proofErr w:type="spellEnd"/>
      <w:r w:rsidRPr="004547FA">
        <w:t xml:space="preserve"> </w:t>
      </w:r>
      <w:proofErr w:type="spellStart"/>
      <w:r w:rsidRPr="004547FA">
        <w:t>kinh</w:t>
      </w:r>
      <w:proofErr w:type="spellEnd"/>
      <w:r w:rsidRPr="004547FA">
        <w:t xml:space="preserve"> tế.</w:t>
      </w:r>
    </w:p>
    <w:p w14:paraId="33C2BA8F" w14:textId="2B214F87" w:rsidR="00197F3B" w:rsidRPr="002433C9" w:rsidRDefault="00197F3B" w:rsidP="00E53690">
      <w:pPr>
        <w:pStyle w:val="BodyText"/>
        <w:spacing w:before="122"/>
        <w:ind w:firstLine="567"/>
        <w:rPr>
          <w:i/>
        </w:rPr>
      </w:pPr>
      <w:proofErr w:type="spellStart"/>
      <w:r w:rsidRPr="004547FA">
        <w:t>Từ</w:t>
      </w:r>
      <w:proofErr w:type="spellEnd"/>
      <w:r w:rsidRPr="004547FA">
        <w:t xml:space="preserve"> phân tích trên, ta </w:t>
      </w:r>
      <w:proofErr w:type="spellStart"/>
      <w:r w:rsidRPr="004547FA">
        <w:t>đi</w:t>
      </w:r>
      <w:proofErr w:type="spellEnd"/>
      <w:r w:rsidRPr="004547FA">
        <w:t xml:space="preserve"> đến định nghĩa: </w:t>
      </w:r>
      <w:proofErr w:type="spellStart"/>
      <w:r w:rsidRPr="004547FA">
        <w:t>tín</w:t>
      </w:r>
      <w:proofErr w:type="spellEnd"/>
      <w:r w:rsidRPr="004547FA">
        <w:t xml:space="preserve"> </w:t>
      </w:r>
      <w:proofErr w:type="spellStart"/>
      <w:r w:rsidRPr="004547FA">
        <w:t>dụng</w:t>
      </w:r>
      <w:proofErr w:type="spellEnd"/>
      <w:r w:rsidRPr="004547FA">
        <w:t xml:space="preserve"> ngân hàng là </w:t>
      </w:r>
      <w:proofErr w:type="spellStart"/>
      <w:r w:rsidRPr="004547FA">
        <w:t>việc</w:t>
      </w:r>
      <w:proofErr w:type="spellEnd"/>
      <w:r w:rsidRPr="004547FA">
        <w:t xml:space="preserve"> ngân hàng </w:t>
      </w:r>
      <w:proofErr w:type="spellStart"/>
      <w:r w:rsidRPr="004547FA">
        <w:t>chấp</w:t>
      </w:r>
      <w:proofErr w:type="spellEnd"/>
      <w:r w:rsidRPr="004547FA">
        <w:t xml:space="preserve"> </w:t>
      </w:r>
      <w:proofErr w:type="spellStart"/>
      <w:r w:rsidRPr="004547FA">
        <w:t>thuận</w:t>
      </w:r>
      <w:proofErr w:type="spellEnd"/>
      <w:r w:rsidRPr="004547FA">
        <w:t xml:space="preserve"> </w:t>
      </w:r>
      <w:proofErr w:type="spellStart"/>
      <w:r w:rsidRPr="004547FA">
        <w:t>để</w:t>
      </w:r>
      <w:proofErr w:type="spellEnd"/>
      <w:r w:rsidRPr="004547FA">
        <w:t xml:space="preserve"> </w:t>
      </w:r>
      <w:proofErr w:type="spellStart"/>
      <w:r w:rsidRPr="004547FA">
        <w:t>khách</w:t>
      </w:r>
      <w:proofErr w:type="spellEnd"/>
      <w:r w:rsidRPr="004547FA">
        <w:t xml:space="preserve"> hàng sử </w:t>
      </w:r>
      <w:proofErr w:type="spellStart"/>
      <w:r w:rsidRPr="004547FA">
        <w:t>dụng</w:t>
      </w:r>
      <w:proofErr w:type="spellEnd"/>
      <w:r w:rsidRPr="004547FA">
        <w:t xml:space="preserve"> một </w:t>
      </w:r>
      <w:proofErr w:type="spellStart"/>
      <w:r w:rsidRPr="004547FA">
        <w:t>lượng</w:t>
      </w:r>
      <w:proofErr w:type="spellEnd"/>
      <w:r w:rsidRPr="004547FA">
        <w:t xml:space="preserve"> </w:t>
      </w:r>
      <w:proofErr w:type="spellStart"/>
      <w:r w:rsidRPr="004547FA">
        <w:t>tài</w:t>
      </w:r>
      <w:proofErr w:type="spellEnd"/>
      <w:r w:rsidRPr="004547FA">
        <w:t xml:space="preserve"> </w:t>
      </w:r>
      <w:proofErr w:type="spellStart"/>
      <w:r w:rsidRPr="004547FA">
        <w:t>sản</w:t>
      </w:r>
      <w:proofErr w:type="spellEnd"/>
      <w:r w:rsidRPr="004547FA">
        <w:t xml:space="preserve"> (</w:t>
      </w:r>
      <w:proofErr w:type="spellStart"/>
      <w:r w:rsidRPr="004547FA">
        <w:t>bằng</w:t>
      </w:r>
      <w:proofErr w:type="spellEnd"/>
      <w:r w:rsidRPr="004547FA">
        <w:t xml:space="preserve"> </w:t>
      </w:r>
      <w:proofErr w:type="spellStart"/>
      <w:r w:rsidRPr="004547FA">
        <w:t>tiền</w:t>
      </w:r>
      <w:proofErr w:type="spellEnd"/>
      <w:r w:rsidRPr="004547FA">
        <w:t xml:space="preserve">, </w:t>
      </w:r>
      <w:proofErr w:type="spellStart"/>
      <w:r w:rsidRPr="004547FA">
        <w:t>tài</w:t>
      </w:r>
      <w:proofErr w:type="spellEnd"/>
      <w:r w:rsidRPr="004547FA">
        <w:t xml:space="preserve"> </w:t>
      </w:r>
      <w:proofErr w:type="spellStart"/>
      <w:r w:rsidRPr="004547FA">
        <w:t>sản</w:t>
      </w:r>
      <w:proofErr w:type="spellEnd"/>
      <w:r w:rsidRPr="004547FA">
        <w:t xml:space="preserve"> </w:t>
      </w:r>
      <w:proofErr w:type="spellStart"/>
      <w:r w:rsidRPr="004547FA">
        <w:t>thực</w:t>
      </w:r>
      <w:proofErr w:type="spellEnd"/>
      <w:r w:rsidRPr="004547FA">
        <w:t xml:space="preserve"> hay </w:t>
      </w:r>
      <w:proofErr w:type="spellStart"/>
      <w:r w:rsidRPr="004547FA">
        <w:t>uy</w:t>
      </w:r>
      <w:proofErr w:type="spellEnd"/>
      <w:r w:rsidRPr="004547FA">
        <w:t xml:space="preserve"> </w:t>
      </w:r>
      <w:proofErr w:type="spellStart"/>
      <w:r w:rsidRPr="004547FA">
        <w:t>tín</w:t>
      </w:r>
      <w:proofErr w:type="spellEnd"/>
      <w:r w:rsidRPr="004547FA">
        <w:t xml:space="preserve">) </w:t>
      </w:r>
      <w:proofErr w:type="spellStart"/>
      <w:r w:rsidRPr="004547FA">
        <w:t>trển</w:t>
      </w:r>
      <w:proofErr w:type="spellEnd"/>
      <w:r w:rsidRPr="004547FA">
        <w:t xml:space="preserve"> cơ </w:t>
      </w:r>
      <w:proofErr w:type="spellStart"/>
      <w:r w:rsidRPr="004547FA">
        <w:t>sở</w:t>
      </w:r>
      <w:proofErr w:type="spellEnd"/>
      <w:r w:rsidRPr="004547FA">
        <w:t xml:space="preserve"> lòng tin </w:t>
      </w:r>
      <w:proofErr w:type="spellStart"/>
      <w:r w:rsidRPr="004547FA">
        <w:t>khách</w:t>
      </w:r>
      <w:proofErr w:type="spellEnd"/>
      <w:r w:rsidRPr="004547FA">
        <w:t xml:space="preserve"> hàng có khả </w:t>
      </w:r>
      <w:proofErr w:type="spellStart"/>
      <w:r w:rsidRPr="004547FA">
        <w:t>năng</w:t>
      </w:r>
      <w:proofErr w:type="spellEnd"/>
      <w:r w:rsidRPr="004547FA">
        <w:t xml:space="preserve"> </w:t>
      </w:r>
      <w:proofErr w:type="spellStart"/>
      <w:r w:rsidRPr="004547FA">
        <w:t>hoàn</w:t>
      </w:r>
      <w:proofErr w:type="spellEnd"/>
      <w:r w:rsidRPr="004547FA">
        <w:t xml:space="preserve"> trả </w:t>
      </w:r>
      <w:proofErr w:type="spellStart"/>
      <w:r w:rsidRPr="004547FA">
        <w:t>gốc</w:t>
      </w:r>
      <w:proofErr w:type="spellEnd"/>
      <w:r w:rsidRPr="004547FA">
        <w:t xml:space="preserve"> </w:t>
      </w:r>
      <w:proofErr w:type="spellStart"/>
      <w:r w:rsidRPr="004547FA">
        <w:t>và</w:t>
      </w:r>
      <w:proofErr w:type="spellEnd"/>
      <w:r w:rsidRPr="004547FA">
        <w:t xml:space="preserve"> </w:t>
      </w:r>
      <w:proofErr w:type="spellStart"/>
      <w:r w:rsidRPr="004547FA">
        <w:t>lãi</w:t>
      </w:r>
      <w:proofErr w:type="spellEnd"/>
      <w:r w:rsidRPr="004547FA">
        <w:t xml:space="preserve"> </w:t>
      </w:r>
      <w:proofErr w:type="spellStart"/>
      <w:r w:rsidRPr="004547FA">
        <w:t>khi</w:t>
      </w:r>
      <w:proofErr w:type="spellEnd"/>
      <w:r w:rsidRPr="004547FA">
        <w:t xml:space="preserve"> đến hạn. Ngân hàng cấp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bằng</w:t>
      </w:r>
      <w:proofErr w:type="spellEnd"/>
      <w:r w:rsidRPr="004547FA">
        <w:t xml:space="preserve"> </w:t>
      </w:r>
      <w:proofErr w:type="spellStart"/>
      <w:r w:rsidRPr="004547FA">
        <w:t>các</w:t>
      </w:r>
      <w:proofErr w:type="spellEnd"/>
      <w:r w:rsidRPr="004547FA">
        <w:t xml:space="preserve"> nghiệp </w:t>
      </w:r>
      <w:proofErr w:type="spellStart"/>
      <w:r w:rsidRPr="004547FA">
        <w:t>vụ</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chiết</w:t>
      </w:r>
      <w:proofErr w:type="spellEnd"/>
      <w:r w:rsidRPr="004547FA">
        <w:t xml:space="preserve"> </w:t>
      </w:r>
      <w:proofErr w:type="spellStart"/>
      <w:r w:rsidRPr="004547FA">
        <w:t>khấu</w:t>
      </w:r>
      <w:proofErr w:type="spellEnd"/>
      <w:r w:rsidRPr="004547FA">
        <w:t xml:space="preserve">, </w:t>
      </w:r>
      <w:proofErr w:type="spellStart"/>
      <w:r w:rsidRPr="004547FA">
        <w:t>cho</w:t>
      </w:r>
      <w:proofErr w:type="spellEnd"/>
      <w:r w:rsidRPr="004547FA">
        <w:t xml:space="preserve"> </w:t>
      </w:r>
      <w:proofErr w:type="spellStart"/>
      <w:r w:rsidRPr="004547FA">
        <w:t>thuê</w:t>
      </w:r>
      <w:proofErr w:type="spellEnd"/>
      <w:r w:rsidRPr="004547FA">
        <w:t xml:space="preserve"> </w:t>
      </w:r>
      <w:proofErr w:type="spellStart"/>
      <w:r w:rsidRPr="004547FA">
        <w:t>tài</w:t>
      </w:r>
      <w:proofErr w:type="spellEnd"/>
      <w:r w:rsidRPr="004547FA">
        <w:t xml:space="preserve"> </w:t>
      </w:r>
      <w:proofErr w:type="spellStart"/>
      <w:r w:rsidRPr="004547FA">
        <w:t>chính</w:t>
      </w:r>
      <w:proofErr w:type="spellEnd"/>
      <w:r w:rsidRPr="004547FA">
        <w:t xml:space="preserve">, bảo </w:t>
      </w:r>
      <w:proofErr w:type="spellStart"/>
      <w:r w:rsidRPr="004547FA">
        <w:t>lãnh</w:t>
      </w:r>
      <w:proofErr w:type="spellEnd"/>
      <w:r w:rsidRPr="004547FA">
        <w:t xml:space="preserve"> </w:t>
      </w:r>
      <w:proofErr w:type="spellStart"/>
      <w:r w:rsidRPr="004547FA">
        <w:t>và</w:t>
      </w:r>
      <w:proofErr w:type="spellEnd"/>
      <w:r w:rsidRPr="004547FA">
        <w:t xml:space="preserve"> </w:t>
      </w:r>
      <w:proofErr w:type="spellStart"/>
      <w:r w:rsidRPr="004547FA">
        <w:t>các</w:t>
      </w:r>
      <w:proofErr w:type="spellEnd"/>
      <w:r w:rsidRPr="004547FA">
        <w:t xml:space="preserve"> nghiệp </w:t>
      </w:r>
      <w:proofErr w:type="spellStart"/>
      <w:r w:rsidRPr="004547FA">
        <w:t>vụ</w:t>
      </w:r>
      <w:proofErr w:type="spellEnd"/>
      <w:r w:rsidRPr="004547FA">
        <w:t xml:space="preserve"> </w:t>
      </w:r>
      <w:proofErr w:type="spellStart"/>
      <w:r w:rsidRPr="004547FA">
        <w:t>khách</w:t>
      </w:r>
      <w:commentRangeStart w:id="69"/>
      <w:del w:id="70" w:author="Kim Dung Nguyen" w:date="2022-04-22T22:18:00Z">
        <w:r w:rsidRPr="002433C9" w:rsidDel="00D95A0D">
          <w:rPr>
            <w:i/>
          </w:rPr>
          <w:delText>.</w:delText>
        </w:r>
        <w:r w:rsidR="00B21B5D" w:rsidRPr="002433C9" w:rsidDel="00D95A0D">
          <w:rPr>
            <w:i/>
          </w:rPr>
          <w:delText xml:space="preserve">(Nguồn: Giáo Trình Tín Dụng Ngân Hàng - GS. </w:delText>
        </w:r>
      </w:del>
      <w:r w:rsidR="00B21B5D" w:rsidRPr="002433C9">
        <w:rPr>
          <w:i/>
        </w:rPr>
        <w:t>Nguyễn</w:t>
      </w:r>
      <w:proofErr w:type="spellEnd"/>
      <w:r w:rsidR="00B21B5D" w:rsidRPr="002433C9">
        <w:rPr>
          <w:i/>
        </w:rPr>
        <w:t xml:space="preserve"> Văn </w:t>
      </w:r>
      <w:proofErr w:type="spellStart"/>
      <w:r w:rsidR="00B21B5D" w:rsidRPr="002433C9">
        <w:rPr>
          <w:i/>
        </w:rPr>
        <w:t>Tiến</w:t>
      </w:r>
      <w:proofErr w:type="spellEnd"/>
      <w:r w:rsidR="00B21B5D" w:rsidRPr="002433C9">
        <w:rPr>
          <w:i/>
        </w:rPr>
        <w:t>)</w:t>
      </w:r>
      <w:commentRangeEnd w:id="69"/>
      <w:r w:rsidR="004750A9">
        <w:rPr>
          <w:rStyle w:val="CommentReference"/>
        </w:rPr>
        <w:commentReference w:id="69"/>
      </w:r>
    </w:p>
    <w:p w14:paraId="1227B6EE" w14:textId="0C642317" w:rsidR="00197F3B" w:rsidRPr="004547FA" w:rsidRDefault="00197F3B" w:rsidP="00E53690">
      <w:pPr>
        <w:pStyle w:val="BodyText"/>
        <w:spacing w:before="122"/>
        <w:ind w:firstLine="567"/>
      </w:pPr>
      <w:proofErr w:type="spellStart"/>
      <w:r w:rsidRPr="004547FA">
        <w:t>Lưu</w:t>
      </w:r>
      <w:proofErr w:type="spellEnd"/>
      <w:r w:rsidRPr="004547FA">
        <w:t xml:space="preserve"> ý phân biệt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và</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Bất</w:t>
      </w:r>
      <w:proofErr w:type="spellEnd"/>
      <w:r w:rsidRPr="004547FA">
        <w:t xml:space="preserve"> </w:t>
      </w:r>
      <w:proofErr w:type="spellStart"/>
      <w:r w:rsidRPr="004547FA">
        <w:t>kì</w:t>
      </w:r>
      <w:proofErr w:type="spellEnd"/>
      <w:r w:rsidRPr="004547FA">
        <w:t xml:space="preserve"> </w:t>
      </w:r>
      <w:r w:rsidR="00885427">
        <w:t xml:space="preserve">sự chuyển </w:t>
      </w:r>
      <w:proofErr w:type="spellStart"/>
      <w:r w:rsidR="00885427">
        <w:t>giao</w:t>
      </w:r>
      <w:proofErr w:type="spellEnd"/>
      <w:r w:rsidR="00885427">
        <w:t xml:space="preserve"> </w:t>
      </w:r>
      <w:proofErr w:type="spellStart"/>
      <w:r w:rsidR="00885427">
        <w:t>quyền</w:t>
      </w:r>
      <w:proofErr w:type="spellEnd"/>
      <w:r w:rsidR="00885427">
        <w:t xml:space="preserve"> sử </w:t>
      </w:r>
      <w:proofErr w:type="spellStart"/>
      <w:r w:rsidR="00885427">
        <w:t>dụng</w:t>
      </w:r>
      <w:proofErr w:type="spellEnd"/>
      <w:r w:rsidR="00885427">
        <w:t xml:space="preserve"> </w:t>
      </w:r>
      <w:proofErr w:type="spellStart"/>
      <w:r w:rsidR="00885427">
        <w:t>tạm</w:t>
      </w:r>
      <w:proofErr w:type="spellEnd"/>
      <w:r w:rsidRPr="004547FA">
        <w:t xml:space="preserve"> thời có </w:t>
      </w:r>
      <w:proofErr w:type="spellStart"/>
      <w:r w:rsidRPr="004547FA">
        <w:t>hoàn</w:t>
      </w:r>
      <w:proofErr w:type="spellEnd"/>
      <w:r w:rsidRPr="004547FA">
        <w:t xml:space="preserve"> trả về </w:t>
      </w:r>
      <w:proofErr w:type="spellStart"/>
      <w:r w:rsidRPr="004547FA">
        <w:t>tài</w:t>
      </w:r>
      <w:proofErr w:type="spellEnd"/>
      <w:r w:rsidRPr="004547FA">
        <w:t xml:space="preserve"> </w:t>
      </w:r>
      <w:proofErr w:type="spellStart"/>
      <w:r w:rsidRPr="004547FA">
        <w:t>sản</w:t>
      </w:r>
      <w:proofErr w:type="spellEnd"/>
      <w:r w:rsidRPr="004547FA">
        <w:t xml:space="preserve"> </w:t>
      </w:r>
      <w:proofErr w:type="spellStart"/>
      <w:r w:rsidRPr="004547FA">
        <w:t>và</w:t>
      </w:r>
      <w:proofErr w:type="spellEnd"/>
      <w:r w:rsidRPr="004547FA">
        <w:t xml:space="preserve"> </w:t>
      </w:r>
      <w:proofErr w:type="spellStart"/>
      <w:r w:rsidRPr="004547FA">
        <w:t>dựa</w:t>
      </w:r>
      <w:proofErr w:type="spellEnd"/>
      <w:r w:rsidRPr="004547FA">
        <w:t xml:space="preserve"> trên cơ </w:t>
      </w:r>
      <w:proofErr w:type="spellStart"/>
      <w:r w:rsidRPr="004547FA">
        <w:t>sở</w:t>
      </w:r>
      <w:proofErr w:type="spellEnd"/>
      <w:r w:rsidRPr="004547FA">
        <w:t xml:space="preserve"> lòng tin đều phản </w:t>
      </w:r>
      <w:proofErr w:type="spellStart"/>
      <w:r w:rsidRPr="004547FA">
        <w:t>ánh</w:t>
      </w:r>
      <w:proofErr w:type="spellEnd"/>
      <w:r w:rsidRPr="004547FA">
        <w:t xml:space="preserve"> </w:t>
      </w:r>
      <w:proofErr w:type="spellStart"/>
      <w:r w:rsidRPr="004547FA">
        <w:t>quan</w:t>
      </w:r>
      <w:proofErr w:type="spellEnd"/>
      <w:r w:rsidRPr="004547FA">
        <w:t xml:space="preserve"> </w:t>
      </w:r>
      <w:proofErr w:type="spellStart"/>
      <w:r w:rsidRPr="004547FA">
        <w:t>hệ</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lastRenderedPageBreak/>
        <w:t>mối</w:t>
      </w:r>
      <w:proofErr w:type="spellEnd"/>
      <w:r w:rsidRPr="004547FA">
        <w:t xml:space="preserve"> </w:t>
      </w:r>
      <w:proofErr w:type="spellStart"/>
      <w:r w:rsidRPr="004547FA">
        <w:t>quan</w:t>
      </w:r>
      <w:proofErr w:type="spellEnd"/>
      <w:r w:rsidRPr="004547FA">
        <w:t xml:space="preserve"> </w:t>
      </w:r>
      <w:proofErr w:type="spellStart"/>
      <w:r w:rsidRPr="004547FA">
        <w:t>hệ</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này</w:t>
      </w:r>
      <w:proofErr w:type="spellEnd"/>
      <w:r w:rsidRPr="004547FA">
        <w:t xml:space="preserve"> được phản </w:t>
      </w:r>
      <w:proofErr w:type="spellStart"/>
      <w:r w:rsidRPr="004547FA">
        <w:t>ánh</w:t>
      </w:r>
      <w:proofErr w:type="spellEnd"/>
      <w:r w:rsidRPr="004547FA">
        <w:t xml:space="preserve"> </w:t>
      </w:r>
      <w:proofErr w:type="spellStart"/>
      <w:r w:rsidRPr="004547FA">
        <w:t>dưới</w:t>
      </w:r>
      <w:proofErr w:type="spellEnd"/>
      <w:r w:rsidRPr="004547FA">
        <w:t xml:space="preserve"> </w:t>
      </w:r>
      <w:proofErr w:type="spellStart"/>
      <w:r w:rsidRPr="004547FA">
        <w:t>các</w:t>
      </w:r>
      <w:proofErr w:type="spellEnd"/>
      <w:r w:rsidRPr="004547FA">
        <w:t xml:space="preserve"> hình thức: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chiế</w:t>
      </w:r>
      <w:r w:rsidR="00885427">
        <w:t>t</w:t>
      </w:r>
      <w:proofErr w:type="spellEnd"/>
      <w:r w:rsidR="00885427">
        <w:t xml:space="preserve"> </w:t>
      </w:r>
      <w:proofErr w:type="spellStart"/>
      <w:r w:rsidR="00885427">
        <w:t>khấu</w:t>
      </w:r>
      <w:proofErr w:type="spellEnd"/>
      <w:r w:rsidR="00885427">
        <w:t xml:space="preserve">, bảo </w:t>
      </w:r>
      <w:proofErr w:type="spellStart"/>
      <w:r w:rsidR="00885427">
        <w:t>lãnh</w:t>
      </w:r>
      <w:proofErr w:type="spellEnd"/>
      <w:r w:rsidR="00885427">
        <w:t xml:space="preserve"> </w:t>
      </w:r>
      <w:proofErr w:type="spellStart"/>
      <w:r w:rsidR="00885427">
        <w:t>và</w:t>
      </w:r>
      <w:proofErr w:type="spellEnd"/>
      <w:r w:rsidR="00885427">
        <w:t xml:space="preserve"> </w:t>
      </w:r>
      <w:proofErr w:type="spellStart"/>
      <w:r w:rsidR="00885427">
        <w:t>cho</w:t>
      </w:r>
      <w:proofErr w:type="spellEnd"/>
      <w:r w:rsidR="00885427">
        <w:t xml:space="preserve"> </w:t>
      </w:r>
      <w:proofErr w:type="spellStart"/>
      <w:r w:rsidR="00885427">
        <w:t>thuê</w:t>
      </w:r>
      <w:proofErr w:type="spellEnd"/>
      <w:r w:rsidR="00885427">
        <w:t xml:space="preserve"> </w:t>
      </w:r>
      <w:proofErr w:type="spellStart"/>
      <w:r w:rsidR="00885427">
        <w:t>tài</w:t>
      </w:r>
      <w:proofErr w:type="spellEnd"/>
      <w:r w:rsidRPr="004547FA">
        <w:t xml:space="preserve"> </w:t>
      </w:r>
      <w:proofErr w:type="spellStart"/>
      <w:r w:rsidRPr="004547FA">
        <w:t>chính</w:t>
      </w:r>
      <w:proofErr w:type="spellEnd"/>
      <w:r w:rsidRPr="004547FA">
        <w:t xml:space="preserve">. Như vậy, nội dung </w:t>
      </w:r>
      <w:proofErr w:type="spellStart"/>
      <w:r w:rsidRPr="004547FA">
        <w:t>tín</w:t>
      </w:r>
      <w:proofErr w:type="spellEnd"/>
      <w:r w:rsidRPr="004547FA">
        <w:t xml:space="preserve"> </w:t>
      </w:r>
      <w:proofErr w:type="spellStart"/>
      <w:r w:rsidRPr="004547FA">
        <w:t>dụng</w:t>
      </w:r>
      <w:proofErr w:type="spellEnd"/>
      <w:r w:rsidRPr="004547FA">
        <w:t xml:space="preserve"> là </w:t>
      </w:r>
      <w:proofErr w:type="spellStart"/>
      <w:r w:rsidRPr="004547FA">
        <w:t>rộng</w:t>
      </w:r>
      <w:proofErr w:type="spellEnd"/>
      <w:r w:rsidRPr="004547FA">
        <w:t xml:space="preserve"> hơn nội dung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tuy</w:t>
      </w:r>
      <w:proofErr w:type="spellEnd"/>
      <w:r w:rsidRPr="004547FA">
        <w:t xml:space="preserve"> nhiên, </w:t>
      </w:r>
      <w:proofErr w:type="spellStart"/>
      <w:r w:rsidRPr="004547FA">
        <w:t>trong</w:t>
      </w:r>
      <w:proofErr w:type="spellEnd"/>
      <w:r w:rsidRPr="004547FA">
        <w:t xml:space="preserve"> hoạt động </w:t>
      </w:r>
      <w:proofErr w:type="spellStart"/>
      <w:r w:rsidRPr="004547FA">
        <w:t>tín</w:t>
      </w:r>
      <w:proofErr w:type="spellEnd"/>
      <w:r w:rsidRPr="004547FA">
        <w:t xml:space="preserve"> </w:t>
      </w:r>
      <w:proofErr w:type="spellStart"/>
      <w:r w:rsidRPr="004547FA">
        <w:t>dụng</w:t>
      </w:r>
      <w:proofErr w:type="spellEnd"/>
      <w:r w:rsidRPr="004547FA">
        <w:t xml:space="preserve"> thì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bằng</w:t>
      </w:r>
      <w:proofErr w:type="spellEnd"/>
      <w:r w:rsidRPr="004547FA">
        <w:t xml:space="preserve"> </w:t>
      </w:r>
      <w:proofErr w:type="spellStart"/>
      <w:r w:rsidRPr="004547FA">
        <w:t>tiền</w:t>
      </w:r>
      <w:proofErr w:type="spellEnd"/>
      <w:r w:rsidRPr="004547FA">
        <w:t xml:space="preserve">) là hoạt động </w:t>
      </w:r>
      <w:proofErr w:type="spellStart"/>
      <w:r w:rsidRPr="004547FA">
        <w:t>quan</w:t>
      </w:r>
      <w:proofErr w:type="spellEnd"/>
      <w:r w:rsidRPr="004547FA">
        <w:t xml:space="preserve"> </w:t>
      </w:r>
      <w:proofErr w:type="spellStart"/>
      <w:r w:rsidRPr="004547FA">
        <w:t>trọng</w:t>
      </w:r>
      <w:proofErr w:type="spellEnd"/>
      <w:r w:rsidRPr="004547FA">
        <w:t xml:space="preserve"> </w:t>
      </w:r>
      <w:proofErr w:type="spellStart"/>
      <w:r w:rsidRPr="004547FA">
        <w:t>nhất</w:t>
      </w:r>
      <w:proofErr w:type="spellEnd"/>
      <w:r w:rsidRPr="004547FA">
        <w:t xml:space="preserve"> </w:t>
      </w:r>
      <w:proofErr w:type="spellStart"/>
      <w:r w:rsidRPr="004547FA">
        <w:t>và</w:t>
      </w:r>
      <w:proofErr w:type="spellEnd"/>
      <w:r w:rsidRPr="004547FA">
        <w:t xml:space="preserve">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trọng</w:t>
      </w:r>
      <w:proofErr w:type="spellEnd"/>
      <w:r w:rsidRPr="004547FA">
        <w:t xml:space="preserve"> </w:t>
      </w:r>
      <w:proofErr w:type="spellStart"/>
      <w:r w:rsidRPr="004547FA">
        <w:t>lớn</w:t>
      </w:r>
      <w:proofErr w:type="spellEnd"/>
      <w:r w:rsidRPr="004547FA">
        <w:t xml:space="preserve"> </w:t>
      </w:r>
      <w:proofErr w:type="spellStart"/>
      <w:r w:rsidRPr="004547FA">
        <w:t>nhất</w:t>
      </w:r>
      <w:proofErr w:type="spellEnd"/>
      <w:r w:rsidRPr="004547FA">
        <w:t xml:space="preserve"> </w:t>
      </w:r>
      <w:proofErr w:type="spellStart"/>
      <w:r w:rsidRPr="004547FA">
        <w:t>tại</w:t>
      </w:r>
      <w:proofErr w:type="spellEnd"/>
      <w:r w:rsidRPr="004547FA">
        <w:t xml:space="preserve"> </w:t>
      </w:r>
      <w:proofErr w:type="spellStart"/>
      <w:r w:rsidRPr="004547FA">
        <w:t>các</w:t>
      </w:r>
      <w:proofErr w:type="spellEnd"/>
      <w:r w:rsidRPr="004547FA">
        <w:t xml:space="preserve"> NHTM. </w:t>
      </w:r>
      <w:proofErr w:type="spellStart"/>
      <w:r w:rsidRPr="004547FA">
        <w:t>Vì</w:t>
      </w:r>
      <w:proofErr w:type="spellEnd"/>
      <w:r w:rsidRPr="004547FA">
        <w:t xml:space="preserve"> vậy </w:t>
      </w:r>
      <w:proofErr w:type="spellStart"/>
      <w:r w:rsidRPr="004547FA">
        <w:t>thuật</w:t>
      </w:r>
      <w:proofErr w:type="spellEnd"/>
      <w:r w:rsidRPr="004547FA">
        <w:t xml:space="preserve"> </w:t>
      </w:r>
      <w:proofErr w:type="spellStart"/>
      <w:r w:rsidRPr="004547FA">
        <w:t>ngữ</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được </w:t>
      </w:r>
      <w:proofErr w:type="spellStart"/>
      <w:r w:rsidRPr="004547FA">
        <w:t>hiểu</w:t>
      </w:r>
      <w:proofErr w:type="spellEnd"/>
      <w:r w:rsidRPr="004547FA">
        <w:t xml:space="preserve"> </w:t>
      </w:r>
      <w:proofErr w:type="spellStart"/>
      <w:r w:rsidRPr="004547FA">
        <w:t>theo</w:t>
      </w:r>
      <w:proofErr w:type="spellEnd"/>
      <w:r w:rsidRPr="004547FA">
        <w:t xml:space="preserve"> nghĩa </w:t>
      </w:r>
      <w:proofErr w:type="spellStart"/>
      <w:r w:rsidRPr="004547FA">
        <w:t>rộng</w:t>
      </w:r>
      <w:proofErr w:type="spellEnd"/>
      <w:r w:rsidRPr="004547FA">
        <w:t xml:space="preserve"> </w:t>
      </w:r>
      <w:proofErr w:type="spellStart"/>
      <w:r w:rsidRPr="004547FA">
        <w:t>khái</w:t>
      </w:r>
      <w:proofErr w:type="spellEnd"/>
      <w:r w:rsidRPr="004547FA">
        <w:t xml:space="preserve"> </w:t>
      </w:r>
      <w:proofErr w:type="spellStart"/>
      <w:r w:rsidRPr="004547FA">
        <w:t>quát</w:t>
      </w:r>
      <w:proofErr w:type="spellEnd"/>
      <w:r w:rsidRPr="004547FA">
        <w:t xml:space="preserve"> như trên hay nghĩa </w:t>
      </w:r>
      <w:proofErr w:type="spellStart"/>
      <w:r w:rsidRPr="004547FA">
        <w:t>hẹp</w:t>
      </w:r>
      <w:proofErr w:type="spellEnd"/>
      <w:r w:rsidRPr="004547FA">
        <w:t xml:space="preserve"> là </w:t>
      </w:r>
      <w:proofErr w:type="spellStart"/>
      <w:r w:rsidRPr="004547FA">
        <w:t>cho</w:t>
      </w:r>
      <w:proofErr w:type="spellEnd"/>
      <w:r w:rsidRPr="004547FA">
        <w:t xml:space="preserve"> </w:t>
      </w:r>
      <w:proofErr w:type="spellStart"/>
      <w:r w:rsidRPr="004547FA">
        <w:t>vay</w:t>
      </w:r>
      <w:proofErr w:type="spellEnd"/>
      <w:r w:rsidRPr="004547FA">
        <w:t>.</w:t>
      </w:r>
    </w:p>
    <w:p w14:paraId="6264DF21" w14:textId="241491F5" w:rsidR="00A17716" w:rsidRPr="004547FA" w:rsidRDefault="00A17716" w:rsidP="003B22E0">
      <w:pPr>
        <w:pStyle w:val="Heading3"/>
        <w:ind w:left="0"/>
      </w:pPr>
      <w:bookmarkStart w:id="71" w:name="_Toc99270208"/>
      <w:bookmarkStart w:id="72" w:name="_Toc101095482"/>
      <w:r w:rsidRPr="004547FA">
        <w:t xml:space="preserve">1.1.2. </w:t>
      </w:r>
      <w:proofErr w:type="spellStart"/>
      <w:r w:rsidRPr="004547FA">
        <w:t>Đặc</w:t>
      </w:r>
      <w:proofErr w:type="spellEnd"/>
      <w:r w:rsidRPr="004547FA">
        <w:t xml:space="preserve"> </w:t>
      </w:r>
      <w:proofErr w:type="spellStart"/>
      <w:r w:rsidRPr="004547FA">
        <w:t>điểm</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ngân hàng</w:t>
      </w:r>
      <w:bookmarkEnd w:id="71"/>
      <w:bookmarkEnd w:id="72"/>
    </w:p>
    <w:p w14:paraId="01653C7B" w14:textId="16D1C4E4" w:rsidR="00821CDB" w:rsidRPr="004547FA" w:rsidRDefault="00821CDB" w:rsidP="00E53690">
      <w:pPr>
        <w:pStyle w:val="BodyText"/>
        <w:ind w:firstLine="567"/>
      </w:pPr>
      <w:proofErr w:type="spellStart"/>
      <w:r w:rsidRPr="004547FA">
        <w:t>Tín</w:t>
      </w:r>
      <w:proofErr w:type="spellEnd"/>
      <w:r w:rsidRPr="004547FA">
        <w:t xml:space="preserve"> </w:t>
      </w:r>
      <w:proofErr w:type="spellStart"/>
      <w:r w:rsidRPr="004547FA">
        <w:t>dụng</w:t>
      </w:r>
      <w:proofErr w:type="spellEnd"/>
      <w:r w:rsidRPr="004547FA">
        <w:t xml:space="preserve"> ngân </w:t>
      </w:r>
      <w:proofErr w:type="spellStart"/>
      <w:r w:rsidRPr="004547FA">
        <w:t>hàng</w:t>
      </w:r>
      <w:proofErr w:type="spellEnd"/>
      <w:r w:rsidRPr="004547FA">
        <w:t xml:space="preserve"> có 5 </w:t>
      </w:r>
      <w:proofErr w:type="spellStart"/>
      <w:r w:rsidRPr="004547FA">
        <w:t>đặc</w:t>
      </w:r>
      <w:proofErr w:type="spellEnd"/>
      <w:r w:rsidRPr="004547FA">
        <w:t xml:space="preserve"> </w:t>
      </w:r>
      <w:proofErr w:type="spellStart"/>
      <w:r w:rsidRPr="004547FA">
        <w:t>điểm</w:t>
      </w:r>
      <w:proofErr w:type="spellEnd"/>
      <w:r w:rsidRPr="004547FA">
        <w:t xml:space="preserve"> </w:t>
      </w:r>
      <w:proofErr w:type="spellStart"/>
      <w:r w:rsidRPr="004547FA">
        <w:t>của</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nói</w:t>
      </w:r>
      <w:proofErr w:type="spellEnd"/>
      <w:r w:rsidRPr="004547FA">
        <w:t xml:space="preserve"> </w:t>
      </w:r>
      <w:proofErr w:type="spellStart"/>
      <w:r w:rsidRPr="004547FA">
        <w:t>chung</w:t>
      </w:r>
      <w:proofErr w:type="spellEnd"/>
      <w:r w:rsidRPr="004547FA">
        <w:t xml:space="preserve"> như </w:t>
      </w:r>
      <w:proofErr w:type="spellStart"/>
      <w:r w:rsidRPr="004547FA">
        <w:t>sau</w:t>
      </w:r>
      <w:proofErr w:type="spellEnd"/>
      <w:r w:rsidRPr="004547FA">
        <w:t>:</w:t>
      </w:r>
    </w:p>
    <w:p w14:paraId="23CDF86D" w14:textId="77777777" w:rsidR="00821CDB" w:rsidRPr="004547FA" w:rsidRDefault="00821CDB" w:rsidP="00E53690">
      <w:pPr>
        <w:pStyle w:val="BodyText"/>
        <w:ind w:firstLine="567"/>
      </w:pPr>
      <w:r w:rsidRPr="004547FA">
        <w:rPr>
          <w:i/>
        </w:rPr>
        <w:t xml:space="preserve">Thứ </w:t>
      </w:r>
      <w:proofErr w:type="spellStart"/>
      <w:r w:rsidRPr="004547FA">
        <w:rPr>
          <w:i/>
        </w:rPr>
        <w:t>nhất</w:t>
      </w:r>
      <w:proofErr w:type="spellEnd"/>
      <w:r w:rsidRPr="004547FA">
        <w:rPr>
          <w:i/>
        </w:rPr>
        <w:t xml:space="preserve">, </w:t>
      </w:r>
      <w:proofErr w:type="spellStart"/>
      <w:r w:rsidRPr="004547FA">
        <w:rPr>
          <w:i/>
        </w:rPr>
        <w:t>tín</w:t>
      </w:r>
      <w:proofErr w:type="spellEnd"/>
      <w:r w:rsidRPr="004547FA">
        <w:rPr>
          <w:i/>
        </w:rPr>
        <w:t xml:space="preserve"> </w:t>
      </w:r>
      <w:proofErr w:type="spellStart"/>
      <w:r w:rsidRPr="004547FA">
        <w:rPr>
          <w:i/>
        </w:rPr>
        <w:t>dụng</w:t>
      </w:r>
      <w:proofErr w:type="spellEnd"/>
      <w:r w:rsidRPr="004547FA">
        <w:rPr>
          <w:i/>
        </w:rPr>
        <w:t xml:space="preserve"> ngân hàng </w:t>
      </w:r>
      <w:proofErr w:type="spellStart"/>
      <w:r w:rsidRPr="004547FA">
        <w:rPr>
          <w:i/>
        </w:rPr>
        <w:t>dựa</w:t>
      </w:r>
      <w:proofErr w:type="spellEnd"/>
      <w:r w:rsidRPr="004547FA">
        <w:rPr>
          <w:i/>
        </w:rPr>
        <w:t xml:space="preserve"> trên cơ </w:t>
      </w:r>
      <w:proofErr w:type="spellStart"/>
      <w:r w:rsidRPr="004547FA">
        <w:rPr>
          <w:i/>
        </w:rPr>
        <w:t>sở</w:t>
      </w:r>
      <w:proofErr w:type="spellEnd"/>
      <w:r w:rsidRPr="004547FA">
        <w:rPr>
          <w:i/>
        </w:rPr>
        <w:t xml:space="preserve"> lòng tin. </w:t>
      </w:r>
      <w:r w:rsidRPr="004547FA">
        <w:t xml:space="preserve">Ngân hàng </w:t>
      </w:r>
      <w:proofErr w:type="spellStart"/>
      <w:r w:rsidRPr="004547FA">
        <w:t>chỉ</w:t>
      </w:r>
      <w:proofErr w:type="spellEnd"/>
      <w:r w:rsidRPr="004547FA">
        <w:t xml:space="preserve"> có lòng tin </w:t>
      </w:r>
      <w:proofErr w:type="spellStart"/>
      <w:r w:rsidRPr="004547FA">
        <w:t>khi</w:t>
      </w:r>
      <w:proofErr w:type="spellEnd"/>
      <w:r w:rsidRPr="004547FA">
        <w:t xml:space="preserve"> </w:t>
      </w:r>
      <w:proofErr w:type="spellStart"/>
      <w:r w:rsidRPr="004547FA">
        <w:t>khách</w:t>
      </w:r>
      <w:proofErr w:type="spellEnd"/>
      <w:r w:rsidRPr="004547FA">
        <w:t xml:space="preserve"> hàng sử </w:t>
      </w:r>
      <w:proofErr w:type="spellStart"/>
      <w:r w:rsidRPr="004547FA">
        <w:t>dụng</w:t>
      </w:r>
      <w:proofErr w:type="spellEnd"/>
      <w:r w:rsidRPr="004547FA">
        <w:t xml:space="preserve"> </w:t>
      </w:r>
      <w:proofErr w:type="spellStart"/>
      <w:r w:rsidRPr="004547FA">
        <w:t>vốn</w:t>
      </w:r>
      <w:proofErr w:type="spellEnd"/>
      <w:r w:rsidRPr="004547FA">
        <w:t xml:space="preserve"> </w:t>
      </w:r>
      <w:proofErr w:type="spellStart"/>
      <w:r w:rsidRPr="004547FA">
        <w:t>vay</w:t>
      </w:r>
      <w:proofErr w:type="spellEnd"/>
      <w:r w:rsidRPr="004547FA">
        <w:t xml:space="preserve"> đúng </w:t>
      </w:r>
      <w:proofErr w:type="spellStart"/>
      <w:r w:rsidRPr="004547FA">
        <w:t>mục</w:t>
      </w:r>
      <w:proofErr w:type="spellEnd"/>
      <w:r w:rsidRPr="004547FA">
        <w:t xml:space="preserve"> </w:t>
      </w:r>
      <w:proofErr w:type="spellStart"/>
      <w:r w:rsidRPr="004547FA">
        <w:t>đích</w:t>
      </w:r>
      <w:proofErr w:type="spellEnd"/>
      <w:r w:rsidRPr="004547FA">
        <w:t xml:space="preserve">, </w:t>
      </w:r>
      <w:proofErr w:type="spellStart"/>
      <w:r w:rsidRPr="004547FA">
        <w:t>hiệu</w:t>
      </w:r>
      <w:proofErr w:type="spellEnd"/>
      <w:r w:rsidRPr="004547FA">
        <w:t xml:space="preserve"> quả </w:t>
      </w:r>
      <w:proofErr w:type="spellStart"/>
      <w:r w:rsidRPr="004547FA">
        <w:t>và</w:t>
      </w:r>
      <w:proofErr w:type="spellEnd"/>
      <w:r w:rsidRPr="004547FA">
        <w:t xml:space="preserve"> có khả </w:t>
      </w:r>
      <w:proofErr w:type="spellStart"/>
      <w:r w:rsidRPr="004547FA">
        <w:t>năng</w:t>
      </w:r>
      <w:proofErr w:type="spellEnd"/>
      <w:r w:rsidRPr="004547FA">
        <w:t xml:space="preserve"> </w:t>
      </w:r>
      <w:proofErr w:type="spellStart"/>
      <w:r w:rsidRPr="004547FA">
        <w:t>hoàn</w:t>
      </w:r>
      <w:proofErr w:type="spellEnd"/>
      <w:r w:rsidRPr="004547FA">
        <w:t xml:space="preserve"> trả </w:t>
      </w:r>
      <w:proofErr w:type="spellStart"/>
      <w:r w:rsidRPr="004547FA">
        <w:t>nợ</w:t>
      </w:r>
      <w:proofErr w:type="spellEnd"/>
      <w:r w:rsidRPr="004547FA">
        <w:t xml:space="preserve"> </w:t>
      </w:r>
      <w:proofErr w:type="spellStart"/>
      <w:r w:rsidRPr="004547FA">
        <w:t>vay</w:t>
      </w:r>
      <w:proofErr w:type="spellEnd"/>
      <w:r w:rsidRPr="004547FA">
        <w:t xml:space="preserve"> (</w:t>
      </w:r>
      <w:proofErr w:type="spellStart"/>
      <w:r w:rsidRPr="004547FA">
        <w:t>gốc</w:t>
      </w:r>
      <w:proofErr w:type="spellEnd"/>
      <w:r w:rsidRPr="004547FA">
        <w:t xml:space="preserve">, </w:t>
      </w:r>
      <w:proofErr w:type="spellStart"/>
      <w:r w:rsidRPr="004547FA">
        <w:t>lãi</w:t>
      </w:r>
      <w:proofErr w:type="spellEnd"/>
      <w:r w:rsidRPr="004547FA">
        <w:t xml:space="preserve">) đúng </w:t>
      </w:r>
      <w:proofErr w:type="spellStart"/>
      <w:r w:rsidRPr="004547FA">
        <w:t>hạn</w:t>
      </w:r>
      <w:proofErr w:type="spellEnd"/>
      <w:r w:rsidRPr="004547FA">
        <w:t xml:space="preserve">. Còn </w:t>
      </w:r>
      <w:proofErr w:type="spellStart"/>
      <w:r w:rsidRPr="004547FA">
        <w:t>người</w:t>
      </w:r>
      <w:proofErr w:type="spellEnd"/>
      <w:r w:rsidRPr="004547FA">
        <w:t xml:space="preserve"> </w:t>
      </w:r>
      <w:proofErr w:type="spellStart"/>
      <w:r w:rsidRPr="004547FA">
        <w:t>vay</w:t>
      </w:r>
      <w:proofErr w:type="spellEnd"/>
      <w:r w:rsidRPr="004547FA">
        <w:t xml:space="preserve"> tin tưởng vào khả </w:t>
      </w:r>
      <w:proofErr w:type="spellStart"/>
      <w:r w:rsidRPr="004547FA">
        <w:t>năng</w:t>
      </w:r>
      <w:proofErr w:type="spellEnd"/>
      <w:r w:rsidRPr="004547FA">
        <w:t xml:space="preserve"> </w:t>
      </w:r>
      <w:proofErr w:type="spellStart"/>
      <w:r w:rsidRPr="004547FA">
        <w:t>kiếm</w:t>
      </w:r>
      <w:proofErr w:type="spellEnd"/>
      <w:r w:rsidRPr="004547FA">
        <w:t xml:space="preserve"> được </w:t>
      </w:r>
      <w:proofErr w:type="spellStart"/>
      <w:r w:rsidRPr="004547FA">
        <w:t>tiền</w:t>
      </w:r>
      <w:proofErr w:type="spellEnd"/>
      <w:r w:rsidRPr="004547FA">
        <w:t xml:space="preserve"> </w:t>
      </w:r>
      <w:proofErr w:type="spellStart"/>
      <w:r w:rsidRPr="004547FA">
        <w:t>trong</w:t>
      </w:r>
      <w:proofErr w:type="spellEnd"/>
      <w:r w:rsidRPr="004547FA">
        <w:t xml:space="preserve"> tương </w:t>
      </w:r>
      <w:proofErr w:type="spellStart"/>
      <w:r w:rsidRPr="004547FA">
        <w:t>lai</w:t>
      </w:r>
      <w:proofErr w:type="spellEnd"/>
      <w:r w:rsidRPr="004547FA">
        <w:t xml:space="preserve"> </w:t>
      </w:r>
      <w:proofErr w:type="spellStart"/>
      <w:r w:rsidRPr="004547FA">
        <w:t>đê</w:t>
      </w:r>
      <w:proofErr w:type="spellEnd"/>
      <w:r w:rsidRPr="004547FA">
        <w:t xml:space="preserve">̉ trả </w:t>
      </w:r>
      <w:proofErr w:type="spellStart"/>
      <w:r w:rsidRPr="004547FA">
        <w:t>nợ</w:t>
      </w:r>
      <w:proofErr w:type="spellEnd"/>
      <w:r w:rsidRPr="004547FA">
        <w:t xml:space="preserve"> </w:t>
      </w:r>
      <w:proofErr w:type="spellStart"/>
      <w:r w:rsidRPr="004547FA">
        <w:t>gốc</w:t>
      </w:r>
      <w:proofErr w:type="spellEnd"/>
      <w:r w:rsidRPr="004547FA">
        <w:t xml:space="preserve"> </w:t>
      </w:r>
      <w:proofErr w:type="spellStart"/>
      <w:r w:rsidRPr="004547FA">
        <w:t>và</w:t>
      </w:r>
      <w:proofErr w:type="spellEnd"/>
      <w:r w:rsidRPr="004547FA">
        <w:t xml:space="preserve"> </w:t>
      </w:r>
      <w:proofErr w:type="spellStart"/>
      <w:r w:rsidRPr="004547FA">
        <w:t>lãi</w:t>
      </w:r>
      <w:proofErr w:type="spellEnd"/>
      <w:r w:rsidRPr="004547FA">
        <w:t>.</w:t>
      </w:r>
    </w:p>
    <w:p w14:paraId="7C9E8696" w14:textId="46D93BA3" w:rsidR="00821CDB" w:rsidRPr="004547FA" w:rsidRDefault="00821CDB" w:rsidP="00E53690">
      <w:pPr>
        <w:pStyle w:val="BodyText"/>
        <w:ind w:firstLine="567"/>
      </w:pPr>
      <w:proofErr w:type="spellStart"/>
      <w:r w:rsidRPr="004547FA">
        <w:t>Đây</w:t>
      </w:r>
      <w:proofErr w:type="spellEnd"/>
      <w:r w:rsidRPr="004547FA">
        <w:t xml:space="preserve"> là </w:t>
      </w:r>
      <w:proofErr w:type="spellStart"/>
      <w:r w:rsidRPr="004547FA">
        <w:t>đặc</w:t>
      </w:r>
      <w:proofErr w:type="spellEnd"/>
      <w:r w:rsidRPr="004547FA">
        <w:t xml:space="preserve"> </w:t>
      </w:r>
      <w:proofErr w:type="spellStart"/>
      <w:r w:rsidRPr="004547FA">
        <w:t>điểm</w:t>
      </w:r>
      <w:proofErr w:type="spellEnd"/>
      <w:r w:rsidRPr="004547FA">
        <w:t xml:space="preserve"> </w:t>
      </w:r>
      <w:proofErr w:type="spellStart"/>
      <w:r w:rsidRPr="004547FA">
        <w:t>quan</w:t>
      </w:r>
      <w:proofErr w:type="spellEnd"/>
      <w:r w:rsidRPr="004547FA">
        <w:t xml:space="preserve"> </w:t>
      </w:r>
      <w:proofErr w:type="spellStart"/>
      <w:r w:rsidRPr="004547FA">
        <w:t>trọng</w:t>
      </w:r>
      <w:proofErr w:type="spellEnd"/>
      <w:r w:rsidRPr="004547FA">
        <w:t xml:space="preserve"> </w:t>
      </w:r>
      <w:proofErr w:type="spellStart"/>
      <w:r w:rsidRPr="004547FA">
        <w:t>nhất</w:t>
      </w:r>
      <w:proofErr w:type="spellEnd"/>
      <w:r w:rsidRPr="004547FA">
        <w:t xml:space="preserve"> </w:t>
      </w:r>
      <w:proofErr w:type="spellStart"/>
      <w:r w:rsidRPr="004547FA">
        <w:t>đê</w:t>
      </w:r>
      <w:proofErr w:type="spellEnd"/>
      <w:r w:rsidRPr="004547FA">
        <w:t xml:space="preserve">̉ </w:t>
      </w:r>
      <w:proofErr w:type="spellStart"/>
      <w:r w:rsidRPr="004547FA">
        <w:t>tạo</w:t>
      </w:r>
      <w:proofErr w:type="spellEnd"/>
      <w:r w:rsidRPr="004547FA">
        <w:t xml:space="preserve"> </w:t>
      </w:r>
      <w:proofErr w:type="spellStart"/>
      <w:r w:rsidRPr="004547FA">
        <w:t>ra</w:t>
      </w:r>
      <w:proofErr w:type="spellEnd"/>
      <w:r w:rsidRPr="004547FA">
        <w:t xml:space="preserve"> </w:t>
      </w:r>
      <w:proofErr w:type="spellStart"/>
      <w:r w:rsidRPr="004547FA">
        <w:t>các</w:t>
      </w:r>
      <w:proofErr w:type="spellEnd"/>
      <w:r w:rsidRPr="004547FA">
        <w:t xml:space="preserve"> </w:t>
      </w:r>
      <w:proofErr w:type="spellStart"/>
      <w:r w:rsidRPr="004547FA">
        <w:t>đặc</w:t>
      </w:r>
      <w:proofErr w:type="spellEnd"/>
      <w:r w:rsidRPr="004547FA">
        <w:t xml:space="preserve"> </w:t>
      </w:r>
      <w:proofErr w:type="spellStart"/>
      <w:r w:rsidRPr="004547FA">
        <w:t>điểm</w:t>
      </w:r>
      <w:proofErr w:type="spellEnd"/>
      <w:r w:rsidRPr="004547FA">
        <w:t xml:space="preserve"> </w:t>
      </w:r>
      <w:proofErr w:type="spellStart"/>
      <w:r w:rsidRPr="004547FA">
        <w:t>tiếp</w:t>
      </w:r>
      <w:proofErr w:type="spellEnd"/>
      <w:r w:rsidRPr="004547FA">
        <w:t xml:space="preserve"> </w:t>
      </w:r>
      <w:proofErr w:type="spellStart"/>
      <w:r w:rsidRPr="004547FA">
        <w:t>theo.</w:t>
      </w:r>
      <w:proofErr w:type="spellEnd"/>
    </w:p>
    <w:p w14:paraId="689E1254" w14:textId="2E00B77D" w:rsidR="00821CDB" w:rsidRPr="004547FA" w:rsidRDefault="00821CDB" w:rsidP="00E53690">
      <w:pPr>
        <w:pStyle w:val="BodyText"/>
        <w:ind w:firstLine="567"/>
      </w:pPr>
      <w:r w:rsidRPr="004547FA">
        <w:rPr>
          <w:i/>
        </w:rPr>
        <w:t xml:space="preserve">Thứ </w:t>
      </w:r>
      <w:proofErr w:type="spellStart"/>
      <w:r w:rsidRPr="004547FA">
        <w:rPr>
          <w:i/>
        </w:rPr>
        <w:t>hai</w:t>
      </w:r>
      <w:proofErr w:type="spellEnd"/>
      <w:r w:rsidRPr="004547FA">
        <w:rPr>
          <w:i/>
        </w:rPr>
        <w:t xml:space="preserve">, </w:t>
      </w:r>
      <w:proofErr w:type="spellStart"/>
      <w:r w:rsidRPr="004547FA">
        <w:rPr>
          <w:i/>
        </w:rPr>
        <w:t>tín</w:t>
      </w:r>
      <w:proofErr w:type="spellEnd"/>
      <w:r w:rsidRPr="004547FA">
        <w:rPr>
          <w:i/>
        </w:rPr>
        <w:t xml:space="preserve"> </w:t>
      </w:r>
      <w:proofErr w:type="spellStart"/>
      <w:r w:rsidRPr="004547FA">
        <w:rPr>
          <w:i/>
        </w:rPr>
        <w:t>dụng</w:t>
      </w:r>
      <w:proofErr w:type="spellEnd"/>
      <w:r w:rsidRPr="004547FA">
        <w:rPr>
          <w:i/>
        </w:rPr>
        <w:t xml:space="preserve"> là sự chuyển </w:t>
      </w:r>
      <w:proofErr w:type="spellStart"/>
      <w:r w:rsidRPr="004547FA">
        <w:rPr>
          <w:i/>
        </w:rPr>
        <w:t>nhượng</w:t>
      </w:r>
      <w:proofErr w:type="spellEnd"/>
      <w:r w:rsidRPr="004547FA">
        <w:rPr>
          <w:i/>
        </w:rPr>
        <w:t xml:space="preserve"> </w:t>
      </w:r>
      <w:proofErr w:type="spellStart"/>
      <w:r w:rsidRPr="004547FA">
        <w:rPr>
          <w:i/>
        </w:rPr>
        <w:t>tài</w:t>
      </w:r>
      <w:proofErr w:type="spellEnd"/>
      <w:r w:rsidRPr="004547FA">
        <w:rPr>
          <w:i/>
        </w:rPr>
        <w:t xml:space="preserve"> </w:t>
      </w:r>
      <w:proofErr w:type="spellStart"/>
      <w:r w:rsidRPr="004547FA">
        <w:rPr>
          <w:i/>
        </w:rPr>
        <w:t>sản</w:t>
      </w:r>
      <w:proofErr w:type="spellEnd"/>
      <w:r w:rsidRPr="004547FA">
        <w:rPr>
          <w:i/>
        </w:rPr>
        <w:t xml:space="preserve"> có thời hạn hay có tính </w:t>
      </w:r>
      <w:proofErr w:type="spellStart"/>
      <w:r w:rsidRPr="004547FA">
        <w:rPr>
          <w:i/>
        </w:rPr>
        <w:t>hoàn</w:t>
      </w:r>
      <w:proofErr w:type="spellEnd"/>
      <w:r w:rsidRPr="004547FA">
        <w:rPr>
          <w:i/>
        </w:rPr>
        <w:t xml:space="preserve"> trả. </w:t>
      </w:r>
      <w:r w:rsidRPr="004547FA">
        <w:t xml:space="preserve">Ngân </w:t>
      </w:r>
      <w:proofErr w:type="spellStart"/>
      <w:r w:rsidRPr="004547FA">
        <w:t>hàng</w:t>
      </w:r>
      <w:proofErr w:type="spellEnd"/>
      <w:r w:rsidRPr="004547FA">
        <w:t xml:space="preserve"> là trung </w:t>
      </w:r>
      <w:proofErr w:type="spellStart"/>
      <w:r w:rsidRPr="004547FA">
        <w:t>gian</w:t>
      </w:r>
      <w:proofErr w:type="spellEnd"/>
      <w:r w:rsidRPr="004547FA">
        <w:t xml:space="preserve"> </w:t>
      </w:r>
      <w:proofErr w:type="spellStart"/>
      <w:r w:rsidRPr="004547FA">
        <w:t>tài</w:t>
      </w:r>
      <w:proofErr w:type="spellEnd"/>
      <w:r w:rsidRPr="004547FA">
        <w:t xml:space="preserve"> </w:t>
      </w:r>
      <w:proofErr w:type="spellStart"/>
      <w:r w:rsidRPr="004547FA">
        <w:t>chính</w:t>
      </w:r>
      <w:proofErr w:type="spellEnd"/>
      <w:r w:rsidRPr="004547FA">
        <w:t xml:space="preserve"> </w:t>
      </w:r>
      <w:proofErr w:type="gramStart"/>
      <w:r w:rsidRPr="004547FA">
        <w:t xml:space="preserve">“ </w:t>
      </w:r>
      <w:proofErr w:type="spellStart"/>
      <w:r w:rsidRPr="004547FA">
        <w:t>đi</w:t>
      </w:r>
      <w:proofErr w:type="spellEnd"/>
      <w:proofErr w:type="gramEnd"/>
      <w:r w:rsidRPr="004547FA">
        <w:t xml:space="preserve"> </w:t>
      </w:r>
      <w:proofErr w:type="spellStart"/>
      <w:r w:rsidRPr="004547FA">
        <w:t>vay</w:t>
      </w:r>
      <w:proofErr w:type="spellEnd"/>
      <w:r w:rsidRPr="004547FA">
        <w:t xml:space="preserve"> </w:t>
      </w:r>
      <w:proofErr w:type="spellStart"/>
      <w:r w:rsidRPr="004547FA">
        <w:t>đê</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nên mọi </w:t>
      </w:r>
      <w:proofErr w:type="spellStart"/>
      <w:r w:rsidRPr="004547FA">
        <w:t>khoản</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của</w:t>
      </w:r>
      <w:proofErr w:type="spellEnd"/>
      <w:r w:rsidRPr="004547FA">
        <w:t xml:space="preserve"> ngân </w:t>
      </w:r>
      <w:proofErr w:type="spellStart"/>
      <w:r w:rsidRPr="004547FA">
        <w:t>hàng</w:t>
      </w:r>
      <w:proofErr w:type="spellEnd"/>
      <w:r w:rsidRPr="004547FA">
        <w:t xml:space="preserve"> đều có </w:t>
      </w:r>
      <w:proofErr w:type="spellStart"/>
      <w:r w:rsidRPr="004547FA">
        <w:t>thời</w:t>
      </w:r>
      <w:proofErr w:type="spellEnd"/>
      <w:r w:rsidRPr="004547FA">
        <w:t xml:space="preserve"> </w:t>
      </w:r>
      <w:proofErr w:type="spellStart"/>
      <w:r w:rsidRPr="004547FA">
        <w:t>hạn</w:t>
      </w:r>
      <w:proofErr w:type="spellEnd"/>
      <w:r w:rsidRPr="004547FA">
        <w:t xml:space="preserve">, </w:t>
      </w:r>
      <w:proofErr w:type="spellStart"/>
      <w:r w:rsidRPr="004547FA">
        <w:t>đảm</w:t>
      </w:r>
      <w:proofErr w:type="spellEnd"/>
      <w:r w:rsidRPr="004547FA">
        <w:t xml:space="preserve"> </w:t>
      </w:r>
      <w:proofErr w:type="spellStart"/>
      <w:r w:rsidRPr="004547FA">
        <w:t>bảo</w:t>
      </w:r>
      <w:proofErr w:type="spellEnd"/>
      <w:r w:rsidRPr="004547FA">
        <w:t xml:space="preserve"> </w:t>
      </w:r>
      <w:proofErr w:type="spellStart"/>
      <w:r w:rsidRPr="004547FA">
        <w:t>cho</w:t>
      </w:r>
      <w:proofErr w:type="spellEnd"/>
      <w:r w:rsidRPr="004547FA">
        <w:t xml:space="preserve"> ngân hàng </w:t>
      </w:r>
      <w:proofErr w:type="spellStart"/>
      <w:r w:rsidRPr="004547FA">
        <w:t>hoàn</w:t>
      </w:r>
      <w:proofErr w:type="spellEnd"/>
      <w:r w:rsidRPr="004547FA">
        <w:t xml:space="preserve"> trả </w:t>
      </w:r>
      <w:proofErr w:type="spellStart"/>
      <w:r w:rsidRPr="004547FA">
        <w:t>vốn</w:t>
      </w:r>
      <w:proofErr w:type="spellEnd"/>
      <w:r w:rsidRPr="004547FA">
        <w:t xml:space="preserve"> </w:t>
      </w:r>
      <w:proofErr w:type="spellStart"/>
      <w:r w:rsidRPr="004547FA">
        <w:t>huy</w:t>
      </w:r>
      <w:proofErr w:type="spellEnd"/>
      <w:r w:rsidRPr="004547FA">
        <w:t xml:space="preserve"> động. </w:t>
      </w:r>
      <w:proofErr w:type="spellStart"/>
      <w:r w:rsidRPr="004547FA">
        <w:t>Đê</w:t>
      </w:r>
      <w:proofErr w:type="spellEnd"/>
      <w:r w:rsidRPr="004547FA">
        <w:t xml:space="preserve">̉ </w:t>
      </w:r>
      <w:proofErr w:type="spellStart"/>
      <w:r w:rsidRPr="004547FA">
        <w:t>xác</w:t>
      </w:r>
      <w:proofErr w:type="spellEnd"/>
      <w:r w:rsidRPr="004547FA">
        <w:t xml:space="preserve"> định </w:t>
      </w:r>
      <w:proofErr w:type="spellStart"/>
      <w:r w:rsidRPr="004547FA">
        <w:t>thời</w:t>
      </w:r>
      <w:proofErr w:type="spellEnd"/>
      <w:r w:rsidRPr="004547FA">
        <w:t xml:space="preserve"> </w:t>
      </w:r>
      <w:proofErr w:type="spellStart"/>
      <w:r w:rsidRPr="004547FA">
        <w:t>hạn</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hợp lý, ngân hàng </w:t>
      </w:r>
      <w:proofErr w:type="spellStart"/>
      <w:r w:rsidRPr="004547FA">
        <w:t>phải</w:t>
      </w:r>
      <w:proofErr w:type="spellEnd"/>
      <w:r w:rsidRPr="004547FA">
        <w:t xml:space="preserve"> </w:t>
      </w:r>
      <w:proofErr w:type="spellStart"/>
      <w:r w:rsidRPr="004547FA">
        <w:t>căn</w:t>
      </w:r>
      <w:proofErr w:type="spellEnd"/>
      <w:r w:rsidRPr="004547FA">
        <w:t xml:space="preserve"> </w:t>
      </w:r>
      <w:proofErr w:type="spellStart"/>
      <w:r w:rsidRPr="004547FA">
        <w:t>cứ</w:t>
      </w:r>
      <w:proofErr w:type="spellEnd"/>
      <w:r w:rsidRPr="004547FA">
        <w:t xml:space="preserve"> vào tính chất </w:t>
      </w:r>
      <w:proofErr w:type="spellStart"/>
      <w:r w:rsidRPr="004547FA">
        <w:t>thời</w:t>
      </w:r>
      <w:proofErr w:type="spellEnd"/>
      <w:r w:rsidRPr="004547FA">
        <w:t xml:space="preserve"> </w:t>
      </w:r>
      <w:proofErr w:type="spellStart"/>
      <w:r w:rsidRPr="004547FA">
        <w:t>hạn</w:t>
      </w:r>
      <w:proofErr w:type="spellEnd"/>
      <w:r w:rsidRPr="004547FA">
        <w:t xml:space="preserve">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của</w:t>
      </w:r>
      <w:proofErr w:type="spellEnd"/>
      <w:r w:rsidRPr="004547FA">
        <w:t xml:space="preserve"> </w:t>
      </w:r>
      <w:proofErr w:type="spellStart"/>
      <w:r w:rsidRPr="004547FA">
        <w:t>mình</w:t>
      </w:r>
      <w:proofErr w:type="spellEnd"/>
      <w:r w:rsidRPr="004547FA">
        <w:t xml:space="preserve"> </w:t>
      </w:r>
      <w:proofErr w:type="spellStart"/>
      <w:r w:rsidRPr="004547FA">
        <w:t>và</w:t>
      </w:r>
      <w:proofErr w:type="spellEnd"/>
      <w:r w:rsidRPr="004547FA">
        <w:t xml:space="preserve"> </w:t>
      </w:r>
      <w:proofErr w:type="spellStart"/>
      <w:r w:rsidRPr="004547FA">
        <w:t>quá</w:t>
      </w:r>
      <w:proofErr w:type="spellEnd"/>
      <w:r w:rsidRPr="004547FA">
        <w:t xml:space="preserve"> </w:t>
      </w:r>
      <w:proofErr w:type="spellStart"/>
      <w:r w:rsidRPr="004547FA">
        <w:t>trình</w:t>
      </w:r>
      <w:proofErr w:type="spellEnd"/>
      <w:r w:rsidRPr="004547FA">
        <w:t xml:space="preserve"> </w:t>
      </w:r>
      <w:proofErr w:type="spellStart"/>
      <w:r w:rsidRPr="004547FA">
        <w:t>luân</w:t>
      </w:r>
      <w:proofErr w:type="spellEnd"/>
      <w:r w:rsidRPr="004547FA">
        <w:t xml:space="preserve"> </w:t>
      </w:r>
      <w:proofErr w:type="spellStart"/>
      <w:r w:rsidRPr="004547FA">
        <w:t>chuyển</w:t>
      </w:r>
      <w:proofErr w:type="spellEnd"/>
      <w:r w:rsidRPr="004547FA">
        <w:t xml:space="preserve"> </w:t>
      </w:r>
      <w:proofErr w:type="spellStart"/>
      <w:r w:rsidRPr="004547FA">
        <w:t>vốn</w:t>
      </w:r>
      <w:proofErr w:type="spellEnd"/>
      <w:r w:rsidRPr="004547FA">
        <w:t xml:space="preserve"> </w:t>
      </w:r>
      <w:proofErr w:type="spellStart"/>
      <w:r w:rsidRPr="004547FA">
        <w:t>của</w:t>
      </w:r>
      <w:proofErr w:type="spellEnd"/>
      <w:r w:rsidRPr="004547FA">
        <w:t xml:space="preserve"> đối </w:t>
      </w:r>
      <w:proofErr w:type="spellStart"/>
      <w:r w:rsidRPr="004547FA">
        <w:t>tượng</w:t>
      </w:r>
      <w:proofErr w:type="spellEnd"/>
      <w:r w:rsidRPr="004547FA">
        <w:t xml:space="preserve"> </w:t>
      </w:r>
      <w:proofErr w:type="spellStart"/>
      <w:r w:rsidRPr="004547FA">
        <w:t>vay</w:t>
      </w:r>
      <w:proofErr w:type="spellEnd"/>
      <w:r w:rsidRPr="004547FA">
        <w:t xml:space="preserve">. Nếu ngân hàng có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dài</w:t>
      </w:r>
      <w:proofErr w:type="spellEnd"/>
      <w:r w:rsidRPr="004547FA">
        <w:t xml:space="preserve"> </w:t>
      </w:r>
      <w:proofErr w:type="spellStart"/>
      <w:r w:rsidRPr="004547FA">
        <w:t>hạn</w:t>
      </w:r>
      <w:proofErr w:type="spellEnd"/>
      <w:r w:rsidRPr="004547FA">
        <w:t xml:space="preserve"> ổn định, thì có </w:t>
      </w:r>
      <w:proofErr w:type="spellStart"/>
      <w:r w:rsidRPr="004547FA">
        <w:t>thê</w:t>
      </w:r>
      <w:proofErr w:type="spellEnd"/>
      <w:r w:rsidRPr="004547FA">
        <w:t xml:space="preserve">̉ cấp được </w:t>
      </w:r>
      <w:proofErr w:type="spellStart"/>
      <w:r w:rsidRPr="004547FA">
        <w:t>nhiều</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dài</w:t>
      </w:r>
      <w:proofErr w:type="spellEnd"/>
      <w:r w:rsidRPr="004547FA">
        <w:t xml:space="preserve"> </w:t>
      </w:r>
      <w:proofErr w:type="spellStart"/>
      <w:r w:rsidRPr="004547FA">
        <w:t>hạn</w:t>
      </w:r>
      <w:proofErr w:type="spellEnd"/>
      <w:r w:rsidRPr="004547FA">
        <w:t xml:space="preserve">, </w:t>
      </w:r>
      <w:proofErr w:type="spellStart"/>
      <w:r w:rsidRPr="004547FA">
        <w:t>ngược</w:t>
      </w:r>
      <w:proofErr w:type="spellEnd"/>
      <w:r w:rsidRPr="004547FA">
        <w:t xml:space="preserve"> </w:t>
      </w:r>
      <w:proofErr w:type="spellStart"/>
      <w:r w:rsidRPr="004547FA">
        <w:t>lại</w:t>
      </w:r>
      <w:proofErr w:type="spellEnd"/>
      <w:r w:rsidRPr="004547FA">
        <w:t xml:space="preserve">, nếu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không</w:t>
      </w:r>
      <w:proofErr w:type="spellEnd"/>
      <w:r w:rsidRPr="004547FA">
        <w:t xml:space="preserve"> ổn định </w:t>
      </w:r>
      <w:proofErr w:type="spellStart"/>
      <w:r w:rsidRPr="004547FA">
        <w:t>và</w:t>
      </w:r>
      <w:proofErr w:type="spellEnd"/>
      <w:r w:rsidRPr="004547FA">
        <w:t xml:space="preserve"> </w:t>
      </w:r>
      <w:proofErr w:type="spellStart"/>
      <w:r w:rsidRPr="004547FA">
        <w:t>kỳ</w:t>
      </w:r>
      <w:proofErr w:type="spellEnd"/>
      <w:r w:rsidRPr="004547FA">
        <w:t xml:space="preserve"> </w:t>
      </w:r>
      <w:proofErr w:type="spellStart"/>
      <w:r w:rsidRPr="004547FA">
        <w:t>hạn</w:t>
      </w:r>
      <w:proofErr w:type="spellEnd"/>
      <w:r w:rsidRPr="004547FA">
        <w:t xml:space="preserve"> </w:t>
      </w:r>
      <w:proofErr w:type="spellStart"/>
      <w:r w:rsidRPr="004547FA">
        <w:t>ngắn</w:t>
      </w:r>
      <w:proofErr w:type="spellEnd"/>
      <w:r w:rsidRPr="004547FA">
        <w:t xml:space="preserve">, mà cấp </w:t>
      </w:r>
      <w:proofErr w:type="spellStart"/>
      <w:r w:rsidRPr="004547FA">
        <w:t>nhiều</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dài</w:t>
      </w:r>
      <w:proofErr w:type="spellEnd"/>
      <w:r w:rsidRPr="004547FA">
        <w:t xml:space="preserve"> </w:t>
      </w:r>
      <w:proofErr w:type="spellStart"/>
      <w:r w:rsidRPr="004547FA">
        <w:t>hạn</w:t>
      </w:r>
      <w:proofErr w:type="spellEnd"/>
      <w:r w:rsidRPr="004547FA">
        <w:t xml:space="preserve"> thì sẽ bị </w:t>
      </w:r>
      <w:proofErr w:type="spellStart"/>
      <w:r w:rsidRPr="004547FA">
        <w:t>rủi</w:t>
      </w:r>
      <w:proofErr w:type="spellEnd"/>
      <w:r w:rsidRPr="004547FA">
        <w:t xml:space="preserve"> </w:t>
      </w:r>
      <w:proofErr w:type="spellStart"/>
      <w:r w:rsidRPr="004547FA">
        <w:t>ro</w:t>
      </w:r>
      <w:proofErr w:type="spellEnd"/>
      <w:r w:rsidRPr="004547FA">
        <w:t xml:space="preserve"> </w:t>
      </w:r>
      <w:proofErr w:type="spellStart"/>
      <w:r w:rsidRPr="004547FA">
        <w:t>thanh</w:t>
      </w:r>
      <w:proofErr w:type="spellEnd"/>
      <w:r w:rsidRPr="004547FA">
        <w:t xml:space="preserve"> </w:t>
      </w:r>
      <w:proofErr w:type="spellStart"/>
      <w:r w:rsidRPr="004547FA">
        <w:t>khoản</w:t>
      </w:r>
      <w:proofErr w:type="spellEnd"/>
      <w:r w:rsidRPr="004547FA">
        <w:t xml:space="preserve">. </w:t>
      </w:r>
      <w:proofErr w:type="spellStart"/>
      <w:r w:rsidRPr="004547FA">
        <w:t>Mặt</w:t>
      </w:r>
      <w:proofErr w:type="spellEnd"/>
      <w:r w:rsidRPr="004547FA">
        <w:t xml:space="preserve"> </w:t>
      </w:r>
      <w:proofErr w:type="spellStart"/>
      <w:r w:rsidRPr="004547FA">
        <w:t>khác</w:t>
      </w:r>
      <w:proofErr w:type="spellEnd"/>
      <w:r w:rsidRPr="004547FA">
        <w:t xml:space="preserve">, </w:t>
      </w:r>
      <w:proofErr w:type="spellStart"/>
      <w:r w:rsidRPr="004547FA">
        <w:t>thời</w:t>
      </w:r>
      <w:proofErr w:type="spellEnd"/>
      <w:r w:rsidRPr="004547FA">
        <w:t xml:space="preserve"> </w:t>
      </w:r>
      <w:proofErr w:type="spellStart"/>
      <w:r w:rsidRPr="004547FA">
        <w:t>hạn</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phải</w:t>
      </w:r>
      <w:proofErr w:type="spellEnd"/>
      <w:r w:rsidRPr="004547FA">
        <w:t xml:space="preserve"> </w:t>
      </w:r>
      <w:proofErr w:type="spellStart"/>
      <w:r w:rsidRPr="004547FA">
        <w:t>phù</w:t>
      </w:r>
      <w:proofErr w:type="spellEnd"/>
      <w:r w:rsidRPr="004547FA">
        <w:t xml:space="preserve"> hợp </w:t>
      </w:r>
      <w:proofErr w:type="spellStart"/>
      <w:r w:rsidRPr="004547FA">
        <w:t>với</w:t>
      </w:r>
      <w:proofErr w:type="spellEnd"/>
      <w:r w:rsidRPr="004547FA">
        <w:t xml:space="preserve"> chu </w:t>
      </w:r>
      <w:proofErr w:type="spellStart"/>
      <w:r w:rsidRPr="004547FA">
        <w:t>kỳ</w:t>
      </w:r>
      <w:proofErr w:type="spellEnd"/>
      <w:r w:rsidRPr="004547FA">
        <w:t xml:space="preserve"> </w:t>
      </w:r>
      <w:proofErr w:type="spellStart"/>
      <w:r w:rsidRPr="004547FA">
        <w:t>luân</w:t>
      </w:r>
      <w:proofErr w:type="spellEnd"/>
      <w:r w:rsidRPr="004547FA">
        <w:t xml:space="preserve"> </w:t>
      </w:r>
      <w:proofErr w:type="spellStart"/>
      <w:r w:rsidRPr="004547FA">
        <w:t>chuyển</w:t>
      </w:r>
      <w:proofErr w:type="spellEnd"/>
      <w:r w:rsidRPr="004547FA">
        <w:t xml:space="preserve"> </w:t>
      </w:r>
      <w:proofErr w:type="spellStart"/>
      <w:r w:rsidRPr="004547FA">
        <w:t>vốn</w:t>
      </w:r>
      <w:proofErr w:type="spellEnd"/>
      <w:r w:rsidRPr="004547FA">
        <w:t xml:space="preserve"> </w:t>
      </w:r>
      <w:proofErr w:type="spellStart"/>
      <w:r w:rsidRPr="004547FA">
        <w:t>của</w:t>
      </w:r>
      <w:proofErr w:type="spellEnd"/>
      <w:r w:rsidRPr="004547FA">
        <w:t xml:space="preserve"> đối </w:t>
      </w:r>
      <w:proofErr w:type="spellStart"/>
      <w:r w:rsidRPr="004547FA">
        <w:t>tượng</w:t>
      </w:r>
      <w:proofErr w:type="spellEnd"/>
      <w:r w:rsidRPr="004547FA">
        <w:t xml:space="preserve"> </w:t>
      </w:r>
      <w:proofErr w:type="spellStart"/>
      <w:r w:rsidRPr="004547FA">
        <w:t>vay</w:t>
      </w:r>
      <w:proofErr w:type="spellEnd"/>
      <w:r w:rsidRPr="004547FA">
        <w:t xml:space="preserve"> </w:t>
      </w:r>
      <w:proofErr w:type="spellStart"/>
      <w:r w:rsidRPr="004547FA">
        <w:t>thi</w:t>
      </w:r>
      <w:proofErr w:type="spellEnd"/>
      <w:r w:rsidRPr="004547FA">
        <w:t xml:space="preserve">̀ </w:t>
      </w:r>
      <w:proofErr w:type="spellStart"/>
      <w:r w:rsidRPr="004547FA">
        <w:t>người</w:t>
      </w:r>
      <w:proofErr w:type="spellEnd"/>
      <w:r w:rsidRPr="004547FA">
        <w:t xml:space="preserve"> </w:t>
      </w:r>
      <w:proofErr w:type="spellStart"/>
      <w:r w:rsidRPr="004547FA">
        <w:t>vay</w:t>
      </w:r>
      <w:proofErr w:type="spellEnd"/>
      <w:r w:rsidRPr="004547FA">
        <w:t xml:space="preserve"> mới có </w:t>
      </w:r>
      <w:proofErr w:type="spellStart"/>
      <w:r w:rsidRPr="004547FA">
        <w:t>điều</w:t>
      </w:r>
      <w:proofErr w:type="spellEnd"/>
      <w:r w:rsidRPr="004547FA">
        <w:t xml:space="preserve"> </w:t>
      </w:r>
      <w:proofErr w:type="spellStart"/>
      <w:r w:rsidRPr="004547FA">
        <w:t>kiện</w:t>
      </w:r>
      <w:proofErr w:type="spellEnd"/>
      <w:r w:rsidRPr="004547FA">
        <w:t xml:space="preserve"> trả </w:t>
      </w:r>
      <w:proofErr w:type="spellStart"/>
      <w:r w:rsidRPr="004547FA">
        <w:t>nợ</w:t>
      </w:r>
      <w:proofErr w:type="spellEnd"/>
      <w:r w:rsidRPr="004547FA">
        <w:t xml:space="preserve"> đúng </w:t>
      </w:r>
      <w:proofErr w:type="spellStart"/>
      <w:r w:rsidRPr="004547FA">
        <w:t>hạn</w:t>
      </w:r>
      <w:proofErr w:type="spellEnd"/>
      <w:r w:rsidRPr="004547FA">
        <w:t xml:space="preserve">. Nếu ngân </w:t>
      </w:r>
      <w:proofErr w:type="spellStart"/>
      <w:r w:rsidRPr="004547FA">
        <w:t>hàng</w:t>
      </w:r>
      <w:proofErr w:type="spellEnd"/>
      <w:r w:rsidRPr="004547FA">
        <w:t xml:space="preserve"> </w:t>
      </w:r>
      <w:proofErr w:type="spellStart"/>
      <w:r w:rsidRPr="004547FA">
        <w:t>xác</w:t>
      </w:r>
      <w:proofErr w:type="spellEnd"/>
      <w:r w:rsidRPr="004547FA">
        <w:t xml:space="preserve"> định </w:t>
      </w:r>
      <w:proofErr w:type="spellStart"/>
      <w:r w:rsidRPr="004547FA">
        <w:t>thời</w:t>
      </w:r>
      <w:proofErr w:type="spellEnd"/>
      <w:r w:rsidRPr="004547FA">
        <w:t xml:space="preserve"> </w:t>
      </w:r>
      <w:proofErr w:type="spellStart"/>
      <w:r w:rsidRPr="004547FA">
        <w:t>hạn</w:t>
      </w:r>
      <w:proofErr w:type="spellEnd"/>
      <w:r w:rsidRPr="004547FA">
        <w:t xml:space="preserve"> </w:t>
      </w:r>
      <w:proofErr w:type="spellStart"/>
      <w:r w:rsidRPr="004547FA">
        <w:t>vay</w:t>
      </w:r>
      <w:proofErr w:type="spellEnd"/>
      <w:r w:rsidRPr="004547FA">
        <w:t xml:space="preserve"> nhỏ hơn chu </w:t>
      </w:r>
      <w:proofErr w:type="spellStart"/>
      <w:r w:rsidRPr="004547FA">
        <w:t>kỳ</w:t>
      </w:r>
      <w:proofErr w:type="spellEnd"/>
      <w:r w:rsidRPr="004547FA">
        <w:t xml:space="preserve"> </w:t>
      </w:r>
      <w:proofErr w:type="spellStart"/>
      <w:r w:rsidRPr="004547FA">
        <w:t>luân</w:t>
      </w:r>
      <w:proofErr w:type="spellEnd"/>
      <w:r w:rsidRPr="004547FA">
        <w:t xml:space="preserve"> </w:t>
      </w:r>
      <w:proofErr w:type="spellStart"/>
      <w:r w:rsidRPr="004547FA">
        <w:t>chuyển</w:t>
      </w:r>
      <w:proofErr w:type="spellEnd"/>
      <w:r w:rsidRPr="004547FA">
        <w:t xml:space="preserve"> </w:t>
      </w:r>
      <w:proofErr w:type="spellStart"/>
      <w:r w:rsidRPr="004547FA">
        <w:t>vốn</w:t>
      </w:r>
      <w:proofErr w:type="spellEnd"/>
      <w:r w:rsidRPr="004547FA">
        <w:t xml:space="preserve"> </w:t>
      </w:r>
      <w:proofErr w:type="spellStart"/>
      <w:r w:rsidRPr="004547FA">
        <w:t>của</w:t>
      </w:r>
      <w:proofErr w:type="spellEnd"/>
      <w:r w:rsidRPr="004547FA">
        <w:t xml:space="preserve"> đối </w:t>
      </w:r>
      <w:proofErr w:type="spellStart"/>
      <w:r w:rsidRPr="004547FA">
        <w:t>tượng</w:t>
      </w:r>
      <w:proofErr w:type="spellEnd"/>
      <w:r w:rsidRPr="004547FA">
        <w:t xml:space="preserve"> </w:t>
      </w:r>
      <w:proofErr w:type="spellStart"/>
      <w:r w:rsidRPr="004547FA">
        <w:t>vay</w:t>
      </w:r>
      <w:proofErr w:type="spellEnd"/>
      <w:r w:rsidRPr="004547FA">
        <w:t xml:space="preserve">, thì </w:t>
      </w:r>
      <w:proofErr w:type="spellStart"/>
      <w:r w:rsidRPr="004547FA">
        <w:t>khách</w:t>
      </w:r>
      <w:proofErr w:type="spellEnd"/>
      <w:r w:rsidRPr="004547FA">
        <w:t xml:space="preserve"> hàng sẽ </w:t>
      </w:r>
      <w:proofErr w:type="spellStart"/>
      <w:r w:rsidRPr="004547FA">
        <w:t>không</w:t>
      </w:r>
      <w:proofErr w:type="spellEnd"/>
      <w:r w:rsidRPr="004547FA">
        <w:t xml:space="preserve"> có </w:t>
      </w:r>
      <w:proofErr w:type="spellStart"/>
      <w:r w:rsidRPr="004547FA">
        <w:t>đủ</w:t>
      </w:r>
      <w:proofErr w:type="spellEnd"/>
      <w:r w:rsidRPr="004547FA">
        <w:t xml:space="preserve"> </w:t>
      </w:r>
      <w:proofErr w:type="spellStart"/>
      <w:r w:rsidRPr="004547FA">
        <w:t>nguồn</w:t>
      </w:r>
      <w:proofErr w:type="spellEnd"/>
      <w:r w:rsidRPr="004547FA">
        <w:t xml:space="preserve"> </w:t>
      </w:r>
      <w:proofErr w:type="spellStart"/>
      <w:r w:rsidRPr="004547FA">
        <w:t>đê</w:t>
      </w:r>
      <w:proofErr w:type="spellEnd"/>
      <w:r w:rsidRPr="004547FA">
        <w:t xml:space="preserve">̉ trả </w:t>
      </w:r>
      <w:proofErr w:type="spellStart"/>
      <w:r w:rsidRPr="004547FA">
        <w:t>nợ</w:t>
      </w:r>
      <w:proofErr w:type="spellEnd"/>
      <w:r w:rsidRPr="004547FA">
        <w:t xml:space="preserve"> </w:t>
      </w:r>
      <w:proofErr w:type="spellStart"/>
      <w:r w:rsidR="00F22FB2" w:rsidRPr="00F22FB2">
        <w:t>khi</w:t>
      </w:r>
      <w:proofErr w:type="spellEnd"/>
      <w:r w:rsidR="00F22FB2" w:rsidRPr="00F22FB2">
        <w:t xml:space="preserve"> đến hạn, </w:t>
      </w:r>
      <w:proofErr w:type="spellStart"/>
      <w:r w:rsidR="00F22FB2" w:rsidRPr="00F22FB2">
        <w:t>gây</w:t>
      </w:r>
      <w:proofErr w:type="spellEnd"/>
      <w:r w:rsidR="00F22FB2" w:rsidRPr="00F22FB2">
        <w:t xml:space="preserve"> </w:t>
      </w:r>
      <w:proofErr w:type="spellStart"/>
      <w:r w:rsidR="00F22FB2" w:rsidRPr="00F22FB2">
        <w:t>khó</w:t>
      </w:r>
      <w:proofErr w:type="spellEnd"/>
      <w:r w:rsidR="00F22FB2" w:rsidRPr="00F22FB2">
        <w:t xml:space="preserve"> </w:t>
      </w:r>
      <w:proofErr w:type="spellStart"/>
      <w:r w:rsidR="00F22FB2" w:rsidRPr="00F22FB2">
        <w:t>khăn</w:t>
      </w:r>
      <w:proofErr w:type="spellEnd"/>
      <w:r w:rsidR="00F22FB2" w:rsidRPr="00F22FB2">
        <w:t xml:space="preserve"> </w:t>
      </w:r>
      <w:proofErr w:type="spellStart"/>
      <w:r w:rsidR="00F22FB2" w:rsidRPr="00F22FB2">
        <w:t>cho</w:t>
      </w:r>
      <w:proofErr w:type="spellEnd"/>
      <w:r w:rsidR="00F22FB2" w:rsidRPr="00F22FB2">
        <w:t xml:space="preserve"> </w:t>
      </w:r>
      <w:proofErr w:type="spellStart"/>
      <w:r w:rsidR="00F22FB2" w:rsidRPr="00F22FB2">
        <w:t>khách</w:t>
      </w:r>
      <w:proofErr w:type="spellEnd"/>
      <w:r w:rsidR="00F22FB2" w:rsidRPr="00F22FB2">
        <w:t xml:space="preserve"> hàng. </w:t>
      </w:r>
      <w:proofErr w:type="spellStart"/>
      <w:r w:rsidR="00F22FB2" w:rsidRPr="00F22FB2">
        <w:t>Ngược</w:t>
      </w:r>
      <w:proofErr w:type="spellEnd"/>
      <w:r w:rsidR="00F22FB2" w:rsidRPr="00F22FB2">
        <w:t xml:space="preserve"> </w:t>
      </w:r>
      <w:proofErr w:type="spellStart"/>
      <w:r w:rsidR="00F22FB2" w:rsidRPr="00F22FB2">
        <w:t>lại</w:t>
      </w:r>
      <w:proofErr w:type="spellEnd"/>
      <w:r w:rsidR="00F22FB2" w:rsidRPr="00F22FB2">
        <w:t xml:space="preserve">, nếu thời hạn </w:t>
      </w:r>
      <w:proofErr w:type="spellStart"/>
      <w:r w:rsidR="00F22FB2" w:rsidRPr="00F22FB2">
        <w:t>vay</w:t>
      </w:r>
      <w:proofErr w:type="spellEnd"/>
      <w:r w:rsidR="00F22FB2" w:rsidRPr="00F22FB2">
        <w:t xml:space="preserve"> </w:t>
      </w:r>
      <w:proofErr w:type="spellStart"/>
      <w:r w:rsidR="00F22FB2" w:rsidRPr="00F22FB2">
        <w:t>lớn</w:t>
      </w:r>
      <w:proofErr w:type="spellEnd"/>
      <w:r w:rsidR="00F22FB2" w:rsidRPr="00F22FB2">
        <w:t xml:space="preserve"> hơn chu </w:t>
      </w:r>
      <w:proofErr w:type="spellStart"/>
      <w:r w:rsidR="00F22FB2" w:rsidRPr="00F22FB2">
        <w:t>kỳ</w:t>
      </w:r>
      <w:proofErr w:type="spellEnd"/>
      <w:r w:rsidR="00F22FB2" w:rsidRPr="00F22FB2">
        <w:t xml:space="preserve"> </w:t>
      </w:r>
      <w:proofErr w:type="spellStart"/>
      <w:r w:rsidR="00F22FB2" w:rsidRPr="00F22FB2">
        <w:t>luân</w:t>
      </w:r>
      <w:proofErr w:type="spellEnd"/>
      <w:r w:rsidR="00F22FB2" w:rsidRPr="00F22FB2">
        <w:t xml:space="preserve"> chuyển </w:t>
      </w:r>
      <w:proofErr w:type="spellStart"/>
      <w:r w:rsidR="00F22FB2" w:rsidRPr="00F22FB2">
        <w:t>vốn</w:t>
      </w:r>
      <w:proofErr w:type="spellEnd"/>
      <w:r w:rsidR="00F22FB2" w:rsidRPr="00F22FB2">
        <w:t xml:space="preserve"> thì sẽ tạo </w:t>
      </w:r>
      <w:proofErr w:type="spellStart"/>
      <w:r w:rsidR="00F22FB2" w:rsidRPr="00F22FB2">
        <w:t>điều</w:t>
      </w:r>
      <w:proofErr w:type="spellEnd"/>
      <w:r w:rsidR="00F22FB2" w:rsidRPr="00F22FB2">
        <w:t xml:space="preserve"> </w:t>
      </w:r>
      <w:proofErr w:type="spellStart"/>
      <w:r w:rsidR="00F22FB2" w:rsidRPr="00F22FB2">
        <w:t>kiện</w:t>
      </w:r>
      <w:proofErr w:type="spellEnd"/>
      <w:r w:rsidR="00F22FB2" w:rsidRPr="00F22FB2">
        <w:t xml:space="preserve"> </w:t>
      </w:r>
      <w:proofErr w:type="spellStart"/>
      <w:r w:rsidR="00F22FB2" w:rsidRPr="00F22FB2">
        <w:t>cho</w:t>
      </w:r>
      <w:proofErr w:type="spellEnd"/>
      <w:r w:rsidR="00F22FB2" w:rsidRPr="00F22FB2">
        <w:t xml:space="preserve"> </w:t>
      </w:r>
      <w:proofErr w:type="spellStart"/>
      <w:r w:rsidR="00F22FB2" w:rsidRPr="00F22FB2">
        <w:t>khách</w:t>
      </w:r>
      <w:proofErr w:type="spellEnd"/>
      <w:r w:rsidR="00F22FB2" w:rsidRPr="00F22FB2">
        <w:t xml:space="preserve"> hàng sử </w:t>
      </w:r>
      <w:proofErr w:type="spellStart"/>
      <w:r w:rsidR="00F22FB2" w:rsidRPr="00F22FB2">
        <w:t>dụng</w:t>
      </w:r>
      <w:proofErr w:type="spellEnd"/>
      <w:r w:rsidR="00F22FB2" w:rsidRPr="00F22FB2">
        <w:t xml:space="preserve"> </w:t>
      </w:r>
      <w:proofErr w:type="spellStart"/>
      <w:r w:rsidR="00F22FB2" w:rsidRPr="00F22FB2">
        <w:t>vốn</w:t>
      </w:r>
      <w:proofErr w:type="spellEnd"/>
      <w:r w:rsidR="00F22FB2" w:rsidRPr="00F22FB2">
        <w:t xml:space="preserve"> </w:t>
      </w:r>
      <w:proofErr w:type="spellStart"/>
      <w:r w:rsidR="00F22FB2" w:rsidRPr="00F22FB2">
        <w:t>vay</w:t>
      </w:r>
      <w:proofErr w:type="spellEnd"/>
      <w:r w:rsidR="00F22FB2" w:rsidRPr="00F22FB2">
        <w:t xml:space="preserve"> </w:t>
      </w:r>
      <w:proofErr w:type="spellStart"/>
      <w:r w:rsidR="00F22FB2" w:rsidRPr="00F22FB2">
        <w:t>không</w:t>
      </w:r>
      <w:proofErr w:type="spellEnd"/>
      <w:r w:rsidR="00F22FB2" w:rsidRPr="00F22FB2">
        <w:t xml:space="preserve"> đúng </w:t>
      </w:r>
      <w:proofErr w:type="spellStart"/>
      <w:r w:rsidR="00F22FB2" w:rsidRPr="00F22FB2">
        <w:t>mục</w:t>
      </w:r>
      <w:proofErr w:type="spellEnd"/>
      <w:r w:rsidR="00F22FB2" w:rsidRPr="00F22FB2">
        <w:t xml:space="preserve"> </w:t>
      </w:r>
      <w:proofErr w:type="spellStart"/>
      <w:r w:rsidR="00F22FB2" w:rsidRPr="00F22FB2">
        <w:t>đích</w:t>
      </w:r>
      <w:proofErr w:type="spellEnd"/>
      <w:r w:rsidR="00F22FB2" w:rsidRPr="00F22FB2">
        <w:t xml:space="preserve">, </w:t>
      </w:r>
      <w:proofErr w:type="spellStart"/>
      <w:r w:rsidR="00F22FB2" w:rsidRPr="00F22FB2">
        <w:t>tiềm</w:t>
      </w:r>
      <w:proofErr w:type="spellEnd"/>
      <w:r w:rsidR="00F22FB2" w:rsidRPr="00F22FB2">
        <w:t xml:space="preserve"> </w:t>
      </w:r>
      <w:proofErr w:type="spellStart"/>
      <w:r w:rsidR="00F22FB2" w:rsidRPr="00F22FB2">
        <w:t>ẩn</w:t>
      </w:r>
      <w:proofErr w:type="spellEnd"/>
      <w:r w:rsidR="00F22FB2" w:rsidRPr="00F22FB2">
        <w:t xml:space="preserve"> </w:t>
      </w:r>
      <w:proofErr w:type="spellStart"/>
      <w:r w:rsidR="00F22FB2" w:rsidRPr="00F22FB2">
        <w:t>rủi</w:t>
      </w:r>
      <w:proofErr w:type="spellEnd"/>
      <w:r w:rsidR="00F22FB2" w:rsidRPr="00F22FB2">
        <w:t xml:space="preserve"> </w:t>
      </w:r>
      <w:proofErr w:type="spellStart"/>
      <w:r w:rsidR="00F22FB2" w:rsidRPr="00F22FB2">
        <w:t>ro</w:t>
      </w:r>
      <w:proofErr w:type="spellEnd"/>
      <w:r w:rsidR="00F22FB2" w:rsidRPr="00F22FB2">
        <w:t xml:space="preserve"> </w:t>
      </w:r>
      <w:proofErr w:type="spellStart"/>
      <w:r w:rsidR="00F22FB2" w:rsidRPr="00F22FB2">
        <w:t>tín</w:t>
      </w:r>
      <w:proofErr w:type="spellEnd"/>
      <w:r w:rsidR="00F22FB2" w:rsidRPr="00F22FB2">
        <w:t xml:space="preserve"> </w:t>
      </w:r>
      <w:proofErr w:type="spellStart"/>
      <w:r w:rsidR="00F22FB2" w:rsidRPr="00F22FB2">
        <w:t>dụng</w:t>
      </w:r>
      <w:proofErr w:type="spellEnd"/>
      <w:r w:rsidR="00F22FB2" w:rsidRPr="00F22FB2">
        <w:t xml:space="preserve"> </w:t>
      </w:r>
      <w:proofErr w:type="spellStart"/>
      <w:r w:rsidR="00F22FB2" w:rsidRPr="00F22FB2">
        <w:t>cho</w:t>
      </w:r>
      <w:proofErr w:type="spellEnd"/>
      <w:r w:rsidR="00F22FB2" w:rsidRPr="00F22FB2">
        <w:t xml:space="preserve"> ngân hàng. </w:t>
      </w:r>
    </w:p>
    <w:p w14:paraId="7B74B1E3" w14:textId="77777777" w:rsidR="00821CDB" w:rsidRPr="004547FA" w:rsidRDefault="00821CDB" w:rsidP="00E53690">
      <w:pPr>
        <w:pStyle w:val="BodyText"/>
        <w:ind w:firstLine="567"/>
      </w:pPr>
      <w:r w:rsidRPr="004547FA">
        <w:rPr>
          <w:i/>
        </w:rPr>
        <w:t xml:space="preserve">Thứ </w:t>
      </w:r>
      <w:proofErr w:type="spellStart"/>
      <w:r w:rsidRPr="004547FA">
        <w:rPr>
          <w:i/>
        </w:rPr>
        <w:t>ba</w:t>
      </w:r>
      <w:proofErr w:type="spellEnd"/>
      <w:r w:rsidRPr="004547FA">
        <w:rPr>
          <w:i/>
        </w:rPr>
        <w:t xml:space="preserve">, </w:t>
      </w:r>
      <w:proofErr w:type="spellStart"/>
      <w:r w:rsidRPr="004547FA">
        <w:rPr>
          <w:i/>
        </w:rPr>
        <w:t>tín</w:t>
      </w:r>
      <w:proofErr w:type="spellEnd"/>
      <w:r w:rsidRPr="004547FA">
        <w:rPr>
          <w:i/>
        </w:rPr>
        <w:t xml:space="preserve"> </w:t>
      </w:r>
      <w:proofErr w:type="spellStart"/>
      <w:r w:rsidRPr="004547FA">
        <w:rPr>
          <w:i/>
        </w:rPr>
        <w:t>dụng</w:t>
      </w:r>
      <w:proofErr w:type="spellEnd"/>
      <w:r w:rsidRPr="004547FA">
        <w:rPr>
          <w:i/>
        </w:rPr>
        <w:t xml:space="preserve"> </w:t>
      </w:r>
      <w:proofErr w:type="spellStart"/>
      <w:r w:rsidRPr="004547FA">
        <w:rPr>
          <w:i/>
        </w:rPr>
        <w:t>phải</w:t>
      </w:r>
      <w:proofErr w:type="spellEnd"/>
      <w:r w:rsidRPr="004547FA">
        <w:rPr>
          <w:i/>
        </w:rPr>
        <w:t xml:space="preserve"> trên </w:t>
      </w:r>
      <w:proofErr w:type="spellStart"/>
      <w:r w:rsidRPr="004547FA">
        <w:rPr>
          <w:i/>
        </w:rPr>
        <w:t>nguyên</w:t>
      </w:r>
      <w:proofErr w:type="spellEnd"/>
      <w:r w:rsidRPr="004547FA">
        <w:rPr>
          <w:i/>
        </w:rPr>
        <w:t xml:space="preserve"> </w:t>
      </w:r>
      <w:proofErr w:type="spellStart"/>
      <w:r w:rsidRPr="004547FA">
        <w:rPr>
          <w:i/>
        </w:rPr>
        <w:t>tắc</w:t>
      </w:r>
      <w:proofErr w:type="spellEnd"/>
      <w:r w:rsidRPr="004547FA">
        <w:rPr>
          <w:i/>
        </w:rPr>
        <w:t xml:space="preserve"> </w:t>
      </w:r>
      <w:proofErr w:type="spellStart"/>
      <w:r w:rsidRPr="004547FA">
        <w:rPr>
          <w:i/>
        </w:rPr>
        <w:t>không</w:t>
      </w:r>
      <w:proofErr w:type="spellEnd"/>
      <w:r w:rsidRPr="004547FA">
        <w:rPr>
          <w:i/>
        </w:rPr>
        <w:t xml:space="preserve"> </w:t>
      </w:r>
      <w:proofErr w:type="spellStart"/>
      <w:r w:rsidRPr="004547FA">
        <w:rPr>
          <w:i/>
        </w:rPr>
        <w:t>chỉ</w:t>
      </w:r>
      <w:proofErr w:type="spellEnd"/>
      <w:r w:rsidRPr="004547FA">
        <w:rPr>
          <w:i/>
        </w:rPr>
        <w:t xml:space="preserve"> </w:t>
      </w:r>
      <w:proofErr w:type="spellStart"/>
      <w:r w:rsidRPr="004547FA">
        <w:rPr>
          <w:i/>
        </w:rPr>
        <w:t>hoàn</w:t>
      </w:r>
      <w:proofErr w:type="spellEnd"/>
      <w:r w:rsidRPr="004547FA">
        <w:rPr>
          <w:i/>
        </w:rPr>
        <w:t xml:space="preserve"> trả </w:t>
      </w:r>
      <w:proofErr w:type="spellStart"/>
      <w:r w:rsidRPr="004547FA">
        <w:rPr>
          <w:i/>
        </w:rPr>
        <w:t>nợ</w:t>
      </w:r>
      <w:proofErr w:type="spellEnd"/>
      <w:r w:rsidRPr="004547FA">
        <w:rPr>
          <w:i/>
        </w:rPr>
        <w:t xml:space="preserve"> </w:t>
      </w:r>
      <w:proofErr w:type="spellStart"/>
      <w:r w:rsidRPr="004547FA">
        <w:rPr>
          <w:i/>
        </w:rPr>
        <w:t>gốc</w:t>
      </w:r>
      <w:proofErr w:type="spellEnd"/>
      <w:r w:rsidRPr="004547FA">
        <w:rPr>
          <w:i/>
        </w:rPr>
        <w:t xml:space="preserve"> mà còn cả </w:t>
      </w:r>
      <w:proofErr w:type="spellStart"/>
      <w:r w:rsidRPr="004547FA">
        <w:rPr>
          <w:i/>
        </w:rPr>
        <w:t>lãi</w:t>
      </w:r>
      <w:proofErr w:type="spellEnd"/>
      <w:r w:rsidRPr="004547FA">
        <w:rPr>
          <w:i/>
        </w:rPr>
        <w:t xml:space="preserve">. </w:t>
      </w:r>
      <w:r w:rsidRPr="004547FA">
        <w:t xml:space="preserve">Nếu </w:t>
      </w:r>
      <w:proofErr w:type="spellStart"/>
      <w:r w:rsidRPr="004547FA">
        <w:t>không</w:t>
      </w:r>
      <w:proofErr w:type="spellEnd"/>
      <w:r w:rsidRPr="004547FA">
        <w:t xml:space="preserve"> có sự </w:t>
      </w:r>
      <w:proofErr w:type="spellStart"/>
      <w:r w:rsidRPr="004547FA">
        <w:t>hoàn</w:t>
      </w:r>
      <w:proofErr w:type="spellEnd"/>
      <w:r w:rsidRPr="004547FA">
        <w:t xml:space="preserve"> trả </w:t>
      </w:r>
      <w:proofErr w:type="spellStart"/>
      <w:r w:rsidRPr="004547FA">
        <w:t>thi</w:t>
      </w:r>
      <w:proofErr w:type="spellEnd"/>
      <w:r w:rsidRPr="004547FA">
        <w:t xml:space="preserve">̀ </w:t>
      </w:r>
      <w:proofErr w:type="spellStart"/>
      <w:r w:rsidRPr="004547FA">
        <w:t>không</w:t>
      </w:r>
      <w:proofErr w:type="spellEnd"/>
      <w:r w:rsidRPr="004547FA">
        <w:t xml:space="preserve"> được </w:t>
      </w:r>
      <w:proofErr w:type="spellStart"/>
      <w:r w:rsidRPr="004547FA">
        <w:t>coi</w:t>
      </w:r>
      <w:proofErr w:type="spellEnd"/>
      <w:r w:rsidRPr="004547FA">
        <w:t xml:space="preserve"> là </w:t>
      </w:r>
      <w:proofErr w:type="spellStart"/>
      <w:r w:rsidRPr="004547FA">
        <w:t>tín</w:t>
      </w:r>
      <w:proofErr w:type="spellEnd"/>
      <w:r w:rsidRPr="004547FA">
        <w:t xml:space="preserve"> </w:t>
      </w:r>
      <w:proofErr w:type="spellStart"/>
      <w:r w:rsidRPr="004547FA">
        <w:t>dụng</w:t>
      </w:r>
      <w:proofErr w:type="spellEnd"/>
      <w:r w:rsidRPr="004547FA">
        <w:t xml:space="preserve">. Giá </w:t>
      </w:r>
      <w:proofErr w:type="spellStart"/>
      <w:r w:rsidRPr="004547FA">
        <w:t>trị</w:t>
      </w:r>
      <w:proofErr w:type="spellEnd"/>
      <w:r w:rsidRPr="004547FA">
        <w:t xml:space="preserve"> </w:t>
      </w:r>
      <w:proofErr w:type="spellStart"/>
      <w:r w:rsidRPr="004547FA">
        <w:t>hoàn</w:t>
      </w:r>
      <w:proofErr w:type="spellEnd"/>
      <w:r w:rsidRPr="004547FA">
        <w:t xml:space="preserve"> trả </w:t>
      </w:r>
      <w:proofErr w:type="spellStart"/>
      <w:r w:rsidRPr="004547FA">
        <w:t>phải</w:t>
      </w:r>
      <w:proofErr w:type="spellEnd"/>
      <w:r w:rsidRPr="004547FA">
        <w:t xml:space="preserve"> </w:t>
      </w:r>
      <w:proofErr w:type="spellStart"/>
      <w:r w:rsidRPr="004547FA">
        <w:t>lớn</w:t>
      </w:r>
      <w:proofErr w:type="spellEnd"/>
      <w:r w:rsidRPr="004547FA">
        <w:t xml:space="preserve"> hơn </w:t>
      </w:r>
      <w:proofErr w:type="spellStart"/>
      <w:r w:rsidRPr="004547FA">
        <w:t>gia</w:t>
      </w:r>
      <w:proofErr w:type="spellEnd"/>
      <w:r w:rsidRPr="004547FA">
        <w:t xml:space="preserve">́ </w:t>
      </w:r>
      <w:proofErr w:type="spellStart"/>
      <w:r w:rsidRPr="004547FA">
        <w:t>trị</w:t>
      </w:r>
      <w:proofErr w:type="spellEnd"/>
      <w:r w:rsidRPr="004547FA">
        <w:t xml:space="preserve"> lúc </w:t>
      </w:r>
      <w:proofErr w:type="spellStart"/>
      <w:r w:rsidRPr="004547FA">
        <w:t>cho</w:t>
      </w:r>
      <w:proofErr w:type="spellEnd"/>
      <w:r w:rsidRPr="004547FA">
        <w:t xml:space="preserve"> </w:t>
      </w:r>
      <w:proofErr w:type="spellStart"/>
      <w:r w:rsidRPr="004547FA">
        <w:t>vay</w:t>
      </w:r>
      <w:proofErr w:type="spellEnd"/>
      <w:r w:rsidRPr="004547FA">
        <w:t xml:space="preserve"> (giá </w:t>
      </w:r>
      <w:proofErr w:type="spellStart"/>
      <w:r w:rsidRPr="004547FA">
        <w:t>trị</w:t>
      </w:r>
      <w:proofErr w:type="spellEnd"/>
      <w:r w:rsidRPr="004547FA">
        <w:t xml:space="preserve"> </w:t>
      </w:r>
      <w:proofErr w:type="spellStart"/>
      <w:r w:rsidRPr="004547FA">
        <w:t>gốc</w:t>
      </w:r>
      <w:proofErr w:type="spellEnd"/>
      <w:r w:rsidRPr="004547FA">
        <w:t xml:space="preserve">), nghĩa là </w:t>
      </w:r>
      <w:proofErr w:type="spellStart"/>
      <w:r w:rsidRPr="004547FA">
        <w:t>ngoài</w:t>
      </w:r>
      <w:proofErr w:type="spellEnd"/>
      <w:r w:rsidRPr="004547FA">
        <w:t xml:space="preserve"> </w:t>
      </w:r>
      <w:proofErr w:type="spellStart"/>
      <w:r w:rsidRPr="004547FA">
        <w:t>việc</w:t>
      </w:r>
      <w:proofErr w:type="spellEnd"/>
      <w:r w:rsidRPr="004547FA">
        <w:t xml:space="preserve"> </w:t>
      </w:r>
      <w:proofErr w:type="spellStart"/>
      <w:r w:rsidRPr="004547FA">
        <w:t>hoàn</w:t>
      </w:r>
      <w:proofErr w:type="spellEnd"/>
      <w:r w:rsidRPr="004547FA">
        <w:t xml:space="preserve"> trả giá </w:t>
      </w:r>
      <w:proofErr w:type="spellStart"/>
      <w:r w:rsidRPr="004547FA">
        <w:t>trị</w:t>
      </w:r>
      <w:proofErr w:type="spellEnd"/>
      <w:r w:rsidRPr="004547FA">
        <w:t xml:space="preserve"> </w:t>
      </w:r>
      <w:proofErr w:type="spellStart"/>
      <w:r w:rsidRPr="004547FA">
        <w:t>nợ</w:t>
      </w:r>
      <w:proofErr w:type="spellEnd"/>
      <w:r w:rsidRPr="004547FA">
        <w:t xml:space="preserve"> </w:t>
      </w:r>
      <w:proofErr w:type="spellStart"/>
      <w:r w:rsidRPr="004547FA">
        <w:t>gốc</w:t>
      </w:r>
      <w:proofErr w:type="spellEnd"/>
      <w:r w:rsidRPr="004547FA">
        <w:t xml:space="preserve">, </w:t>
      </w:r>
      <w:proofErr w:type="spellStart"/>
      <w:r w:rsidRPr="004547FA">
        <w:t>khách</w:t>
      </w:r>
      <w:proofErr w:type="spellEnd"/>
      <w:r w:rsidRPr="004547FA">
        <w:t xml:space="preserve"> hàng còn </w:t>
      </w:r>
      <w:proofErr w:type="spellStart"/>
      <w:r w:rsidRPr="004547FA">
        <w:t>phải</w:t>
      </w:r>
      <w:proofErr w:type="spellEnd"/>
      <w:r w:rsidRPr="004547FA">
        <w:t xml:space="preserve"> trả </w:t>
      </w:r>
      <w:proofErr w:type="spellStart"/>
      <w:r w:rsidRPr="004547FA">
        <w:t>cho</w:t>
      </w:r>
      <w:proofErr w:type="spellEnd"/>
      <w:r w:rsidRPr="004547FA">
        <w:t xml:space="preserve"> ngân hàng một </w:t>
      </w:r>
      <w:proofErr w:type="spellStart"/>
      <w:r w:rsidRPr="004547FA">
        <w:t>khoản</w:t>
      </w:r>
      <w:proofErr w:type="spellEnd"/>
      <w:r w:rsidRPr="004547FA">
        <w:t xml:space="preserve"> </w:t>
      </w:r>
      <w:proofErr w:type="spellStart"/>
      <w:r w:rsidRPr="004547FA">
        <w:t>lãi</w:t>
      </w:r>
      <w:proofErr w:type="spellEnd"/>
      <w:r w:rsidRPr="004547FA">
        <w:t xml:space="preserve">, </w:t>
      </w:r>
      <w:proofErr w:type="spellStart"/>
      <w:r w:rsidRPr="004547FA">
        <w:t>đây</w:t>
      </w:r>
      <w:proofErr w:type="spellEnd"/>
      <w:r w:rsidRPr="004547FA">
        <w:t xml:space="preserve"> </w:t>
      </w:r>
      <w:proofErr w:type="spellStart"/>
      <w:r w:rsidRPr="004547FA">
        <w:t>chính</w:t>
      </w:r>
      <w:proofErr w:type="spellEnd"/>
      <w:r w:rsidRPr="004547FA">
        <w:t xml:space="preserve"> là </w:t>
      </w:r>
      <w:proofErr w:type="spellStart"/>
      <w:r w:rsidRPr="004547FA">
        <w:t>gia</w:t>
      </w:r>
      <w:proofErr w:type="spellEnd"/>
      <w:r w:rsidRPr="004547FA">
        <w:t xml:space="preserve">́ sử </w:t>
      </w:r>
      <w:proofErr w:type="spellStart"/>
      <w:r w:rsidRPr="004547FA">
        <w:t>dụng</w:t>
      </w:r>
      <w:proofErr w:type="spellEnd"/>
      <w:r w:rsidRPr="004547FA">
        <w:t xml:space="preserve"> </w:t>
      </w:r>
      <w:proofErr w:type="spellStart"/>
      <w:r w:rsidRPr="004547FA">
        <w:t>vốn</w:t>
      </w:r>
      <w:proofErr w:type="spellEnd"/>
      <w:r w:rsidRPr="004547FA">
        <w:t xml:space="preserve"> </w:t>
      </w:r>
      <w:proofErr w:type="spellStart"/>
      <w:r w:rsidRPr="004547FA">
        <w:t>vay</w:t>
      </w:r>
      <w:proofErr w:type="spellEnd"/>
      <w:r w:rsidRPr="004547FA">
        <w:t xml:space="preserve">. </w:t>
      </w:r>
      <w:proofErr w:type="spellStart"/>
      <w:r w:rsidRPr="004547FA">
        <w:t>Khoản</w:t>
      </w:r>
      <w:proofErr w:type="spellEnd"/>
      <w:r w:rsidRPr="004547FA">
        <w:t xml:space="preserve"> </w:t>
      </w:r>
      <w:proofErr w:type="spellStart"/>
      <w:r w:rsidRPr="004547FA">
        <w:t>lãi</w:t>
      </w:r>
      <w:proofErr w:type="spellEnd"/>
      <w:r w:rsidRPr="004547FA">
        <w:t xml:space="preserve"> </w:t>
      </w:r>
      <w:proofErr w:type="spellStart"/>
      <w:r w:rsidRPr="004547FA">
        <w:t>phải</w:t>
      </w:r>
      <w:proofErr w:type="spellEnd"/>
      <w:r w:rsidRPr="004547FA">
        <w:t xml:space="preserve"> </w:t>
      </w:r>
      <w:proofErr w:type="spellStart"/>
      <w:r w:rsidRPr="004547FA">
        <w:t>luôn</w:t>
      </w:r>
      <w:proofErr w:type="spellEnd"/>
      <w:r w:rsidRPr="004547FA">
        <w:t xml:space="preserve"> là một số </w:t>
      </w:r>
      <w:proofErr w:type="spellStart"/>
      <w:r w:rsidRPr="004547FA">
        <w:t>dương</w:t>
      </w:r>
      <w:proofErr w:type="spellEnd"/>
      <w:r w:rsidRPr="004547FA">
        <w:t xml:space="preserve">, </w:t>
      </w:r>
      <w:proofErr w:type="spellStart"/>
      <w:r w:rsidRPr="004547FA">
        <w:t>co</w:t>
      </w:r>
      <w:proofErr w:type="spellEnd"/>
      <w:r w:rsidRPr="004547FA">
        <w:t xml:space="preserve">́ như vậy mới </w:t>
      </w:r>
      <w:proofErr w:type="spellStart"/>
      <w:r w:rsidRPr="004547FA">
        <w:t>bù</w:t>
      </w:r>
      <w:proofErr w:type="spellEnd"/>
      <w:r w:rsidRPr="004547FA">
        <w:t xml:space="preserve"> </w:t>
      </w:r>
      <w:proofErr w:type="spellStart"/>
      <w:r w:rsidRPr="004547FA">
        <w:t>đắp</w:t>
      </w:r>
      <w:proofErr w:type="spellEnd"/>
      <w:r w:rsidRPr="004547FA">
        <w:t xml:space="preserve"> được chi phí </w:t>
      </w:r>
      <w:proofErr w:type="spellStart"/>
      <w:r w:rsidRPr="004547FA">
        <w:t>hoạt</w:t>
      </w:r>
      <w:proofErr w:type="spellEnd"/>
      <w:r w:rsidRPr="004547FA">
        <w:t xml:space="preserve"> động </w:t>
      </w:r>
      <w:proofErr w:type="spellStart"/>
      <w:r w:rsidRPr="004547FA">
        <w:t>và</w:t>
      </w:r>
      <w:proofErr w:type="spellEnd"/>
      <w:r w:rsidRPr="004547FA">
        <w:t xml:space="preserve"> </w:t>
      </w:r>
      <w:proofErr w:type="spellStart"/>
      <w:r w:rsidRPr="004547FA">
        <w:t>tạo</w:t>
      </w:r>
      <w:proofErr w:type="spellEnd"/>
      <w:r w:rsidRPr="004547FA">
        <w:t xml:space="preserve"> </w:t>
      </w:r>
      <w:proofErr w:type="spellStart"/>
      <w:r w:rsidRPr="004547FA">
        <w:t>ra</w:t>
      </w:r>
      <w:proofErr w:type="spellEnd"/>
      <w:r w:rsidRPr="004547FA">
        <w:t xml:space="preserve"> lợi </w:t>
      </w:r>
      <w:proofErr w:type="spellStart"/>
      <w:r w:rsidRPr="004547FA">
        <w:t>nhuận</w:t>
      </w:r>
      <w:proofErr w:type="spellEnd"/>
      <w:r w:rsidRPr="004547FA">
        <w:t xml:space="preserve">, </w:t>
      </w:r>
      <w:proofErr w:type="spellStart"/>
      <w:r w:rsidRPr="004547FA">
        <w:t>phản</w:t>
      </w:r>
      <w:proofErr w:type="spellEnd"/>
      <w:r w:rsidRPr="004547FA">
        <w:t xml:space="preserve"> </w:t>
      </w:r>
      <w:proofErr w:type="spellStart"/>
      <w:r w:rsidRPr="004547FA">
        <w:t>ánh</w:t>
      </w:r>
      <w:proofErr w:type="spellEnd"/>
      <w:r w:rsidRPr="004547FA">
        <w:t xml:space="preserve"> </w:t>
      </w:r>
      <w:proofErr w:type="spellStart"/>
      <w:r w:rsidRPr="004547FA">
        <w:t>bản</w:t>
      </w:r>
      <w:proofErr w:type="spellEnd"/>
      <w:r w:rsidRPr="004547FA">
        <w:t xml:space="preserve"> chất </w:t>
      </w:r>
      <w:proofErr w:type="spellStart"/>
      <w:r w:rsidRPr="004547FA">
        <w:t>hoạt</w:t>
      </w:r>
      <w:proofErr w:type="spellEnd"/>
      <w:r w:rsidRPr="004547FA">
        <w:t xml:space="preserve"> động </w:t>
      </w:r>
      <w:proofErr w:type="spellStart"/>
      <w:r w:rsidRPr="004547FA">
        <w:t>kinh</w:t>
      </w:r>
      <w:proofErr w:type="spellEnd"/>
      <w:r w:rsidRPr="004547FA">
        <w:t xml:space="preserve"> </w:t>
      </w:r>
      <w:proofErr w:type="spellStart"/>
      <w:r w:rsidRPr="004547FA">
        <w:t>doanh</w:t>
      </w:r>
      <w:proofErr w:type="spellEnd"/>
      <w:r w:rsidRPr="004547FA">
        <w:t xml:space="preserve"> </w:t>
      </w:r>
      <w:proofErr w:type="spellStart"/>
      <w:r w:rsidRPr="004547FA">
        <w:t>của</w:t>
      </w:r>
      <w:proofErr w:type="spellEnd"/>
      <w:r w:rsidRPr="004547FA">
        <w:t xml:space="preserve"> ngân hàng. </w:t>
      </w:r>
    </w:p>
    <w:p w14:paraId="60B33163" w14:textId="25D5D74B" w:rsidR="00821CDB" w:rsidRPr="004547FA" w:rsidRDefault="00821CDB" w:rsidP="00E53690">
      <w:pPr>
        <w:pStyle w:val="BodyText"/>
        <w:ind w:firstLine="567"/>
      </w:pPr>
      <w:r w:rsidRPr="004547FA">
        <w:rPr>
          <w:i/>
        </w:rPr>
        <w:lastRenderedPageBreak/>
        <w:t xml:space="preserve">Thứ </w:t>
      </w:r>
      <w:proofErr w:type="spellStart"/>
      <w:r w:rsidRPr="004547FA">
        <w:rPr>
          <w:i/>
        </w:rPr>
        <w:t>tư</w:t>
      </w:r>
      <w:proofErr w:type="spellEnd"/>
      <w:r w:rsidRPr="004547FA">
        <w:rPr>
          <w:i/>
        </w:rPr>
        <w:t xml:space="preserve">, </w:t>
      </w:r>
      <w:proofErr w:type="spellStart"/>
      <w:r w:rsidRPr="004547FA">
        <w:rPr>
          <w:i/>
        </w:rPr>
        <w:t>tín</w:t>
      </w:r>
      <w:proofErr w:type="spellEnd"/>
      <w:r w:rsidRPr="004547FA">
        <w:rPr>
          <w:i/>
        </w:rPr>
        <w:t xml:space="preserve"> </w:t>
      </w:r>
      <w:proofErr w:type="spellStart"/>
      <w:r w:rsidRPr="004547FA">
        <w:rPr>
          <w:i/>
        </w:rPr>
        <w:t>dụng</w:t>
      </w:r>
      <w:proofErr w:type="spellEnd"/>
      <w:r w:rsidRPr="004547FA">
        <w:rPr>
          <w:i/>
        </w:rPr>
        <w:t xml:space="preserve"> là hoạt động </w:t>
      </w:r>
      <w:proofErr w:type="spellStart"/>
      <w:r w:rsidRPr="004547FA">
        <w:rPr>
          <w:i/>
        </w:rPr>
        <w:t>tiềm</w:t>
      </w:r>
      <w:proofErr w:type="spellEnd"/>
      <w:r w:rsidRPr="004547FA">
        <w:rPr>
          <w:i/>
        </w:rPr>
        <w:t xml:space="preserve"> </w:t>
      </w:r>
      <w:proofErr w:type="spellStart"/>
      <w:r w:rsidRPr="004547FA">
        <w:rPr>
          <w:i/>
        </w:rPr>
        <w:t>ẩn</w:t>
      </w:r>
      <w:proofErr w:type="spellEnd"/>
      <w:r w:rsidRPr="004547FA">
        <w:rPr>
          <w:i/>
        </w:rPr>
        <w:t xml:space="preserve"> </w:t>
      </w:r>
      <w:proofErr w:type="spellStart"/>
      <w:r w:rsidRPr="004547FA">
        <w:rPr>
          <w:i/>
        </w:rPr>
        <w:t>rủi</w:t>
      </w:r>
      <w:proofErr w:type="spellEnd"/>
      <w:r w:rsidRPr="004547FA">
        <w:rPr>
          <w:i/>
        </w:rPr>
        <w:t xml:space="preserve"> </w:t>
      </w:r>
      <w:proofErr w:type="spellStart"/>
      <w:r w:rsidRPr="004547FA">
        <w:rPr>
          <w:i/>
        </w:rPr>
        <w:t>ro</w:t>
      </w:r>
      <w:proofErr w:type="spellEnd"/>
      <w:r w:rsidRPr="004547FA">
        <w:rPr>
          <w:i/>
        </w:rPr>
        <w:t xml:space="preserve"> </w:t>
      </w:r>
      <w:proofErr w:type="spellStart"/>
      <w:r w:rsidRPr="004547FA">
        <w:rPr>
          <w:i/>
        </w:rPr>
        <w:t>cao</w:t>
      </w:r>
      <w:proofErr w:type="spellEnd"/>
      <w:r w:rsidRPr="004547FA">
        <w:rPr>
          <w:i/>
        </w:rPr>
        <w:t xml:space="preserve"> </w:t>
      </w:r>
      <w:proofErr w:type="spellStart"/>
      <w:r w:rsidRPr="004547FA">
        <w:rPr>
          <w:i/>
        </w:rPr>
        <w:t>cho</w:t>
      </w:r>
      <w:proofErr w:type="spellEnd"/>
      <w:r w:rsidRPr="004547FA">
        <w:rPr>
          <w:i/>
        </w:rPr>
        <w:t xml:space="preserve"> ngân hàng. </w:t>
      </w:r>
      <w:proofErr w:type="spellStart"/>
      <w:r w:rsidRPr="004547FA">
        <w:t>Việc</w:t>
      </w:r>
      <w:proofErr w:type="spellEnd"/>
      <w:r w:rsidRPr="004547FA">
        <w:t xml:space="preserve"> </w:t>
      </w:r>
      <w:proofErr w:type="spellStart"/>
      <w:r w:rsidRPr="004547FA">
        <w:t>đánh</w:t>
      </w:r>
      <w:proofErr w:type="spellEnd"/>
      <w:r w:rsidRPr="004547FA">
        <w:t xml:space="preserve"> </w:t>
      </w:r>
      <w:proofErr w:type="spellStart"/>
      <w:r w:rsidRPr="004547FA">
        <w:t>gia</w:t>
      </w:r>
      <w:proofErr w:type="spellEnd"/>
      <w:r w:rsidRPr="004547FA">
        <w:t xml:space="preserve">́ độ an toàn </w:t>
      </w:r>
      <w:proofErr w:type="spellStart"/>
      <w:r w:rsidRPr="004547FA">
        <w:t>của</w:t>
      </w:r>
      <w:proofErr w:type="spellEnd"/>
      <w:r w:rsidRPr="004547FA">
        <w:t xml:space="preserve"> </w:t>
      </w:r>
      <w:proofErr w:type="spellStart"/>
      <w:r w:rsidRPr="004547FA">
        <w:t>các</w:t>
      </w:r>
      <w:proofErr w:type="spellEnd"/>
      <w:r w:rsidRPr="004547FA">
        <w:t xml:space="preserve"> </w:t>
      </w:r>
      <w:proofErr w:type="spellStart"/>
      <w:r w:rsidRPr="004547FA">
        <w:t>hô</w:t>
      </w:r>
      <w:proofErr w:type="spellEnd"/>
      <w:r w:rsidRPr="004547FA">
        <w:t xml:space="preserve">̀ sơ </w:t>
      </w:r>
      <w:proofErr w:type="spellStart"/>
      <w:r w:rsidRPr="004547FA">
        <w:t>vay</w:t>
      </w:r>
      <w:proofErr w:type="spellEnd"/>
      <w:r w:rsidRPr="004547FA">
        <w:t xml:space="preserve"> </w:t>
      </w:r>
      <w:proofErr w:type="spellStart"/>
      <w:r w:rsidRPr="004547FA">
        <w:t>vốn</w:t>
      </w:r>
      <w:proofErr w:type="spellEnd"/>
      <w:r w:rsidRPr="004547FA">
        <w:t xml:space="preserve"> là </w:t>
      </w:r>
      <w:proofErr w:type="spellStart"/>
      <w:r w:rsidRPr="004547FA">
        <w:t>rất</w:t>
      </w:r>
      <w:proofErr w:type="spellEnd"/>
      <w:r w:rsidRPr="004547FA">
        <w:t xml:space="preserve"> </w:t>
      </w:r>
      <w:proofErr w:type="spellStart"/>
      <w:r w:rsidRPr="004547FA">
        <w:t>khó</w:t>
      </w:r>
      <w:proofErr w:type="spellEnd"/>
      <w:r w:rsidRPr="004547FA">
        <w:t xml:space="preserve">. </w:t>
      </w:r>
      <w:proofErr w:type="spellStart"/>
      <w:r w:rsidRPr="004547FA">
        <w:t>Vì</w:t>
      </w:r>
      <w:proofErr w:type="spellEnd"/>
      <w:r w:rsidRPr="004547FA">
        <w:t xml:space="preserve"> </w:t>
      </w:r>
      <w:proofErr w:type="spellStart"/>
      <w:r w:rsidRPr="004547FA">
        <w:t>luôn</w:t>
      </w:r>
      <w:proofErr w:type="spellEnd"/>
      <w:r w:rsidRPr="004547FA">
        <w:t xml:space="preserve"> </w:t>
      </w:r>
      <w:proofErr w:type="spellStart"/>
      <w:r w:rsidRPr="004547FA">
        <w:t>tồn</w:t>
      </w:r>
      <w:proofErr w:type="spellEnd"/>
      <w:r w:rsidRPr="004547FA">
        <w:t xml:space="preserve"> </w:t>
      </w:r>
      <w:proofErr w:type="spellStart"/>
      <w:r w:rsidRPr="004547FA">
        <w:t>tại</w:t>
      </w:r>
      <w:proofErr w:type="spellEnd"/>
      <w:r w:rsidRPr="004547FA">
        <w:t xml:space="preserve"> </w:t>
      </w:r>
      <w:proofErr w:type="spellStart"/>
      <w:r w:rsidRPr="004547FA">
        <w:t>thông</w:t>
      </w:r>
      <w:proofErr w:type="spellEnd"/>
      <w:r w:rsidRPr="004547FA">
        <w:t xml:space="preserve"> tin </w:t>
      </w:r>
      <w:proofErr w:type="spellStart"/>
      <w:r w:rsidRPr="004547FA">
        <w:t>bất</w:t>
      </w:r>
      <w:proofErr w:type="spellEnd"/>
      <w:r w:rsidRPr="004547FA">
        <w:t xml:space="preserve"> cân </w:t>
      </w:r>
      <w:proofErr w:type="spellStart"/>
      <w:r w:rsidRPr="004547FA">
        <w:t>xứng</w:t>
      </w:r>
      <w:proofErr w:type="spellEnd"/>
      <w:r w:rsidRPr="004547FA">
        <w:t xml:space="preserve"> nên dẫn đến </w:t>
      </w:r>
      <w:proofErr w:type="spellStart"/>
      <w:r w:rsidRPr="004547FA">
        <w:t>lựa</w:t>
      </w:r>
      <w:proofErr w:type="spellEnd"/>
      <w:r w:rsidRPr="004547FA">
        <w:t xml:space="preserve"> </w:t>
      </w:r>
      <w:proofErr w:type="spellStart"/>
      <w:r w:rsidRPr="004547FA">
        <w:t>chọn</w:t>
      </w:r>
      <w:proofErr w:type="spellEnd"/>
      <w:r w:rsidRPr="004547FA">
        <w:t xml:space="preserve"> đối </w:t>
      </w:r>
      <w:proofErr w:type="spellStart"/>
      <w:r w:rsidRPr="004547FA">
        <w:t>nghịch</w:t>
      </w:r>
      <w:proofErr w:type="spellEnd"/>
      <w:r w:rsidRPr="004547FA">
        <w:t xml:space="preserve"> </w:t>
      </w:r>
      <w:proofErr w:type="spellStart"/>
      <w:r w:rsidRPr="004547FA">
        <w:t>và</w:t>
      </w:r>
      <w:proofErr w:type="spellEnd"/>
      <w:r w:rsidRPr="004547FA">
        <w:t xml:space="preserve"> </w:t>
      </w:r>
      <w:proofErr w:type="spellStart"/>
      <w:r w:rsidRPr="004547FA">
        <w:t>rủi</w:t>
      </w:r>
      <w:proofErr w:type="spellEnd"/>
      <w:r w:rsidRPr="004547FA">
        <w:t xml:space="preserve"> </w:t>
      </w:r>
      <w:proofErr w:type="spellStart"/>
      <w:r w:rsidRPr="004547FA">
        <w:t>ro</w:t>
      </w:r>
      <w:proofErr w:type="spellEnd"/>
      <w:r w:rsidRPr="004547FA">
        <w:t xml:space="preserve"> </w:t>
      </w:r>
      <w:proofErr w:type="spellStart"/>
      <w:r w:rsidRPr="004547FA">
        <w:t>đạo</w:t>
      </w:r>
      <w:proofErr w:type="spellEnd"/>
      <w:r w:rsidRPr="004547FA">
        <w:t xml:space="preserve"> </w:t>
      </w:r>
      <w:proofErr w:type="spellStart"/>
      <w:r w:rsidRPr="004547FA">
        <w:t>đức</w:t>
      </w:r>
      <w:proofErr w:type="spellEnd"/>
      <w:r w:rsidRPr="004547FA">
        <w:t xml:space="preserve">. Ngoài </w:t>
      </w:r>
      <w:proofErr w:type="spellStart"/>
      <w:r w:rsidRPr="004547FA">
        <w:t>ra</w:t>
      </w:r>
      <w:proofErr w:type="spellEnd"/>
      <w:r w:rsidRPr="004547FA">
        <w:t xml:space="preserve"> </w:t>
      </w:r>
      <w:proofErr w:type="spellStart"/>
      <w:r w:rsidRPr="004547FA">
        <w:t>việc</w:t>
      </w:r>
      <w:proofErr w:type="spellEnd"/>
      <w:r w:rsidRPr="004547FA">
        <w:t xml:space="preserve"> </w:t>
      </w:r>
      <w:proofErr w:type="spellStart"/>
      <w:r w:rsidRPr="004547FA">
        <w:t>thu</w:t>
      </w:r>
      <w:proofErr w:type="spellEnd"/>
      <w:r w:rsidRPr="004547FA">
        <w:t xml:space="preserve"> </w:t>
      </w:r>
      <w:proofErr w:type="spellStart"/>
      <w:r w:rsidRPr="004547FA">
        <w:t>hồi</w:t>
      </w:r>
      <w:proofErr w:type="spellEnd"/>
      <w:r w:rsidRPr="004547FA">
        <w:t xml:space="preserve"> </w:t>
      </w:r>
      <w:proofErr w:type="spellStart"/>
      <w:r w:rsidRPr="004547FA">
        <w:t>nợ</w:t>
      </w:r>
      <w:proofErr w:type="spellEnd"/>
      <w:r w:rsidRPr="004547FA">
        <w:t xml:space="preserve"> </w:t>
      </w:r>
      <w:proofErr w:type="spellStart"/>
      <w:r w:rsidRPr="004547FA">
        <w:t>không</w:t>
      </w:r>
      <w:proofErr w:type="spellEnd"/>
      <w:r w:rsidRPr="004547FA">
        <w:t xml:space="preserve"> </w:t>
      </w:r>
      <w:proofErr w:type="spellStart"/>
      <w:r w:rsidRPr="004547FA">
        <w:t>chỉ</w:t>
      </w:r>
      <w:proofErr w:type="spellEnd"/>
      <w:r w:rsidRPr="004547FA">
        <w:t xml:space="preserve"> phụ </w:t>
      </w:r>
      <w:proofErr w:type="spellStart"/>
      <w:r w:rsidRPr="004547FA">
        <w:t>thuộc</w:t>
      </w:r>
      <w:proofErr w:type="spellEnd"/>
      <w:r w:rsidRPr="004547FA">
        <w:t xml:space="preserve"> vào </w:t>
      </w:r>
      <w:proofErr w:type="spellStart"/>
      <w:r w:rsidRPr="004547FA">
        <w:t>bản</w:t>
      </w:r>
      <w:proofErr w:type="spellEnd"/>
      <w:r w:rsidRPr="004547FA">
        <w:t xml:space="preserve"> </w:t>
      </w:r>
      <w:proofErr w:type="spellStart"/>
      <w:r w:rsidRPr="004547FA">
        <w:t>thân</w:t>
      </w:r>
      <w:proofErr w:type="spellEnd"/>
      <w:r w:rsidRPr="004547FA">
        <w:t xml:space="preserve"> </w:t>
      </w:r>
      <w:proofErr w:type="spellStart"/>
      <w:r w:rsidRPr="004547FA">
        <w:t>khách</w:t>
      </w:r>
      <w:proofErr w:type="spellEnd"/>
      <w:r w:rsidRPr="004547FA">
        <w:t xml:space="preserve"> hàng, mà còn phụ </w:t>
      </w:r>
      <w:proofErr w:type="spellStart"/>
      <w:r w:rsidRPr="004547FA">
        <w:t>thuộc</w:t>
      </w:r>
      <w:proofErr w:type="spellEnd"/>
      <w:r w:rsidRPr="004547FA">
        <w:t xml:space="preserve"> </w:t>
      </w:r>
      <w:proofErr w:type="spellStart"/>
      <w:r w:rsidRPr="004547FA">
        <w:t>vào</w:t>
      </w:r>
      <w:proofErr w:type="spellEnd"/>
      <w:r w:rsidRPr="004547FA">
        <w:t xml:space="preserve"> </w:t>
      </w:r>
      <w:proofErr w:type="spellStart"/>
      <w:r w:rsidRPr="004547FA">
        <w:t>môi</w:t>
      </w:r>
      <w:proofErr w:type="spellEnd"/>
      <w:r w:rsidRPr="004547FA">
        <w:t xml:space="preserve"> </w:t>
      </w:r>
      <w:proofErr w:type="spellStart"/>
      <w:r w:rsidRPr="004547FA">
        <w:t>trường</w:t>
      </w:r>
      <w:proofErr w:type="spellEnd"/>
      <w:r w:rsidRPr="004547FA">
        <w:t xml:space="preserve"> </w:t>
      </w:r>
      <w:proofErr w:type="spellStart"/>
      <w:r w:rsidRPr="004547FA">
        <w:t>hoạt</w:t>
      </w:r>
      <w:proofErr w:type="spellEnd"/>
      <w:r w:rsidRPr="004547FA">
        <w:t xml:space="preserve"> động, ngoài </w:t>
      </w:r>
      <w:proofErr w:type="spellStart"/>
      <w:r w:rsidRPr="004547FA">
        <w:t>tầm</w:t>
      </w:r>
      <w:proofErr w:type="spellEnd"/>
      <w:r w:rsidRPr="004547FA">
        <w:t xml:space="preserve"> </w:t>
      </w:r>
      <w:proofErr w:type="spellStart"/>
      <w:r w:rsidRPr="004547FA">
        <w:t>kiểm</w:t>
      </w:r>
      <w:proofErr w:type="spellEnd"/>
      <w:r w:rsidR="004F32D7" w:rsidRPr="004F32D7">
        <w:t xml:space="preserve"> </w:t>
      </w:r>
      <w:proofErr w:type="spellStart"/>
      <w:r w:rsidR="004F32D7" w:rsidRPr="004F32D7">
        <w:t>soát</w:t>
      </w:r>
      <w:proofErr w:type="spellEnd"/>
      <w:r w:rsidR="004F32D7" w:rsidRPr="004F32D7">
        <w:t xml:space="preserve"> </w:t>
      </w:r>
      <w:proofErr w:type="spellStart"/>
      <w:r w:rsidR="004F32D7" w:rsidRPr="004F32D7">
        <w:t>của</w:t>
      </w:r>
      <w:proofErr w:type="spellEnd"/>
      <w:r w:rsidR="004F32D7" w:rsidRPr="004F32D7">
        <w:t xml:space="preserve"> </w:t>
      </w:r>
      <w:proofErr w:type="spellStart"/>
      <w:r w:rsidR="004F32D7" w:rsidRPr="004F32D7">
        <w:t>khách</w:t>
      </w:r>
      <w:proofErr w:type="spellEnd"/>
      <w:r w:rsidR="004F32D7" w:rsidRPr="004F32D7">
        <w:t xml:space="preserve"> hàng như sự </w:t>
      </w:r>
      <w:proofErr w:type="spellStart"/>
      <w:r w:rsidR="004F32D7" w:rsidRPr="004F32D7">
        <w:t>biến</w:t>
      </w:r>
      <w:proofErr w:type="spellEnd"/>
      <w:r w:rsidR="004F32D7" w:rsidRPr="004F32D7">
        <w:t xml:space="preserve"> động vào giá cả, </w:t>
      </w:r>
      <w:proofErr w:type="spellStart"/>
      <w:r w:rsidR="004F32D7" w:rsidRPr="004F32D7">
        <w:t>tỷ</w:t>
      </w:r>
      <w:proofErr w:type="spellEnd"/>
      <w:r w:rsidR="004F32D7" w:rsidRPr="004F32D7">
        <w:t xml:space="preserve"> giá, </w:t>
      </w:r>
      <w:proofErr w:type="spellStart"/>
      <w:r w:rsidR="004F32D7" w:rsidRPr="004F32D7">
        <w:t>lãi</w:t>
      </w:r>
      <w:proofErr w:type="spellEnd"/>
      <w:r w:rsidR="004F32D7" w:rsidRPr="004F32D7">
        <w:t xml:space="preserve"> </w:t>
      </w:r>
      <w:proofErr w:type="spellStart"/>
      <w:r w:rsidR="004F32D7" w:rsidRPr="004F32D7">
        <w:t>suất</w:t>
      </w:r>
      <w:proofErr w:type="spellEnd"/>
      <w:r w:rsidR="004F32D7" w:rsidRPr="004F32D7">
        <w:t xml:space="preserve">, </w:t>
      </w:r>
      <w:proofErr w:type="spellStart"/>
      <w:r w:rsidR="004F32D7" w:rsidRPr="004F32D7">
        <w:t>lạm</w:t>
      </w:r>
      <w:proofErr w:type="spellEnd"/>
      <w:r w:rsidR="004F32D7" w:rsidRPr="004F32D7">
        <w:t xml:space="preserve"> phát, </w:t>
      </w:r>
      <w:proofErr w:type="spellStart"/>
      <w:r w:rsidR="004F32D7" w:rsidRPr="004F32D7">
        <w:t>thiên</w:t>
      </w:r>
      <w:proofErr w:type="spellEnd"/>
      <w:r w:rsidR="004F32D7" w:rsidRPr="004F32D7">
        <w:t xml:space="preserve"> </w:t>
      </w:r>
      <w:proofErr w:type="gramStart"/>
      <w:r w:rsidR="004F32D7" w:rsidRPr="004F32D7">
        <w:t>tai,</w:t>
      </w:r>
      <w:r w:rsidR="004F32D7">
        <w:t>…</w:t>
      </w:r>
      <w:proofErr w:type="gramEnd"/>
      <w:r w:rsidRPr="004547FA">
        <w:t xml:space="preserve"> </w:t>
      </w:r>
      <w:r w:rsidRPr="004547FA">
        <w:rPr>
          <w:w w:val="97"/>
        </w:rPr>
        <w:t xml:space="preserve">Khi </w:t>
      </w:r>
      <w:proofErr w:type="spellStart"/>
      <w:r w:rsidRPr="004547FA">
        <w:t>khách</w:t>
      </w:r>
      <w:proofErr w:type="spellEnd"/>
      <w:r w:rsidRPr="004547FA">
        <w:t xml:space="preserve"> hàng gặp </w:t>
      </w:r>
      <w:proofErr w:type="spellStart"/>
      <w:r w:rsidRPr="004547FA">
        <w:t>kho</w:t>
      </w:r>
      <w:proofErr w:type="spellEnd"/>
      <w:r w:rsidRPr="004547FA">
        <w:t xml:space="preserve">́ </w:t>
      </w:r>
      <w:proofErr w:type="spellStart"/>
      <w:r w:rsidRPr="004547FA">
        <w:t>khăn</w:t>
      </w:r>
      <w:proofErr w:type="spellEnd"/>
      <w:r w:rsidRPr="004547FA">
        <w:t xml:space="preserve"> do </w:t>
      </w:r>
      <w:proofErr w:type="spellStart"/>
      <w:r w:rsidRPr="004547FA">
        <w:t>môi</w:t>
      </w:r>
      <w:proofErr w:type="spellEnd"/>
      <w:r w:rsidRPr="004547FA">
        <w:t xml:space="preserve"> </w:t>
      </w:r>
      <w:proofErr w:type="spellStart"/>
      <w:r w:rsidRPr="004547FA">
        <w:t>trường</w:t>
      </w:r>
      <w:proofErr w:type="spellEnd"/>
      <w:r w:rsidRPr="004547FA">
        <w:t xml:space="preserve"> </w:t>
      </w:r>
      <w:proofErr w:type="spellStart"/>
      <w:r w:rsidRPr="004547FA">
        <w:t>kinh</w:t>
      </w:r>
      <w:proofErr w:type="spellEnd"/>
      <w:r w:rsidRPr="004547FA">
        <w:t xml:space="preserve"> </w:t>
      </w:r>
      <w:proofErr w:type="spellStart"/>
      <w:r w:rsidRPr="004547FA">
        <w:t>doanh</w:t>
      </w:r>
      <w:proofErr w:type="spellEnd"/>
      <w:r w:rsidRPr="004547FA">
        <w:t xml:space="preserve"> thay đổi, dẫn đến </w:t>
      </w:r>
      <w:proofErr w:type="spellStart"/>
      <w:r w:rsidRPr="004547FA">
        <w:t>kho</w:t>
      </w:r>
      <w:proofErr w:type="spellEnd"/>
      <w:r w:rsidRPr="004547FA">
        <w:t xml:space="preserve">́ </w:t>
      </w:r>
      <w:proofErr w:type="spellStart"/>
      <w:r w:rsidRPr="004547FA">
        <w:t>khăn</w:t>
      </w:r>
      <w:proofErr w:type="spellEnd"/>
      <w:r w:rsidRPr="004547FA">
        <w:t xml:space="preserve"> </w:t>
      </w:r>
      <w:proofErr w:type="spellStart"/>
      <w:r w:rsidRPr="004547FA">
        <w:t>trong</w:t>
      </w:r>
      <w:proofErr w:type="spellEnd"/>
      <w:r w:rsidRPr="004547FA">
        <w:t xml:space="preserve"> </w:t>
      </w:r>
      <w:proofErr w:type="spellStart"/>
      <w:r w:rsidRPr="004547FA">
        <w:t>việc</w:t>
      </w:r>
      <w:proofErr w:type="spellEnd"/>
      <w:r w:rsidRPr="004547FA">
        <w:t xml:space="preserve"> trả </w:t>
      </w:r>
      <w:proofErr w:type="spellStart"/>
      <w:r w:rsidRPr="004547FA">
        <w:t>nợ</w:t>
      </w:r>
      <w:proofErr w:type="spellEnd"/>
      <w:r w:rsidRPr="004547FA">
        <w:t xml:space="preserve">, </w:t>
      </w:r>
      <w:proofErr w:type="spellStart"/>
      <w:r w:rsidRPr="004547FA">
        <w:t>điều</w:t>
      </w:r>
      <w:proofErr w:type="spellEnd"/>
      <w:r w:rsidRPr="004547FA">
        <w:t xml:space="preserve"> </w:t>
      </w:r>
      <w:proofErr w:type="spellStart"/>
      <w:r w:rsidRPr="004547FA">
        <w:t>này</w:t>
      </w:r>
      <w:proofErr w:type="spellEnd"/>
      <w:r w:rsidRPr="004547FA">
        <w:t xml:space="preserve"> </w:t>
      </w:r>
      <w:proofErr w:type="spellStart"/>
      <w:r w:rsidRPr="004547FA">
        <w:t>khiến</w:t>
      </w:r>
      <w:proofErr w:type="spellEnd"/>
      <w:r w:rsidRPr="004547FA">
        <w:t xml:space="preserve"> ngân hàng gặp </w:t>
      </w:r>
      <w:proofErr w:type="spellStart"/>
      <w:r w:rsidRPr="004547FA">
        <w:t>rủi</w:t>
      </w:r>
      <w:proofErr w:type="spellEnd"/>
      <w:r w:rsidRPr="004547FA">
        <w:t xml:space="preserve"> </w:t>
      </w:r>
      <w:proofErr w:type="spellStart"/>
      <w:r w:rsidRPr="004547FA">
        <w:t>ro</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w:t>
      </w:r>
    </w:p>
    <w:p w14:paraId="557A7EC0" w14:textId="77777777" w:rsidR="00821CDB" w:rsidRPr="004547FA" w:rsidRDefault="00821CDB" w:rsidP="00E53690">
      <w:pPr>
        <w:pStyle w:val="BodyText"/>
        <w:ind w:firstLine="567"/>
      </w:pPr>
      <w:r w:rsidRPr="004547FA">
        <w:rPr>
          <w:i/>
        </w:rPr>
        <w:t xml:space="preserve">Thứ </w:t>
      </w:r>
      <w:proofErr w:type="spellStart"/>
      <w:r w:rsidRPr="004547FA">
        <w:rPr>
          <w:i/>
        </w:rPr>
        <w:t>năm</w:t>
      </w:r>
      <w:proofErr w:type="spellEnd"/>
      <w:r w:rsidRPr="004547FA">
        <w:rPr>
          <w:i/>
        </w:rPr>
        <w:t xml:space="preserve">, </w:t>
      </w:r>
      <w:proofErr w:type="spellStart"/>
      <w:r w:rsidRPr="004547FA">
        <w:rPr>
          <w:i/>
        </w:rPr>
        <w:t>Tín</w:t>
      </w:r>
      <w:proofErr w:type="spellEnd"/>
      <w:r w:rsidRPr="004547FA">
        <w:rPr>
          <w:i/>
        </w:rPr>
        <w:t xml:space="preserve"> </w:t>
      </w:r>
      <w:proofErr w:type="spellStart"/>
      <w:r w:rsidRPr="004547FA">
        <w:rPr>
          <w:i/>
        </w:rPr>
        <w:t>dụng</w:t>
      </w:r>
      <w:proofErr w:type="spellEnd"/>
      <w:r w:rsidRPr="004547FA">
        <w:rPr>
          <w:i/>
        </w:rPr>
        <w:t xml:space="preserve"> </w:t>
      </w:r>
      <w:proofErr w:type="spellStart"/>
      <w:r w:rsidRPr="004547FA">
        <w:rPr>
          <w:i/>
        </w:rPr>
        <w:t>phải</w:t>
      </w:r>
      <w:proofErr w:type="spellEnd"/>
      <w:r w:rsidRPr="004547FA">
        <w:rPr>
          <w:i/>
        </w:rPr>
        <w:t xml:space="preserve"> </w:t>
      </w:r>
      <w:proofErr w:type="spellStart"/>
      <w:r w:rsidRPr="004547FA">
        <w:rPr>
          <w:i/>
        </w:rPr>
        <w:t>mang</w:t>
      </w:r>
      <w:proofErr w:type="spellEnd"/>
      <w:r w:rsidRPr="004547FA">
        <w:rPr>
          <w:i/>
        </w:rPr>
        <w:t xml:space="preserve"> tính </w:t>
      </w:r>
      <w:proofErr w:type="spellStart"/>
      <w:r w:rsidRPr="004547FA">
        <w:rPr>
          <w:i/>
        </w:rPr>
        <w:t>hoàn</w:t>
      </w:r>
      <w:proofErr w:type="spellEnd"/>
      <w:r w:rsidRPr="004547FA">
        <w:rPr>
          <w:i/>
        </w:rPr>
        <w:t xml:space="preserve"> </w:t>
      </w:r>
      <w:r w:rsidRPr="004547FA">
        <w:rPr>
          <w:i/>
          <w:spacing w:val="2"/>
        </w:rPr>
        <w:t xml:space="preserve">trả </w:t>
      </w:r>
      <w:proofErr w:type="spellStart"/>
      <w:r w:rsidRPr="004547FA">
        <w:rPr>
          <w:i/>
        </w:rPr>
        <w:t>vô</w:t>
      </w:r>
      <w:proofErr w:type="spellEnd"/>
      <w:r w:rsidRPr="004547FA">
        <w:rPr>
          <w:i/>
        </w:rPr>
        <w:t xml:space="preserve"> </w:t>
      </w:r>
      <w:proofErr w:type="spellStart"/>
      <w:r w:rsidRPr="004547FA">
        <w:rPr>
          <w:i/>
        </w:rPr>
        <w:t>điều</w:t>
      </w:r>
      <w:proofErr w:type="spellEnd"/>
      <w:r w:rsidRPr="004547FA">
        <w:rPr>
          <w:i/>
        </w:rPr>
        <w:t xml:space="preserve"> </w:t>
      </w:r>
      <w:proofErr w:type="spellStart"/>
      <w:r w:rsidRPr="004547FA">
        <w:rPr>
          <w:i/>
        </w:rPr>
        <w:t>kiện</w:t>
      </w:r>
      <w:proofErr w:type="spellEnd"/>
      <w:r w:rsidRPr="004547FA">
        <w:rPr>
          <w:i/>
        </w:rPr>
        <w:t xml:space="preserve">. </w:t>
      </w:r>
      <w:proofErr w:type="spellStart"/>
      <w:r w:rsidRPr="004547FA">
        <w:t>Quá</w:t>
      </w:r>
      <w:proofErr w:type="spellEnd"/>
      <w:r w:rsidRPr="004547FA">
        <w:t xml:space="preserve"> </w:t>
      </w:r>
      <w:proofErr w:type="spellStart"/>
      <w:r w:rsidRPr="004547FA">
        <w:t>trình</w:t>
      </w:r>
      <w:proofErr w:type="spellEnd"/>
      <w:r w:rsidRPr="004547FA">
        <w:t xml:space="preserve"> </w:t>
      </w:r>
      <w:proofErr w:type="spellStart"/>
      <w:r w:rsidRPr="004547FA">
        <w:t>xin</w:t>
      </w:r>
      <w:proofErr w:type="spellEnd"/>
      <w:r w:rsidRPr="004547FA">
        <w:t xml:space="preserve"> </w:t>
      </w:r>
      <w:proofErr w:type="spellStart"/>
      <w:r w:rsidRPr="004547FA">
        <w:t>vay</w:t>
      </w:r>
      <w:proofErr w:type="spellEnd"/>
      <w:r w:rsidRPr="004547FA">
        <w:t xml:space="preserve"> </w:t>
      </w:r>
      <w:proofErr w:type="spellStart"/>
      <w:r w:rsidRPr="004547FA">
        <w:t>và</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rPr>
          <w:spacing w:val="-6"/>
        </w:rPr>
        <w:t xml:space="preserve"> </w:t>
      </w:r>
      <w:proofErr w:type="spellStart"/>
      <w:r w:rsidRPr="004547FA">
        <w:t>diễn</w:t>
      </w:r>
      <w:proofErr w:type="spellEnd"/>
      <w:r w:rsidRPr="004547FA">
        <w:rPr>
          <w:spacing w:val="-5"/>
        </w:rPr>
        <w:t xml:space="preserve"> </w:t>
      </w:r>
      <w:proofErr w:type="spellStart"/>
      <w:r w:rsidRPr="004547FA">
        <w:t>ra</w:t>
      </w:r>
      <w:proofErr w:type="spellEnd"/>
      <w:r w:rsidRPr="004547FA">
        <w:rPr>
          <w:spacing w:val="-4"/>
        </w:rPr>
        <w:t xml:space="preserve"> </w:t>
      </w:r>
      <w:r w:rsidRPr="004547FA">
        <w:t>trên</w:t>
      </w:r>
      <w:r w:rsidRPr="004547FA">
        <w:rPr>
          <w:spacing w:val="-5"/>
        </w:rPr>
        <w:t xml:space="preserve"> </w:t>
      </w:r>
      <w:r w:rsidRPr="004547FA">
        <w:t>những</w:t>
      </w:r>
      <w:r w:rsidRPr="004547FA">
        <w:rPr>
          <w:spacing w:val="-3"/>
        </w:rPr>
        <w:t xml:space="preserve"> </w:t>
      </w:r>
      <w:proofErr w:type="spellStart"/>
      <w:r w:rsidRPr="004547FA">
        <w:t>căn</w:t>
      </w:r>
      <w:proofErr w:type="spellEnd"/>
      <w:r w:rsidRPr="004547FA">
        <w:rPr>
          <w:spacing w:val="-6"/>
        </w:rPr>
        <w:t xml:space="preserve"> </w:t>
      </w:r>
      <w:proofErr w:type="spellStart"/>
      <w:r w:rsidRPr="004547FA">
        <w:t>cứ</w:t>
      </w:r>
      <w:proofErr w:type="spellEnd"/>
      <w:r w:rsidRPr="004547FA">
        <w:rPr>
          <w:spacing w:val="-6"/>
        </w:rPr>
        <w:t xml:space="preserve"> </w:t>
      </w:r>
      <w:proofErr w:type="spellStart"/>
      <w:r w:rsidRPr="004547FA">
        <w:t>pháp</w:t>
      </w:r>
      <w:proofErr w:type="spellEnd"/>
      <w:r w:rsidRPr="004547FA">
        <w:rPr>
          <w:spacing w:val="-5"/>
        </w:rPr>
        <w:t xml:space="preserve"> </w:t>
      </w:r>
      <w:r w:rsidRPr="004547FA">
        <w:t>lý</w:t>
      </w:r>
      <w:r w:rsidRPr="004547FA">
        <w:rPr>
          <w:spacing w:val="-8"/>
        </w:rPr>
        <w:t xml:space="preserve"> </w:t>
      </w:r>
      <w:proofErr w:type="spellStart"/>
      <w:r w:rsidRPr="004547FA">
        <w:t>chặt</w:t>
      </w:r>
      <w:proofErr w:type="spellEnd"/>
      <w:r w:rsidRPr="004547FA">
        <w:rPr>
          <w:spacing w:val="-7"/>
        </w:rPr>
        <w:t xml:space="preserve"> </w:t>
      </w:r>
      <w:proofErr w:type="spellStart"/>
      <w:r w:rsidRPr="004547FA">
        <w:t>chẽ</w:t>
      </w:r>
      <w:proofErr w:type="spellEnd"/>
      <w:r w:rsidRPr="004547FA">
        <w:rPr>
          <w:spacing w:val="-1"/>
        </w:rPr>
        <w:t xml:space="preserve"> </w:t>
      </w:r>
      <w:r w:rsidRPr="004547FA">
        <w:t>như:</w:t>
      </w:r>
      <w:r w:rsidRPr="004547FA">
        <w:rPr>
          <w:spacing w:val="-4"/>
        </w:rPr>
        <w:t xml:space="preserve"> </w:t>
      </w:r>
      <w:r w:rsidRPr="004547FA">
        <w:t>Hợp</w:t>
      </w:r>
      <w:r w:rsidRPr="004547FA">
        <w:rPr>
          <w:spacing w:val="-6"/>
        </w:rPr>
        <w:t xml:space="preserve"> </w:t>
      </w:r>
      <w:proofErr w:type="spellStart"/>
      <w:r w:rsidRPr="004547FA">
        <w:t>đông</w:t>
      </w:r>
      <w:proofErr w:type="spellEnd"/>
      <w:r w:rsidRPr="004547FA">
        <w:rPr>
          <w:spacing w:val="-5"/>
        </w:rPr>
        <w:t xml:space="preserve"> </w:t>
      </w:r>
      <w:proofErr w:type="spellStart"/>
      <w:r w:rsidRPr="004547FA">
        <w:t>thế</w:t>
      </w:r>
      <w:proofErr w:type="spellEnd"/>
      <w:r w:rsidRPr="004547FA">
        <w:rPr>
          <w:spacing w:val="-3"/>
        </w:rPr>
        <w:t xml:space="preserve"> </w:t>
      </w:r>
      <w:proofErr w:type="spellStart"/>
      <w:r w:rsidRPr="004547FA">
        <w:t>chấp</w:t>
      </w:r>
      <w:proofErr w:type="spellEnd"/>
      <w:r w:rsidRPr="004547FA">
        <w:t>,</w:t>
      </w:r>
      <w:r w:rsidRPr="004547FA">
        <w:rPr>
          <w:spacing w:val="-5"/>
        </w:rPr>
        <w:t xml:space="preserve"> </w:t>
      </w:r>
      <w:r w:rsidRPr="004547FA">
        <w:t>hợp</w:t>
      </w:r>
      <w:r w:rsidRPr="004547FA">
        <w:rPr>
          <w:spacing w:val="-5"/>
        </w:rPr>
        <w:t xml:space="preserve"> </w:t>
      </w:r>
      <w:proofErr w:type="spellStart"/>
      <w:r w:rsidRPr="004547FA">
        <w:t>đồng</w:t>
      </w:r>
      <w:proofErr w:type="spellEnd"/>
      <w:r w:rsidRPr="004547FA">
        <w:rPr>
          <w:spacing w:val="-5"/>
        </w:rPr>
        <w:t xml:space="preserve"> </w:t>
      </w:r>
      <w:proofErr w:type="spellStart"/>
      <w:r w:rsidRPr="004547FA">
        <w:t>cầm</w:t>
      </w:r>
      <w:proofErr w:type="spellEnd"/>
      <w:r w:rsidRPr="004547FA">
        <w:rPr>
          <w:spacing w:val="-7"/>
        </w:rPr>
        <w:t xml:space="preserve"> </w:t>
      </w:r>
      <w:r w:rsidRPr="004547FA">
        <w:t xml:space="preserve">cố, </w:t>
      </w:r>
      <w:proofErr w:type="spellStart"/>
      <w:r w:rsidRPr="004547FA">
        <w:t>cầm</w:t>
      </w:r>
      <w:proofErr w:type="spellEnd"/>
      <w:r w:rsidRPr="004547FA">
        <w:t xml:space="preserve"> cố </w:t>
      </w:r>
      <w:proofErr w:type="spellStart"/>
      <w:r w:rsidRPr="004547FA">
        <w:t>cho</w:t>
      </w:r>
      <w:proofErr w:type="spellEnd"/>
      <w:r w:rsidRPr="004547FA">
        <w:t xml:space="preserve"> bên </w:t>
      </w:r>
      <w:proofErr w:type="spellStart"/>
      <w:r w:rsidRPr="004547FA">
        <w:t>thứ</w:t>
      </w:r>
      <w:proofErr w:type="spellEnd"/>
      <w:r w:rsidRPr="004547FA">
        <w:t xml:space="preserve"> </w:t>
      </w:r>
      <w:proofErr w:type="spellStart"/>
      <w:r w:rsidRPr="004547FA">
        <w:t>ba</w:t>
      </w:r>
      <w:proofErr w:type="spellEnd"/>
      <w:r w:rsidRPr="004547FA">
        <w:t xml:space="preserve"> </w:t>
      </w:r>
      <w:proofErr w:type="spellStart"/>
      <w:r w:rsidRPr="004547FA">
        <w:t>vay</w:t>
      </w:r>
      <w:proofErr w:type="spellEnd"/>
      <w:r w:rsidRPr="004547FA">
        <w:t xml:space="preserve"> </w:t>
      </w:r>
      <w:proofErr w:type="spellStart"/>
      <w:r w:rsidRPr="004547FA">
        <w:t>vốn</w:t>
      </w:r>
      <w:proofErr w:type="spellEnd"/>
      <w:r w:rsidRPr="004547FA">
        <w:t xml:space="preserve">, hợp </w:t>
      </w:r>
      <w:proofErr w:type="spellStart"/>
      <w:r w:rsidRPr="004547FA">
        <w:t>đồng</w:t>
      </w:r>
      <w:proofErr w:type="spellEnd"/>
      <w:r w:rsidRPr="004547FA">
        <w:t xml:space="preserve"> </w:t>
      </w:r>
      <w:proofErr w:type="spellStart"/>
      <w:r w:rsidRPr="004547FA">
        <w:t>bảo</w:t>
      </w:r>
      <w:proofErr w:type="spellEnd"/>
      <w:r w:rsidRPr="004547FA">
        <w:t xml:space="preserve"> </w:t>
      </w:r>
      <w:proofErr w:type="spellStart"/>
      <w:r w:rsidRPr="004547FA">
        <w:t>lãnh</w:t>
      </w:r>
      <w:proofErr w:type="spellEnd"/>
      <w:r w:rsidRPr="004547FA">
        <w:t xml:space="preserve">, </w:t>
      </w:r>
      <w:proofErr w:type="spellStart"/>
      <w:r w:rsidRPr="004547FA">
        <w:t>khế</w:t>
      </w:r>
      <w:proofErr w:type="spellEnd"/>
      <w:r w:rsidRPr="004547FA">
        <w:t xml:space="preserve"> </w:t>
      </w:r>
      <w:proofErr w:type="spellStart"/>
      <w:r w:rsidRPr="004547FA">
        <w:t>ước</w:t>
      </w:r>
      <w:proofErr w:type="spellEnd"/>
      <w:r w:rsidRPr="004547FA">
        <w:t xml:space="preserve"> </w:t>
      </w:r>
      <w:proofErr w:type="spellStart"/>
      <w:r w:rsidRPr="004547FA">
        <w:t>nhận</w:t>
      </w:r>
      <w:proofErr w:type="spellEnd"/>
      <w:r w:rsidRPr="004547FA">
        <w:t xml:space="preserve"> </w:t>
      </w:r>
      <w:proofErr w:type="spellStart"/>
      <w:r w:rsidRPr="004547FA">
        <w:t>nợ</w:t>
      </w:r>
      <w:proofErr w:type="spellEnd"/>
      <w:r w:rsidRPr="004547FA">
        <w:t xml:space="preserve">…Trong </w:t>
      </w:r>
      <w:proofErr w:type="spellStart"/>
      <w:r w:rsidRPr="004547FA">
        <w:t>đo</w:t>
      </w:r>
      <w:proofErr w:type="spellEnd"/>
      <w:r w:rsidRPr="004547FA">
        <w:t xml:space="preserve">́ bên </w:t>
      </w:r>
      <w:proofErr w:type="spellStart"/>
      <w:r w:rsidRPr="004547FA">
        <w:t>đi</w:t>
      </w:r>
      <w:proofErr w:type="spellEnd"/>
      <w:r w:rsidRPr="004547FA">
        <w:t xml:space="preserve"> </w:t>
      </w:r>
      <w:proofErr w:type="spellStart"/>
      <w:r w:rsidRPr="004547FA">
        <w:t>vay</w:t>
      </w:r>
      <w:proofErr w:type="spellEnd"/>
      <w:r w:rsidRPr="004547FA">
        <w:t xml:space="preserve"> </w:t>
      </w:r>
      <w:proofErr w:type="spellStart"/>
      <w:r w:rsidRPr="004547FA">
        <w:t>phải</w:t>
      </w:r>
      <w:proofErr w:type="spellEnd"/>
      <w:r w:rsidRPr="004547FA">
        <w:t xml:space="preserve"> cam kết </w:t>
      </w:r>
      <w:proofErr w:type="spellStart"/>
      <w:r w:rsidRPr="004547FA">
        <w:t>hoàn</w:t>
      </w:r>
      <w:proofErr w:type="spellEnd"/>
      <w:r w:rsidRPr="004547FA">
        <w:t xml:space="preserve"> trả </w:t>
      </w:r>
      <w:proofErr w:type="spellStart"/>
      <w:r w:rsidRPr="004547FA">
        <w:t>khoản</w:t>
      </w:r>
      <w:proofErr w:type="spellEnd"/>
      <w:r w:rsidRPr="004547FA">
        <w:t xml:space="preserve"> </w:t>
      </w:r>
      <w:proofErr w:type="spellStart"/>
      <w:r w:rsidRPr="004547FA">
        <w:t>vay</w:t>
      </w:r>
      <w:proofErr w:type="spellEnd"/>
      <w:r w:rsidRPr="004547FA">
        <w:t xml:space="preserve"> </w:t>
      </w:r>
      <w:proofErr w:type="spellStart"/>
      <w:r w:rsidRPr="004547FA">
        <w:t>cho</w:t>
      </w:r>
      <w:proofErr w:type="spellEnd"/>
      <w:r w:rsidRPr="004547FA">
        <w:t xml:space="preserve"> ngân </w:t>
      </w:r>
      <w:proofErr w:type="spellStart"/>
      <w:r w:rsidRPr="004547FA">
        <w:t>hàng</w:t>
      </w:r>
      <w:proofErr w:type="spellEnd"/>
      <w:r w:rsidRPr="004547FA">
        <w:t xml:space="preserve"> </w:t>
      </w:r>
      <w:proofErr w:type="spellStart"/>
      <w:r w:rsidRPr="004547FA">
        <w:t>vô</w:t>
      </w:r>
      <w:proofErr w:type="spellEnd"/>
      <w:r w:rsidRPr="004547FA">
        <w:t xml:space="preserve"> </w:t>
      </w:r>
      <w:proofErr w:type="spellStart"/>
      <w:r w:rsidRPr="004547FA">
        <w:rPr>
          <w:spacing w:val="2"/>
        </w:rPr>
        <w:t>điều</w:t>
      </w:r>
      <w:proofErr w:type="spellEnd"/>
      <w:r w:rsidRPr="004547FA">
        <w:rPr>
          <w:spacing w:val="2"/>
        </w:rPr>
        <w:t xml:space="preserve"> </w:t>
      </w:r>
      <w:proofErr w:type="spellStart"/>
      <w:r w:rsidRPr="004547FA">
        <w:t>kiện</w:t>
      </w:r>
      <w:proofErr w:type="spellEnd"/>
      <w:r w:rsidRPr="004547FA">
        <w:t xml:space="preserve"> </w:t>
      </w:r>
      <w:proofErr w:type="spellStart"/>
      <w:r w:rsidRPr="004547FA">
        <w:t>khi</w:t>
      </w:r>
      <w:proofErr w:type="spellEnd"/>
      <w:r w:rsidRPr="004547FA">
        <w:t xml:space="preserve"> đến</w:t>
      </w:r>
      <w:r w:rsidRPr="004547FA">
        <w:rPr>
          <w:spacing w:val="12"/>
        </w:rPr>
        <w:t xml:space="preserve"> </w:t>
      </w:r>
      <w:proofErr w:type="spellStart"/>
      <w:r w:rsidRPr="004547FA">
        <w:t>hạn</w:t>
      </w:r>
      <w:proofErr w:type="spellEnd"/>
      <w:r w:rsidRPr="004547FA">
        <w:t>.</w:t>
      </w:r>
    </w:p>
    <w:p w14:paraId="575D7925" w14:textId="77777777" w:rsidR="00821CDB" w:rsidRPr="004547FA" w:rsidRDefault="00821CDB" w:rsidP="00E53690">
      <w:pPr>
        <w:pStyle w:val="BodyText"/>
        <w:ind w:firstLine="567"/>
      </w:pPr>
      <w:proofErr w:type="spellStart"/>
      <w:r w:rsidRPr="004547FA">
        <w:t>Từ</w:t>
      </w:r>
      <w:proofErr w:type="spellEnd"/>
      <w:r w:rsidRPr="004547FA">
        <w:t xml:space="preserve"> </w:t>
      </w:r>
      <w:proofErr w:type="spellStart"/>
      <w:r w:rsidRPr="004547FA">
        <w:t>các</w:t>
      </w:r>
      <w:proofErr w:type="spellEnd"/>
      <w:r w:rsidRPr="004547FA">
        <w:t xml:space="preserve"> </w:t>
      </w:r>
      <w:proofErr w:type="spellStart"/>
      <w:r w:rsidRPr="004547FA">
        <w:t>đặc</w:t>
      </w:r>
      <w:proofErr w:type="spellEnd"/>
      <w:r w:rsidRPr="004547FA">
        <w:t xml:space="preserve"> </w:t>
      </w:r>
      <w:proofErr w:type="spellStart"/>
      <w:r w:rsidRPr="004547FA">
        <w:t>điểm</w:t>
      </w:r>
      <w:proofErr w:type="spellEnd"/>
      <w:r w:rsidRPr="004547FA">
        <w:t xml:space="preserve"> trên </w:t>
      </w:r>
      <w:proofErr w:type="spellStart"/>
      <w:r w:rsidRPr="004547FA">
        <w:t>cho</w:t>
      </w:r>
      <w:proofErr w:type="spellEnd"/>
      <w:r w:rsidRPr="004547FA">
        <w:t xml:space="preserve"> thấy, </w:t>
      </w:r>
      <w:proofErr w:type="spellStart"/>
      <w:r w:rsidRPr="004547FA">
        <w:t>tín</w:t>
      </w:r>
      <w:proofErr w:type="spellEnd"/>
      <w:r w:rsidRPr="004547FA">
        <w:t xml:space="preserve"> </w:t>
      </w:r>
      <w:proofErr w:type="spellStart"/>
      <w:r w:rsidRPr="004547FA">
        <w:t>dụng</w:t>
      </w:r>
      <w:proofErr w:type="spellEnd"/>
      <w:r w:rsidRPr="004547FA">
        <w:t xml:space="preserve"> ngân hàng </w:t>
      </w:r>
      <w:proofErr w:type="spellStart"/>
      <w:r w:rsidRPr="004547FA">
        <w:t>phải</w:t>
      </w:r>
      <w:proofErr w:type="spellEnd"/>
      <w:r w:rsidRPr="004547FA">
        <w:t xml:space="preserve"> </w:t>
      </w:r>
      <w:proofErr w:type="spellStart"/>
      <w:r w:rsidRPr="004547FA">
        <w:t>bảo</w:t>
      </w:r>
      <w:proofErr w:type="spellEnd"/>
      <w:r w:rsidRPr="004547FA">
        <w:t xml:space="preserve"> </w:t>
      </w:r>
      <w:proofErr w:type="spellStart"/>
      <w:r w:rsidRPr="004547FA">
        <w:t>đảm</w:t>
      </w:r>
      <w:proofErr w:type="spellEnd"/>
      <w:r w:rsidRPr="004547FA">
        <w:t xml:space="preserve"> được </w:t>
      </w:r>
      <w:proofErr w:type="spellStart"/>
      <w:r w:rsidRPr="004547FA">
        <w:t>hai</w:t>
      </w:r>
      <w:proofErr w:type="spellEnd"/>
      <w:r w:rsidRPr="004547FA">
        <w:t xml:space="preserve"> </w:t>
      </w:r>
      <w:proofErr w:type="spellStart"/>
      <w:r w:rsidRPr="004547FA">
        <w:t>nguyên</w:t>
      </w:r>
      <w:proofErr w:type="spellEnd"/>
      <w:r w:rsidRPr="004547FA">
        <w:t xml:space="preserve"> </w:t>
      </w:r>
      <w:proofErr w:type="spellStart"/>
      <w:r w:rsidRPr="004547FA">
        <w:t>tắc</w:t>
      </w:r>
      <w:proofErr w:type="spellEnd"/>
      <w:r w:rsidRPr="004547FA">
        <w:t xml:space="preserve"> cơ </w:t>
      </w:r>
      <w:proofErr w:type="spellStart"/>
      <w:r w:rsidRPr="004547FA">
        <w:t>bản</w:t>
      </w:r>
      <w:proofErr w:type="spellEnd"/>
      <w:r w:rsidRPr="004547FA">
        <w:t xml:space="preserve"> </w:t>
      </w:r>
      <w:proofErr w:type="spellStart"/>
      <w:r w:rsidRPr="004547FA">
        <w:t>sau</w:t>
      </w:r>
      <w:proofErr w:type="spellEnd"/>
      <w:r w:rsidRPr="004547FA">
        <w:t>:</w:t>
      </w:r>
    </w:p>
    <w:p w14:paraId="0E9CC0E6" w14:textId="5236C430" w:rsidR="00821CDB" w:rsidRPr="00A61AD9" w:rsidRDefault="00A61AD9" w:rsidP="00A61AD9">
      <w:pPr>
        <w:tabs>
          <w:tab w:val="left" w:pos="499"/>
        </w:tabs>
        <w:rPr>
          <w:szCs w:val="26"/>
        </w:rPr>
      </w:pPr>
      <w:r>
        <w:rPr>
          <w:szCs w:val="26"/>
        </w:rPr>
        <w:tab/>
      </w:r>
      <w:r w:rsidR="00821CDB" w:rsidRPr="00A61AD9">
        <w:rPr>
          <w:szCs w:val="26"/>
        </w:rPr>
        <w:t xml:space="preserve">Thứ </w:t>
      </w:r>
      <w:proofErr w:type="spellStart"/>
      <w:r w:rsidR="00821CDB" w:rsidRPr="00A61AD9">
        <w:rPr>
          <w:szCs w:val="26"/>
        </w:rPr>
        <w:t>nhất</w:t>
      </w:r>
      <w:proofErr w:type="spellEnd"/>
      <w:r w:rsidR="00821CDB" w:rsidRPr="00A61AD9">
        <w:rPr>
          <w:szCs w:val="26"/>
        </w:rPr>
        <w:t xml:space="preserve">, </w:t>
      </w:r>
      <w:proofErr w:type="spellStart"/>
      <w:r w:rsidR="00821CDB" w:rsidRPr="00A61AD9">
        <w:rPr>
          <w:szCs w:val="26"/>
        </w:rPr>
        <w:t>vốn</w:t>
      </w:r>
      <w:proofErr w:type="spellEnd"/>
      <w:r w:rsidR="00821CDB" w:rsidRPr="00A61AD9">
        <w:rPr>
          <w:szCs w:val="26"/>
        </w:rPr>
        <w:t xml:space="preserve"> </w:t>
      </w:r>
      <w:proofErr w:type="spellStart"/>
      <w:r w:rsidR="00821CDB" w:rsidRPr="00A61AD9">
        <w:rPr>
          <w:szCs w:val="26"/>
        </w:rPr>
        <w:t>vay</w:t>
      </w:r>
      <w:proofErr w:type="spellEnd"/>
      <w:r w:rsidR="00821CDB" w:rsidRPr="00A61AD9">
        <w:rPr>
          <w:szCs w:val="26"/>
        </w:rPr>
        <w:t xml:space="preserve"> </w:t>
      </w:r>
      <w:proofErr w:type="spellStart"/>
      <w:r w:rsidR="00821CDB" w:rsidRPr="00A61AD9">
        <w:rPr>
          <w:szCs w:val="26"/>
        </w:rPr>
        <w:t>phải</w:t>
      </w:r>
      <w:proofErr w:type="spellEnd"/>
      <w:r w:rsidR="00821CDB" w:rsidRPr="00A61AD9">
        <w:rPr>
          <w:szCs w:val="26"/>
        </w:rPr>
        <w:t xml:space="preserve"> được sử </w:t>
      </w:r>
      <w:proofErr w:type="spellStart"/>
      <w:r w:rsidR="00821CDB" w:rsidRPr="00A61AD9">
        <w:rPr>
          <w:szCs w:val="26"/>
        </w:rPr>
        <w:t>dụng</w:t>
      </w:r>
      <w:proofErr w:type="spellEnd"/>
      <w:r w:rsidR="00821CDB" w:rsidRPr="00A61AD9">
        <w:rPr>
          <w:szCs w:val="26"/>
        </w:rPr>
        <w:t xml:space="preserve"> đúng </w:t>
      </w:r>
      <w:proofErr w:type="spellStart"/>
      <w:r w:rsidR="00821CDB" w:rsidRPr="00A61AD9">
        <w:rPr>
          <w:spacing w:val="2"/>
          <w:szCs w:val="26"/>
        </w:rPr>
        <w:t>mục</w:t>
      </w:r>
      <w:proofErr w:type="spellEnd"/>
      <w:r w:rsidR="00821CDB" w:rsidRPr="00A61AD9">
        <w:rPr>
          <w:spacing w:val="-6"/>
          <w:szCs w:val="26"/>
        </w:rPr>
        <w:t xml:space="preserve"> </w:t>
      </w:r>
      <w:proofErr w:type="spellStart"/>
      <w:r w:rsidR="00821CDB" w:rsidRPr="00A61AD9">
        <w:rPr>
          <w:szCs w:val="26"/>
        </w:rPr>
        <w:t>đích</w:t>
      </w:r>
      <w:proofErr w:type="spellEnd"/>
      <w:r w:rsidR="00821CDB" w:rsidRPr="00A61AD9">
        <w:rPr>
          <w:szCs w:val="26"/>
        </w:rPr>
        <w:t>.</w:t>
      </w:r>
    </w:p>
    <w:p w14:paraId="44303C7F" w14:textId="6FB34D44" w:rsidR="00821CDB" w:rsidRPr="004547FA" w:rsidRDefault="00A61AD9" w:rsidP="00E53690">
      <w:pPr>
        <w:pStyle w:val="ListParagraph"/>
        <w:tabs>
          <w:tab w:val="left" w:pos="498"/>
          <w:tab w:val="left" w:pos="499"/>
        </w:tabs>
        <w:ind w:left="0" w:firstLine="0"/>
        <w:rPr>
          <w:szCs w:val="26"/>
        </w:rPr>
      </w:pPr>
      <w:r>
        <w:rPr>
          <w:szCs w:val="26"/>
        </w:rPr>
        <w:tab/>
      </w:r>
      <w:r>
        <w:rPr>
          <w:szCs w:val="26"/>
        </w:rPr>
        <w:tab/>
      </w:r>
      <w:r w:rsidR="00821CDB" w:rsidRPr="004547FA">
        <w:rPr>
          <w:szCs w:val="26"/>
        </w:rPr>
        <w:t xml:space="preserve">Thứ </w:t>
      </w:r>
      <w:proofErr w:type="spellStart"/>
      <w:r w:rsidR="00821CDB" w:rsidRPr="004547FA">
        <w:rPr>
          <w:szCs w:val="26"/>
        </w:rPr>
        <w:t>hai</w:t>
      </w:r>
      <w:proofErr w:type="spellEnd"/>
      <w:r w:rsidR="00821CDB" w:rsidRPr="004547FA">
        <w:rPr>
          <w:szCs w:val="26"/>
        </w:rPr>
        <w:t xml:space="preserve">, </w:t>
      </w:r>
      <w:proofErr w:type="spellStart"/>
      <w:r w:rsidR="00821CDB" w:rsidRPr="004547FA">
        <w:rPr>
          <w:szCs w:val="26"/>
        </w:rPr>
        <w:t>vốn</w:t>
      </w:r>
      <w:proofErr w:type="spellEnd"/>
      <w:r w:rsidR="00821CDB" w:rsidRPr="004547FA">
        <w:rPr>
          <w:szCs w:val="26"/>
        </w:rPr>
        <w:t xml:space="preserve"> </w:t>
      </w:r>
      <w:proofErr w:type="spellStart"/>
      <w:r w:rsidR="00821CDB" w:rsidRPr="004547FA">
        <w:rPr>
          <w:szCs w:val="26"/>
        </w:rPr>
        <w:t>vay</w:t>
      </w:r>
      <w:proofErr w:type="spellEnd"/>
      <w:r w:rsidR="00821CDB" w:rsidRPr="004547FA">
        <w:rPr>
          <w:szCs w:val="26"/>
        </w:rPr>
        <w:t xml:space="preserve"> </w:t>
      </w:r>
      <w:proofErr w:type="spellStart"/>
      <w:r w:rsidR="00821CDB" w:rsidRPr="004547FA">
        <w:rPr>
          <w:szCs w:val="26"/>
        </w:rPr>
        <w:t>phải</w:t>
      </w:r>
      <w:proofErr w:type="spellEnd"/>
      <w:r w:rsidR="00821CDB" w:rsidRPr="004547FA">
        <w:rPr>
          <w:szCs w:val="26"/>
        </w:rPr>
        <w:t xml:space="preserve"> được </w:t>
      </w:r>
      <w:proofErr w:type="spellStart"/>
      <w:r w:rsidR="00821CDB" w:rsidRPr="004547FA">
        <w:rPr>
          <w:szCs w:val="26"/>
        </w:rPr>
        <w:t>hoàn</w:t>
      </w:r>
      <w:proofErr w:type="spellEnd"/>
      <w:r w:rsidR="00821CDB" w:rsidRPr="004547FA">
        <w:rPr>
          <w:szCs w:val="26"/>
        </w:rPr>
        <w:t xml:space="preserve"> trả cả </w:t>
      </w:r>
      <w:proofErr w:type="spellStart"/>
      <w:r w:rsidR="00821CDB" w:rsidRPr="004547FA">
        <w:rPr>
          <w:szCs w:val="26"/>
        </w:rPr>
        <w:t>gốc</w:t>
      </w:r>
      <w:proofErr w:type="spellEnd"/>
      <w:r w:rsidR="00821CDB" w:rsidRPr="004547FA">
        <w:rPr>
          <w:szCs w:val="26"/>
        </w:rPr>
        <w:t xml:space="preserve"> </w:t>
      </w:r>
      <w:proofErr w:type="spellStart"/>
      <w:r w:rsidR="00821CDB" w:rsidRPr="004547FA">
        <w:rPr>
          <w:szCs w:val="26"/>
        </w:rPr>
        <w:t>va</w:t>
      </w:r>
      <w:proofErr w:type="spellEnd"/>
      <w:r w:rsidR="00821CDB" w:rsidRPr="004547FA">
        <w:rPr>
          <w:szCs w:val="26"/>
        </w:rPr>
        <w:t xml:space="preserve">̀ </w:t>
      </w:r>
      <w:proofErr w:type="spellStart"/>
      <w:r w:rsidR="00821CDB" w:rsidRPr="004547FA">
        <w:rPr>
          <w:szCs w:val="26"/>
        </w:rPr>
        <w:t>lãi</w:t>
      </w:r>
      <w:proofErr w:type="spellEnd"/>
      <w:r w:rsidR="00821CDB" w:rsidRPr="004547FA">
        <w:rPr>
          <w:szCs w:val="26"/>
        </w:rPr>
        <w:t xml:space="preserve"> đúng </w:t>
      </w:r>
      <w:proofErr w:type="spellStart"/>
      <w:r w:rsidR="00821CDB" w:rsidRPr="004547FA">
        <w:rPr>
          <w:szCs w:val="26"/>
        </w:rPr>
        <w:t>thời</w:t>
      </w:r>
      <w:proofErr w:type="spellEnd"/>
      <w:r w:rsidR="00821CDB" w:rsidRPr="004547FA">
        <w:rPr>
          <w:szCs w:val="26"/>
        </w:rPr>
        <w:t xml:space="preserve"> </w:t>
      </w:r>
      <w:proofErr w:type="spellStart"/>
      <w:r w:rsidR="00821CDB" w:rsidRPr="004547FA">
        <w:rPr>
          <w:szCs w:val="26"/>
        </w:rPr>
        <w:t>hạn</w:t>
      </w:r>
      <w:proofErr w:type="spellEnd"/>
      <w:r w:rsidR="00821CDB" w:rsidRPr="004547FA">
        <w:rPr>
          <w:szCs w:val="26"/>
        </w:rPr>
        <w:t xml:space="preserve"> đã cam kết </w:t>
      </w:r>
      <w:proofErr w:type="spellStart"/>
      <w:r w:rsidR="00821CDB" w:rsidRPr="004547FA">
        <w:rPr>
          <w:szCs w:val="26"/>
        </w:rPr>
        <w:t>trong</w:t>
      </w:r>
      <w:proofErr w:type="spellEnd"/>
      <w:r w:rsidR="00821CDB" w:rsidRPr="004547FA">
        <w:rPr>
          <w:szCs w:val="26"/>
        </w:rPr>
        <w:t xml:space="preserve"> </w:t>
      </w:r>
      <w:r w:rsidR="00821CDB" w:rsidRPr="004547FA">
        <w:rPr>
          <w:spacing w:val="2"/>
          <w:szCs w:val="26"/>
        </w:rPr>
        <w:t xml:space="preserve">hợp </w:t>
      </w:r>
      <w:proofErr w:type="spellStart"/>
      <w:r w:rsidR="00821CDB" w:rsidRPr="004547FA">
        <w:rPr>
          <w:szCs w:val="26"/>
        </w:rPr>
        <w:t>đồng</w:t>
      </w:r>
      <w:proofErr w:type="spellEnd"/>
      <w:r w:rsidR="00821CDB" w:rsidRPr="004547FA">
        <w:rPr>
          <w:szCs w:val="26"/>
        </w:rPr>
        <w:t>.</w:t>
      </w:r>
    </w:p>
    <w:p w14:paraId="05989100" w14:textId="5A2FD527" w:rsidR="00A17716" w:rsidRPr="004547FA" w:rsidRDefault="00A17716" w:rsidP="003B22E0">
      <w:pPr>
        <w:pStyle w:val="Heading3"/>
        <w:ind w:left="0"/>
      </w:pPr>
      <w:bookmarkStart w:id="73" w:name="_Toc99270209"/>
      <w:bookmarkStart w:id="74" w:name="_Toc101095483"/>
      <w:r w:rsidRPr="004547FA">
        <w:t xml:space="preserve">1.1.3. </w:t>
      </w:r>
      <w:proofErr w:type="spellStart"/>
      <w:r w:rsidRPr="004547FA">
        <w:t>Vai</w:t>
      </w:r>
      <w:proofErr w:type="spellEnd"/>
      <w:r w:rsidRPr="004547FA">
        <w:t xml:space="preserve"> </w:t>
      </w:r>
      <w:proofErr w:type="spellStart"/>
      <w:r w:rsidRPr="004547FA">
        <w:t>trò</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ngân hàng</w:t>
      </w:r>
      <w:bookmarkEnd w:id="73"/>
      <w:bookmarkEnd w:id="74"/>
    </w:p>
    <w:p w14:paraId="55B90B14" w14:textId="63AF49A4" w:rsidR="00821CDB" w:rsidRPr="004547FA" w:rsidRDefault="00821CDB" w:rsidP="00E53690">
      <w:pPr>
        <w:pStyle w:val="ListParagraph"/>
        <w:tabs>
          <w:tab w:val="left" w:pos="1322"/>
        </w:tabs>
        <w:ind w:left="0" w:firstLine="567"/>
        <w:rPr>
          <w:b/>
          <w:szCs w:val="26"/>
        </w:rPr>
      </w:pPr>
      <w:r w:rsidRPr="004547FA">
        <w:rPr>
          <w:b/>
          <w:szCs w:val="26"/>
        </w:rPr>
        <w:t xml:space="preserve">Đối </w:t>
      </w:r>
      <w:proofErr w:type="spellStart"/>
      <w:r w:rsidRPr="004547FA">
        <w:rPr>
          <w:b/>
          <w:szCs w:val="26"/>
        </w:rPr>
        <w:t>với</w:t>
      </w:r>
      <w:proofErr w:type="spellEnd"/>
      <w:r w:rsidRPr="004547FA">
        <w:rPr>
          <w:b/>
          <w:szCs w:val="26"/>
        </w:rPr>
        <w:t xml:space="preserve"> </w:t>
      </w:r>
      <w:proofErr w:type="spellStart"/>
      <w:r w:rsidRPr="004547FA">
        <w:rPr>
          <w:b/>
          <w:szCs w:val="26"/>
        </w:rPr>
        <w:t>nền</w:t>
      </w:r>
      <w:proofErr w:type="spellEnd"/>
      <w:r w:rsidRPr="004547FA">
        <w:rPr>
          <w:b/>
          <w:szCs w:val="26"/>
        </w:rPr>
        <w:t xml:space="preserve"> </w:t>
      </w:r>
      <w:proofErr w:type="spellStart"/>
      <w:r w:rsidRPr="004547FA">
        <w:rPr>
          <w:b/>
          <w:szCs w:val="26"/>
        </w:rPr>
        <w:t>kinh</w:t>
      </w:r>
      <w:proofErr w:type="spellEnd"/>
      <w:r w:rsidRPr="004547FA">
        <w:rPr>
          <w:b/>
          <w:spacing w:val="-1"/>
          <w:szCs w:val="26"/>
        </w:rPr>
        <w:t xml:space="preserve"> </w:t>
      </w:r>
      <w:r w:rsidRPr="004547FA">
        <w:rPr>
          <w:b/>
          <w:szCs w:val="26"/>
        </w:rPr>
        <w:t>tế</w:t>
      </w:r>
    </w:p>
    <w:p w14:paraId="36EADCFA" w14:textId="77777777" w:rsidR="00821CDB" w:rsidRPr="004547FA" w:rsidRDefault="00821CDB" w:rsidP="00E53690">
      <w:pPr>
        <w:pStyle w:val="BodyText"/>
        <w:ind w:firstLine="567"/>
      </w:pPr>
      <w:r w:rsidRPr="004547FA">
        <w:rPr>
          <w:i/>
        </w:rPr>
        <w:t xml:space="preserve">Thứ </w:t>
      </w:r>
      <w:proofErr w:type="spellStart"/>
      <w:r w:rsidRPr="004547FA">
        <w:rPr>
          <w:i/>
        </w:rPr>
        <w:t>nhất</w:t>
      </w:r>
      <w:proofErr w:type="spellEnd"/>
      <w:r w:rsidRPr="004547FA">
        <w:rPr>
          <w:i/>
        </w:rPr>
        <w:t xml:space="preserve">, </w:t>
      </w:r>
      <w:proofErr w:type="spellStart"/>
      <w:r w:rsidRPr="004547FA">
        <w:rPr>
          <w:i/>
        </w:rPr>
        <w:t>Tín</w:t>
      </w:r>
      <w:proofErr w:type="spellEnd"/>
      <w:r w:rsidRPr="004547FA">
        <w:rPr>
          <w:i/>
        </w:rPr>
        <w:t xml:space="preserve"> </w:t>
      </w:r>
      <w:proofErr w:type="spellStart"/>
      <w:r w:rsidRPr="004547FA">
        <w:rPr>
          <w:i/>
        </w:rPr>
        <w:t>dụng</w:t>
      </w:r>
      <w:proofErr w:type="spellEnd"/>
      <w:r w:rsidRPr="004547FA">
        <w:rPr>
          <w:i/>
        </w:rPr>
        <w:t xml:space="preserve"> ngân hàng </w:t>
      </w:r>
      <w:proofErr w:type="spellStart"/>
      <w:r w:rsidRPr="004547FA">
        <w:rPr>
          <w:i/>
        </w:rPr>
        <w:t>thúc</w:t>
      </w:r>
      <w:proofErr w:type="spellEnd"/>
      <w:r w:rsidRPr="004547FA">
        <w:rPr>
          <w:i/>
        </w:rPr>
        <w:t xml:space="preserve"> </w:t>
      </w:r>
      <w:proofErr w:type="spellStart"/>
      <w:r w:rsidRPr="004547FA">
        <w:rPr>
          <w:i/>
        </w:rPr>
        <w:t>đẩy</w:t>
      </w:r>
      <w:proofErr w:type="spellEnd"/>
      <w:r w:rsidRPr="004547FA">
        <w:rPr>
          <w:i/>
        </w:rPr>
        <w:t xml:space="preserve"> phát </w:t>
      </w:r>
      <w:proofErr w:type="spellStart"/>
      <w:r w:rsidRPr="004547FA">
        <w:rPr>
          <w:i/>
        </w:rPr>
        <w:t>triển</w:t>
      </w:r>
      <w:proofErr w:type="spellEnd"/>
      <w:r w:rsidRPr="004547FA">
        <w:rPr>
          <w:i/>
        </w:rPr>
        <w:t xml:space="preserve"> </w:t>
      </w:r>
      <w:proofErr w:type="spellStart"/>
      <w:r w:rsidRPr="004547FA">
        <w:rPr>
          <w:i/>
        </w:rPr>
        <w:t>kinh</w:t>
      </w:r>
      <w:proofErr w:type="spellEnd"/>
      <w:r w:rsidRPr="004547FA">
        <w:rPr>
          <w:i/>
        </w:rPr>
        <w:t xml:space="preserve"> tế </w:t>
      </w:r>
      <w:proofErr w:type="spellStart"/>
      <w:r w:rsidRPr="004547FA">
        <w:rPr>
          <w:i/>
        </w:rPr>
        <w:t>và</w:t>
      </w:r>
      <w:proofErr w:type="spellEnd"/>
      <w:r w:rsidRPr="004547FA">
        <w:rPr>
          <w:i/>
        </w:rPr>
        <w:t xml:space="preserve"> </w:t>
      </w:r>
      <w:proofErr w:type="spellStart"/>
      <w:r w:rsidRPr="004547FA">
        <w:rPr>
          <w:i/>
        </w:rPr>
        <w:t>việc</w:t>
      </w:r>
      <w:proofErr w:type="spellEnd"/>
      <w:r w:rsidRPr="004547FA">
        <w:rPr>
          <w:i/>
        </w:rPr>
        <w:t xml:space="preserve"> làm. </w:t>
      </w:r>
      <w:proofErr w:type="spellStart"/>
      <w:r w:rsidRPr="004547FA">
        <w:t>Bởi</w:t>
      </w:r>
      <w:proofErr w:type="spellEnd"/>
      <w:r w:rsidRPr="004547FA">
        <w:t xml:space="preserve"> </w:t>
      </w:r>
      <w:proofErr w:type="spellStart"/>
      <w:r w:rsidRPr="004547FA">
        <w:t>vì</w:t>
      </w:r>
      <w:proofErr w:type="spellEnd"/>
      <w:r w:rsidRPr="004547FA">
        <w:t xml:space="preserve"> </w:t>
      </w:r>
      <w:proofErr w:type="spellStart"/>
      <w:r w:rsidRPr="004547FA">
        <w:t>nó</w:t>
      </w:r>
      <w:proofErr w:type="spellEnd"/>
      <w:r w:rsidRPr="004547FA">
        <w:t xml:space="preserve"> góp </w:t>
      </w:r>
      <w:proofErr w:type="spellStart"/>
      <w:r w:rsidRPr="004547FA">
        <w:t>phần</w:t>
      </w:r>
      <w:proofErr w:type="spellEnd"/>
      <w:r w:rsidRPr="004547FA">
        <w:t xml:space="preserve"> tăng </w:t>
      </w:r>
      <w:proofErr w:type="spellStart"/>
      <w:r w:rsidRPr="004547FA">
        <w:t>lượng</w:t>
      </w:r>
      <w:proofErr w:type="spellEnd"/>
      <w:r w:rsidRPr="004547FA">
        <w:t xml:space="preserve"> </w:t>
      </w:r>
      <w:proofErr w:type="spellStart"/>
      <w:r w:rsidRPr="004547FA">
        <w:t>vốn</w:t>
      </w:r>
      <w:proofErr w:type="spellEnd"/>
      <w:r w:rsidRPr="004547FA">
        <w:t xml:space="preserve">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va</w:t>
      </w:r>
      <w:proofErr w:type="spellEnd"/>
      <w:r w:rsidRPr="004547FA">
        <w:t xml:space="preserve">̀ </w:t>
      </w:r>
      <w:proofErr w:type="spellStart"/>
      <w:r w:rsidRPr="004547FA">
        <w:t>hiệu</w:t>
      </w:r>
      <w:proofErr w:type="spellEnd"/>
      <w:r w:rsidRPr="004547FA">
        <w:t xml:space="preserve"> quả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Điều</w:t>
      </w:r>
      <w:proofErr w:type="spellEnd"/>
      <w:r w:rsidRPr="004547FA">
        <w:t xml:space="preserve"> </w:t>
      </w:r>
      <w:proofErr w:type="spellStart"/>
      <w:r w:rsidRPr="004547FA">
        <w:t>này</w:t>
      </w:r>
      <w:proofErr w:type="spellEnd"/>
      <w:r w:rsidRPr="004547FA">
        <w:t xml:space="preserve"> xuất phát </w:t>
      </w:r>
      <w:proofErr w:type="spellStart"/>
      <w:r w:rsidRPr="004547FA">
        <w:t>từ</w:t>
      </w:r>
      <w:proofErr w:type="spellEnd"/>
      <w:r w:rsidRPr="004547FA">
        <w:t xml:space="preserve"> </w:t>
      </w:r>
      <w:proofErr w:type="spellStart"/>
      <w:r w:rsidRPr="004547FA">
        <w:t>chức</w:t>
      </w:r>
      <w:proofErr w:type="spellEnd"/>
      <w:r w:rsidRPr="004547FA">
        <w:t xml:space="preserve"> </w:t>
      </w:r>
      <w:proofErr w:type="spellStart"/>
      <w:r w:rsidRPr="004547FA">
        <w:t>năng</w:t>
      </w:r>
      <w:proofErr w:type="spellEnd"/>
      <w:r w:rsidRPr="004547FA">
        <w:t xml:space="preserve"> cơ </w:t>
      </w:r>
      <w:proofErr w:type="spellStart"/>
      <w:r w:rsidRPr="004547FA">
        <w:t>bản</w:t>
      </w:r>
      <w:proofErr w:type="spellEnd"/>
      <w:r w:rsidRPr="004547FA">
        <w:t xml:space="preserve"> </w:t>
      </w:r>
      <w:proofErr w:type="spellStart"/>
      <w:r w:rsidRPr="004547FA">
        <w:t>của</w:t>
      </w:r>
      <w:proofErr w:type="spellEnd"/>
      <w:r w:rsidRPr="004547FA">
        <w:t xml:space="preserve"> </w:t>
      </w:r>
      <w:proofErr w:type="spellStart"/>
      <w:r w:rsidRPr="004547FA">
        <w:t>thị</w:t>
      </w:r>
      <w:proofErr w:type="spellEnd"/>
      <w:r w:rsidRPr="004547FA">
        <w:t xml:space="preserve"> </w:t>
      </w:r>
      <w:proofErr w:type="spellStart"/>
      <w:r w:rsidRPr="004547FA">
        <w:t>trường</w:t>
      </w:r>
      <w:proofErr w:type="spellEnd"/>
      <w:r w:rsidRPr="004547FA">
        <w:t xml:space="preserve"> </w:t>
      </w:r>
      <w:proofErr w:type="spellStart"/>
      <w:r w:rsidRPr="004547FA">
        <w:t>tài</w:t>
      </w:r>
      <w:proofErr w:type="spellEnd"/>
      <w:r w:rsidRPr="004547FA">
        <w:t xml:space="preserve"> </w:t>
      </w:r>
      <w:proofErr w:type="spellStart"/>
      <w:r w:rsidRPr="004547FA">
        <w:t>chính</w:t>
      </w:r>
      <w:proofErr w:type="spellEnd"/>
      <w:r w:rsidRPr="004547FA">
        <w:t xml:space="preserve"> </w:t>
      </w:r>
      <w:proofErr w:type="spellStart"/>
      <w:r w:rsidRPr="004547FA">
        <w:t>nói</w:t>
      </w:r>
      <w:proofErr w:type="spellEnd"/>
      <w:r w:rsidRPr="004547FA">
        <w:t xml:space="preserve"> </w:t>
      </w:r>
      <w:proofErr w:type="spellStart"/>
      <w:r w:rsidRPr="004547FA">
        <w:t>chung</w:t>
      </w:r>
      <w:proofErr w:type="spellEnd"/>
      <w:r w:rsidRPr="004547FA">
        <w:t xml:space="preserve"> </w:t>
      </w:r>
      <w:proofErr w:type="spellStart"/>
      <w:r w:rsidRPr="004547FA">
        <w:t>và</w:t>
      </w:r>
      <w:proofErr w:type="spellEnd"/>
      <w:r w:rsidRPr="004547FA">
        <w:t xml:space="preserve"> </w:t>
      </w:r>
      <w:proofErr w:type="spellStart"/>
      <w:r w:rsidRPr="004547FA">
        <w:t>thị</w:t>
      </w:r>
      <w:proofErr w:type="spellEnd"/>
      <w:r w:rsidRPr="004547FA">
        <w:t xml:space="preserve"> </w:t>
      </w:r>
      <w:proofErr w:type="spellStart"/>
      <w:r w:rsidRPr="004547FA">
        <w:t>trường</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ngân hàng </w:t>
      </w:r>
      <w:proofErr w:type="spellStart"/>
      <w:r w:rsidRPr="004547FA">
        <w:t>nói</w:t>
      </w:r>
      <w:proofErr w:type="spellEnd"/>
      <w:r w:rsidRPr="004547FA">
        <w:t xml:space="preserve"> </w:t>
      </w:r>
      <w:proofErr w:type="spellStart"/>
      <w:r w:rsidRPr="004547FA">
        <w:t>riêng</w:t>
      </w:r>
      <w:proofErr w:type="spellEnd"/>
      <w:r w:rsidRPr="004547FA">
        <w:t xml:space="preserve"> là </w:t>
      </w:r>
      <w:proofErr w:type="spellStart"/>
      <w:r w:rsidRPr="004547FA">
        <w:t>luân</w:t>
      </w:r>
      <w:proofErr w:type="spellEnd"/>
      <w:r w:rsidRPr="004547FA">
        <w:t xml:space="preserve"> </w:t>
      </w:r>
      <w:proofErr w:type="spellStart"/>
      <w:r w:rsidRPr="004547FA">
        <w:t>chuyển</w:t>
      </w:r>
      <w:proofErr w:type="spellEnd"/>
      <w:r w:rsidRPr="004547FA">
        <w:t xml:space="preserve"> </w:t>
      </w:r>
      <w:proofErr w:type="spellStart"/>
      <w:r w:rsidRPr="004547FA">
        <w:t>vốn</w:t>
      </w:r>
      <w:proofErr w:type="spellEnd"/>
      <w:r w:rsidRPr="004547FA">
        <w:t xml:space="preserve"> </w:t>
      </w:r>
      <w:proofErr w:type="spellStart"/>
      <w:r w:rsidRPr="004547FA">
        <w:t>từ</w:t>
      </w:r>
      <w:proofErr w:type="spellEnd"/>
      <w:r w:rsidRPr="004547FA">
        <w:t xml:space="preserve"> những </w:t>
      </w:r>
      <w:proofErr w:type="spellStart"/>
      <w:r w:rsidRPr="004547FA">
        <w:t>người</w:t>
      </w:r>
      <w:proofErr w:type="spellEnd"/>
      <w:r w:rsidRPr="004547FA">
        <w:t xml:space="preserve"> (cá </w:t>
      </w:r>
      <w:proofErr w:type="spellStart"/>
      <w:r w:rsidRPr="004547FA">
        <w:t>nhân</w:t>
      </w:r>
      <w:proofErr w:type="spellEnd"/>
      <w:r w:rsidRPr="004547FA">
        <w:t xml:space="preserve">, </w:t>
      </w:r>
      <w:proofErr w:type="spellStart"/>
      <w:r w:rsidRPr="004547FA">
        <w:t>hộ</w:t>
      </w:r>
      <w:proofErr w:type="spellEnd"/>
      <w:r w:rsidRPr="004547FA">
        <w:t xml:space="preserve"> </w:t>
      </w:r>
      <w:proofErr w:type="spellStart"/>
      <w:r w:rsidRPr="004547FA">
        <w:t>gia</w:t>
      </w:r>
      <w:proofErr w:type="spellEnd"/>
      <w:r w:rsidRPr="004547FA">
        <w:t xml:space="preserve"> </w:t>
      </w:r>
      <w:proofErr w:type="spellStart"/>
      <w:r w:rsidRPr="004547FA">
        <w:t>đình</w:t>
      </w:r>
      <w:proofErr w:type="spellEnd"/>
      <w:r w:rsidRPr="004547FA">
        <w:t xml:space="preserve">, </w:t>
      </w:r>
      <w:proofErr w:type="spellStart"/>
      <w:r w:rsidRPr="004547FA">
        <w:t>doanh</w:t>
      </w:r>
      <w:proofErr w:type="spellEnd"/>
      <w:r w:rsidRPr="004547FA">
        <w:t xml:space="preserve"> nghiệp </w:t>
      </w:r>
      <w:proofErr w:type="spellStart"/>
      <w:r w:rsidRPr="004547FA">
        <w:t>và</w:t>
      </w:r>
      <w:proofErr w:type="spellEnd"/>
      <w:r w:rsidRPr="004547FA">
        <w:t xml:space="preserve"> </w:t>
      </w:r>
      <w:proofErr w:type="spellStart"/>
      <w:r w:rsidRPr="004547FA">
        <w:t>chính</w:t>
      </w:r>
      <w:proofErr w:type="spellEnd"/>
      <w:r w:rsidRPr="004547FA">
        <w:t xml:space="preserve"> </w:t>
      </w:r>
      <w:proofErr w:type="spellStart"/>
      <w:r w:rsidRPr="004547FA">
        <w:t>phủ</w:t>
      </w:r>
      <w:proofErr w:type="spellEnd"/>
      <w:r w:rsidRPr="004547FA">
        <w:t xml:space="preserve">). </w:t>
      </w:r>
      <w:proofErr w:type="spellStart"/>
      <w:r w:rsidRPr="004547FA">
        <w:t>Tại</w:t>
      </w:r>
      <w:proofErr w:type="spellEnd"/>
      <w:r w:rsidRPr="004547FA">
        <w:t xml:space="preserve"> </w:t>
      </w:r>
      <w:proofErr w:type="spellStart"/>
      <w:r w:rsidRPr="004547FA">
        <w:t>sao</w:t>
      </w:r>
      <w:proofErr w:type="spellEnd"/>
      <w:r w:rsidRPr="004547FA">
        <w:t xml:space="preserve"> </w:t>
      </w:r>
      <w:proofErr w:type="spellStart"/>
      <w:r w:rsidRPr="004547FA">
        <w:t>việc</w:t>
      </w:r>
      <w:proofErr w:type="spellEnd"/>
      <w:r w:rsidRPr="004547FA">
        <w:t xml:space="preserve"> </w:t>
      </w:r>
      <w:proofErr w:type="spellStart"/>
      <w:r w:rsidRPr="004547FA">
        <w:t>luân</w:t>
      </w:r>
      <w:proofErr w:type="spellEnd"/>
      <w:r w:rsidRPr="004547FA">
        <w:t xml:space="preserve"> </w:t>
      </w:r>
      <w:proofErr w:type="spellStart"/>
      <w:r w:rsidRPr="004547FA">
        <w:t>chuyển</w:t>
      </w:r>
      <w:proofErr w:type="spellEnd"/>
      <w:r w:rsidRPr="004547FA">
        <w:t xml:space="preserve"> </w:t>
      </w:r>
      <w:proofErr w:type="spellStart"/>
      <w:r w:rsidRPr="004547FA">
        <w:t>vốn</w:t>
      </w:r>
      <w:proofErr w:type="spellEnd"/>
      <w:r w:rsidRPr="004547FA">
        <w:t xml:space="preserve"> </w:t>
      </w:r>
      <w:proofErr w:type="spellStart"/>
      <w:r w:rsidRPr="004547FA">
        <w:t>từ</w:t>
      </w:r>
      <w:proofErr w:type="spellEnd"/>
      <w:r w:rsidRPr="004547FA">
        <w:t xml:space="preserve"> </w:t>
      </w:r>
      <w:proofErr w:type="spellStart"/>
      <w:r w:rsidRPr="004547FA">
        <w:t>người</w:t>
      </w:r>
      <w:proofErr w:type="spellEnd"/>
      <w:r w:rsidRPr="004547FA">
        <w:t xml:space="preserve"> </w:t>
      </w:r>
      <w:proofErr w:type="spellStart"/>
      <w:r w:rsidRPr="004547FA">
        <w:t>tiết</w:t>
      </w:r>
      <w:proofErr w:type="spellEnd"/>
      <w:r w:rsidRPr="004547FA">
        <w:t xml:space="preserve"> </w:t>
      </w:r>
      <w:proofErr w:type="spellStart"/>
      <w:r w:rsidRPr="004547FA">
        <w:t>kiệm</w:t>
      </w:r>
      <w:proofErr w:type="spellEnd"/>
      <w:r w:rsidRPr="004547FA">
        <w:t xml:space="preserve"> sang </w:t>
      </w:r>
      <w:proofErr w:type="spellStart"/>
      <w:r w:rsidRPr="004547FA">
        <w:t>người</w:t>
      </w:r>
      <w:proofErr w:type="spellEnd"/>
      <w:r w:rsidRPr="004547FA">
        <w:t xml:space="preserve"> sử </w:t>
      </w:r>
      <w:proofErr w:type="spellStart"/>
      <w:r w:rsidRPr="004547FA">
        <w:t>dụng</w:t>
      </w:r>
      <w:proofErr w:type="spellEnd"/>
      <w:r w:rsidRPr="004547FA">
        <w:t xml:space="preserve"> </w:t>
      </w:r>
      <w:proofErr w:type="spellStart"/>
      <w:r w:rsidRPr="004547FA">
        <w:t>vốn</w:t>
      </w:r>
      <w:proofErr w:type="spellEnd"/>
      <w:r w:rsidRPr="004547FA">
        <w:t xml:space="preserve"> </w:t>
      </w:r>
      <w:proofErr w:type="spellStart"/>
      <w:r w:rsidRPr="004547FA">
        <w:t>lại</w:t>
      </w:r>
      <w:proofErr w:type="spellEnd"/>
      <w:r w:rsidRPr="004547FA">
        <w:t xml:space="preserve"> </w:t>
      </w:r>
      <w:proofErr w:type="spellStart"/>
      <w:r w:rsidRPr="004547FA">
        <w:t>quan</w:t>
      </w:r>
      <w:proofErr w:type="spellEnd"/>
      <w:r w:rsidRPr="004547FA">
        <w:t xml:space="preserve"> </w:t>
      </w:r>
      <w:proofErr w:type="spellStart"/>
      <w:r w:rsidRPr="004547FA">
        <w:t>trọng</w:t>
      </w:r>
      <w:proofErr w:type="spellEnd"/>
      <w:r w:rsidRPr="004547FA">
        <w:t xml:space="preserve"> </w:t>
      </w:r>
      <w:proofErr w:type="spellStart"/>
      <w:r w:rsidRPr="004547FA">
        <w:t>với</w:t>
      </w:r>
      <w:proofErr w:type="spellEnd"/>
      <w:r w:rsidRPr="004547FA">
        <w:t xml:space="preserve"> </w:t>
      </w:r>
      <w:proofErr w:type="spellStart"/>
      <w:r w:rsidRPr="004547FA">
        <w:t>nền</w:t>
      </w:r>
      <w:proofErr w:type="spellEnd"/>
      <w:r w:rsidRPr="004547FA">
        <w:t xml:space="preserve"> </w:t>
      </w:r>
      <w:proofErr w:type="spellStart"/>
      <w:r w:rsidRPr="004547FA">
        <w:t>kinh</w:t>
      </w:r>
      <w:proofErr w:type="spellEnd"/>
      <w:r w:rsidRPr="004547FA">
        <w:t xml:space="preserve"> tế?</w:t>
      </w:r>
    </w:p>
    <w:p w14:paraId="6B2C2D12" w14:textId="77777777" w:rsidR="00821CDB" w:rsidRPr="004547FA" w:rsidRDefault="00821CDB" w:rsidP="00E53690">
      <w:pPr>
        <w:pStyle w:val="BodyText"/>
        <w:ind w:firstLine="567"/>
      </w:pPr>
      <w:r w:rsidRPr="004547FA">
        <w:t>Nếu</w:t>
      </w:r>
      <w:r w:rsidRPr="004547FA">
        <w:rPr>
          <w:spacing w:val="-4"/>
        </w:rPr>
        <w:t xml:space="preserve"> </w:t>
      </w:r>
      <w:proofErr w:type="spellStart"/>
      <w:r w:rsidRPr="004547FA">
        <w:t>không</w:t>
      </w:r>
      <w:proofErr w:type="spellEnd"/>
      <w:r w:rsidRPr="004547FA">
        <w:rPr>
          <w:spacing w:val="-4"/>
        </w:rPr>
        <w:t xml:space="preserve"> </w:t>
      </w:r>
      <w:r w:rsidRPr="004547FA">
        <w:t>có</w:t>
      </w:r>
      <w:r w:rsidRPr="004547FA">
        <w:rPr>
          <w:spacing w:val="-4"/>
        </w:rPr>
        <w:t xml:space="preserve"> </w:t>
      </w:r>
      <w:r w:rsidRPr="004547FA">
        <w:t>ngân</w:t>
      </w:r>
      <w:r w:rsidRPr="004547FA">
        <w:rPr>
          <w:spacing w:val="-4"/>
        </w:rPr>
        <w:t xml:space="preserve"> </w:t>
      </w:r>
      <w:r w:rsidRPr="004547FA">
        <w:t>hàng</w:t>
      </w:r>
      <w:r w:rsidRPr="004547FA">
        <w:rPr>
          <w:spacing w:val="-4"/>
        </w:rPr>
        <w:t xml:space="preserve"> </w:t>
      </w:r>
      <w:r w:rsidRPr="004547FA">
        <w:t>thì</w:t>
      </w:r>
      <w:r w:rsidRPr="004547FA">
        <w:rPr>
          <w:spacing w:val="-2"/>
        </w:rPr>
        <w:t xml:space="preserve"> </w:t>
      </w:r>
      <w:proofErr w:type="spellStart"/>
      <w:r w:rsidRPr="004547FA">
        <w:rPr>
          <w:spacing w:val="2"/>
        </w:rPr>
        <w:t>việc</w:t>
      </w:r>
      <w:proofErr w:type="spellEnd"/>
      <w:r w:rsidRPr="004547FA">
        <w:rPr>
          <w:spacing w:val="-4"/>
        </w:rPr>
        <w:t xml:space="preserve"> </w:t>
      </w:r>
      <w:proofErr w:type="spellStart"/>
      <w:r w:rsidRPr="004547FA">
        <w:t>luân</w:t>
      </w:r>
      <w:proofErr w:type="spellEnd"/>
      <w:r w:rsidRPr="004547FA">
        <w:rPr>
          <w:spacing w:val="-4"/>
        </w:rPr>
        <w:t xml:space="preserve"> </w:t>
      </w:r>
      <w:proofErr w:type="spellStart"/>
      <w:r w:rsidRPr="004547FA">
        <w:t>chuyển</w:t>
      </w:r>
      <w:proofErr w:type="spellEnd"/>
      <w:r w:rsidRPr="004547FA">
        <w:rPr>
          <w:spacing w:val="-1"/>
        </w:rPr>
        <w:t xml:space="preserve"> </w:t>
      </w:r>
      <w:proofErr w:type="spellStart"/>
      <w:r w:rsidRPr="004547FA">
        <w:t>vốn</w:t>
      </w:r>
      <w:proofErr w:type="spellEnd"/>
      <w:r w:rsidRPr="004547FA">
        <w:rPr>
          <w:spacing w:val="-1"/>
        </w:rPr>
        <w:t xml:space="preserve"> </w:t>
      </w:r>
      <w:proofErr w:type="spellStart"/>
      <w:r w:rsidRPr="004547FA">
        <w:t>giữa</w:t>
      </w:r>
      <w:proofErr w:type="spellEnd"/>
      <w:r w:rsidRPr="004547FA">
        <w:rPr>
          <w:spacing w:val="-4"/>
        </w:rPr>
        <w:t xml:space="preserve"> </w:t>
      </w:r>
      <w:proofErr w:type="spellStart"/>
      <w:r w:rsidRPr="004547FA">
        <w:t>các</w:t>
      </w:r>
      <w:proofErr w:type="spellEnd"/>
      <w:r w:rsidRPr="004547FA">
        <w:rPr>
          <w:spacing w:val="-4"/>
        </w:rPr>
        <w:t xml:space="preserve"> </w:t>
      </w:r>
      <w:r w:rsidRPr="004547FA">
        <w:t>chủ</w:t>
      </w:r>
      <w:r w:rsidRPr="004547FA">
        <w:rPr>
          <w:spacing w:val="-2"/>
        </w:rPr>
        <w:t xml:space="preserve"> </w:t>
      </w:r>
      <w:proofErr w:type="spellStart"/>
      <w:r w:rsidRPr="004547FA">
        <w:t>thê</w:t>
      </w:r>
      <w:proofErr w:type="spellEnd"/>
      <w:r w:rsidRPr="004547FA">
        <w:t>̉</w:t>
      </w:r>
      <w:r w:rsidRPr="004547FA">
        <w:rPr>
          <w:spacing w:val="-3"/>
        </w:rPr>
        <w:t xml:space="preserve"> </w:t>
      </w:r>
      <w:proofErr w:type="spellStart"/>
      <w:r w:rsidRPr="004547FA">
        <w:t>trong</w:t>
      </w:r>
      <w:proofErr w:type="spellEnd"/>
      <w:r w:rsidRPr="004547FA">
        <w:rPr>
          <w:spacing w:val="-4"/>
        </w:rPr>
        <w:t xml:space="preserve"> </w:t>
      </w:r>
      <w:proofErr w:type="spellStart"/>
      <w:r w:rsidRPr="004547FA">
        <w:t>nền</w:t>
      </w:r>
      <w:proofErr w:type="spellEnd"/>
      <w:r w:rsidRPr="004547FA">
        <w:rPr>
          <w:spacing w:val="-1"/>
        </w:rPr>
        <w:t xml:space="preserve"> </w:t>
      </w:r>
      <w:proofErr w:type="spellStart"/>
      <w:r w:rsidRPr="004547FA">
        <w:t>kinh</w:t>
      </w:r>
      <w:proofErr w:type="spellEnd"/>
      <w:r w:rsidRPr="004547FA">
        <w:rPr>
          <w:spacing w:val="-3"/>
        </w:rPr>
        <w:t xml:space="preserve"> </w:t>
      </w:r>
      <w:r w:rsidRPr="004547FA">
        <w:t xml:space="preserve">tế sẽ bị </w:t>
      </w:r>
      <w:proofErr w:type="spellStart"/>
      <w:r w:rsidRPr="004547FA">
        <w:t>ách</w:t>
      </w:r>
      <w:proofErr w:type="spellEnd"/>
      <w:r w:rsidRPr="004547FA">
        <w:t xml:space="preserve"> </w:t>
      </w:r>
      <w:proofErr w:type="spellStart"/>
      <w:r w:rsidRPr="004547FA">
        <w:t>tắc</w:t>
      </w:r>
      <w:proofErr w:type="spellEnd"/>
      <w:r w:rsidRPr="004547FA">
        <w:t xml:space="preserve">, </w:t>
      </w:r>
      <w:proofErr w:type="spellStart"/>
      <w:r w:rsidRPr="004547FA">
        <w:t>vốn</w:t>
      </w:r>
      <w:proofErr w:type="spellEnd"/>
      <w:r w:rsidRPr="004547FA">
        <w:t xml:space="preserve"> </w:t>
      </w:r>
      <w:proofErr w:type="spellStart"/>
      <w:r w:rsidRPr="004547FA">
        <w:t>nằm</w:t>
      </w:r>
      <w:proofErr w:type="spellEnd"/>
      <w:r w:rsidRPr="004547FA">
        <w:t xml:space="preserve"> </w:t>
      </w:r>
      <w:proofErr w:type="spellStart"/>
      <w:r w:rsidRPr="004547FA">
        <w:t>chết</w:t>
      </w:r>
      <w:proofErr w:type="spellEnd"/>
      <w:r w:rsidRPr="004547FA">
        <w:t xml:space="preserve"> </w:t>
      </w:r>
      <w:proofErr w:type="spellStart"/>
      <w:r w:rsidRPr="004547FA">
        <w:t>trong</w:t>
      </w:r>
      <w:proofErr w:type="spellEnd"/>
      <w:r w:rsidRPr="004547FA">
        <w:t xml:space="preserve"> </w:t>
      </w:r>
      <w:proofErr w:type="spellStart"/>
      <w:r w:rsidRPr="004547FA">
        <w:t>dân</w:t>
      </w:r>
      <w:proofErr w:type="spellEnd"/>
      <w:r w:rsidRPr="004547FA">
        <w:t xml:space="preserve">. </w:t>
      </w:r>
      <w:proofErr w:type="spellStart"/>
      <w:r w:rsidRPr="004547FA">
        <w:t>Chính</w:t>
      </w:r>
      <w:proofErr w:type="spellEnd"/>
      <w:r w:rsidRPr="004547FA">
        <w:t xml:space="preserve"> </w:t>
      </w:r>
      <w:proofErr w:type="spellStart"/>
      <w:r w:rsidRPr="004547FA">
        <w:t>vì</w:t>
      </w:r>
      <w:proofErr w:type="spellEnd"/>
      <w:r w:rsidRPr="004547FA">
        <w:t xml:space="preserve"> vậy, </w:t>
      </w:r>
      <w:proofErr w:type="spellStart"/>
      <w:r w:rsidRPr="004547FA">
        <w:t>kênh</w:t>
      </w:r>
      <w:proofErr w:type="spellEnd"/>
      <w:r w:rsidRPr="004547FA">
        <w:t xml:space="preserve"> </w:t>
      </w:r>
      <w:proofErr w:type="spellStart"/>
      <w:r w:rsidRPr="004547FA">
        <w:t>luân</w:t>
      </w:r>
      <w:proofErr w:type="spellEnd"/>
      <w:r w:rsidRPr="004547FA">
        <w:t xml:space="preserve"> </w:t>
      </w:r>
      <w:proofErr w:type="spellStart"/>
      <w:r w:rsidRPr="004547FA">
        <w:t>chuyển</w:t>
      </w:r>
      <w:proofErr w:type="spellEnd"/>
      <w:r w:rsidRPr="004547FA">
        <w:t xml:space="preserve"> </w:t>
      </w:r>
      <w:proofErr w:type="spellStart"/>
      <w:r w:rsidRPr="004547FA">
        <w:t>vốn</w:t>
      </w:r>
      <w:proofErr w:type="spellEnd"/>
      <w:r w:rsidRPr="004547FA">
        <w:t xml:space="preserve"> qua ngân hàng có ý nghĩa </w:t>
      </w:r>
      <w:proofErr w:type="spellStart"/>
      <w:r w:rsidRPr="004547FA">
        <w:t>rất</w:t>
      </w:r>
      <w:proofErr w:type="spellEnd"/>
      <w:r w:rsidRPr="004547FA">
        <w:t xml:space="preserve"> </w:t>
      </w:r>
      <w:proofErr w:type="spellStart"/>
      <w:r w:rsidRPr="004547FA">
        <w:t>lớn</w:t>
      </w:r>
      <w:proofErr w:type="spellEnd"/>
      <w:r w:rsidRPr="004547FA">
        <w:t xml:space="preserve"> </w:t>
      </w:r>
      <w:proofErr w:type="spellStart"/>
      <w:r w:rsidRPr="004547FA">
        <w:t>trong</w:t>
      </w:r>
      <w:proofErr w:type="spellEnd"/>
      <w:r w:rsidRPr="004547FA">
        <w:t xml:space="preserve"> </w:t>
      </w:r>
      <w:proofErr w:type="spellStart"/>
      <w:r w:rsidRPr="004547FA">
        <w:t>việc</w:t>
      </w:r>
      <w:proofErr w:type="spellEnd"/>
      <w:r w:rsidRPr="004547FA">
        <w:t xml:space="preserve"> </w:t>
      </w:r>
      <w:proofErr w:type="spellStart"/>
      <w:r w:rsidRPr="004547FA">
        <w:t>thúc</w:t>
      </w:r>
      <w:proofErr w:type="spellEnd"/>
      <w:r w:rsidRPr="004547FA">
        <w:t xml:space="preserve"> </w:t>
      </w:r>
      <w:proofErr w:type="spellStart"/>
      <w:r w:rsidRPr="004547FA">
        <w:t>đẩy</w:t>
      </w:r>
      <w:proofErr w:type="spellEnd"/>
      <w:r w:rsidRPr="004547FA">
        <w:t xml:space="preserve"> tăng </w:t>
      </w:r>
      <w:proofErr w:type="spellStart"/>
      <w:r w:rsidRPr="004547FA">
        <w:t>lượng</w:t>
      </w:r>
      <w:proofErr w:type="spellEnd"/>
      <w:r w:rsidRPr="004547FA">
        <w:t xml:space="preserve"> </w:t>
      </w:r>
      <w:proofErr w:type="spellStart"/>
      <w:r w:rsidRPr="004547FA">
        <w:t>vốn</w:t>
      </w:r>
      <w:proofErr w:type="spellEnd"/>
      <w:r w:rsidRPr="004547FA">
        <w:t xml:space="preserve">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cho</w:t>
      </w:r>
      <w:proofErr w:type="spellEnd"/>
      <w:r w:rsidRPr="004547FA">
        <w:t xml:space="preserve"> </w:t>
      </w:r>
      <w:proofErr w:type="spellStart"/>
      <w:r w:rsidRPr="004547FA">
        <w:t>nền</w:t>
      </w:r>
      <w:proofErr w:type="spellEnd"/>
      <w:r w:rsidRPr="004547FA">
        <w:t xml:space="preserve"> </w:t>
      </w:r>
      <w:proofErr w:type="spellStart"/>
      <w:r w:rsidRPr="004547FA">
        <w:t>kinh</w:t>
      </w:r>
      <w:proofErr w:type="spellEnd"/>
      <w:r w:rsidRPr="004547FA">
        <w:rPr>
          <w:spacing w:val="-37"/>
        </w:rPr>
        <w:t xml:space="preserve"> </w:t>
      </w:r>
      <w:r w:rsidRPr="004547FA">
        <w:t>tế.</w:t>
      </w:r>
    </w:p>
    <w:p w14:paraId="3ABE0878" w14:textId="3ADB29EF" w:rsidR="00821CDB" w:rsidRPr="004547FA" w:rsidRDefault="00821CDB" w:rsidP="00E53690">
      <w:pPr>
        <w:pStyle w:val="BodyText"/>
        <w:ind w:firstLine="567"/>
      </w:pPr>
      <w:proofErr w:type="spellStart"/>
      <w:r w:rsidRPr="004547FA">
        <w:t>Tín</w:t>
      </w:r>
      <w:proofErr w:type="spellEnd"/>
      <w:r w:rsidRPr="004547FA">
        <w:rPr>
          <w:spacing w:val="-7"/>
        </w:rPr>
        <w:t xml:space="preserve"> </w:t>
      </w:r>
      <w:proofErr w:type="spellStart"/>
      <w:r w:rsidRPr="004547FA">
        <w:t>dụng</w:t>
      </w:r>
      <w:proofErr w:type="spellEnd"/>
      <w:r w:rsidRPr="004547FA">
        <w:rPr>
          <w:spacing w:val="-6"/>
        </w:rPr>
        <w:t xml:space="preserve"> </w:t>
      </w:r>
      <w:r w:rsidRPr="004547FA">
        <w:t>ngân</w:t>
      </w:r>
      <w:r w:rsidRPr="004547FA">
        <w:rPr>
          <w:spacing w:val="-6"/>
        </w:rPr>
        <w:t xml:space="preserve"> </w:t>
      </w:r>
      <w:r w:rsidRPr="004547FA">
        <w:t>hàng</w:t>
      </w:r>
      <w:r w:rsidRPr="004547FA">
        <w:rPr>
          <w:spacing w:val="-7"/>
        </w:rPr>
        <w:t xml:space="preserve"> </w:t>
      </w:r>
      <w:proofErr w:type="spellStart"/>
      <w:r w:rsidRPr="004547FA">
        <w:t>không</w:t>
      </w:r>
      <w:proofErr w:type="spellEnd"/>
      <w:r w:rsidRPr="004547FA">
        <w:rPr>
          <w:spacing w:val="-6"/>
        </w:rPr>
        <w:t xml:space="preserve"> </w:t>
      </w:r>
      <w:proofErr w:type="spellStart"/>
      <w:r w:rsidRPr="004547FA">
        <w:rPr>
          <w:spacing w:val="2"/>
        </w:rPr>
        <w:t>chỉ</w:t>
      </w:r>
      <w:proofErr w:type="spellEnd"/>
      <w:r w:rsidRPr="004547FA">
        <w:rPr>
          <w:spacing w:val="-7"/>
        </w:rPr>
        <w:t xml:space="preserve"> </w:t>
      </w:r>
      <w:proofErr w:type="spellStart"/>
      <w:r w:rsidRPr="004547FA">
        <w:t>làm</w:t>
      </w:r>
      <w:proofErr w:type="spellEnd"/>
      <w:r w:rsidRPr="004547FA">
        <w:rPr>
          <w:spacing w:val="-6"/>
        </w:rPr>
        <w:t xml:space="preserve"> </w:t>
      </w:r>
      <w:r w:rsidRPr="004547FA">
        <w:t>tăng</w:t>
      </w:r>
      <w:r w:rsidRPr="004547FA">
        <w:rPr>
          <w:spacing w:val="-6"/>
        </w:rPr>
        <w:t xml:space="preserve"> </w:t>
      </w:r>
      <w:proofErr w:type="spellStart"/>
      <w:r w:rsidRPr="004547FA">
        <w:t>vốn</w:t>
      </w:r>
      <w:proofErr w:type="spellEnd"/>
      <w:r w:rsidRPr="004547FA">
        <w:rPr>
          <w:spacing w:val="-6"/>
        </w:rPr>
        <w:t xml:space="preserve"> </w:t>
      </w:r>
      <w:r w:rsidRPr="004547FA">
        <w:t>mà</w:t>
      </w:r>
      <w:r w:rsidRPr="004547FA">
        <w:rPr>
          <w:spacing w:val="-9"/>
        </w:rPr>
        <w:t xml:space="preserve"> </w:t>
      </w:r>
      <w:r w:rsidRPr="004547FA">
        <w:t>còn</w:t>
      </w:r>
      <w:r w:rsidRPr="004547FA">
        <w:rPr>
          <w:spacing w:val="-6"/>
        </w:rPr>
        <w:t xml:space="preserve"> </w:t>
      </w:r>
      <w:proofErr w:type="spellStart"/>
      <w:r w:rsidRPr="004547FA">
        <w:t>đồng</w:t>
      </w:r>
      <w:proofErr w:type="spellEnd"/>
      <w:r w:rsidRPr="004547FA">
        <w:rPr>
          <w:spacing w:val="-7"/>
        </w:rPr>
        <w:t xml:space="preserve"> </w:t>
      </w:r>
      <w:proofErr w:type="spellStart"/>
      <w:r w:rsidRPr="004547FA">
        <w:t>thời</w:t>
      </w:r>
      <w:proofErr w:type="spellEnd"/>
      <w:r w:rsidRPr="004547FA">
        <w:rPr>
          <w:spacing w:val="-5"/>
        </w:rPr>
        <w:t xml:space="preserve"> </w:t>
      </w:r>
      <w:r w:rsidRPr="004547FA">
        <w:t>giúp</w:t>
      </w:r>
      <w:r w:rsidRPr="004547FA">
        <w:rPr>
          <w:spacing w:val="-6"/>
        </w:rPr>
        <w:t xml:space="preserve"> </w:t>
      </w:r>
      <w:r w:rsidRPr="004547FA">
        <w:t>phân</w:t>
      </w:r>
      <w:r w:rsidRPr="004547FA">
        <w:rPr>
          <w:spacing w:val="-8"/>
        </w:rPr>
        <w:t xml:space="preserve"> </w:t>
      </w:r>
      <w:r w:rsidRPr="004547FA">
        <w:rPr>
          <w:spacing w:val="2"/>
        </w:rPr>
        <w:t>bổ</w:t>
      </w:r>
      <w:r w:rsidRPr="004547FA">
        <w:rPr>
          <w:spacing w:val="-7"/>
        </w:rPr>
        <w:t xml:space="preserve"> </w:t>
      </w:r>
      <w:proofErr w:type="spellStart"/>
      <w:r w:rsidRPr="004547FA">
        <w:t>hiệu</w:t>
      </w:r>
      <w:proofErr w:type="spellEnd"/>
      <w:r w:rsidRPr="004547FA">
        <w:rPr>
          <w:spacing w:val="-8"/>
        </w:rPr>
        <w:t xml:space="preserve"> </w:t>
      </w:r>
      <w:r w:rsidRPr="004547FA">
        <w:t xml:space="preserve">quả </w:t>
      </w:r>
      <w:proofErr w:type="spellStart"/>
      <w:r w:rsidRPr="004547FA">
        <w:t>các</w:t>
      </w:r>
      <w:proofErr w:type="spellEnd"/>
      <w:r w:rsidRPr="004547FA">
        <w:t xml:space="preserve"> </w:t>
      </w:r>
      <w:proofErr w:type="spellStart"/>
      <w:r w:rsidRPr="004547FA">
        <w:t>nguồn</w:t>
      </w:r>
      <w:proofErr w:type="spellEnd"/>
      <w:r w:rsidRPr="004547FA">
        <w:t xml:space="preserve"> </w:t>
      </w:r>
      <w:proofErr w:type="spellStart"/>
      <w:r w:rsidRPr="004547FA">
        <w:t>lực</w:t>
      </w:r>
      <w:proofErr w:type="spellEnd"/>
      <w:r w:rsidRPr="004547FA">
        <w:t xml:space="preserve"> </w:t>
      </w:r>
      <w:proofErr w:type="spellStart"/>
      <w:r w:rsidRPr="004547FA">
        <w:t>tài</w:t>
      </w:r>
      <w:proofErr w:type="spellEnd"/>
      <w:r w:rsidRPr="004547FA">
        <w:t xml:space="preserve"> </w:t>
      </w:r>
      <w:proofErr w:type="spellStart"/>
      <w:r w:rsidRPr="004547FA">
        <w:t>chính</w:t>
      </w:r>
      <w:proofErr w:type="spellEnd"/>
      <w:r w:rsidRPr="004547FA">
        <w:t xml:space="preserve"> </w:t>
      </w:r>
      <w:proofErr w:type="spellStart"/>
      <w:r w:rsidRPr="004547FA">
        <w:t>trong</w:t>
      </w:r>
      <w:proofErr w:type="spellEnd"/>
      <w:r w:rsidRPr="004547FA">
        <w:t xml:space="preserve"> </w:t>
      </w:r>
      <w:proofErr w:type="spellStart"/>
      <w:r w:rsidRPr="004547FA">
        <w:rPr>
          <w:spacing w:val="2"/>
        </w:rPr>
        <w:t>nền</w:t>
      </w:r>
      <w:proofErr w:type="spellEnd"/>
      <w:r w:rsidRPr="004547FA">
        <w:rPr>
          <w:spacing w:val="2"/>
        </w:rPr>
        <w:t xml:space="preserve"> </w:t>
      </w:r>
      <w:proofErr w:type="spellStart"/>
      <w:r w:rsidRPr="004547FA">
        <w:t>kinh</w:t>
      </w:r>
      <w:proofErr w:type="spellEnd"/>
      <w:r w:rsidRPr="004547FA">
        <w:t xml:space="preserve"> tế. </w:t>
      </w:r>
      <w:proofErr w:type="spellStart"/>
      <w:r w:rsidRPr="004547FA">
        <w:t>Bởi</w:t>
      </w:r>
      <w:proofErr w:type="spellEnd"/>
      <w:r w:rsidRPr="004547FA">
        <w:t xml:space="preserve"> </w:t>
      </w:r>
      <w:proofErr w:type="spellStart"/>
      <w:r w:rsidRPr="004547FA">
        <w:t>vì</w:t>
      </w:r>
      <w:proofErr w:type="spellEnd"/>
      <w:r w:rsidRPr="004547FA">
        <w:t xml:space="preserve">, Những </w:t>
      </w:r>
      <w:proofErr w:type="spellStart"/>
      <w:r w:rsidRPr="004547FA">
        <w:t>người</w:t>
      </w:r>
      <w:proofErr w:type="spellEnd"/>
      <w:r w:rsidRPr="004547FA">
        <w:t xml:space="preserve"> </w:t>
      </w:r>
      <w:proofErr w:type="spellStart"/>
      <w:r w:rsidRPr="004547FA">
        <w:t>tiết</w:t>
      </w:r>
      <w:proofErr w:type="spellEnd"/>
      <w:r w:rsidRPr="004547FA">
        <w:t xml:space="preserve"> </w:t>
      </w:r>
      <w:proofErr w:type="spellStart"/>
      <w:r w:rsidRPr="004547FA">
        <w:t>kiệm</w:t>
      </w:r>
      <w:proofErr w:type="spellEnd"/>
      <w:r w:rsidRPr="004547FA">
        <w:t xml:space="preserve"> </w:t>
      </w:r>
      <w:proofErr w:type="spellStart"/>
      <w:r w:rsidRPr="004547FA">
        <w:t>thường</w:t>
      </w:r>
      <w:proofErr w:type="spellEnd"/>
      <w:r w:rsidRPr="004547FA">
        <w:t xml:space="preserve"> </w:t>
      </w:r>
      <w:r w:rsidRPr="004547FA">
        <w:lastRenderedPageBreak/>
        <w:t xml:space="preserve">là </w:t>
      </w:r>
      <w:r w:rsidRPr="004547FA">
        <w:rPr>
          <w:spacing w:val="2"/>
        </w:rPr>
        <w:t xml:space="preserve">những </w:t>
      </w:r>
      <w:proofErr w:type="spellStart"/>
      <w:r w:rsidRPr="004547FA">
        <w:t>người</w:t>
      </w:r>
      <w:proofErr w:type="spellEnd"/>
      <w:r w:rsidRPr="004547FA">
        <w:rPr>
          <w:spacing w:val="13"/>
        </w:rPr>
        <w:t xml:space="preserve"> </w:t>
      </w:r>
      <w:proofErr w:type="spellStart"/>
      <w:r w:rsidRPr="004547FA">
        <w:t>không</w:t>
      </w:r>
      <w:proofErr w:type="spellEnd"/>
      <w:r w:rsidRPr="004547FA">
        <w:rPr>
          <w:spacing w:val="11"/>
        </w:rPr>
        <w:t xml:space="preserve"> </w:t>
      </w:r>
      <w:r w:rsidRPr="004547FA">
        <w:t>có</w:t>
      </w:r>
      <w:r w:rsidRPr="004547FA">
        <w:rPr>
          <w:spacing w:val="13"/>
        </w:rPr>
        <w:t xml:space="preserve"> </w:t>
      </w:r>
      <w:proofErr w:type="spellStart"/>
      <w:r w:rsidRPr="004547FA">
        <w:t>đồng</w:t>
      </w:r>
      <w:proofErr w:type="spellEnd"/>
      <w:r w:rsidRPr="004547FA">
        <w:rPr>
          <w:spacing w:val="13"/>
        </w:rPr>
        <w:t xml:space="preserve"> </w:t>
      </w:r>
      <w:proofErr w:type="spellStart"/>
      <w:r w:rsidRPr="004547FA">
        <w:t>thời</w:t>
      </w:r>
      <w:proofErr w:type="spellEnd"/>
      <w:r w:rsidRPr="004547FA">
        <w:rPr>
          <w:spacing w:val="14"/>
        </w:rPr>
        <w:t xml:space="preserve"> </w:t>
      </w:r>
      <w:r w:rsidRPr="004547FA">
        <w:t>cơ</w:t>
      </w:r>
      <w:r w:rsidRPr="004547FA">
        <w:rPr>
          <w:spacing w:val="11"/>
        </w:rPr>
        <w:t xml:space="preserve"> </w:t>
      </w:r>
      <w:proofErr w:type="spellStart"/>
      <w:r w:rsidRPr="004547FA">
        <w:t>hội</w:t>
      </w:r>
      <w:proofErr w:type="spellEnd"/>
      <w:r w:rsidRPr="004547FA">
        <w:rPr>
          <w:spacing w:val="14"/>
        </w:rPr>
        <w:t xml:space="preserve"> </w:t>
      </w:r>
      <w:proofErr w:type="spellStart"/>
      <w:r w:rsidRPr="004547FA">
        <w:t>đầu</w:t>
      </w:r>
      <w:proofErr w:type="spellEnd"/>
      <w:r w:rsidRPr="004547FA">
        <w:rPr>
          <w:spacing w:val="13"/>
        </w:rPr>
        <w:t xml:space="preserve"> </w:t>
      </w:r>
      <w:proofErr w:type="spellStart"/>
      <w:r w:rsidRPr="004547FA">
        <w:t>tư</w:t>
      </w:r>
      <w:proofErr w:type="spellEnd"/>
      <w:r w:rsidRPr="004547FA">
        <w:rPr>
          <w:spacing w:val="10"/>
        </w:rPr>
        <w:t xml:space="preserve"> </w:t>
      </w:r>
      <w:r w:rsidRPr="004547FA">
        <w:t>sinh</w:t>
      </w:r>
      <w:r w:rsidRPr="004547FA">
        <w:rPr>
          <w:spacing w:val="14"/>
        </w:rPr>
        <w:t xml:space="preserve"> </w:t>
      </w:r>
      <w:proofErr w:type="spellStart"/>
      <w:r w:rsidRPr="004547FA">
        <w:t>lời</w:t>
      </w:r>
      <w:proofErr w:type="spellEnd"/>
      <w:r w:rsidRPr="004547FA">
        <w:rPr>
          <w:spacing w:val="12"/>
        </w:rPr>
        <w:t xml:space="preserve"> </w:t>
      </w:r>
      <w:proofErr w:type="spellStart"/>
      <w:r w:rsidRPr="004547FA">
        <w:t>cao</w:t>
      </w:r>
      <w:proofErr w:type="spellEnd"/>
      <w:r w:rsidRPr="004547FA">
        <w:t>.</w:t>
      </w:r>
      <w:r w:rsidRPr="004547FA">
        <w:rPr>
          <w:spacing w:val="14"/>
        </w:rPr>
        <w:t xml:space="preserve"> </w:t>
      </w:r>
      <w:proofErr w:type="spellStart"/>
      <w:r w:rsidRPr="004547FA">
        <w:t>Thông</w:t>
      </w:r>
      <w:proofErr w:type="spellEnd"/>
      <w:r w:rsidRPr="004547FA">
        <w:rPr>
          <w:spacing w:val="14"/>
        </w:rPr>
        <w:t xml:space="preserve"> </w:t>
      </w:r>
      <w:r w:rsidRPr="004547FA">
        <w:t>qua</w:t>
      </w:r>
      <w:r w:rsidRPr="004547FA">
        <w:rPr>
          <w:spacing w:val="13"/>
        </w:rPr>
        <w:t xml:space="preserve"> </w:t>
      </w:r>
      <w:proofErr w:type="spellStart"/>
      <w:r w:rsidRPr="004547FA">
        <w:t>tín</w:t>
      </w:r>
      <w:proofErr w:type="spellEnd"/>
      <w:r w:rsidRPr="004547FA">
        <w:rPr>
          <w:spacing w:val="11"/>
        </w:rPr>
        <w:t xml:space="preserve"> </w:t>
      </w:r>
      <w:proofErr w:type="spellStart"/>
      <w:r w:rsidRPr="004547FA">
        <w:t>dụng</w:t>
      </w:r>
      <w:proofErr w:type="spellEnd"/>
      <w:r w:rsidRPr="004547FA">
        <w:rPr>
          <w:spacing w:val="14"/>
        </w:rPr>
        <w:t xml:space="preserve"> </w:t>
      </w:r>
      <w:r w:rsidRPr="004547FA">
        <w:t>ngân</w:t>
      </w:r>
      <w:r w:rsidRPr="004547FA">
        <w:rPr>
          <w:spacing w:val="13"/>
        </w:rPr>
        <w:t xml:space="preserve"> </w:t>
      </w:r>
      <w:r w:rsidRPr="004547FA">
        <w:t>hàng</w:t>
      </w:r>
      <w:r w:rsidRPr="004547FA">
        <w:rPr>
          <w:spacing w:val="14"/>
        </w:rPr>
        <w:t xml:space="preserve"> </w:t>
      </w:r>
      <w:r w:rsidRPr="004547FA">
        <w:t xml:space="preserve">mà </w:t>
      </w:r>
      <w:proofErr w:type="spellStart"/>
      <w:r w:rsidRPr="004547FA">
        <w:t>vốn</w:t>
      </w:r>
      <w:proofErr w:type="spellEnd"/>
      <w:r w:rsidRPr="004547FA">
        <w:t xml:space="preserve"> </w:t>
      </w:r>
      <w:proofErr w:type="spellStart"/>
      <w:r w:rsidRPr="004547FA">
        <w:t>từ</w:t>
      </w:r>
      <w:proofErr w:type="spellEnd"/>
      <w:r w:rsidRPr="004547FA">
        <w:t xml:space="preserve"> những </w:t>
      </w:r>
      <w:proofErr w:type="spellStart"/>
      <w:r w:rsidRPr="004547FA">
        <w:t>người</w:t>
      </w:r>
      <w:proofErr w:type="spellEnd"/>
      <w:r w:rsidRPr="004547FA">
        <w:t xml:space="preserve"> </w:t>
      </w:r>
      <w:proofErr w:type="spellStart"/>
      <w:r w:rsidRPr="004547FA">
        <w:t>thiếu</w:t>
      </w:r>
      <w:proofErr w:type="spellEnd"/>
      <w:r w:rsidRPr="004547FA">
        <w:t xml:space="preserve"> </w:t>
      </w:r>
      <w:proofErr w:type="spellStart"/>
      <w:r w:rsidRPr="004547FA">
        <w:t>các</w:t>
      </w:r>
      <w:proofErr w:type="spellEnd"/>
      <w:r w:rsidRPr="004547FA">
        <w:t xml:space="preserve"> dự </w:t>
      </w:r>
      <w:proofErr w:type="spellStart"/>
      <w:r w:rsidRPr="004547FA">
        <w:t>án</w:t>
      </w:r>
      <w:proofErr w:type="spellEnd"/>
      <w:r w:rsidRPr="004547FA">
        <w:t xml:space="preserve">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hiệu</w:t>
      </w:r>
      <w:proofErr w:type="spellEnd"/>
      <w:r w:rsidRPr="004547FA">
        <w:t xml:space="preserve"> quả được </w:t>
      </w:r>
      <w:proofErr w:type="spellStart"/>
      <w:r w:rsidRPr="004547FA">
        <w:t>chuyển</w:t>
      </w:r>
      <w:proofErr w:type="spellEnd"/>
      <w:r w:rsidRPr="004547FA">
        <w:t xml:space="preserve"> tới những </w:t>
      </w:r>
      <w:proofErr w:type="spellStart"/>
      <w:r w:rsidRPr="004547FA">
        <w:t>người</w:t>
      </w:r>
      <w:proofErr w:type="spellEnd"/>
      <w:r w:rsidRPr="004547FA">
        <w:t xml:space="preserve"> có dự </w:t>
      </w:r>
      <w:proofErr w:type="spellStart"/>
      <w:r w:rsidRPr="004547FA">
        <w:t>án</w:t>
      </w:r>
      <w:proofErr w:type="spellEnd"/>
      <w:r w:rsidRPr="004547FA">
        <w:t xml:space="preserve">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hiệu</w:t>
      </w:r>
      <w:proofErr w:type="spellEnd"/>
      <w:r w:rsidRPr="004547FA">
        <w:t xml:space="preserve"> quả hơn </w:t>
      </w:r>
      <w:proofErr w:type="spellStart"/>
      <w:r w:rsidRPr="004547FA">
        <w:t>nhưng</w:t>
      </w:r>
      <w:proofErr w:type="spellEnd"/>
      <w:r w:rsidRPr="004547FA">
        <w:t xml:space="preserve"> </w:t>
      </w:r>
      <w:proofErr w:type="spellStart"/>
      <w:r w:rsidRPr="004547FA">
        <w:t>lại</w:t>
      </w:r>
      <w:proofErr w:type="spellEnd"/>
      <w:r w:rsidRPr="004547FA">
        <w:t xml:space="preserve"> </w:t>
      </w:r>
      <w:proofErr w:type="spellStart"/>
      <w:r w:rsidRPr="004547FA">
        <w:t>thiếu</w:t>
      </w:r>
      <w:proofErr w:type="spellEnd"/>
      <w:r w:rsidRPr="004547FA">
        <w:t xml:space="preserve"> </w:t>
      </w:r>
      <w:proofErr w:type="spellStart"/>
      <w:r w:rsidRPr="004547FA">
        <w:t>vốn</w:t>
      </w:r>
      <w:proofErr w:type="spellEnd"/>
      <w:r w:rsidRPr="004547FA">
        <w:t xml:space="preserve">. </w:t>
      </w:r>
      <w:proofErr w:type="spellStart"/>
      <w:r w:rsidRPr="004547FA">
        <w:t>Người</w:t>
      </w:r>
      <w:proofErr w:type="spellEnd"/>
      <w:r w:rsidRPr="004547FA">
        <w:t xml:space="preserve"> </w:t>
      </w:r>
      <w:proofErr w:type="spellStart"/>
      <w:r w:rsidRPr="004547FA">
        <w:t>đi</w:t>
      </w:r>
      <w:proofErr w:type="spellEnd"/>
      <w:r w:rsidRPr="004547FA">
        <w:t xml:space="preserve"> </w:t>
      </w:r>
      <w:proofErr w:type="spellStart"/>
      <w:r w:rsidRPr="004547FA">
        <w:t>vay</w:t>
      </w:r>
      <w:proofErr w:type="spellEnd"/>
      <w:r w:rsidRPr="004547FA">
        <w:t xml:space="preserve"> </w:t>
      </w:r>
      <w:proofErr w:type="spellStart"/>
      <w:r w:rsidRPr="004547FA">
        <w:t>va</w:t>
      </w:r>
      <w:proofErr w:type="spellEnd"/>
      <w:r w:rsidRPr="004547FA">
        <w:t xml:space="preserve">̀ ngân </w:t>
      </w:r>
      <w:proofErr w:type="spellStart"/>
      <w:r w:rsidRPr="004547FA">
        <w:t>hàng</w:t>
      </w:r>
      <w:proofErr w:type="spellEnd"/>
      <w:r w:rsidRPr="004547FA">
        <w:t xml:space="preserve"> đều </w:t>
      </w:r>
      <w:proofErr w:type="spellStart"/>
      <w:r w:rsidRPr="004547FA">
        <w:t>nỗ</w:t>
      </w:r>
      <w:proofErr w:type="spellEnd"/>
      <w:r w:rsidRPr="004547FA">
        <w:t xml:space="preserve"> </w:t>
      </w:r>
      <w:proofErr w:type="spellStart"/>
      <w:r w:rsidRPr="004547FA">
        <w:t>lực</w:t>
      </w:r>
      <w:proofErr w:type="spellEnd"/>
      <w:r w:rsidRPr="004547FA">
        <w:t xml:space="preserve"> sử </w:t>
      </w:r>
      <w:proofErr w:type="spellStart"/>
      <w:r w:rsidRPr="004547FA">
        <w:t>dụng</w:t>
      </w:r>
      <w:proofErr w:type="spellEnd"/>
      <w:r w:rsidRPr="004547FA">
        <w:t xml:space="preserve"> </w:t>
      </w:r>
      <w:proofErr w:type="spellStart"/>
      <w:r w:rsidRPr="004547FA">
        <w:t>vốn</w:t>
      </w:r>
      <w:proofErr w:type="spellEnd"/>
      <w:r w:rsidRPr="004547FA">
        <w:t xml:space="preserve"> </w:t>
      </w:r>
      <w:proofErr w:type="spellStart"/>
      <w:r w:rsidRPr="004547FA">
        <w:t>hiệu</w:t>
      </w:r>
      <w:proofErr w:type="spellEnd"/>
      <w:r w:rsidRPr="004547FA">
        <w:t xml:space="preserve"> quả </w:t>
      </w:r>
      <w:proofErr w:type="spellStart"/>
      <w:r w:rsidRPr="004547FA">
        <w:t>đê</w:t>
      </w:r>
      <w:proofErr w:type="spellEnd"/>
      <w:r w:rsidRPr="004547FA">
        <w:t xml:space="preserve">̉ </w:t>
      </w:r>
      <w:proofErr w:type="spellStart"/>
      <w:r w:rsidRPr="004547FA">
        <w:t>tránh</w:t>
      </w:r>
      <w:proofErr w:type="spellEnd"/>
      <w:r w:rsidRPr="004547FA">
        <w:t xml:space="preserve"> </w:t>
      </w:r>
      <w:proofErr w:type="spellStart"/>
      <w:r w:rsidRPr="004547FA">
        <w:t>không</w:t>
      </w:r>
      <w:proofErr w:type="spellEnd"/>
      <w:r w:rsidRPr="004547FA">
        <w:t xml:space="preserve"> trả được </w:t>
      </w:r>
      <w:proofErr w:type="spellStart"/>
      <w:r w:rsidRPr="004547FA">
        <w:t>nợ</w:t>
      </w:r>
      <w:proofErr w:type="spellEnd"/>
      <w:r w:rsidRPr="004547FA">
        <w:t xml:space="preserve"> dẫn đến bị phát </w:t>
      </w:r>
      <w:proofErr w:type="spellStart"/>
      <w:r w:rsidRPr="004547FA">
        <w:t>mại</w:t>
      </w:r>
      <w:proofErr w:type="spellEnd"/>
      <w:r w:rsidRPr="004547FA">
        <w:t xml:space="preserve"> </w:t>
      </w:r>
      <w:proofErr w:type="spellStart"/>
      <w:r w:rsidRPr="004547FA">
        <w:t>tài</w:t>
      </w:r>
      <w:proofErr w:type="spellEnd"/>
      <w:r w:rsidRPr="004547FA">
        <w:t xml:space="preserve"> </w:t>
      </w:r>
      <w:proofErr w:type="spellStart"/>
      <w:r w:rsidRPr="004547FA">
        <w:t>sản</w:t>
      </w:r>
      <w:proofErr w:type="spellEnd"/>
      <w:r w:rsidRPr="004547FA">
        <w:t xml:space="preserve">, </w:t>
      </w:r>
      <w:proofErr w:type="spellStart"/>
      <w:r w:rsidRPr="004547FA">
        <w:t>giải</w:t>
      </w:r>
      <w:proofErr w:type="spellEnd"/>
      <w:r w:rsidRPr="004547FA">
        <w:t xml:space="preserve"> </w:t>
      </w:r>
      <w:proofErr w:type="spellStart"/>
      <w:r w:rsidRPr="004547FA">
        <w:t>thê</w:t>
      </w:r>
      <w:proofErr w:type="spellEnd"/>
      <w:r w:rsidRPr="004547FA">
        <w:t xml:space="preserve">̉ </w:t>
      </w:r>
      <w:proofErr w:type="spellStart"/>
      <w:r w:rsidRPr="004547FA">
        <w:t>hoặc</w:t>
      </w:r>
      <w:proofErr w:type="spellEnd"/>
      <w:r w:rsidRPr="004547FA">
        <w:t xml:space="preserve"> phá </w:t>
      </w:r>
      <w:proofErr w:type="spellStart"/>
      <w:r w:rsidRPr="004547FA">
        <w:t>sản</w:t>
      </w:r>
      <w:proofErr w:type="spellEnd"/>
      <w:r w:rsidRPr="004547FA">
        <w:t xml:space="preserve">. Kết quả là </w:t>
      </w:r>
      <w:proofErr w:type="spellStart"/>
      <w:r w:rsidRPr="004547FA">
        <w:t>kinh</w:t>
      </w:r>
      <w:proofErr w:type="spellEnd"/>
      <w:r w:rsidRPr="004547FA">
        <w:t xml:space="preserve"> tế tăng </w:t>
      </w:r>
      <w:proofErr w:type="spellStart"/>
      <w:r w:rsidRPr="004547FA">
        <w:t>trưởng</w:t>
      </w:r>
      <w:proofErr w:type="spellEnd"/>
      <w:r w:rsidRPr="004547FA">
        <w:t xml:space="preserve">, </w:t>
      </w:r>
      <w:proofErr w:type="spellStart"/>
      <w:r w:rsidRPr="004547FA">
        <w:t>tạo</w:t>
      </w:r>
      <w:proofErr w:type="spellEnd"/>
      <w:r w:rsidRPr="004547FA">
        <w:t xml:space="preserve"> công </w:t>
      </w:r>
      <w:proofErr w:type="spellStart"/>
      <w:r w:rsidRPr="004547FA">
        <w:t>ăn</w:t>
      </w:r>
      <w:proofErr w:type="spellEnd"/>
      <w:r w:rsidRPr="004547FA">
        <w:t xml:space="preserve"> </w:t>
      </w:r>
      <w:proofErr w:type="spellStart"/>
      <w:r w:rsidRPr="004547FA">
        <w:t>việc</w:t>
      </w:r>
      <w:proofErr w:type="spellEnd"/>
      <w:r w:rsidRPr="004547FA">
        <w:t xml:space="preserve"> </w:t>
      </w:r>
      <w:proofErr w:type="spellStart"/>
      <w:r w:rsidRPr="004547FA">
        <w:t>làm</w:t>
      </w:r>
      <w:proofErr w:type="spellEnd"/>
      <w:r w:rsidRPr="004547FA">
        <w:t xml:space="preserve"> </w:t>
      </w:r>
      <w:proofErr w:type="spellStart"/>
      <w:r w:rsidRPr="004547FA">
        <w:t>va</w:t>
      </w:r>
      <w:proofErr w:type="spellEnd"/>
      <w:r w:rsidRPr="004547FA">
        <w:t xml:space="preserve">̀ </w:t>
      </w:r>
      <w:proofErr w:type="spellStart"/>
      <w:r w:rsidRPr="004547FA">
        <w:t>năng</w:t>
      </w:r>
      <w:proofErr w:type="spellEnd"/>
      <w:r w:rsidRPr="004547FA">
        <w:t xml:space="preserve"> </w:t>
      </w:r>
      <w:proofErr w:type="spellStart"/>
      <w:r w:rsidRPr="004547FA">
        <w:t>suất</w:t>
      </w:r>
      <w:proofErr w:type="spellEnd"/>
      <w:r w:rsidRPr="004547FA">
        <w:t xml:space="preserve"> </w:t>
      </w:r>
      <w:proofErr w:type="spellStart"/>
      <w:r w:rsidRPr="004547FA">
        <w:t>lao</w:t>
      </w:r>
      <w:proofErr w:type="spellEnd"/>
      <w:r w:rsidRPr="004547FA">
        <w:t xml:space="preserve"> động tăng </w:t>
      </w:r>
      <w:proofErr w:type="spellStart"/>
      <w:r w:rsidRPr="004547FA">
        <w:t>cao</w:t>
      </w:r>
      <w:proofErr w:type="spellEnd"/>
      <w:r w:rsidRPr="004547FA">
        <w:t>.</w:t>
      </w:r>
    </w:p>
    <w:p w14:paraId="2757AAB4" w14:textId="77777777" w:rsidR="00821CDB" w:rsidRPr="004547FA" w:rsidRDefault="00821CDB" w:rsidP="00E53690">
      <w:pPr>
        <w:pStyle w:val="BodyText"/>
        <w:ind w:firstLine="567"/>
      </w:pPr>
      <w:proofErr w:type="spellStart"/>
      <w:r w:rsidRPr="004547FA">
        <w:t>Tín</w:t>
      </w:r>
      <w:proofErr w:type="spellEnd"/>
      <w:r w:rsidRPr="004547FA">
        <w:t xml:space="preserve"> </w:t>
      </w:r>
      <w:proofErr w:type="spellStart"/>
      <w:r w:rsidRPr="004547FA">
        <w:t>dụng</w:t>
      </w:r>
      <w:proofErr w:type="spellEnd"/>
      <w:r w:rsidRPr="004547FA">
        <w:t xml:space="preserve"> ngân </w:t>
      </w:r>
      <w:proofErr w:type="spellStart"/>
      <w:r w:rsidRPr="004547FA">
        <w:t>hàng</w:t>
      </w:r>
      <w:proofErr w:type="spellEnd"/>
      <w:r w:rsidRPr="004547FA">
        <w:t xml:space="preserve"> là </w:t>
      </w:r>
      <w:proofErr w:type="spellStart"/>
      <w:r w:rsidRPr="004547FA">
        <w:t>người</w:t>
      </w:r>
      <w:proofErr w:type="spellEnd"/>
      <w:r w:rsidRPr="004547FA">
        <w:t xml:space="preserve"> hỗ trợ </w:t>
      </w:r>
      <w:proofErr w:type="spellStart"/>
      <w:r w:rsidRPr="004547FA">
        <w:t>đắc</w:t>
      </w:r>
      <w:proofErr w:type="spellEnd"/>
      <w:r w:rsidRPr="004547FA">
        <w:t xml:space="preserve"> </w:t>
      </w:r>
      <w:proofErr w:type="spellStart"/>
      <w:r w:rsidRPr="004547FA">
        <w:t>lực</w:t>
      </w:r>
      <w:proofErr w:type="spellEnd"/>
      <w:r w:rsidRPr="004547FA">
        <w:t xml:space="preserve"> </w:t>
      </w:r>
      <w:proofErr w:type="spellStart"/>
      <w:r w:rsidRPr="004547FA">
        <w:t>cho</w:t>
      </w:r>
      <w:proofErr w:type="spellEnd"/>
      <w:r w:rsidRPr="004547FA">
        <w:t xml:space="preserve"> </w:t>
      </w:r>
      <w:proofErr w:type="spellStart"/>
      <w:r w:rsidRPr="004547FA">
        <w:t>việc</w:t>
      </w:r>
      <w:proofErr w:type="spellEnd"/>
      <w:r w:rsidRPr="004547FA">
        <w:t xml:space="preserve"> phát </w:t>
      </w:r>
      <w:proofErr w:type="spellStart"/>
      <w:r w:rsidRPr="004547FA">
        <w:t>triển</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thương</w:t>
      </w:r>
      <w:proofErr w:type="spellEnd"/>
      <w:r w:rsidRPr="004547FA">
        <w:t xml:space="preserve"> </w:t>
      </w:r>
      <w:proofErr w:type="spellStart"/>
      <w:r w:rsidRPr="004547FA">
        <w:t>mại</w:t>
      </w:r>
      <w:proofErr w:type="spellEnd"/>
      <w:r w:rsidRPr="004547FA">
        <w:t xml:space="preserve"> </w:t>
      </w:r>
      <w:proofErr w:type="spellStart"/>
      <w:r w:rsidRPr="004547FA">
        <w:t>thông</w:t>
      </w:r>
      <w:proofErr w:type="spellEnd"/>
      <w:r w:rsidRPr="004547FA">
        <w:rPr>
          <w:spacing w:val="-4"/>
        </w:rPr>
        <w:t xml:space="preserve"> </w:t>
      </w:r>
      <w:r w:rsidRPr="004547FA">
        <w:t>qua</w:t>
      </w:r>
      <w:r w:rsidRPr="004547FA">
        <w:rPr>
          <w:spacing w:val="-5"/>
        </w:rPr>
        <w:t xml:space="preserve"> </w:t>
      </w:r>
      <w:proofErr w:type="spellStart"/>
      <w:r w:rsidRPr="004547FA">
        <w:t>chiết</w:t>
      </w:r>
      <w:proofErr w:type="spellEnd"/>
      <w:r w:rsidRPr="004547FA">
        <w:rPr>
          <w:spacing w:val="-6"/>
        </w:rPr>
        <w:t xml:space="preserve"> </w:t>
      </w:r>
      <w:proofErr w:type="spellStart"/>
      <w:r w:rsidRPr="004547FA">
        <w:t>khấu</w:t>
      </w:r>
      <w:proofErr w:type="spellEnd"/>
      <w:r w:rsidRPr="004547FA">
        <w:rPr>
          <w:spacing w:val="-4"/>
        </w:rPr>
        <w:t xml:space="preserve"> </w:t>
      </w:r>
      <w:proofErr w:type="spellStart"/>
      <w:r w:rsidRPr="004547FA">
        <w:t>thương</w:t>
      </w:r>
      <w:proofErr w:type="spellEnd"/>
      <w:r w:rsidRPr="004547FA">
        <w:rPr>
          <w:spacing w:val="-5"/>
        </w:rPr>
        <w:t xml:space="preserve"> </w:t>
      </w:r>
      <w:proofErr w:type="spellStart"/>
      <w:r w:rsidRPr="004547FA">
        <w:t>phiếu</w:t>
      </w:r>
      <w:proofErr w:type="spellEnd"/>
      <w:r w:rsidRPr="004547FA">
        <w:t>.</w:t>
      </w:r>
      <w:r w:rsidRPr="004547FA">
        <w:rPr>
          <w:spacing w:val="-3"/>
        </w:rPr>
        <w:t xml:space="preserve"> </w:t>
      </w:r>
      <w:r w:rsidRPr="004547FA">
        <w:t>Qua</w:t>
      </w:r>
      <w:r w:rsidRPr="004547FA">
        <w:rPr>
          <w:spacing w:val="-4"/>
        </w:rPr>
        <w:t xml:space="preserve"> </w:t>
      </w:r>
      <w:proofErr w:type="spellStart"/>
      <w:r w:rsidRPr="004547FA">
        <w:t>đo</w:t>
      </w:r>
      <w:proofErr w:type="spellEnd"/>
      <w:r w:rsidRPr="004547FA">
        <w:t>́</w:t>
      </w:r>
      <w:r w:rsidRPr="004547FA">
        <w:rPr>
          <w:spacing w:val="-3"/>
        </w:rPr>
        <w:t xml:space="preserve"> </w:t>
      </w:r>
      <w:proofErr w:type="spellStart"/>
      <w:r w:rsidRPr="004547FA">
        <w:t>tạo</w:t>
      </w:r>
      <w:proofErr w:type="spellEnd"/>
      <w:r w:rsidRPr="004547FA">
        <w:rPr>
          <w:spacing w:val="-5"/>
        </w:rPr>
        <w:t xml:space="preserve"> </w:t>
      </w:r>
      <w:proofErr w:type="spellStart"/>
      <w:r w:rsidRPr="004547FA">
        <w:t>điều</w:t>
      </w:r>
      <w:proofErr w:type="spellEnd"/>
      <w:r w:rsidRPr="004547FA">
        <w:rPr>
          <w:spacing w:val="-7"/>
        </w:rPr>
        <w:t xml:space="preserve"> </w:t>
      </w:r>
      <w:proofErr w:type="spellStart"/>
      <w:r w:rsidRPr="004547FA">
        <w:t>kiện</w:t>
      </w:r>
      <w:proofErr w:type="spellEnd"/>
      <w:r w:rsidRPr="004547FA">
        <w:rPr>
          <w:spacing w:val="-6"/>
        </w:rPr>
        <w:t xml:space="preserve"> </w:t>
      </w:r>
      <w:proofErr w:type="spellStart"/>
      <w:r w:rsidRPr="004547FA">
        <w:t>thuận</w:t>
      </w:r>
      <w:proofErr w:type="spellEnd"/>
      <w:r w:rsidRPr="004547FA">
        <w:rPr>
          <w:spacing w:val="-6"/>
        </w:rPr>
        <w:t xml:space="preserve"> </w:t>
      </w:r>
      <w:r w:rsidRPr="004547FA">
        <w:t>lợi</w:t>
      </w:r>
      <w:r w:rsidRPr="004547FA">
        <w:rPr>
          <w:spacing w:val="-6"/>
        </w:rPr>
        <w:t xml:space="preserve"> </w:t>
      </w:r>
      <w:proofErr w:type="spellStart"/>
      <w:r w:rsidRPr="004547FA">
        <w:t>cho</w:t>
      </w:r>
      <w:proofErr w:type="spellEnd"/>
      <w:r w:rsidRPr="004547FA">
        <w:rPr>
          <w:spacing w:val="-4"/>
        </w:rPr>
        <w:t xml:space="preserve"> </w:t>
      </w:r>
      <w:proofErr w:type="spellStart"/>
      <w:r w:rsidRPr="004547FA">
        <w:t>việc</w:t>
      </w:r>
      <w:proofErr w:type="spellEnd"/>
      <w:r w:rsidRPr="004547FA">
        <w:rPr>
          <w:spacing w:val="-4"/>
        </w:rPr>
        <w:t xml:space="preserve"> </w:t>
      </w:r>
      <w:r w:rsidRPr="004547FA">
        <w:t>phát</w:t>
      </w:r>
      <w:r w:rsidRPr="004547FA">
        <w:rPr>
          <w:spacing w:val="-6"/>
        </w:rPr>
        <w:t xml:space="preserve"> </w:t>
      </w:r>
      <w:proofErr w:type="spellStart"/>
      <w:r w:rsidRPr="004547FA">
        <w:t>triển</w:t>
      </w:r>
      <w:proofErr w:type="spellEnd"/>
      <w:r w:rsidRPr="004547FA">
        <w:rPr>
          <w:spacing w:val="-5"/>
        </w:rPr>
        <w:t xml:space="preserve"> </w:t>
      </w:r>
      <w:proofErr w:type="spellStart"/>
      <w:r w:rsidRPr="004547FA">
        <w:t>hoạt</w:t>
      </w:r>
      <w:proofErr w:type="spellEnd"/>
      <w:r w:rsidRPr="004547FA">
        <w:t xml:space="preserve"> động mua bán </w:t>
      </w:r>
      <w:proofErr w:type="spellStart"/>
      <w:r w:rsidRPr="004547FA">
        <w:t>giữa</w:t>
      </w:r>
      <w:proofErr w:type="spellEnd"/>
      <w:r w:rsidRPr="004547FA">
        <w:t xml:space="preserve"> </w:t>
      </w:r>
      <w:proofErr w:type="spellStart"/>
      <w:r w:rsidRPr="004547FA">
        <w:t>các</w:t>
      </w:r>
      <w:proofErr w:type="spellEnd"/>
      <w:r w:rsidRPr="004547FA">
        <w:t xml:space="preserve"> </w:t>
      </w:r>
      <w:proofErr w:type="spellStart"/>
      <w:r w:rsidRPr="004547FA">
        <w:t>doanh</w:t>
      </w:r>
      <w:proofErr w:type="spellEnd"/>
      <w:r w:rsidRPr="004547FA">
        <w:t xml:space="preserve"> nghiệp </w:t>
      </w:r>
      <w:proofErr w:type="spellStart"/>
      <w:r w:rsidRPr="004547FA">
        <w:t>va</w:t>
      </w:r>
      <w:proofErr w:type="spellEnd"/>
      <w:r w:rsidRPr="004547FA">
        <w:t xml:space="preserve">̀ tăng </w:t>
      </w:r>
      <w:proofErr w:type="spellStart"/>
      <w:r w:rsidRPr="004547FA">
        <w:t>trưởng</w:t>
      </w:r>
      <w:proofErr w:type="spellEnd"/>
      <w:r w:rsidRPr="004547FA">
        <w:t xml:space="preserve"> </w:t>
      </w:r>
      <w:proofErr w:type="spellStart"/>
      <w:r w:rsidRPr="004547FA">
        <w:t>kinh</w:t>
      </w:r>
      <w:proofErr w:type="spellEnd"/>
      <w:r w:rsidRPr="004547FA">
        <w:rPr>
          <w:spacing w:val="-9"/>
        </w:rPr>
        <w:t xml:space="preserve"> </w:t>
      </w:r>
      <w:r w:rsidRPr="004547FA">
        <w:t>tế.</w:t>
      </w:r>
    </w:p>
    <w:p w14:paraId="693C7D53" w14:textId="77777777" w:rsidR="00821CDB" w:rsidRPr="004547FA" w:rsidRDefault="00821CDB" w:rsidP="00E53690">
      <w:pPr>
        <w:pStyle w:val="BodyText"/>
        <w:ind w:firstLine="567"/>
      </w:pPr>
      <w:r w:rsidRPr="004547FA">
        <w:t xml:space="preserve">So </w:t>
      </w:r>
      <w:proofErr w:type="spellStart"/>
      <w:r w:rsidRPr="004547FA">
        <w:t>với</w:t>
      </w:r>
      <w:proofErr w:type="spellEnd"/>
      <w:r w:rsidRPr="004547FA">
        <w:t xml:space="preserve"> </w:t>
      </w:r>
      <w:proofErr w:type="spellStart"/>
      <w:r w:rsidRPr="004547FA">
        <w:t>kênh</w:t>
      </w:r>
      <w:proofErr w:type="spellEnd"/>
      <w:r w:rsidRPr="004547FA">
        <w:t xml:space="preserve"> dẫn </w:t>
      </w:r>
      <w:proofErr w:type="spellStart"/>
      <w:r w:rsidRPr="004547FA">
        <w:t>vốn</w:t>
      </w:r>
      <w:proofErr w:type="spellEnd"/>
      <w:r w:rsidRPr="004547FA">
        <w:t xml:space="preserve"> </w:t>
      </w:r>
      <w:proofErr w:type="spellStart"/>
      <w:r w:rsidRPr="004547FA">
        <w:t>thị</w:t>
      </w:r>
      <w:proofErr w:type="spellEnd"/>
      <w:r w:rsidRPr="004547FA">
        <w:t xml:space="preserve"> </w:t>
      </w:r>
      <w:proofErr w:type="spellStart"/>
      <w:r w:rsidRPr="004547FA">
        <w:t>trường</w:t>
      </w:r>
      <w:proofErr w:type="spellEnd"/>
      <w:r w:rsidRPr="004547FA">
        <w:t xml:space="preserve"> </w:t>
      </w:r>
      <w:proofErr w:type="spellStart"/>
      <w:r w:rsidRPr="004547FA">
        <w:t>chứng</w:t>
      </w:r>
      <w:proofErr w:type="spellEnd"/>
      <w:r w:rsidRPr="004547FA">
        <w:t xml:space="preserve"> </w:t>
      </w:r>
      <w:proofErr w:type="spellStart"/>
      <w:r w:rsidRPr="004547FA">
        <w:t>khoán</w:t>
      </w:r>
      <w:proofErr w:type="spellEnd"/>
      <w:r w:rsidRPr="004547FA">
        <w:t xml:space="preserve"> thì </w:t>
      </w:r>
      <w:proofErr w:type="spellStart"/>
      <w:r w:rsidRPr="004547FA">
        <w:t>tín</w:t>
      </w:r>
      <w:proofErr w:type="spellEnd"/>
      <w:r w:rsidRPr="004547FA">
        <w:t xml:space="preserve"> </w:t>
      </w:r>
      <w:proofErr w:type="spellStart"/>
      <w:r w:rsidRPr="004547FA">
        <w:t>dụng</w:t>
      </w:r>
      <w:proofErr w:type="spellEnd"/>
      <w:r w:rsidRPr="004547FA">
        <w:t xml:space="preserve"> ngân hàng có </w:t>
      </w:r>
      <w:proofErr w:type="spellStart"/>
      <w:r w:rsidRPr="004547FA">
        <w:t>vai</w:t>
      </w:r>
      <w:proofErr w:type="spellEnd"/>
      <w:r w:rsidRPr="004547FA">
        <w:t xml:space="preserve"> </w:t>
      </w:r>
      <w:proofErr w:type="spellStart"/>
      <w:r w:rsidRPr="004547FA">
        <w:t>trò</w:t>
      </w:r>
      <w:proofErr w:type="spellEnd"/>
      <w:r w:rsidRPr="004547FA">
        <w:t xml:space="preserve"> </w:t>
      </w:r>
      <w:proofErr w:type="spellStart"/>
      <w:r w:rsidRPr="004547FA">
        <w:t>quan</w:t>
      </w:r>
      <w:proofErr w:type="spellEnd"/>
      <w:r w:rsidRPr="004547FA">
        <w:t xml:space="preserve"> </w:t>
      </w:r>
      <w:proofErr w:type="spellStart"/>
      <w:r w:rsidRPr="004547FA">
        <w:t>trọng</w:t>
      </w:r>
      <w:proofErr w:type="spellEnd"/>
      <w:r w:rsidRPr="004547FA">
        <w:t xml:space="preserve"> hơn </w:t>
      </w:r>
      <w:proofErr w:type="spellStart"/>
      <w:r w:rsidRPr="004547FA">
        <w:t>nhiều</w:t>
      </w:r>
      <w:proofErr w:type="spellEnd"/>
      <w:r w:rsidRPr="004547FA">
        <w:t xml:space="preserve"> </w:t>
      </w:r>
      <w:proofErr w:type="spellStart"/>
      <w:r w:rsidRPr="004547FA">
        <w:t>vì</w:t>
      </w:r>
      <w:proofErr w:type="spellEnd"/>
      <w:r w:rsidRPr="004547FA">
        <w:t xml:space="preserve"> </w:t>
      </w:r>
      <w:proofErr w:type="spellStart"/>
      <w:r w:rsidRPr="004547FA">
        <w:t>giảm</w:t>
      </w:r>
      <w:proofErr w:type="spellEnd"/>
      <w:r w:rsidRPr="004547FA">
        <w:t xml:space="preserve"> được chi phí </w:t>
      </w:r>
      <w:proofErr w:type="spellStart"/>
      <w:r w:rsidRPr="004547FA">
        <w:t>giao</w:t>
      </w:r>
      <w:proofErr w:type="spellEnd"/>
      <w:r w:rsidRPr="004547FA">
        <w:t xml:space="preserve"> dịch </w:t>
      </w:r>
      <w:proofErr w:type="spellStart"/>
      <w:r w:rsidRPr="004547FA">
        <w:t>và</w:t>
      </w:r>
      <w:proofErr w:type="spellEnd"/>
      <w:r w:rsidRPr="004547FA">
        <w:t xml:space="preserve"> </w:t>
      </w:r>
      <w:proofErr w:type="spellStart"/>
      <w:r w:rsidRPr="004547FA">
        <w:t>giảm</w:t>
      </w:r>
      <w:proofErr w:type="spellEnd"/>
      <w:r w:rsidRPr="004547FA">
        <w:t xml:space="preserve"> được </w:t>
      </w:r>
      <w:proofErr w:type="spellStart"/>
      <w:r w:rsidRPr="004547FA">
        <w:t>thông</w:t>
      </w:r>
      <w:proofErr w:type="spellEnd"/>
      <w:r w:rsidRPr="004547FA">
        <w:t xml:space="preserve"> tin </w:t>
      </w:r>
      <w:proofErr w:type="spellStart"/>
      <w:r w:rsidRPr="004547FA">
        <w:t>bất</w:t>
      </w:r>
      <w:proofErr w:type="spellEnd"/>
      <w:r w:rsidRPr="004547FA">
        <w:t xml:space="preserve"> cân </w:t>
      </w:r>
      <w:proofErr w:type="spellStart"/>
      <w:r w:rsidRPr="004547FA">
        <w:t>xứng</w:t>
      </w:r>
      <w:proofErr w:type="spellEnd"/>
      <w:r w:rsidRPr="004547FA">
        <w:t>.</w:t>
      </w:r>
    </w:p>
    <w:p w14:paraId="50A0D35C" w14:textId="77777777" w:rsidR="00821CDB" w:rsidRPr="004547FA" w:rsidRDefault="00821CDB" w:rsidP="00E53690">
      <w:pPr>
        <w:pStyle w:val="BodyText"/>
        <w:ind w:firstLine="567"/>
      </w:pPr>
      <w:r w:rsidRPr="004547FA">
        <w:rPr>
          <w:i/>
        </w:rPr>
        <w:t xml:space="preserve">Thứ </w:t>
      </w:r>
      <w:proofErr w:type="spellStart"/>
      <w:r w:rsidRPr="004547FA">
        <w:rPr>
          <w:i/>
        </w:rPr>
        <w:t>hai</w:t>
      </w:r>
      <w:proofErr w:type="spellEnd"/>
      <w:r w:rsidRPr="004547FA">
        <w:rPr>
          <w:i/>
        </w:rPr>
        <w:t xml:space="preserve">, là công cụ </w:t>
      </w:r>
      <w:proofErr w:type="spellStart"/>
      <w:r w:rsidRPr="004547FA">
        <w:rPr>
          <w:i/>
        </w:rPr>
        <w:t>điều</w:t>
      </w:r>
      <w:proofErr w:type="spellEnd"/>
      <w:r w:rsidRPr="004547FA">
        <w:rPr>
          <w:i/>
        </w:rPr>
        <w:t xml:space="preserve"> </w:t>
      </w:r>
      <w:proofErr w:type="spellStart"/>
      <w:r w:rsidRPr="004547FA">
        <w:rPr>
          <w:i/>
        </w:rPr>
        <w:t>tiết</w:t>
      </w:r>
      <w:proofErr w:type="spellEnd"/>
      <w:r w:rsidRPr="004547FA">
        <w:rPr>
          <w:i/>
        </w:rPr>
        <w:t xml:space="preserve"> </w:t>
      </w:r>
      <w:proofErr w:type="spellStart"/>
      <w:r w:rsidRPr="004547FA">
        <w:rPr>
          <w:i/>
        </w:rPr>
        <w:t>kinh</w:t>
      </w:r>
      <w:proofErr w:type="spellEnd"/>
      <w:r w:rsidRPr="004547FA">
        <w:rPr>
          <w:i/>
        </w:rPr>
        <w:t xml:space="preserve"> tế </w:t>
      </w:r>
      <w:proofErr w:type="spellStart"/>
      <w:r w:rsidRPr="004547FA">
        <w:rPr>
          <w:i/>
        </w:rPr>
        <w:t>xã</w:t>
      </w:r>
      <w:proofErr w:type="spellEnd"/>
      <w:r w:rsidRPr="004547FA">
        <w:rPr>
          <w:i/>
        </w:rPr>
        <w:t xml:space="preserve"> </w:t>
      </w:r>
      <w:proofErr w:type="spellStart"/>
      <w:r w:rsidRPr="004547FA">
        <w:rPr>
          <w:i/>
        </w:rPr>
        <w:t>hội</w:t>
      </w:r>
      <w:proofErr w:type="spellEnd"/>
      <w:r w:rsidRPr="004547FA">
        <w:rPr>
          <w:i/>
        </w:rPr>
        <w:t xml:space="preserve"> </w:t>
      </w:r>
      <w:proofErr w:type="spellStart"/>
      <w:r w:rsidRPr="004547FA">
        <w:rPr>
          <w:i/>
        </w:rPr>
        <w:t>của</w:t>
      </w:r>
      <w:proofErr w:type="spellEnd"/>
      <w:r w:rsidRPr="004547FA">
        <w:rPr>
          <w:i/>
        </w:rPr>
        <w:t xml:space="preserve"> nhà nước. </w:t>
      </w:r>
      <w:proofErr w:type="spellStart"/>
      <w:r w:rsidRPr="004547FA">
        <w:t>Thông</w:t>
      </w:r>
      <w:proofErr w:type="spellEnd"/>
      <w:r w:rsidRPr="004547FA">
        <w:t xml:space="preserve"> qua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vốn</w:t>
      </w:r>
      <w:proofErr w:type="spellEnd"/>
      <w:r w:rsidRPr="004547FA">
        <w:t xml:space="preserve"> vào những </w:t>
      </w:r>
      <w:proofErr w:type="spellStart"/>
      <w:r w:rsidRPr="004547FA">
        <w:t>ngành</w:t>
      </w:r>
      <w:proofErr w:type="spellEnd"/>
      <w:r w:rsidRPr="004547FA">
        <w:t xml:space="preserve"> </w:t>
      </w:r>
      <w:proofErr w:type="spellStart"/>
      <w:r w:rsidRPr="004547FA">
        <w:t>nghề</w:t>
      </w:r>
      <w:proofErr w:type="spellEnd"/>
      <w:r w:rsidRPr="004547FA">
        <w:t xml:space="preserve">, </w:t>
      </w:r>
      <w:proofErr w:type="spellStart"/>
      <w:r w:rsidRPr="004547FA">
        <w:t>khu</w:t>
      </w:r>
      <w:proofErr w:type="spellEnd"/>
      <w:r w:rsidRPr="004547FA">
        <w:t xml:space="preserve"> vực </w:t>
      </w:r>
      <w:proofErr w:type="spellStart"/>
      <w:r w:rsidRPr="004547FA">
        <w:t>kinh</w:t>
      </w:r>
      <w:proofErr w:type="spellEnd"/>
      <w:r w:rsidRPr="004547FA">
        <w:t xml:space="preserve"> tế </w:t>
      </w:r>
      <w:proofErr w:type="spellStart"/>
      <w:r w:rsidRPr="004547FA">
        <w:t>trọng</w:t>
      </w:r>
      <w:proofErr w:type="spellEnd"/>
      <w:r w:rsidRPr="004547FA">
        <w:t xml:space="preserve"> </w:t>
      </w:r>
      <w:proofErr w:type="spellStart"/>
      <w:r w:rsidRPr="004547FA">
        <w:t>điểm</w:t>
      </w:r>
      <w:proofErr w:type="spellEnd"/>
      <w:r w:rsidRPr="004547FA">
        <w:t xml:space="preserve"> sẽ </w:t>
      </w:r>
      <w:proofErr w:type="spellStart"/>
      <w:r w:rsidRPr="004547FA">
        <w:t>thúc</w:t>
      </w:r>
      <w:proofErr w:type="spellEnd"/>
      <w:r w:rsidRPr="004547FA">
        <w:t xml:space="preserve"> </w:t>
      </w:r>
      <w:proofErr w:type="spellStart"/>
      <w:r w:rsidRPr="004547FA">
        <w:t>đẩy</w:t>
      </w:r>
      <w:proofErr w:type="spellEnd"/>
      <w:r w:rsidRPr="004547FA">
        <w:t xml:space="preserve"> sự phát </w:t>
      </w:r>
      <w:proofErr w:type="spellStart"/>
      <w:r w:rsidRPr="004547FA">
        <w:t>triển</w:t>
      </w:r>
      <w:proofErr w:type="spellEnd"/>
      <w:r w:rsidRPr="004547FA">
        <w:t xml:space="preserve"> </w:t>
      </w:r>
      <w:proofErr w:type="spellStart"/>
      <w:r w:rsidRPr="004547FA">
        <w:t>của</w:t>
      </w:r>
      <w:proofErr w:type="spellEnd"/>
      <w:r w:rsidRPr="004547FA">
        <w:t xml:space="preserve"> </w:t>
      </w:r>
      <w:proofErr w:type="spellStart"/>
      <w:r w:rsidRPr="004547FA">
        <w:t>các</w:t>
      </w:r>
      <w:proofErr w:type="spellEnd"/>
      <w:r w:rsidRPr="004547FA">
        <w:t xml:space="preserve"> </w:t>
      </w:r>
      <w:proofErr w:type="spellStart"/>
      <w:r w:rsidRPr="004547FA">
        <w:t>ngành</w:t>
      </w:r>
      <w:proofErr w:type="spellEnd"/>
      <w:r w:rsidRPr="004547FA">
        <w:t xml:space="preserve"> </w:t>
      </w:r>
      <w:proofErr w:type="spellStart"/>
      <w:r w:rsidRPr="004547FA">
        <w:t>nghề</w:t>
      </w:r>
      <w:proofErr w:type="spellEnd"/>
      <w:r w:rsidRPr="004547FA">
        <w:t xml:space="preserve">, </w:t>
      </w:r>
      <w:proofErr w:type="spellStart"/>
      <w:r w:rsidRPr="004547FA">
        <w:t>khu</w:t>
      </w:r>
      <w:proofErr w:type="spellEnd"/>
      <w:r w:rsidRPr="004547FA">
        <w:t xml:space="preserve"> vực </w:t>
      </w:r>
      <w:proofErr w:type="spellStart"/>
      <w:r w:rsidRPr="004547FA">
        <w:t>kinh</w:t>
      </w:r>
      <w:proofErr w:type="spellEnd"/>
      <w:r w:rsidRPr="004547FA">
        <w:t xml:space="preserve"> tế </w:t>
      </w:r>
      <w:proofErr w:type="spellStart"/>
      <w:r w:rsidRPr="004547FA">
        <w:t>đo</w:t>
      </w:r>
      <w:proofErr w:type="spellEnd"/>
      <w:r w:rsidRPr="004547FA">
        <w:t xml:space="preserve">́, </w:t>
      </w:r>
      <w:proofErr w:type="spellStart"/>
      <w:r w:rsidRPr="004547FA">
        <w:t>hình</w:t>
      </w:r>
      <w:proofErr w:type="spellEnd"/>
      <w:r w:rsidRPr="004547FA">
        <w:t xml:space="preserve"> </w:t>
      </w:r>
      <w:proofErr w:type="spellStart"/>
      <w:r w:rsidRPr="004547FA">
        <w:t>thành</w:t>
      </w:r>
      <w:proofErr w:type="spellEnd"/>
      <w:r w:rsidRPr="004547FA">
        <w:t xml:space="preserve"> nên cơ </w:t>
      </w:r>
      <w:proofErr w:type="spellStart"/>
      <w:r w:rsidRPr="004547FA">
        <w:t>cấu</w:t>
      </w:r>
      <w:proofErr w:type="spellEnd"/>
      <w:r w:rsidRPr="004547FA">
        <w:t xml:space="preserve"> </w:t>
      </w:r>
      <w:proofErr w:type="spellStart"/>
      <w:r w:rsidRPr="004547FA">
        <w:t>kinh</w:t>
      </w:r>
      <w:proofErr w:type="spellEnd"/>
      <w:r w:rsidRPr="004547FA">
        <w:t xml:space="preserve"> tế </w:t>
      </w:r>
      <w:proofErr w:type="spellStart"/>
      <w:r w:rsidRPr="004547FA">
        <w:t>hiệu</w:t>
      </w:r>
      <w:proofErr w:type="spellEnd"/>
      <w:r w:rsidRPr="004547FA">
        <w:t xml:space="preserve"> quả. Việt Nam đã </w:t>
      </w:r>
      <w:proofErr w:type="spellStart"/>
      <w:r w:rsidRPr="004547FA">
        <w:t>thực</w:t>
      </w:r>
      <w:proofErr w:type="spellEnd"/>
      <w:r w:rsidRPr="004547FA">
        <w:t xml:space="preserve"> hiện </w:t>
      </w:r>
      <w:proofErr w:type="spellStart"/>
      <w:r w:rsidRPr="004547FA">
        <w:t>cho</w:t>
      </w:r>
      <w:proofErr w:type="spellEnd"/>
      <w:r w:rsidRPr="004547FA">
        <w:t xml:space="preserve"> </w:t>
      </w:r>
      <w:proofErr w:type="spellStart"/>
      <w:r w:rsidRPr="004547FA">
        <w:t>vay</w:t>
      </w:r>
      <w:proofErr w:type="spellEnd"/>
      <w:r w:rsidRPr="004547FA">
        <w:t xml:space="preserve"> hỗ trợ </w:t>
      </w:r>
      <w:proofErr w:type="spellStart"/>
      <w:r w:rsidRPr="004547FA">
        <w:t>lãi</w:t>
      </w:r>
      <w:proofErr w:type="spellEnd"/>
      <w:r w:rsidRPr="004547FA">
        <w:t xml:space="preserve"> </w:t>
      </w:r>
      <w:proofErr w:type="spellStart"/>
      <w:r w:rsidRPr="004547FA">
        <w:t>suất</w:t>
      </w:r>
      <w:proofErr w:type="spellEnd"/>
      <w:r w:rsidRPr="004547FA">
        <w:t xml:space="preserve">, </w:t>
      </w:r>
      <w:proofErr w:type="spellStart"/>
      <w:r w:rsidRPr="004547FA">
        <w:t>bảo</w:t>
      </w:r>
      <w:proofErr w:type="spellEnd"/>
      <w:r w:rsidRPr="004547FA">
        <w:t xml:space="preserve"> </w:t>
      </w:r>
      <w:proofErr w:type="spellStart"/>
      <w:r w:rsidRPr="004547FA">
        <w:t>lãnh</w:t>
      </w:r>
      <w:proofErr w:type="spellEnd"/>
      <w:r w:rsidRPr="004547FA">
        <w:t xml:space="preserve"> </w:t>
      </w:r>
      <w:proofErr w:type="spellStart"/>
      <w:r w:rsidRPr="004547FA">
        <w:t>cho</w:t>
      </w:r>
      <w:proofErr w:type="spellEnd"/>
      <w:r w:rsidRPr="004547FA">
        <w:t xml:space="preserve"> </w:t>
      </w:r>
      <w:proofErr w:type="spellStart"/>
      <w:r w:rsidRPr="004547FA">
        <w:t>các</w:t>
      </w:r>
      <w:proofErr w:type="spellEnd"/>
      <w:r w:rsidRPr="004547FA">
        <w:t xml:space="preserve"> </w:t>
      </w:r>
      <w:proofErr w:type="spellStart"/>
      <w:r w:rsidRPr="004547FA">
        <w:t>doanh</w:t>
      </w:r>
      <w:proofErr w:type="spellEnd"/>
      <w:r w:rsidRPr="004547FA">
        <w:t xml:space="preserve"> nghiệp vừa </w:t>
      </w:r>
      <w:proofErr w:type="spellStart"/>
      <w:r w:rsidRPr="004547FA">
        <w:t>và</w:t>
      </w:r>
      <w:proofErr w:type="spellEnd"/>
      <w:r w:rsidRPr="004547FA">
        <w:t xml:space="preserve"> nhỏ </w:t>
      </w:r>
      <w:proofErr w:type="spellStart"/>
      <w:r w:rsidRPr="004547FA">
        <w:t>vay</w:t>
      </w:r>
      <w:proofErr w:type="spellEnd"/>
      <w:r w:rsidRPr="004547FA">
        <w:t xml:space="preserve"> ngân hàng.</w:t>
      </w:r>
    </w:p>
    <w:p w14:paraId="44D95414" w14:textId="77777777" w:rsidR="00821CDB" w:rsidRPr="004547FA" w:rsidRDefault="00821CDB" w:rsidP="00E53690">
      <w:pPr>
        <w:pStyle w:val="BodyText"/>
        <w:ind w:firstLine="567"/>
      </w:pPr>
      <w:proofErr w:type="spellStart"/>
      <w:r w:rsidRPr="004547FA">
        <w:t>Thông</w:t>
      </w:r>
      <w:proofErr w:type="spellEnd"/>
      <w:r w:rsidRPr="004547FA">
        <w:t xml:space="preserve"> qua </w:t>
      </w:r>
      <w:proofErr w:type="spellStart"/>
      <w:r w:rsidRPr="004547FA">
        <w:t>lãi</w:t>
      </w:r>
      <w:proofErr w:type="spellEnd"/>
      <w:r w:rsidRPr="004547FA">
        <w:t xml:space="preserve"> </w:t>
      </w:r>
      <w:proofErr w:type="spellStart"/>
      <w:r w:rsidRPr="004547FA">
        <w:t>suất</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ngân hàng góp </w:t>
      </w:r>
      <w:proofErr w:type="spellStart"/>
      <w:r w:rsidRPr="004547FA">
        <w:t>phần</w:t>
      </w:r>
      <w:proofErr w:type="spellEnd"/>
      <w:r w:rsidRPr="004547FA">
        <w:t xml:space="preserve"> </w:t>
      </w:r>
      <w:proofErr w:type="spellStart"/>
      <w:r w:rsidRPr="004547FA">
        <w:t>lưu</w:t>
      </w:r>
      <w:proofErr w:type="spellEnd"/>
      <w:r w:rsidRPr="004547FA">
        <w:t xml:space="preserve"> </w:t>
      </w:r>
      <w:proofErr w:type="spellStart"/>
      <w:r w:rsidRPr="004547FA">
        <w:t>thông</w:t>
      </w:r>
      <w:proofErr w:type="spellEnd"/>
      <w:r w:rsidRPr="004547FA">
        <w:t xml:space="preserve"> </w:t>
      </w:r>
      <w:proofErr w:type="spellStart"/>
      <w:r w:rsidRPr="004547FA">
        <w:t>tiền</w:t>
      </w:r>
      <w:proofErr w:type="spellEnd"/>
      <w:r w:rsidRPr="004547FA">
        <w:t xml:space="preserve"> </w:t>
      </w:r>
      <w:proofErr w:type="spellStart"/>
      <w:r w:rsidRPr="004547FA">
        <w:t>tệ</w:t>
      </w:r>
      <w:proofErr w:type="spellEnd"/>
      <w:r w:rsidRPr="004547FA">
        <w:t xml:space="preserve">, ổn định giá </w:t>
      </w:r>
      <w:proofErr w:type="spellStart"/>
      <w:r w:rsidRPr="004547FA">
        <w:t>trị</w:t>
      </w:r>
      <w:proofErr w:type="spellEnd"/>
      <w:r w:rsidRPr="004547FA">
        <w:t xml:space="preserve"> </w:t>
      </w:r>
      <w:proofErr w:type="spellStart"/>
      <w:r w:rsidRPr="004547FA">
        <w:t>đồng</w:t>
      </w:r>
      <w:proofErr w:type="spellEnd"/>
      <w:r w:rsidRPr="004547FA">
        <w:t xml:space="preserve"> </w:t>
      </w:r>
      <w:proofErr w:type="spellStart"/>
      <w:r w:rsidRPr="004547FA">
        <w:t>tiền</w:t>
      </w:r>
      <w:proofErr w:type="spellEnd"/>
      <w:r w:rsidRPr="004547FA">
        <w:t xml:space="preserve">. Ở Việt Nam, </w:t>
      </w:r>
      <w:proofErr w:type="spellStart"/>
      <w:r w:rsidRPr="004547FA">
        <w:t>tín</w:t>
      </w:r>
      <w:proofErr w:type="spellEnd"/>
      <w:r w:rsidRPr="004547FA">
        <w:t xml:space="preserve"> </w:t>
      </w:r>
      <w:proofErr w:type="spellStart"/>
      <w:r w:rsidRPr="004547FA">
        <w:t>dụng</w:t>
      </w:r>
      <w:proofErr w:type="spellEnd"/>
      <w:r w:rsidRPr="004547FA">
        <w:t xml:space="preserve"> ngân hàng là </w:t>
      </w:r>
      <w:proofErr w:type="spellStart"/>
      <w:r w:rsidRPr="004547FA">
        <w:t>kênh</w:t>
      </w:r>
      <w:proofErr w:type="spellEnd"/>
      <w:r w:rsidRPr="004547FA">
        <w:t xml:space="preserve"> </w:t>
      </w:r>
      <w:proofErr w:type="spellStart"/>
      <w:r w:rsidRPr="004547FA">
        <w:t>quan</w:t>
      </w:r>
      <w:proofErr w:type="spellEnd"/>
      <w:r w:rsidRPr="004547FA">
        <w:t xml:space="preserve"> </w:t>
      </w:r>
      <w:proofErr w:type="spellStart"/>
      <w:r w:rsidRPr="004547FA">
        <w:t>trọng</w:t>
      </w:r>
      <w:proofErr w:type="spellEnd"/>
      <w:r w:rsidRPr="004547FA">
        <w:t xml:space="preserve"> </w:t>
      </w:r>
      <w:proofErr w:type="spellStart"/>
      <w:r w:rsidRPr="004547FA">
        <w:t>truyền</w:t>
      </w:r>
      <w:proofErr w:type="spellEnd"/>
      <w:r w:rsidRPr="004547FA">
        <w:t xml:space="preserve"> </w:t>
      </w:r>
      <w:proofErr w:type="spellStart"/>
      <w:r w:rsidRPr="004547FA">
        <w:t>tải</w:t>
      </w:r>
      <w:proofErr w:type="spellEnd"/>
      <w:r w:rsidRPr="004547FA">
        <w:t xml:space="preserve"> </w:t>
      </w:r>
      <w:proofErr w:type="spellStart"/>
      <w:r w:rsidRPr="004547FA">
        <w:t>vốn</w:t>
      </w:r>
      <w:proofErr w:type="spellEnd"/>
      <w:r w:rsidRPr="004547FA">
        <w:t xml:space="preserve"> </w:t>
      </w:r>
      <w:proofErr w:type="spellStart"/>
      <w:r w:rsidRPr="004547FA">
        <w:t>tài</w:t>
      </w:r>
      <w:proofErr w:type="spellEnd"/>
      <w:r w:rsidRPr="004547FA">
        <w:t xml:space="preserve"> trợ </w:t>
      </w:r>
      <w:proofErr w:type="spellStart"/>
      <w:r w:rsidRPr="004547FA">
        <w:t>của</w:t>
      </w:r>
      <w:proofErr w:type="spellEnd"/>
      <w:r w:rsidRPr="004547FA">
        <w:t xml:space="preserve"> nhà</w:t>
      </w:r>
      <w:r w:rsidRPr="004547FA">
        <w:rPr>
          <w:spacing w:val="-2"/>
        </w:rPr>
        <w:t xml:space="preserve"> </w:t>
      </w:r>
      <w:r w:rsidRPr="004547FA">
        <w:t>nước</w:t>
      </w:r>
      <w:r w:rsidRPr="004547FA">
        <w:rPr>
          <w:spacing w:val="-2"/>
        </w:rPr>
        <w:t xml:space="preserve"> </w:t>
      </w:r>
      <w:r w:rsidRPr="004547FA">
        <w:t>đến</w:t>
      </w:r>
      <w:r w:rsidRPr="004547FA">
        <w:rPr>
          <w:spacing w:val="-5"/>
        </w:rPr>
        <w:t xml:space="preserve"> </w:t>
      </w:r>
      <w:proofErr w:type="spellStart"/>
      <w:r w:rsidRPr="004547FA">
        <w:t>nông</w:t>
      </w:r>
      <w:proofErr w:type="spellEnd"/>
      <w:r w:rsidRPr="004547FA">
        <w:rPr>
          <w:spacing w:val="-2"/>
        </w:rPr>
        <w:t xml:space="preserve"> </w:t>
      </w:r>
      <w:r w:rsidRPr="004547FA">
        <w:t>nghiệp,</w:t>
      </w:r>
      <w:r w:rsidRPr="004547FA">
        <w:rPr>
          <w:spacing w:val="-2"/>
        </w:rPr>
        <w:t xml:space="preserve"> </w:t>
      </w:r>
      <w:proofErr w:type="spellStart"/>
      <w:r w:rsidRPr="004547FA">
        <w:t>nông</w:t>
      </w:r>
      <w:proofErr w:type="spellEnd"/>
      <w:r w:rsidRPr="004547FA">
        <w:rPr>
          <w:spacing w:val="-5"/>
        </w:rPr>
        <w:t xml:space="preserve"> </w:t>
      </w:r>
      <w:proofErr w:type="spellStart"/>
      <w:r w:rsidRPr="004547FA">
        <w:t>thôn</w:t>
      </w:r>
      <w:proofErr w:type="spellEnd"/>
      <w:r w:rsidRPr="004547FA">
        <w:t>,</w:t>
      </w:r>
      <w:r w:rsidRPr="004547FA">
        <w:rPr>
          <w:spacing w:val="-3"/>
        </w:rPr>
        <w:t xml:space="preserve"> </w:t>
      </w:r>
      <w:r w:rsidRPr="004547FA">
        <w:t>góp</w:t>
      </w:r>
      <w:r w:rsidRPr="004547FA">
        <w:rPr>
          <w:spacing w:val="-4"/>
        </w:rPr>
        <w:t xml:space="preserve"> </w:t>
      </w:r>
      <w:proofErr w:type="spellStart"/>
      <w:r w:rsidRPr="004547FA">
        <w:t>phần</w:t>
      </w:r>
      <w:proofErr w:type="spellEnd"/>
      <w:r w:rsidRPr="004547FA">
        <w:rPr>
          <w:spacing w:val="-5"/>
        </w:rPr>
        <w:t xml:space="preserve"> </w:t>
      </w:r>
      <w:proofErr w:type="spellStart"/>
      <w:r w:rsidRPr="004547FA">
        <w:t>xóa</w:t>
      </w:r>
      <w:proofErr w:type="spellEnd"/>
      <w:r w:rsidRPr="004547FA">
        <w:rPr>
          <w:spacing w:val="-2"/>
        </w:rPr>
        <w:t xml:space="preserve"> </w:t>
      </w:r>
      <w:proofErr w:type="spellStart"/>
      <w:r w:rsidRPr="004547FA">
        <w:t>đói</w:t>
      </w:r>
      <w:proofErr w:type="spellEnd"/>
      <w:r w:rsidRPr="004547FA">
        <w:rPr>
          <w:spacing w:val="-2"/>
        </w:rPr>
        <w:t xml:space="preserve"> </w:t>
      </w:r>
      <w:proofErr w:type="spellStart"/>
      <w:r w:rsidRPr="004547FA">
        <w:t>giảm</w:t>
      </w:r>
      <w:proofErr w:type="spellEnd"/>
      <w:r w:rsidRPr="004547FA">
        <w:rPr>
          <w:spacing w:val="-3"/>
        </w:rPr>
        <w:t xml:space="preserve"> </w:t>
      </w:r>
      <w:proofErr w:type="spellStart"/>
      <w:r w:rsidRPr="004547FA">
        <w:t>nghèo</w:t>
      </w:r>
      <w:proofErr w:type="spellEnd"/>
      <w:r w:rsidRPr="004547FA">
        <w:t>,</w:t>
      </w:r>
      <w:r w:rsidRPr="004547FA">
        <w:rPr>
          <w:spacing w:val="-2"/>
        </w:rPr>
        <w:t xml:space="preserve"> </w:t>
      </w:r>
      <w:r w:rsidRPr="004547FA">
        <w:t>ổn</w:t>
      </w:r>
      <w:r w:rsidRPr="004547FA">
        <w:rPr>
          <w:spacing w:val="-2"/>
        </w:rPr>
        <w:t xml:space="preserve"> </w:t>
      </w:r>
      <w:r w:rsidRPr="004547FA">
        <w:t>định</w:t>
      </w:r>
      <w:r w:rsidRPr="004547FA">
        <w:rPr>
          <w:spacing w:val="-4"/>
        </w:rPr>
        <w:t xml:space="preserve"> </w:t>
      </w:r>
      <w:proofErr w:type="spellStart"/>
      <w:r w:rsidRPr="004547FA">
        <w:t>chính</w:t>
      </w:r>
      <w:proofErr w:type="spellEnd"/>
      <w:r w:rsidRPr="004547FA">
        <w:rPr>
          <w:spacing w:val="-4"/>
        </w:rPr>
        <w:t xml:space="preserve"> </w:t>
      </w:r>
      <w:proofErr w:type="spellStart"/>
      <w:r w:rsidRPr="004547FA">
        <w:t>trị</w:t>
      </w:r>
      <w:proofErr w:type="spellEnd"/>
      <w:r w:rsidRPr="004547FA">
        <w:t>,</w:t>
      </w:r>
      <w:r w:rsidRPr="004547FA">
        <w:rPr>
          <w:spacing w:val="-4"/>
        </w:rPr>
        <w:t xml:space="preserve"> </w:t>
      </w:r>
      <w:proofErr w:type="spellStart"/>
      <w:r w:rsidRPr="004547FA">
        <w:t>xã</w:t>
      </w:r>
      <w:proofErr w:type="spellEnd"/>
      <w:r w:rsidRPr="004547FA">
        <w:t xml:space="preserve"> </w:t>
      </w:r>
      <w:proofErr w:type="spellStart"/>
      <w:r w:rsidRPr="004547FA">
        <w:t>hội</w:t>
      </w:r>
      <w:proofErr w:type="spellEnd"/>
      <w:r w:rsidRPr="004547FA">
        <w:t>.</w:t>
      </w:r>
    </w:p>
    <w:p w14:paraId="75488227" w14:textId="4FB8A045" w:rsidR="00821CDB" w:rsidRPr="004547FA" w:rsidRDefault="00821CDB" w:rsidP="00E53690">
      <w:pPr>
        <w:ind w:firstLine="567"/>
        <w:rPr>
          <w:b/>
          <w:bCs/>
          <w:szCs w:val="26"/>
        </w:rPr>
      </w:pPr>
      <w:bookmarkStart w:id="75" w:name="_bookmark7"/>
      <w:bookmarkEnd w:id="75"/>
      <w:r w:rsidRPr="004547FA">
        <w:rPr>
          <w:b/>
          <w:bCs/>
          <w:szCs w:val="26"/>
        </w:rPr>
        <w:t xml:space="preserve">Đối </w:t>
      </w:r>
      <w:proofErr w:type="spellStart"/>
      <w:r w:rsidRPr="004547FA">
        <w:rPr>
          <w:b/>
          <w:bCs/>
          <w:szCs w:val="26"/>
        </w:rPr>
        <w:t>với</w:t>
      </w:r>
      <w:proofErr w:type="spellEnd"/>
      <w:r w:rsidRPr="004547FA">
        <w:rPr>
          <w:b/>
          <w:bCs/>
          <w:szCs w:val="26"/>
        </w:rPr>
        <w:t xml:space="preserve"> </w:t>
      </w:r>
      <w:proofErr w:type="spellStart"/>
      <w:r w:rsidRPr="004547FA">
        <w:rPr>
          <w:b/>
          <w:bCs/>
          <w:szCs w:val="26"/>
        </w:rPr>
        <w:t>khách</w:t>
      </w:r>
      <w:proofErr w:type="spellEnd"/>
      <w:r w:rsidRPr="004547FA">
        <w:rPr>
          <w:b/>
          <w:bCs/>
          <w:spacing w:val="-3"/>
          <w:szCs w:val="26"/>
        </w:rPr>
        <w:t xml:space="preserve"> </w:t>
      </w:r>
      <w:r w:rsidRPr="004547FA">
        <w:rPr>
          <w:b/>
          <w:bCs/>
          <w:szCs w:val="26"/>
        </w:rPr>
        <w:t>hàng</w:t>
      </w:r>
    </w:p>
    <w:p w14:paraId="79B61178" w14:textId="7321E2D7" w:rsidR="00821CDB" w:rsidRPr="004547FA" w:rsidRDefault="00821CDB" w:rsidP="00E53690">
      <w:pPr>
        <w:ind w:firstLine="567"/>
        <w:rPr>
          <w:szCs w:val="26"/>
        </w:rPr>
      </w:pPr>
      <w:r w:rsidRPr="004547FA">
        <w:rPr>
          <w:i/>
          <w:szCs w:val="26"/>
        </w:rPr>
        <w:t xml:space="preserve">Thứ </w:t>
      </w:r>
      <w:proofErr w:type="spellStart"/>
      <w:r w:rsidRPr="004547FA">
        <w:rPr>
          <w:i/>
          <w:szCs w:val="26"/>
        </w:rPr>
        <w:t>nhất</w:t>
      </w:r>
      <w:proofErr w:type="spellEnd"/>
      <w:r w:rsidRPr="004547FA">
        <w:rPr>
          <w:i/>
          <w:szCs w:val="26"/>
        </w:rPr>
        <w:t xml:space="preserve">, ngân hàng đáp ứng </w:t>
      </w:r>
      <w:proofErr w:type="spellStart"/>
      <w:r w:rsidRPr="004547FA">
        <w:rPr>
          <w:i/>
          <w:szCs w:val="26"/>
        </w:rPr>
        <w:t>kịp</w:t>
      </w:r>
      <w:proofErr w:type="spellEnd"/>
      <w:r w:rsidRPr="004547FA">
        <w:rPr>
          <w:i/>
          <w:szCs w:val="26"/>
        </w:rPr>
        <w:t xml:space="preserve"> thời </w:t>
      </w:r>
      <w:proofErr w:type="spellStart"/>
      <w:r w:rsidRPr="004547FA">
        <w:rPr>
          <w:i/>
          <w:szCs w:val="26"/>
        </w:rPr>
        <w:t>nhu</w:t>
      </w:r>
      <w:proofErr w:type="spellEnd"/>
      <w:r w:rsidRPr="004547FA">
        <w:rPr>
          <w:i/>
          <w:szCs w:val="26"/>
        </w:rPr>
        <w:t xml:space="preserve"> cầu về số </w:t>
      </w:r>
      <w:proofErr w:type="spellStart"/>
      <w:r w:rsidRPr="004547FA">
        <w:rPr>
          <w:i/>
          <w:szCs w:val="26"/>
        </w:rPr>
        <w:t>lượng</w:t>
      </w:r>
      <w:proofErr w:type="spellEnd"/>
      <w:r w:rsidRPr="004547FA">
        <w:rPr>
          <w:i/>
          <w:szCs w:val="26"/>
        </w:rPr>
        <w:t xml:space="preserve"> </w:t>
      </w:r>
      <w:proofErr w:type="spellStart"/>
      <w:r w:rsidRPr="004547FA">
        <w:rPr>
          <w:i/>
          <w:szCs w:val="26"/>
        </w:rPr>
        <w:t>và</w:t>
      </w:r>
      <w:proofErr w:type="spellEnd"/>
      <w:r w:rsidRPr="004547FA">
        <w:rPr>
          <w:i/>
          <w:szCs w:val="26"/>
        </w:rPr>
        <w:t xml:space="preserve"> chất </w:t>
      </w:r>
      <w:proofErr w:type="spellStart"/>
      <w:r w:rsidRPr="004547FA">
        <w:rPr>
          <w:i/>
          <w:szCs w:val="26"/>
        </w:rPr>
        <w:t>lượng</w:t>
      </w:r>
      <w:proofErr w:type="spellEnd"/>
      <w:r w:rsidRPr="004547FA">
        <w:rPr>
          <w:i/>
          <w:szCs w:val="26"/>
        </w:rPr>
        <w:t xml:space="preserve"> </w:t>
      </w:r>
      <w:proofErr w:type="spellStart"/>
      <w:r w:rsidRPr="004547FA">
        <w:rPr>
          <w:i/>
          <w:szCs w:val="26"/>
        </w:rPr>
        <w:t>vốn</w:t>
      </w:r>
      <w:proofErr w:type="spellEnd"/>
      <w:r w:rsidRPr="004547FA">
        <w:rPr>
          <w:i/>
          <w:szCs w:val="26"/>
        </w:rPr>
        <w:t xml:space="preserve"> </w:t>
      </w:r>
      <w:proofErr w:type="spellStart"/>
      <w:r w:rsidRPr="004547FA">
        <w:rPr>
          <w:i/>
          <w:szCs w:val="26"/>
        </w:rPr>
        <w:t>cho</w:t>
      </w:r>
      <w:proofErr w:type="spellEnd"/>
      <w:r w:rsidRPr="004547FA">
        <w:rPr>
          <w:i/>
          <w:szCs w:val="26"/>
        </w:rPr>
        <w:t xml:space="preserve"> </w:t>
      </w:r>
      <w:proofErr w:type="spellStart"/>
      <w:r w:rsidRPr="004547FA">
        <w:rPr>
          <w:i/>
          <w:szCs w:val="26"/>
        </w:rPr>
        <w:t>khách</w:t>
      </w:r>
      <w:proofErr w:type="spellEnd"/>
      <w:r w:rsidRPr="004547FA">
        <w:rPr>
          <w:i/>
          <w:szCs w:val="26"/>
        </w:rPr>
        <w:t xml:space="preserve"> hàng</w:t>
      </w:r>
      <w:r w:rsidRPr="004547FA">
        <w:rPr>
          <w:szCs w:val="26"/>
        </w:rPr>
        <w:t xml:space="preserve">. So </w:t>
      </w:r>
      <w:proofErr w:type="spellStart"/>
      <w:r w:rsidRPr="004547FA">
        <w:rPr>
          <w:szCs w:val="26"/>
        </w:rPr>
        <w:t>với</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thương</w:t>
      </w:r>
      <w:proofErr w:type="spellEnd"/>
      <w:r w:rsidRPr="004547FA">
        <w:rPr>
          <w:szCs w:val="26"/>
        </w:rPr>
        <w:t xml:space="preserve"> </w:t>
      </w:r>
      <w:proofErr w:type="spellStart"/>
      <w:r w:rsidRPr="004547FA">
        <w:rPr>
          <w:szCs w:val="26"/>
        </w:rPr>
        <w:t>mại</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cá </w:t>
      </w:r>
      <w:proofErr w:type="spellStart"/>
      <w:r w:rsidRPr="004547FA">
        <w:rPr>
          <w:szCs w:val="26"/>
        </w:rPr>
        <w:t>nhân</w:t>
      </w:r>
      <w:proofErr w:type="spellEnd"/>
      <w:r w:rsidRPr="004547FA">
        <w:rPr>
          <w:szCs w:val="26"/>
        </w:rPr>
        <w:t xml:space="preserve"> </w:t>
      </w:r>
      <w:proofErr w:type="spellStart"/>
      <w:r w:rsidRPr="004547FA">
        <w:rPr>
          <w:szCs w:val="26"/>
        </w:rPr>
        <w:t>nặng</w:t>
      </w:r>
      <w:proofErr w:type="spellEnd"/>
      <w:r w:rsidRPr="004547FA">
        <w:rPr>
          <w:szCs w:val="26"/>
        </w:rPr>
        <w:t xml:space="preserve"> </w:t>
      </w:r>
      <w:proofErr w:type="spellStart"/>
      <w:r w:rsidRPr="004547FA">
        <w:rPr>
          <w:szCs w:val="26"/>
        </w:rPr>
        <w:t>lãi</w:t>
      </w:r>
      <w:proofErr w:type="spellEnd"/>
      <w:r w:rsidRPr="004547FA">
        <w:rPr>
          <w:szCs w:val="26"/>
        </w:rPr>
        <w:t xml:space="preserve"> thì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ngân hàng có </w:t>
      </w:r>
      <w:proofErr w:type="spellStart"/>
      <w:r w:rsidRPr="004547FA">
        <w:rPr>
          <w:szCs w:val="26"/>
        </w:rPr>
        <w:t>vai</w:t>
      </w:r>
      <w:proofErr w:type="spellEnd"/>
      <w:r w:rsidRPr="004547FA">
        <w:rPr>
          <w:szCs w:val="26"/>
        </w:rPr>
        <w:t xml:space="preserve"> </w:t>
      </w:r>
      <w:proofErr w:type="spellStart"/>
      <w:r w:rsidRPr="004547FA">
        <w:rPr>
          <w:szCs w:val="26"/>
        </w:rPr>
        <w:t>trò</w:t>
      </w:r>
      <w:proofErr w:type="spellEnd"/>
      <w:r w:rsidRPr="004547FA">
        <w:rPr>
          <w:szCs w:val="26"/>
        </w:rPr>
        <w:t xml:space="preserve"> </w:t>
      </w:r>
      <w:proofErr w:type="spellStart"/>
      <w:r w:rsidRPr="004547FA">
        <w:rPr>
          <w:szCs w:val="26"/>
        </w:rPr>
        <w:t>quan</w:t>
      </w:r>
      <w:proofErr w:type="spellEnd"/>
      <w:r w:rsidRPr="004547FA">
        <w:rPr>
          <w:szCs w:val="26"/>
        </w:rPr>
        <w:t xml:space="preserve"> </w:t>
      </w:r>
      <w:proofErr w:type="spellStart"/>
      <w:r w:rsidRPr="004547FA">
        <w:rPr>
          <w:szCs w:val="26"/>
        </w:rPr>
        <w:t>trọng</w:t>
      </w:r>
      <w:proofErr w:type="spellEnd"/>
      <w:r w:rsidRPr="004547FA">
        <w:rPr>
          <w:szCs w:val="26"/>
        </w:rPr>
        <w:t xml:space="preserve"> </w:t>
      </w:r>
      <w:proofErr w:type="spellStart"/>
      <w:r w:rsidRPr="004547FA">
        <w:rPr>
          <w:szCs w:val="26"/>
        </w:rPr>
        <w:t>với</w:t>
      </w:r>
      <w:proofErr w:type="spellEnd"/>
      <w:r w:rsidRPr="004547FA">
        <w:rPr>
          <w:szCs w:val="26"/>
        </w:rPr>
        <w:t xml:space="preserve"> </w:t>
      </w:r>
      <w:proofErr w:type="spellStart"/>
      <w:r w:rsidRPr="004547FA">
        <w:rPr>
          <w:szCs w:val="26"/>
        </w:rPr>
        <w:t>khách</w:t>
      </w:r>
      <w:proofErr w:type="spellEnd"/>
      <w:r w:rsidRPr="004547FA">
        <w:rPr>
          <w:szCs w:val="26"/>
        </w:rPr>
        <w:t xml:space="preserve"> hàng. </w:t>
      </w:r>
      <w:proofErr w:type="spellStart"/>
      <w:r w:rsidRPr="004547FA">
        <w:rPr>
          <w:szCs w:val="26"/>
        </w:rPr>
        <w:t>Với</w:t>
      </w:r>
      <w:proofErr w:type="spellEnd"/>
      <w:r w:rsidRPr="004547FA">
        <w:rPr>
          <w:szCs w:val="26"/>
        </w:rPr>
        <w:t xml:space="preserve"> </w:t>
      </w:r>
      <w:proofErr w:type="spellStart"/>
      <w:r w:rsidRPr="004547FA">
        <w:rPr>
          <w:szCs w:val="26"/>
        </w:rPr>
        <w:t>các</w:t>
      </w:r>
      <w:proofErr w:type="spellEnd"/>
      <w:r w:rsidRPr="004547FA">
        <w:rPr>
          <w:szCs w:val="26"/>
        </w:rPr>
        <w:t xml:space="preserve"> </w:t>
      </w:r>
      <w:proofErr w:type="spellStart"/>
      <w:r w:rsidRPr="004547FA">
        <w:rPr>
          <w:szCs w:val="26"/>
        </w:rPr>
        <w:t>ưu</w:t>
      </w:r>
      <w:proofErr w:type="spellEnd"/>
      <w:r w:rsidRPr="004547FA">
        <w:rPr>
          <w:szCs w:val="26"/>
        </w:rPr>
        <w:t xml:space="preserve"> </w:t>
      </w:r>
      <w:proofErr w:type="spellStart"/>
      <w:r w:rsidRPr="004547FA">
        <w:rPr>
          <w:szCs w:val="26"/>
        </w:rPr>
        <w:t>điểm</w:t>
      </w:r>
      <w:proofErr w:type="spellEnd"/>
      <w:r w:rsidRPr="004547FA">
        <w:rPr>
          <w:szCs w:val="26"/>
        </w:rPr>
        <w:t xml:space="preserve"> như </w:t>
      </w:r>
      <w:proofErr w:type="spellStart"/>
      <w:r w:rsidRPr="004547FA">
        <w:rPr>
          <w:szCs w:val="26"/>
        </w:rPr>
        <w:t>không</w:t>
      </w:r>
      <w:proofErr w:type="spellEnd"/>
      <w:r w:rsidRPr="004547FA">
        <w:rPr>
          <w:szCs w:val="26"/>
        </w:rPr>
        <w:t xml:space="preserve"> bị </w:t>
      </w:r>
      <w:proofErr w:type="spellStart"/>
      <w:r w:rsidRPr="004547FA">
        <w:rPr>
          <w:szCs w:val="26"/>
        </w:rPr>
        <w:t>hạn</w:t>
      </w:r>
      <w:proofErr w:type="spellEnd"/>
      <w:r w:rsidRPr="004547FA">
        <w:rPr>
          <w:szCs w:val="26"/>
        </w:rPr>
        <w:t xml:space="preserve"> </w:t>
      </w:r>
      <w:proofErr w:type="spellStart"/>
      <w:r w:rsidRPr="004547FA">
        <w:rPr>
          <w:szCs w:val="26"/>
        </w:rPr>
        <w:t>chế</w:t>
      </w:r>
      <w:proofErr w:type="spellEnd"/>
      <w:r w:rsidRPr="004547FA">
        <w:rPr>
          <w:szCs w:val="26"/>
        </w:rPr>
        <w:t xml:space="preserve"> về </w:t>
      </w:r>
      <w:proofErr w:type="spellStart"/>
      <w:r w:rsidRPr="004547FA">
        <w:rPr>
          <w:szCs w:val="26"/>
        </w:rPr>
        <w:t>thời</w:t>
      </w:r>
      <w:proofErr w:type="spellEnd"/>
      <w:r w:rsidR="00C24E52" w:rsidRPr="00C24E52">
        <w:rPr>
          <w:szCs w:val="26"/>
        </w:rPr>
        <w:t xml:space="preserve"> </w:t>
      </w:r>
      <w:proofErr w:type="spellStart"/>
      <w:r w:rsidR="00C24E52" w:rsidRPr="00C24E52">
        <w:rPr>
          <w:szCs w:val="26"/>
        </w:rPr>
        <w:t>gian</w:t>
      </w:r>
      <w:proofErr w:type="spellEnd"/>
      <w:r w:rsidR="00C24E52" w:rsidRPr="00C24E52">
        <w:rPr>
          <w:szCs w:val="26"/>
        </w:rPr>
        <w:t xml:space="preserve"> </w:t>
      </w:r>
      <w:proofErr w:type="spellStart"/>
      <w:r w:rsidR="00C24E52" w:rsidRPr="00C24E52">
        <w:rPr>
          <w:szCs w:val="26"/>
        </w:rPr>
        <w:t>vay</w:t>
      </w:r>
      <w:proofErr w:type="spellEnd"/>
      <w:r w:rsidR="00C24E52" w:rsidRPr="00C24E52">
        <w:rPr>
          <w:szCs w:val="26"/>
        </w:rPr>
        <w:t xml:space="preserve">, về </w:t>
      </w:r>
      <w:proofErr w:type="spellStart"/>
      <w:r w:rsidR="00C24E52" w:rsidRPr="00C24E52">
        <w:rPr>
          <w:szCs w:val="26"/>
        </w:rPr>
        <w:t>mục</w:t>
      </w:r>
      <w:proofErr w:type="spellEnd"/>
      <w:r w:rsidR="00C24E52" w:rsidRPr="00C24E52">
        <w:rPr>
          <w:szCs w:val="26"/>
        </w:rPr>
        <w:t xml:space="preserve"> </w:t>
      </w:r>
      <w:proofErr w:type="spellStart"/>
      <w:r w:rsidR="00C24E52" w:rsidRPr="00C24E52">
        <w:rPr>
          <w:szCs w:val="26"/>
        </w:rPr>
        <w:t>đích</w:t>
      </w:r>
      <w:proofErr w:type="spellEnd"/>
      <w:r w:rsidR="00C24E52" w:rsidRPr="00C24E52">
        <w:rPr>
          <w:szCs w:val="26"/>
        </w:rPr>
        <w:t xml:space="preserve"> sử </w:t>
      </w:r>
      <w:proofErr w:type="spellStart"/>
      <w:r w:rsidR="00C24E52" w:rsidRPr="00C24E52">
        <w:rPr>
          <w:szCs w:val="26"/>
        </w:rPr>
        <w:t>dụng</w:t>
      </w:r>
      <w:proofErr w:type="spellEnd"/>
      <w:r w:rsidR="00C24E52" w:rsidRPr="00C24E52">
        <w:rPr>
          <w:szCs w:val="26"/>
        </w:rPr>
        <w:t xml:space="preserve">, </w:t>
      </w:r>
      <w:proofErr w:type="spellStart"/>
      <w:r w:rsidR="00C24E52" w:rsidRPr="00C24E52">
        <w:rPr>
          <w:szCs w:val="26"/>
        </w:rPr>
        <w:t>nhanh</w:t>
      </w:r>
      <w:proofErr w:type="spellEnd"/>
      <w:r w:rsidR="00C24E52" w:rsidRPr="00C24E52">
        <w:rPr>
          <w:szCs w:val="26"/>
        </w:rPr>
        <w:t xml:space="preserve"> </w:t>
      </w:r>
      <w:proofErr w:type="spellStart"/>
      <w:r w:rsidR="00C24E52" w:rsidRPr="00C24E52">
        <w:rPr>
          <w:szCs w:val="26"/>
        </w:rPr>
        <w:t>chóng</w:t>
      </w:r>
      <w:proofErr w:type="spellEnd"/>
      <w:r w:rsidR="00C24E52" w:rsidRPr="00C24E52">
        <w:rPr>
          <w:szCs w:val="26"/>
        </w:rPr>
        <w:t xml:space="preserve">, </w:t>
      </w:r>
      <w:proofErr w:type="spellStart"/>
      <w:r w:rsidR="00C24E52" w:rsidRPr="00C24E52">
        <w:rPr>
          <w:szCs w:val="26"/>
        </w:rPr>
        <w:t>dễ</w:t>
      </w:r>
      <w:proofErr w:type="spellEnd"/>
      <w:r w:rsidR="00C24E52" w:rsidRPr="00C24E52">
        <w:rPr>
          <w:szCs w:val="26"/>
        </w:rPr>
        <w:t xml:space="preserve"> </w:t>
      </w:r>
      <w:proofErr w:type="spellStart"/>
      <w:r w:rsidR="00C24E52" w:rsidRPr="00C24E52">
        <w:rPr>
          <w:szCs w:val="26"/>
        </w:rPr>
        <w:t>t</w:t>
      </w:r>
      <w:r w:rsidR="00B358B9">
        <w:rPr>
          <w:szCs w:val="26"/>
        </w:rPr>
        <w:t>iếp</w:t>
      </w:r>
      <w:proofErr w:type="spellEnd"/>
      <w:r w:rsidR="00B358B9">
        <w:rPr>
          <w:szCs w:val="26"/>
        </w:rPr>
        <w:t xml:space="preserve"> </w:t>
      </w:r>
      <w:proofErr w:type="spellStart"/>
      <w:r w:rsidR="00B358B9">
        <w:rPr>
          <w:szCs w:val="26"/>
        </w:rPr>
        <w:t>cận</w:t>
      </w:r>
      <w:proofErr w:type="spellEnd"/>
      <w:r w:rsidR="00B358B9">
        <w:rPr>
          <w:szCs w:val="26"/>
        </w:rPr>
        <w:t xml:space="preserve"> </w:t>
      </w:r>
      <w:proofErr w:type="spellStart"/>
      <w:r w:rsidR="00B358B9">
        <w:rPr>
          <w:szCs w:val="26"/>
        </w:rPr>
        <w:t>và</w:t>
      </w:r>
      <w:proofErr w:type="spellEnd"/>
      <w:r w:rsidR="00B358B9">
        <w:rPr>
          <w:szCs w:val="26"/>
        </w:rPr>
        <w:t xml:space="preserve"> có khả </w:t>
      </w:r>
      <w:proofErr w:type="spellStart"/>
      <w:r w:rsidR="00B358B9">
        <w:rPr>
          <w:szCs w:val="26"/>
        </w:rPr>
        <w:t>năng</w:t>
      </w:r>
      <w:proofErr w:type="spellEnd"/>
      <w:r w:rsidR="00B358B9">
        <w:rPr>
          <w:szCs w:val="26"/>
        </w:rPr>
        <w:t xml:space="preserve"> đáp </w:t>
      </w:r>
      <w:r w:rsidR="00C24E52" w:rsidRPr="00C24E52">
        <w:rPr>
          <w:szCs w:val="26"/>
        </w:rPr>
        <w:t>ứng được</w:t>
      </w:r>
      <w:r w:rsidRPr="004547FA">
        <w:rPr>
          <w:szCs w:val="26"/>
        </w:rPr>
        <w:t xml:space="preserve"> </w:t>
      </w:r>
      <w:proofErr w:type="spellStart"/>
      <w:r w:rsidRPr="004547FA">
        <w:rPr>
          <w:szCs w:val="26"/>
        </w:rPr>
        <w:t>nhu</w:t>
      </w:r>
      <w:proofErr w:type="spellEnd"/>
      <w:r w:rsidRPr="004547FA">
        <w:rPr>
          <w:szCs w:val="26"/>
        </w:rPr>
        <w:t xml:space="preserve"> </w:t>
      </w:r>
      <w:proofErr w:type="spellStart"/>
      <w:r w:rsidRPr="004547FA">
        <w:rPr>
          <w:szCs w:val="26"/>
        </w:rPr>
        <w:t>cầu</w:t>
      </w:r>
      <w:proofErr w:type="spellEnd"/>
      <w:r w:rsidRPr="004547FA">
        <w:rPr>
          <w:szCs w:val="26"/>
        </w:rPr>
        <w:t xml:space="preserve"> </w:t>
      </w:r>
      <w:proofErr w:type="spellStart"/>
      <w:r w:rsidRPr="004547FA">
        <w:rPr>
          <w:szCs w:val="26"/>
        </w:rPr>
        <w:t>vốn</w:t>
      </w:r>
      <w:proofErr w:type="spellEnd"/>
      <w:r w:rsidRPr="004547FA">
        <w:rPr>
          <w:szCs w:val="26"/>
        </w:rPr>
        <w:t xml:space="preserve"> </w:t>
      </w:r>
      <w:proofErr w:type="spellStart"/>
      <w:r w:rsidRPr="004547FA">
        <w:rPr>
          <w:szCs w:val="26"/>
        </w:rPr>
        <w:t>lớn</w:t>
      </w:r>
      <w:proofErr w:type="spellEnd"/>
      <w:r w:rsidRPr="004547FA">
        <w:rPr>
          <w:szCs w:val="26"/>
        </w:rPr>
        <w:t xml:space="preserve"> nên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ngân hàng </w:t>
      </w:r>
      <w:proofErr w:type="spellStart"/>
      <w:r w:rsidRPr="004547FA">
        <w:rPr>
          <w:szCs w:val="26"/>
        </w:rPr>
        <w:t>thỏa</w:t>
      </w:r>
      <w:proofErr w:type="spellEnd"/>
      <w:r w:rsidRPr="004547FA">
        <w:rPr>
          <w:szCs w:val="26"/>
        </w:rPr>
        <w:t xml:space="preserve"> </w:t>
      </w:r>
      <w:proofErr w:type="spellStart"/>
      <w:r w:rsidRPr="004547FA">
        <w:rPr>
          <w:szCs w:val="26"/>
        </w:rPr>
        <w:t>mãn</w:t>
      </w:r>
      <w:proofErr w:type="spellEnd"/>
      <w:r w:rsidRPr="004547FA">
        <w:rPr>
          <w:szCs w:val="26"/>
        </w:rPr>
        <w:t xml:space="preserve"> được </w:t>
      </w:r>
      <w:proofErr w:type="spellStart"/>
      <w:r w:rsidRPr="004547FA">
        <w:rPr>
          <w:szCs w:val="26"/>
        </w:rPr>
        <w:t>nhu</w:t>
      </w:r>
      <w:proofErr w:type="spellEnd"/>
      <w:r w:rsidRPr="004547FA">
        <w:rPr>
          <w:szCs w:val="26"/>
        </w:rPr>
        <w:t xml:space="preserve"> </w:t>
      </w:r>
      <w:proofErr w:type="spellStart"/>
      <w:r w:rsidRPr="004547FA">
        <w:rPr>
          <w:szCs w:val="26"/>
        </w:rPr>
        <w:t>cầu</w:t>
      </w:r>
      <w:proofErr w:type="spellEnd"/>
      <w:r w:rsidRPr="004547FA">
        <w:rPr>
          <w:szCs w:val="26"/>
        </w:rPr>
        <w:t xml:space="preserve"> đa </w:t>
      </w:r>
      <w:proofErr w:type="spellStart"/>
      <w:r w:rsidRPr="004547FA">
        <w:rPr>
          <w:szCs w:val="26"/>
        </w:rPr>
        <w:t>dạng</w:t>
      </w:r>
      <w:proofErr w:type="spellEnd"/>
      <w:r w:rsidRPr="004547FA">
        <w:rPr>
          <w:szCs w:val="26"/>
        </w:rPr>
        <w:t xml:space="preserve"> </w:t>
      </w:r>
      <w:proofErr w:type="spellStart"/>
      <w:r w:rsidRPr="004547FA">
        <w:rPr>
          <w:szCs w:val="26"/>
        </w:rPr>
        <w:t>của</w:t>
      </w:r>
      <w:proofErr w:type="spellEnd"/>
      <w:r w:rsidRPr="004547FA">
        <w:rPr>
          <w:szCs w:val="26"/>
        </w:rPr>
        <w:t xml:space="preserve"> </w:t>
      </w:r>
      <w:proofErr w:type="spellStart"/>
      <w:r w:rsidRPr="004547FA">
        <w:rPr>
          <w:szCs w:val="26"/>
        </w:rPr>
        <w:t>khách</w:t>
      </w:r>
      <w:proofErr w:type="spellEnd"/>
      <w:r w:rsidRPr="004547FA">
        <w:rPr>
          <w:szCs w:val="26"/>
        </w:rPr>
        <w:t xml:space="preserve"> hàng.</w:t>
      </w:r>
    </w:p>
    <w:p w14:paraId="58C919CF" w14:textId="77777777" w:rsidR="00821CDB" w:rsidRPr="004547FA" w:rsidRDefault="00821CDB" w:rsidP="00E53690">
      <w:pPr>
        <w:pStyle w:val="BodyText"/>
        <w:ind w:firstLine="567"/>
      </w:pPr>
      <w:r w:rsidRPr="004547FA">
        <w:t xml:space="preserve">Qua </w:t>
      </w:r>
      <w:proofErr w:type="spellStart"/>
      <w:r w:rsidRPr="004547FA">
        <w:t>đo</w:t>
      </w:r>
      <w:proofErr w:type="spellEnd"/>
      <w:r w:rsidRPr="004547FA">
        <w:t xml:space="preserve">́, </w:t>
      </w:r>
      <w:proofErr w:type="spellStart"/>
      <w:r w:rsidRPr="004547FA">
        <w:t>tín</w:t>
      </w:r>
      <w:proofErr w:type="spellEnd"/>
      <w:r w:rsidRPr="004547FA">
        <w:t xml:space="preserve"> </w:t>
      </w:r>
      <w:proofErr w:type="spellStart"/>
      <w:r w:rsidRPr="004547FA">
        <w:t>dụng</w:t>
      </w:r>
      <w:proofErr w:type="spellEnd"/>
      <w:r w:rsidRPr="004547FA">
        <w:t xml:space="preserve"> ngân </w:t>
      </w:r>
      <w:proofErr w:type="spellStart"/>
      <w:r w:rsidRPr="004547FA">
        <w:t>hàng</w:t>
      </w:r>
      <w:proofErr w:type="spellEnd"/>
      <w:r w:rsidRPr="004547FA">
        <w:t xml:space="preserve"> giúp nhà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kịp</w:t>
      </w:r>
      <w:proofErr w:type="spellEnd"/>
      <w:r w:rsidRPr="004547FA">
        <w:t xml:space="preserve"> </w:t>
      </w:r>
      <w:proofErr w:type="spellStart"/>
      <w:r w:rsidRPr="004547FA">
        <w:t>thời</w:t>
      </w:r>
      <w:proofErr w:type="spellEnd"/>
      <w:r w:rsidRPr="004547FA">
        <w:t xml:space="preserve"> </w:t>
      </w:r>
      <w:proofErr w:type="spellStart"/>
      <w:r w:rsidRPr="004547FA">
        <w:t>tận</w:t>
      </w:r>
      <w:proofErr w:type="spellEnd"/>
      <w:r w:rsidRPr="004547FA">
        <w:t xml:space="preserve"> </w:t>
      </w:r>
      <w:proofErr w:type="spellStart"/>
      <w:r w:rsidRPr="004547FA">
        <w:t>dụng</w:t>
      </w:r>
      <w:proofErr w:type="spellEnd"/>
      <w:r w:rsidRPr="004547FA">
        <w:t xml:space="preserve"> được những cơ </w:t>
      </w:r>
      <w:proofErr w:type="spellStart"/>
      <w:r w:rsidRPr="004547FA">
        <w:t>hội</w:t>
      </w:r>
      <w:proofErr w:type="spellEnd"/>
      <w:r w:rsidRPr="004547FA">
        <w:t xml:space="preserve"> </w:t>
      </w:r>
      <w:proofErr w:type="spellStart"/>
      <w:r w:rsidRPr="004547FA">
        <w:t>kinh</w:t>
      </w:r>
      <w:proofErr w:type="spellEnd"/>
      <w:r w:rsidRPr="004547FA">
        <w:t xml:space="preserve"> </w:t>
      </w:r>
      <w:proofErr w:type="spellStart"/>
      <w:r w:rsidRPr="004547FA">
        <w:t>doanh</w:t>
      </w:r>
      <w:proofErr w:type="spellEnd"/>
      <w:r w:rsidRPr="004547FA">
        <w:t xml:space="preserve">, giúp </w:t>
      </w:r>
      <w:proofErr w:type="spellStart"/>
      <w:r w:rsidRPr="004547FA">
        <w:t>các</w:t>
      </w:r>
      <w:proofErr w:type="spellEnd"/>
      <w:r w:rsidRPr="004547FA">
        <w:t xml:space="preserve"> </w:t>
      </w:r>
      <w:proofErr w:type="spellStart"/>
      <w:r w:rsidRPr="004547FA">
        <w:t>gia</w:t>
      </w:r>
      <w:proofErr w:type="spellEnd"/>
      <w:r w:rsidRPr="004547FA">
        <w:t xml:space="preserve"> </w:t>
      </w:r>
      <w:proofErr w:type="spellStart"/>
      <w:r w:rsidRPr="004547FA">
        <w:t>đình</w:t>
      </w:r>
      <w:proofErr w:type="spellEnd"/>
      <w:r w:rsidRPr="004547FA">
        <w:t xml:space="preserve"> </w:t>
      </w:r>
      <w:proofErr w:type="spellStart"/>
      <w:r w:rsidRPr="004547FA">
        <w:t>nâng</w:t>
      </w:r>
      <w:proofErr w:type="spellEnd"/>
      <w:r w:rsidRPr="004547FA">
        <w:t xml:space="preserve"> </w:t>
      </w:r>
      <w:proofErr w:type="spellStart"/>
      <w:r w:rsidRPr="004547FA">
        <w:t>cao</w:t>
      </w:r>
      <w:proofErr w:type="spellEnd"/>
      <w:r w:rsidRPr="004547FA">
        <w:t xml:space="preserve"> được chất </w:t>
      </w:r>
      <w:proofErr w:type="spellStart"/>
      <w:r w:rsidRPr="004547FA">
        <w:t>lượng</w:t>
      </w:r>
      <w:proofErr w:type="spellEnd"/>
      <w:r w:rsidRPr="004547FA">
        <w:t xml:space="preserve"> cuộc </w:t>
      </w:r>
      <w:proofErr w:type="spellStart"/>
      <w:r w:rsidRPr="004547FA">
        <w:t>sống</w:t>
      </w:r>
      <w:proofErr w:type="spellEnd"/>
      <w:r w:rsidRPr="004547FA">
        <w:t>.</w:t>
      </w:r>
    </w:p>
    <w:p w14:paraId="44C628EC" w14:textId="05114F5D" w:rsidR="00821CDB" w:rsidRPr="004547FA" w:rsidRDefault="00821CDB" w:rsidP="00E53690">
      <w:pPr>
        <w:ind w:firstLine="567"/>
        <w:rPr>
          <w:szCs w:val="26"/>
        </w:rPr>
      </w:pPr>
      <w:r w:rsidRPr="004547FA">
        <w:rPr>
          <w:i/>
          <w:szCs w:val="26"/>
        </w:rPr>
        <w:t xml:space="preserve">Thứ </w:t>
      </w:r>
      <w:proofErr w:type="spellStart"/>
      <w:r w:rsidRPr="004547FA">
        <w:rPr>
          <w:i/>
          <w:szCs w:val="26"/>
        </w:rPr>
        <w:t>hai</w:t>
      </w:r>
      <w:proofErr w:type="spellEnd"/>
      <w:r w:rsidRPr="004547FA">
        <w:rPr>
          <w:i/>
          <w:szCs w:val="26"/>
        </w:rPr>
        <w:t xml:space="preserve">, </w:t>
      </w: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ngân hàng góp </w:t>
      </w:r>
      <w:proofErr w:type="spellStart"/>
      <w:r w:rsidRPr="004547FA">
        <w:rPr>
          <w:i/>
          <w:szCs w:val="26"/>
        </w:rPr>
        <w:t>phần</w:t>
      </w:r>
      <w:proofErr w:type="spellEnd"/>
      <w:r w:rsidRPr="004547FA">
        <w:rPr>
          <w:i/>
          <w:szCs w:val="26"/>
        </w:rPr>
        <w:t xml:space="preserve"> </w:t>
      </w:r>
      <w:proofErr w:type="spellStart"/>
      <w:r w:rsidRPr="004547FA">
        <w:rPr>
          <w:i/>
          <w:szCs w:val="26"/>
        </w:rPr>
        <w:t>nâng</w:t>
      </w:r>
      <w:proofErr w:type="spellEnd"/>
      <w:r w:rsidRPr="004547FA">
        <w:rPr>
          <w:i/>
          <w:szCs w:val="26"/>
        </w:rPr>
        <w:t xml:space="preserve"> </w:t>
      </w:r>
      <w:proofErr w:type="spellStart"/>
      <w:r w:rsidRPr="004547FA">
        <w:rPr>
          <w:i/>
          <w:szCs w:val="26"/>
        </w:rPr>
        <w:t>cao</w:t>
      </w:r>
      <w:proofErr w:type="spellEnd"/>
      <w:r w:rsidRPr="004547FA">
        <w:rPr>
          <w:i/>
          <w:szCs w:val="26"/>
        </w:rPr>
        <w:t xml:space="preserve"> </w:t>
      </w:r>
      <w:proofErr w:type="spellStart"/>
      <w:r w:rsidRPr="004547FA">
        <w:rPr>
          <w:i/>
          <w:szCs w:val="26"/>
        </w:rPr>
        <w:t>hiệu</w:t>
      </w:r>
      <w:proofErr w:type="spellEnd"/>
      <w:r w:rsidRPr="004547FA">
        <w:rPr>
          <w:i/>
          <w:szCs w:val="26"/>
        </w:rPr>
        <w:t xml:space="preserve"> quả sử </w:t>
      </w:r>
      <w:proofErr w:type="spellStart"/>
      <w:r w:rsidRPr="004547FA">
        <w:rPr>
          <w:i/>
          <w:szCs w:val="26"/>
        </w:rPr>
        <w:t>dụng</w:t>
      </w:r>
      <w:proofErr w:type="spellEnd"/>
      <w:r w:rsidRPr="004547FA">
        <w:rPr>
          <w:i/>
          <w:szCs w:val="26"/>
        </w:rPr>
        <w:t xml:space="preserve"> </w:t>
      </w:r>
      <w:proofErr w:type="spellStart"/>
      <w:r w:rsidRPr="004547FA">
        <w:rPr>
          <w:i/>
          <w:szCs w:val="26"/>
        </w:rPr>
        <w:t>vốn</w:t>
      </w:r>
      <w:proofErr w:type="spellEnd"/>
      <w:r w:rsidRPr="004547FA">
        <w:rPr>
          <w:i/>
          <w:szCs w:val="26"/>
        </w:rPr>
        <w:t xml:space="preserve"> </w:t>
      </w:r>
      <w:proofErr w:type="spellStart"/>
      <w:r w:rsidRPr="004547FA">
        <w:rPr>
          <w:i/>
          <w:szCs w:val="26"/>
        </w:rPr>
        <w:t>cho</w:t>
      </w:r>
      <w:proofErr w:type="spellEnd"/>
      <w:r w:rsidRPr="004547FA">
        <w:rPr>
          <w:i/>
          <w:szCs w:val="26"/>
        </w:rPr>
        <w:t xml:space="preserve"> </w:t>
      </w:r>
      <w:proofErr w:type="spellStart"/>
      <w:r w:rsidRPr="004547FA">
        <w:rPr>
          <w:i/>
          <w:szCs w:val="26"/>
        </w:rPr>
        <w:lastRenderedPageBreak/>
        <w:t>doanh</w:t>
      </w:r>
      <w:proofErr w:type="spellEnd"/>
      <w:r w:rsidRPr="004547FA">
        <w:rPr>
          <w:i/>
          <w:szCs w:val="26"/>
        </w:rPr>
        <w:t xml:space="preserve"> nghiệp. </w:t>
      </w:r>
      <w:r w:rsidRPr="004547FA">
        <w:rPr>
          <w:szCs w:val="26"/>
        </w:rPr>
        <w:t xml:space="preserve">So </w:t>
      </w:r>
      <w:proofErr w:type="spellStart"/>
      <w:r w:rsidRPr="004547FA">
        <w:rPr>
          <w:szCs w:val="26"/>
        </w:rPr>
        <w:t>với</w:t>
      </w:r>
      <w:proofErr w:type="spellEnd"/>
      <w:r w:rsidRPr="004547FA">
        <w:rPr>
          <w:szCs w:val="26"/>
        </w:rPr>
        <w:t xml:space="preserve"> </w:t>
      </w:r>
      <w:proofErr w:type="spellStart"/>
      <w:r w:rsidRPr="004547FA">
        <w:rPr>
          <w:szCs w:val="26"/>
        </w:rPr>
        <w:t>việc</w:t>
      </w:r>
      <w:proofErr w:type="spellEnd"/>
      <w:r w:rsidRPr="004547FA">
        <w:rPr>
          <w:szCs w:val="26"/>
        </w:rPr>
        <w:t xml:space="preserve"> sử </w:t>
      </w:r>
      <w:proofErr w:type="spellStart"/>
      <w:r w:rsidRPr="004547FA">
        <w:rPr>
          <w:szCs w:val="26"/>
        </w:rPr>
        <w:t>dụng</w:t>
      </w:r>
      <w:proofErr w:type="spellEnd"/>
      <w:r w:rsidRPr="004547FA">
        <w:rPr>
          <w:szCs w:val="26"/>
        </w:rPr>
        <w:t xml:space="preserve"> </w:t>
      </w:r>
      <w:proofErr w:type="spellStart"/>
      <w:r w:rsidRPr="004547FA">
        <w:rPr>
          <w:szCs w:val="26"/>
        </w:rPr>
        <w:t>vốn</w:t>
      </w:r>
      <w:proofErr w:type="spellEnd"/>
      <w:r w:rsidRPr="004547FA">
        <w:rPr>
          <w:szCs w:val="26"/>
        </w:rPr>
        <w:t xml:space="preserve"> chủ </w:t>
      </w:r>
      <w:proofErr w:type="spellStart"/>
      <w:r w:rsidRPr="004547FA">
        <w:rPr>
          <w:szCs w:val="26"/>
        </w:rPr>
        <w:t>sở</w:t>
      </w:r>
      <w:proofErr w:type="spellEnd"/>
      <w:r w:rsidRPr="004547FA">
        <w:rPr>
          <w:szCs w:val="26"/>
        </w:rPr>
        <w:t xml:space="preserve"> </w:t>
      </w:r>
      <w:proofErr w:type="spellStart"/>
      <w:r w:rsidRPr="004547FA">
        <w:rPr>
          <w:szCs w:val="26"/>
        </w:rPr>
        <w:t>hữu</w:t>
      </w:r>
      <w:proofErr w:type="spellEnd"/>
      <w:r w:rsidRPr="004547FA">
        <w:rPr>
          <w:szCs w:val="26"/>
        </w:rPr>
        <w:t xml:space="preserve"> thì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ngân hàng </w:t>
      </w:r>
      <w:proofErr w:type="spellStart"/>
      <w:r w:rsidRPr="004547FA">
        <w:rPr>
          <w:szCs w:val="26"/>
        </w:rPr>
        <w:t>ràng</w:t>
      </w:r>
      <w:proofErr w:type="spellEnd"/>
      <w:r w:rsidRPr="004547FA">
        <w:rPr>
          <w:szCs w:val="26"/>
        </w:rPr>
        <w:t xml:space="preserve"> </w:t>
      </w:r>
      <w:proofErr w:type="spellStart"/>
      <w:r w:rsidRPr="004547FA">
        <w:rPr>
          <w:szCs w:val="26"/>
        </w:rPr>
        <w:t>buộc</w:t>
      </w:r>
      <w:proofErr w:type="spellEnd"/>
      <w:r w:rsidRPr="004547FA">
        <w:rPr>
          <w:szCs w:val="26"/>
        </w:rPr>
        <w:t xml:space="preserve"> trả </w:t>
      </w:r>
      <w:proofErr w:type="spellStart"/>
      <w:r w:rsidRPr="004547FA">
        <w:rPr>
          <w:szCs w:val="26"/>
        </w:rPr>
        <w:t>vốn</w:t>
      </w:r>
      <w:proofErr w:type="spellEnd"/>
      <w:r w:rsidRPr="004547FA">
        <w:rPr>
          <w:szCs w:val="26"/>
        </w:rPr>
        <w:t xml:space="preserve"> </w:t>
      </w:r>
      <w:proofErr w:type="spellStart"/>
      <w:r w:rsidRPr="004547FA">
        <w:rPr>
          <w:szCs w:val="26"/>
        </w:rPr>
        <w:t>gốc</w:t>
      </w:r>
      <w:proofErr w:type="spellEnd"/>
      <w:r w:rsidRPr="004547FA">
        <w:rPr>
          <w:szCs w:val="26"/>
        </w:rPr>
        <w:t xml:space="preserve"> </w:t>
      </w:r>
      <w:proofErr w:type="spellStart"/>
      <w:r w:rsidRPr="004547FA">
        <w:rPr>
          <w:szCs w:val="26"/>
        </w:rPr>
        <w:t>và</w:t>
      </w:r>
      <w:proofErr w:type="spellEnd"/>
      <w:r w:rsidRPr="004547FA">
        <w:rPr>
          <w:spacing w:val="-6"/>
          <w:szCs w:val="26"/>
        </w:rPr>
        <w:t xml:space="preserve"> </w:t>
      </w:r>
      <w:proofErr w:type="spellStart"/>
      <w:r w:rsidRPr="004547FA">
        <w:rPr>
          <w:szCs w:val="26"/>
        </w:rPr>
        <w:t>lãi</w:t>
      </w:r>
      <w:proofErr w:type="spellEnd"/>
      <w:r w:rsidRPr="004547FA">
        <w:rPr>
          <w:spacing w:val="-7"/>
          <w:szCs w:val="26"/>
        </w:rPr>
        <w:t xml:space="preserve"> </w:t>
      </w:r>
      <w:proofErr w:type="spellStart"/>
      <w:r w:rsidRPr="004547FA">
        <w:rPr>
          <w:szCs w:val="26"/>
        </w:rPr>
        <w:t>trong</w:t>
      </w:r>
      <w:proofErr w:type="spellEnd"/>
      <w:r w:rsidRPr="004547FA">
        <w:rPr>
          <w:spacing w:val="-6"/>
          <w:szCs w:val="26"/>
        </w:rPr>
        <w:t xml:space="preserve"> </w:t>
      </w:r>
      <w:proofErr w:type="spellStart"/>
      <w:r w:rsidRPr="004547FA">
        <w:rPr>
          <w:szCs w:val="26"/>
        </w:rPr>
        <w:t>thời</w:t>
      </w:r>
      <w:proofErr w:type="spellEnd"/>
      <w:r w:rsidRPr="004547FA">
        <w:rPr>
          <w:spacing w:val="-5"/>
          <w:szCs w:val="26"/>
        </w:rPr>
        <w:t xml:space="preserve"> </w:t>
      </w:r>
      <w:proofErr w:type="spellStart"/>
      <w:r w:rsidRPr="004547FA">
        <w:rPr>
          <w:szCs w:val="26"/>
        </w:rPr>
        <w:t>gian</w:t>
      </w:r>
      <w:proofErr w:type="spellEnd"/>
      <w:r w:rsidRPr="004547FA">
        <w:rPr>
          <w:spacing w:val="-6"/>
          <w:szCs w:val="26"/>
        </w:rPr>
        <w:t xml:space="preserve"> </w:t>
      </w:r>
      <w:proofErr w:type="spellStart"/>
      <w:r w:rsidRPr="004547FA">
        <w:rPr>
          <w:szCs w:val="26"/>
        </w:rPr>
        <w:t>nhất</w:t>
      </w:r>
      <w:proofErr w:type="spellEnd"/>
      <w:r w:rsidRPr="004547FA">
        <w:rPr>
          <w:spacing w:val="-5"/>
          <w:szCs w:val="26"/>
        </w:rPr>
        <w:t xml:space="preserve"> </w:t>
      </w:r>
      <w:r w:rsidRPr="004547FA">
        <w:rPr>
          <w:szCs w:val="26"/>
        </w:rPr>
        <w:t>định</w:t>
      </w:r>
      <w:r w:rsidRPr="004547FA">
        <w:rPr>
          <w:spacing w:val="-3"/>
          <w:szCs w:val="26"/>
        </w:rPr>
        <w:t xml:space="preserve"> </w:t>
      </w:r>
      <w:r w:rsidRPr="004547FA">
        <w:rPr>
          <w:szCs w:val="26"/>
        </w:rPr>
        <w:t>như</w:t>
      </w:r>
      <w:r w:rsidRPr="004547FA">
        <w:rPr>
          <w:spacing w:val="-5"/>
          <w:szCs w:val="26"/>
        </w:rPr>
        <w:t xml:space="preserve"> </w:t>
      </w:r>
      <w:r w:rsidRPr="004547FA">
        <w:rPr>
          <w:szCs w:val="26"/>
        </w:rPr>
        <w:t>đã</w:t>
      </w:r>
      <w:r w:rsidRPr="004547FA">
        <w:rPr>
          <w:spacing w:val="-3"/>
          <w:szCs w:val="26"/>
        </w:rPr>
        <w:t xml:space="preserve"> </w:t>
      </w:r>
      <w:proofErr w:type="spellStart"/>
      <w:r w:rsidRPr="004547FA">
        <w:rPr>
          <w:szCs w:val="26"/>
        </w:rPr>
        <w:t>thỏa</w:t>
      </w:r>
      <w:proofErr w:type="spellEnd"/>
      <w:r w:rsidRPr="004547FA">
        <w:rPr>
          <w:spacing w:val="-4"/>
          <w:szCs w:val="26"/>
        </w:rPr>
        <w:t xml:space="preserve"> </w:t>
      </w:r>
      <w:proofErr w:type="spellStart"/>
      <w:r w:rsidRPr="004547FA">
        <w:rPr>
          <w:szCs w:val="26"/>
        </w:rPr>
        <w:t>thuận</w:t>
      </w:r>
      <w:proofErr w:type="spellEnd"/>
      <w:r w:rsidRPr="004547FA">
        <w:rPr>
          <w:szCs w:val="26"/>
        </w:rPr>
        <w:t>.</w:t>
      </w:r>
      <w:r w:rsidRPr="004547FA">
        <w:rPr>
          <w:spacing w:val="-4"/>
          <w:szCs w:val="26"/>
        </w:rPr>
        <w:t xml:space="preserve"> </w:t>
      </w:r>
      <w:r w:rsidRPr="004547FA">
        <w:rPr>
          <w:szCs w:val="26"/>
        </w:rPr>
        <w:t>Do</w:t>
      </w:r>
      <w:r w:rsidRPr="004547FA">
        <w:rPr>
          <w:spacing w:val="-5"/>
          <w:szCs w:val="26"/>
        </w:rPr>
        <w:t xml:space="preserve"> </w:t>
      </w:r>
      <w:proofErr w:type="spellStart"/>
      <w:r w:rsidRPr="004547FA">
        <w:rPr>
          <w:szCs w:val="26"/>
        </w:rPr>
        <w:t>đo</w:t>
      </w:r>
      <w:proofErr w:type="spellEnd"/>
      <w:r w:rsidRPr="004547FA">
        <w:rPr>
          <w:szCs w:val="26"/>
        </w:rPr>
        <w:t>́</w:t>
      </w:r>
      <w:r w:rsidRPr="004547FA">
        <w:rPr>
          <w:spacing w:val="-5"/>
          <w:szCs w:val="26"/>
        </w:rPr>
        <w:t xml:space="preserve"> </w:t>
      </w:r>
      <w:proofErr w:type="spellStart"/>
      <w:r w:rsidRPr="004547FA">
        <w:rPr>
          <w:szCs w:val="26"/>
        </w:rPr>
        <w:t>buộc</w:t>
      </w:r>
      <w:proofErr w:type="spellEnd"/>
      <w:r w:rsidRPr="004547FA">
        <w:rPr>
          <w:spacing w:val="-4"/>
          <w:szCs w:val="26"/>
        </w:rPr>
        <w:t xml:space="preserve"> </w:t>
      </w:r>
      <w:proofErr w:type="spellStart"/>
      <w:r w:rsidRPr="004547FA">
        <w:rPr>
          <w:szCs w:val="26"/>
        </w:rPr>
        <w:t>khách</w:t>
      </w:r>
      <w:proofErr w:type="spellEnd"/>
      <w:r w:rsidRPr="004547FA">
        <w:rPr>
          <w:spacing w:val="-5"/>
          <w:szCs w:val="26"/>
        </w:rPr>
        <w:t xml:space="preserve"> </w:t>
      </w:r>
      <w:r w:rsidRPr="004547FA">
        <w:rPr>
          <w:szCs w:val="26"/>
        </w:rPr>
        <w:t>hàng</w:t>
      </w:r>
      <w:r w:rsidRPr="004547FA">
        <w:rPr>
          <w:spacing w:val="-4"/>
          <w:szCs w:val="26"/>
        </w:rPr>
        <w:t xml:space="preserve"> </w:t>
      </w:r>
      <w:proofErr w:type="spellStart"/>
      <w:r w:rsidRPr="004547FA">
        <w:rPr>
          <w:szCs w:val="26"/>
        </w:rPr>
        <w:t>phải</w:t>
      </w:r>
      <w:proofErr w:type="spellEnd"/>
      <w:r w:rsidRPr="004547FA">
        <w:rPr>
          <w:spacing w:val="-5"/>
          <w:szCs w:val="26"/>
        </w:rPr>
        <w:t xml:space="preserve"> </w:t>
      </w:r>
      <w:proofErr w:type="spellStart"/>
      <w:r w:rsidRPr="004547FA">
        <w:rPr>
          <w:szCs w:val="26"/>
        </w:rPr>
        <w:t>nỗ</w:t>
      </w:r>
      <w:proofErr w:type="spellEnd"/>
      <w:r w:rsidRPr="004547FA">
        <w:rPr>
          <w:spacing w:val="-6"/>
          <w:szCs w:val="26"/>
        </w:rPr>
        <w:t xml:space="preserve"> </w:t>
      </w:r>
      <w:proofErr w:type="spellStart"/>
      <w:r w:rsidRPr="004547FA">
        <w:rPr>
          <w:szCs w:val="26"/>
        </w:rPr>
        <w:t>lực</w:t>
      </w:r>
      <w:proofErr w:type="spellEnd"/>
      <w:r w:rsidRPr="004547FA">
        <w:rPr>
          <w:szCs w:val="26"/>
        </w:rPr>
        <w:t>,</w:t>
      </w:r>
      <w:r w:rsidRPr="004547FA">
        <w:rPr>
          <w:spacing w:val="-7"/>
          <w:szCs w:val="26"/>
        </w:rPr>
        <w:t xml:space="preserve"> </w:t>
      </w:r>
      <w:proofErr w:type="spellStart"/>
      <w:r w:rsidRPr="004547FA">
        <w:rPr>
          <w:szCs w:val="26"/>
        </w:rPr>
        <w:t>tận</w:t>
      </w:r>
      <w:proofErr w:type="spellEnd"/>
      <w:r w:rsidRPr="004547FA">
        <w:rPr>
          <w:szCs w:val="26"/>
        </w:rPr>
        <w:t xml:space="preserve"> </w:t>
      </w:r>
      <w:proofErr w:type="spellStart"/>
      <w:r w:rsidRPr="004547FA">
        <w:rPr>
          <w:szCs w:val="26"/>
        </w:rPr>
        <w:t>dụng</w:t>
      </w:r>
      <w:proofErr w:type="spellEnd"/>
      <w:r w:rsidRPr="004547FA">
        <w:rPr>
          <w:szCs w:val="26"/>
        </w:rPr>
        <w:t xml:space="preserve"> hết khả </w:t>
      </w:r>
      <w:proofErr w:type="spellStart"/>
      <w:r w:rsidRPr="004547FA">
        <w:rPr>
          <w:szCs w:val="26"/>
        </w:rPr>
        <w:t>năng</w:t>
      </w:r>
      <w:proofErr w:type="spellEnd"/>
      <w:r w:rsidRPr="004547FA">
        <w:rPr>
          <w:szCs w:val="26"/>
        </w:rPr>
        <w:t xml:space="preserve"> </w:t>
      </w:r>
      <w:proofErr w:type="spellStart"/>
      <w:r w:rsidRPr="004547FA">
        <w:rPr>
          <w:szCs w:val="26"/>
        </w:rPr>
        <w:t>của</w:t>
      </w:r>
      <w:proofErr w:type="spellEnd"/>
      <w:r w:rsidRPr="004547FA">
        <w:rPr>
          <w:szCs w:val="26"/>
        </w:rPr>
        <w:t xml:space="preserve"> </w:t>
      </w:r>
      <w:proofErr w:type="spellStart"/>
      <w:r w:rsidRPr="004547FA">
        <w:rPr>
          <w:szCs w:val="26"/>
        </w:rPr>
        <w:t>mình</w:t>
      </w:r>
      <w:proofErr w:type="spellEnd"/>
      <w:r w:rsidRPr="004547FA">
        <w:rPr>
          <w:szCs w:val="26"/>
        </w:rPr>
        <w:t xml:space="preserve"> </w:t>
      </w:r>
      <w:proofErr w:type="spellStart"/>
      <w:r w:rsidRPr="004547FA">
        <w:rPr>
          <w:szCs w:val="26"/>
        </w:rPr>
        <w:t>đê</w:t>
      </w:r>
      <w:proofErr w:type="spellEnd"/>
      <w:r w:rsidRPr="004547FA">
        <w:rPr>
          <w:szCs w:val="26"/>
        </w:rPr>
        <w:t xml:space="preserve">̉ sử </w:t>
      </w:r>
      <w:proofErr w:type="spellStart"/>
      <w:r w:rsidRPr="004547FA">
        <w:rPr>
          <w:szCs w:val="26"/>
        </w:rPr>
        <w:t>dụng</w:t>
      </w:r>
      <w:proofErr w:type="spellEnd"/>
      <w:r w:rsidRPr="004547FA">
        <w:rPr>
          <w:szCs w:val="26"/>
        </w:rPr>
        <w:t xml:space="preserve"> </w:t>
      </w:r>
      <w:proofErr w:type="spellStart"/>
      <w:r w:rsidRPr="004547FA">
        <w:rPr>
          <w:szCs w:val="26"/>
        </w:rPr>
        <w:t>vốn</w:t>
      </w:r>
      <w:proofErr w:type="spellEnd"/>
      <w:r w:rsidRPr="004547FA">
        <w:rPr>
          <w:szCs w:val="26"/>
        </w:rPr>
        <w:t xml:space="preserve"> </w:t>
      </w:r>
      <w:proofErr w:type="spellStart"/>
      <w:r w:rsidRPr="004547FA">
        <w:rPr>
          <w:szCs w:val="26"/>
        </w:rPr>
        <w:t>vay</w:t>
      </w:r>
      <w:proofErr w:type="spellEnd"/>
      <w:r w:rsidRPr="004547FA">
        <w:rPr>
          <w:szCs w:val="26"/>
        </w:rPr>
        <w:t xml:space="preserve"> </w:t>
      </w:r>
      <w:proofErr w:type="spellStart"/>
      <w:r w:rsidRPr="004547FA">
        <w:rPr>
          <w:szCs w:val="26"/>
        </w:rPr>
        <w:t>hiệu</w:t>
      </w:r>
      <w:proofErr w:type="spellEnd"/>
      <w:r w:rsidRPr="004547FA">
        <w:rPr>
          <w:szCs w:val="26"/>
        </w:rPr>
        <w:t xml:space="preserve"> quả </w:t>
      </w:r>
      <w:proofErr w:type="spellStart"/>
      <w:r w:rsidRPr="004547FA">
        <w:rPr>
          <w:szCs w:val="26"/>
        </w:rPr>
        <w:t>nhằm</w:t>
      </w:r>
      <w:proofErr w:type="spellEnd"/>
      <w:r w:rsidRPr="004547FA">
        <w:rPr>
          <w:szCs w:val="26"/>
        </w:rPr>
        <w:t xml:space="preserve"> </w:t>
      </w:r>
      <w:proofErr w:type="spellStart"/>
      <w:r w:rsidRPr="004547FA">
        <w:rPr>
          <w:szCs w:val="26"/>
        </w:rPr>
        <w:t>đảm</w:t>
      </w:r>
      <w:proofErr w:type="spellEnd"/>
      <w:r w:rsidRPr="004547FA">
        <w:rPr>
          <w:szCs w:val="26"/>
        </w:rPr>
        <w:t xml:space="preserve"> </w:t>
      </w:r>
      <w:proofErr w:type="spellStart"/>
      <w:r w:rsidRPr="004547FA">
        <w:rPr>
          <w:szCs w:val="26"/>
        </w:rPr>
        <w:t>bảo</w:t>
      </w:r>
      <w:proofErr w:type="spellEnd"/>
      <w:r w:rsidRPr="004547FA">
        <w:rPr>
          <w:szCs w:val="26"/>
        </w:rPr>
        <w:t xml:space="preserve"> nghĩa </w:t>
      </w:r>
      <w:proofErr w:type="spellStart"/>
      <w:r w:rsidRPr="004547FA">
        <w:rPr>
          <w:szCs w:val="26"/>
        </w:rPr>
        <w:t>vụ</w:t>
      </w:r>
      <w:proofErr w:type="spellEnd"/>
      <w:r w:rsidRPr="004547FA">
        <w:rPr>
          <w:szCs w:val="26"/>
        </w:rPr>
        <w:t xml:space="preserve"> trả </w:t>
      </w:r>
      <w:proofErr w:type="spellStart"/>
      <w:r w:rsidRPr="004547FA">
        <w:rPr>
          <w:szCs w:val="26"/>
        </w:rPr>
        <w:t>nợ</w:t>
      </w:r>
      <w:proofErr w:type="spellEnd"/>
      <w:r w:rsidRPr="004547FA">
        <w:rPr>
          <w:szCs w:val="26"/>
        </w:rPr>
        <w:t xml:space="preserve"> </w:t>
      </w:r>
      <w:proofErr w:type="spellStart"/>
      <w:r w:rsidRPr="004547FA">
        <w:rPr>
          <w:szCs w:val="26"/>
        </w:rPr>
        <w:t>cho</w:t>
      </w:r>
      <w:proofErr w:type="spellEnd"/>
      <w:r w:rsidRPr="004547FA">
        <w:rPr>
          <w:szCs w:val="26"/>
        </w:rPr>
        <w:t xml:space="preserve"> ngân hàng.</w:t>
      </w:r>
    </w:p>
    <w:p w14:paraId="46F11BF2" w14:textId="78E95C71" w:rsidR="00821CDB" w:rsidRPr="004547FA" w:rsidRDefault="00821CDB" w:rsidP="00E53690">
      <w:pPr>
        <w:ind w:firstLine="567"/>
        <w:rPr>
          <w:b/>
          <w:bCs/>
          <w:szCs w:val="26"/>
        </w:rPr>
      </w:pPr>
      <w:bookmarkStart w:id="76" w:name="_bookmark8"/>
      <w:bookmarkEnd w:id="76"/>
      <w:r w:rsidRPr="004547FA">
        <w:rPr>
          <w:b/>
          <w:bCs/>
          <w:szCs w:val="26"/>
        </w:rPr>
        <w:t xml:space="preserve">Đối </w:t>
      </w:r>
      <w:proofErr w:type="spellStart"/>
      <w:r w:rsidRPr="004547FA">
        <w:rPr>
          <w:b/>
          <w:bCs/>
          <w:szCs w:val="26"/>
        </w:rPr>
        <w:t>với</w:t>
      </w:r>
      <w:proofErr w:type="spellEnd"/>
      <w:r w:rsidRPr="004547FA">
        <w:rPr>
          <w:b/>
          <w:bCs/>
          <w:szCs w:val="26"/>
        </w:rPr>
        <w:t xml:space="preserve"> ngân</w:t>
      </w:r>
      <w:r w:rsidRPr="004547FA">
        <w:rPr>
          <w:b/>
          <w:bCs/>
          <w:spacing w:val="-3"/>
          <w:szCs w:val="26"/>
        </w:rPr>
        <w:t xml:space="preserve"> </w:t>
      </w:r>
      <w:r w:rsidRPr="004547FA">
        <w:rPr>
          <w:b/>
          <w:bCs/>
          <w:szCs w:val="26"/>
        </w:rPr>
        <w:t>hàng</w:t>
      </w:r>
    </w:p>
    <w:p w14:paraId="2AC9E82F" w14:textId="77777777" w:rsidR="00821CDB" w:rsidRPr="004547FA" w:rsidRDefault="00821CDB" w:rsidP="00E53690">
      <w:pPr>
        <w:pStyle w:val="BodyText"/>
        <w:ind w:firstLine="567"/>
      </w:pPr>
      <w:r w:rsidRPr="004547FA">
        <w:rPr>
          <w:i/>
        </w:rPr>
        <w:t xml:space="preserve">Thứ </w:t>
      </w:r>
      <w:proofErr w:type="spellStart"/>
      <w:r w:rsidRPr="004547FA">
        <w:rPr>
          <w:i/>
        </w:rPr>
        <w:t>nhất</w:t>
      </w:r>
      <w:proofErr w:type="spellEnd"/>
      <w:r w:rsidRPr="004547FA">
        <w:rPr>
          <w:i/>
        </w:rPr>
        <w:t xml:space="preserve">, </w:t>
      </w:r>
      <w:proofErr w:type="spellStart"/>
      <w:r w:rsidRPr="004547FA">
        <w:rPr>
          <w:i/>
        </w:rPr>
        <w:t>đem</w:t>
      </w:r>
      <w:proofErr w:type="spellEnd"/>
      <w:r w:rsidRPr="004547FA">
        <w:rPr>
          <w:i/>
        </w:rPr>
        <w:t xml:space="preserve"> </w:t>
      </w:r>
      <w:proofErr w:type="spellStart"/>
      <w:r w:rsidRPr="004547FA">
        <w:rPr>
          <w:i/>
        </w:rPr>
        <w:t>lại</w:t>
      </w:r>
      <w:proofErr w:type="spellEnd"/>
      <w:r w:rsidRPr="004547FA">
        <w:rPr>
          <w:i/>
        </w:rPr>
        <w:t xml:space="preserve"> lợi </w:t>
      </w:r>
      <w:proofErr w:type="spellStart"/>
      <w:r w:rsidRPr="004547FA">
        <w:rPr>
          <w:i/>
        </w:rPr>
        <w:t>nhuận</w:t>
      </w:r>
      <w:proofErr w:type="spellEnd"/>
      <w:r w:rsidRPr="004547FA">
        <w:rPr>
          <w:i/>
        </w:rPr>
        <w:t xml:space="preserve"> </w:t>
      </w:r>
      <w:proofErr w:type="spellStart"/>
      <w:r w:rsidRPr="004547FA">
        <w:rPr>
          <w:i/>
        </w:rPr>
        <w:t>quan</w:t>
      </w:r>
      <w:proofErr w:type="spellEnd"/>
      <w:r w:rsidRPr="004547FA">
        <w:rPr>
          <w:i/>
        </w:rPr>
        <w:t xml:space="preserve"> </w:t>
      </w:r>
      <w:proofErr w:type="spellStart"/>
      <w:r w:rsidRPr="004547FA">
        <w:rPr>
          <w:i/>
        </w:rPr>
        <w:t>trọng</w:t>
      </w:r>
      <w:proofErr w:type="spellEnd"/>
      <w:r w:rsidRPr="004547FA">
        <w:rPr>
          <w:i/>
        </w:rPr>
        <w:t xml:space="preserve"> </w:t>
      </w:r>
      <w:proofErr w:type="spellStart"/>
      <w:r w:rsidRPr="004547FA">
        <w:rPr>
          <w:i/>
        </w:rPr>
        <w:t>nhất</w:t>
      </w:r>
      <w:proofErr w:type="spellEnd"/>
      <w:r w:rsidRPr="004547FA">
        <w:rPr>
          <w:i/>
        </w:rPr>
        <w:t xml:space="preserve"> </w:t>
      </w:r>
      <w:proofErr w:type="spellStart"/>
      <w:r w:rsidRPr="004547FA">
        <w:rPr>
          <w:i/>
        </w:rPr>
        <w:t>cho</w:t>
      </w:r>
      <w:proofErr w:type="spellEnd"/>
      <w:r w:rsidRPr="004547FA">
        <w:rPr>
          <w:i/>
        </w:rPr>
        <w:t xml:space="preserve"> ngân hàng. </w:t>
      </w:r>
      <w:proofErr w:type="spellStart"/>
      <w:r w:rsidRPr="004547FA">
        <w:t>Tín</w:t>
      </w:r>
      <w:proofErr w:type="spellEnd"/>
      <w:r w:rsidRPr="004547FA">
        <w:t xml:space="preserve"> </w:t>
      </w:r>
      <w:proofErr w:type="spellStart"/>
      <w:r w:rsidRPr="004547FA">
        <w:t>dụng</w:t>
      </w:r>
      <w:proofErr w:type="spellEnd"/>
      <w:r w:rsidRPr="004547FA">
        <w:t xml:space="preserve"> là </w:t>
      </w:r>
      <w:proofErr w:type="spellStart"/>
      <w:r w:rsidRPr="004547FA">
        <w:t>hoạt</w:t>
      </w:r>
      <w:proofErr w:type="spellEnd"/>
      <w:r w:rsidRPr="004547FA">
        <w:t xml:space="preserve"> động </w:t>
      </w:r>
      <w:proofErr w:type="spellStart"/>
      <w:r w:rsidRPr="004547FA">
        <w:t>truyền</w:t>
      </w:r>
      <w:proofErr w:type="spellEnd"/>
      <w:r w:rsidRPr="004547FA">
        <w:t xml:space="preserve"> thống,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trọng</w:t>
      </w:r>
      <w:proofErr w:type="spellEnd"/>
      <w:r w:rsidRPr="004547FA">
        <w:t xml:space="preserve"> </w:t>
      </w:r>
      <w:proofErr w:type="spellStart"/>
      <w:r w:rsidRPr="004547FA">
        <w:t>lớn</w:t>
      </w:r>
      <w:proofErr w:type="spellEnd"/>
      <w:r w:rsidRPr="004547FA">
        <w:t xml:space="preserve"> </w:t>
      </w:r>
      <w:proofErr w:type="spellStart"/>
      <w:r w:rsidRPr="004547FA">
        <w:t>nhất</w:t>
      </w:r>
      <w:proofErr w:type="spellEnd"/>
      <w:r w:rsidRPr="004547FA">
        <w:t xml:space="preserve"> </w:t>
      </w:r>
      <w:proofErr w:type="spellStart"/>
      <w:r w:rsidRPr="004547FA">
        <w:t>trong</w:t>
      </w:r>
      <w:proofErr w:type="spellEnd"/>
      <w:r w:rsidRPr="004547FA">
        <w:t xml:space="preserve"> </w:t>
      </w:r>
      <w:proofErr w:type="spellStart"/>
      <w:r w:rsidRPr="004547FA">
        <w:t>tổng</w:t>
      </w:r>
      <w:proofErr w:type="spellEnd"/>
      <w:r w:rsidRPr="004547FA">
        <w:t xml:space="preserve"> </w:t>
      </w:r>
      <w:proofErr w:type="spellStart"/>
      <w:r w:rsidRPr="004547FA">
        <w:t>tài</w:t>
      </w:r>
      <w:proofErr w:type="spellEnd"/>
      <w:r w:rsidRPr="004547FA">
        <w:t xml:space="preserve"> </w:t>
      </w:r>
      <w:proofErr w:type="spellStart"/>
      <w:r w:rsidRPr="004547FA">
        <w:t>sản</w:t>
      </w:r>
      <w:proofErr w:type="spellEnd"/>
      <w:r w:rsidRPr="004547FA">
        <w:t xml:space="preserve"> có </w:t>
      </w:r>
      <w:proofErr w:type="gramStart"/>
      <w:r w:rsidRPr="004547FA">
        <w:t xml:space="preserve">( </w:t>
      </w:r>
      <w:proofErr w:type="spellStart"/>
      <w:r w:rsidRPr="004547FA">
        <w:t>khoảng</w:t>
      </w:r>
      <w:proofErr w:type="spellEnd"/>
      <w:proofErr w:type="gramEnd"/>
      <w:r w:rsidRPr="004547FA">
        <w:t xml:space="preserve"> 69%) </w:t>
      </w:r>
      <w:proofErr w:type="spellStart"/>
      <w:r w:rsidRPr="004547FA">
        <w:t>và</w:t>
      </w:r>
      <w:proofErr w:type="spellEnd"/>
      <w:r w:rsidRPr="004547FA">
        <w:t xml:space="preserve"> </w:t>
      </w:r>
      <w:proofErr w:type="spellStart"/>
      <w:r w:rsidRPr="004547FA">
        <w:t>mang</w:t>
      </w:r>
      <w:proofErr w:type="spellEnd"/>
      <w:r w:rsidRPr="004547FA">
        <w:t xml:space="preserve"> </w:t>
      </w:r>
      <w:proofErr w:type="spellStart"/>
      <w:r w:rsidRPr="004547FA">
        <w:t>lại</w:t>
      </w:r>
      <w:proofErr w:type="spellEnd"/>
      <w:r w:rsidRPr="004547FA">
        <w:t xml:space="preserve"> </w:t>
      </w:r>
      <w:proofErr w:type="spellStart"/>
      <w:r w:rsidRPr="004547FA">
        <w:t>nguồn</w:t>
      </w:r>
      <w:proofErr w:type="spellEnd"/>
      <w:r w:rsidRPr="004547FA">
        <w:t xml:space="preserve"> </w:t>
      </w:r>
      <w:proofErr w:type="spellStart"/>
      <w:r w:rsidRPr="004547FA">
        <w:t>thu</w:t>
      </w:r>
      <w:proofErr w:type="spellEnd"/>
      <w:r w:rsidRPr="004547FA">
        <w:t xml:space="preserve"> nhập chủ </w:t>
      </w:r>
      <w:proofErr w:type="spellStart"/>
      <w:r w:rsidRPr="004547FA">
        <w:t>yếu</w:t>
      </w:r>
      <w:proofErr w:type="spellEnd"/>
      <w:r w:rsidRPr="004547FA">
        <w:t xml:space="preserve"> </w:t>
      </w:r>
      <w:proofErr w:type="spellStart"/>
      <w:r w:rsidRPr="004547FA">
        <w:t>cho</w:t>
      </w:r>
      <w:proofErr w:type="spellEnd"/>
      <w:r w:rsidRPr="004547FA">
        <w:t xml:space="preserve"> ngân hàng ( </w:t>
      </w:r>
      <w:proofErr w:type="spellStart"/>
      <w:r w:rsidRPr="004547FA">
        <w:t>khoảng</w:t>
      </w:r>
      <w:proofErr w:type="spellEnd"/>
      <w:r w:rsidRPr="004547FA">
        <w:t xml:space="preserve"> 70% đến 90%) </w:t>
      </w:r>
      <w:proofErr w:type="spellStart"/>
      <w:r w:rsidRPr="004547FA">
        <w:t>mặc</w:t>
      </w:r>
      <w:proofErr w:type="spellEnd"/>
      <w:r w:rsidRPr="004547FA">
        <w:t xml:space="preserve"> dù </w:t>
      </w:r>
      <w:proofErr w:type="spellStart"/>
      <w:r w:rsidRPr="004547FA">
        <w:t>tỷ</w:t>
      </w:r>
      <w:proofErr w:type="spellEnd"/>
      <w:r w:rsidRPr="004547FA">
        <w:t xml:space="preserve"> </w:t>
      </w:r>
      <w:proofErr w:type="spellStart"/>
      <w:r w:rsidRPr="004547FA">
        <w:t>trọng</w:t>
      </w:r>
      <w:proofErr w:type="spellEnd"/>
      <w:r w:rsidRPr="004547FA">
        <w:t xml:space="preserve"> </w:t>
      </w:r>
      <w:proofErr w:type="spellStart"/>
      <w:r w:rsidRPr="004547FA">
        <w:t>hoạt</w:t>
      </w:r>
      <w:proofErr w:type="spellEnd"/>
      <w:r w:rsidRPr="004547FA">
        <w:t xml:space="preserve"> động </w:t>
      </w:r>
      <w:proofErr w:type="spellStart"/>
      <w:r w:rsidRPr="004547FA">
        <w:t>tín</w:t>
      </w:r>
      <w:proofErr w:type="spellEnd"/>
      <w:r w:rsidRPr="004547FA">
        <w:t xml:space="preserve"> </w:t>
      </w:r>
      <w:proofErr w:type="spellStart"/>
      <w:r w:rsidRPr="004547FA">
        <w:t>dụng</w:t>
      </w:r>
      <w:proofErr w:type="spellEnd"/>
      <w:r w:rsidRPr="004547FA">
        <w:t xml:space="preserve"> đang có xu </w:t>
      </w:r>
      <w:proofErr w:type="spellStart"/>
      <w:r w:rsidRPr="004547FA">
        <w:t>hướng</w:t>
      </w:r>
      <w:proofErr w:type="spellEnd"/>
      <w:r w:rsidRPr="004547FA">
        <w:t xml:space="preserve"> </w:t>
      </w:r>
      <w:proofErr w:type="spellStart"/>
      <w:r w:rsidRPr="004547FA">
        <w:t>giảm</w:t>
      </w:r>
      <w:proofErr w:type="spellEnd"/>
      <w:r w:rsidRPr="004547FA">
        <w:t xml:space="preserve"> trên </w:t>
      </w:r>
      <w:proofErr w:type="spellStart"/>
      <w:r w:rsidRPr="004547FA">
        <w:t>thị</w:t>
      </w:r>
      <w:proofErr w:type="spellEnd"/>
      <w:r w:rsidRPr="004547FA">
        <w:t xml:space="preserve"> </w:t>
      </w:r>
      <w:proofErr w:type="spellStart"/>
      <w:r w:rsidRPr="004547FA">
        <w:t>trường</w:t>
      </w:r>
      <w:proofErr w:type="spellEnd"/>
      <w:r w:rsidRPr="004547FA">
        <w:t xml:space="preserve"> </w:t>
      </w:r>
      <w:proofErr w:type="spellStart"/>
      <w:r w:rsidRPr="004547FA">
        <w:t>tài</w:t>
      </w:r>
      <w:proofErr w:type="spellEnd"/>
      <w:r w:rsidRPr="004547FA">
        <w:t xml:space="preserve"> </w:t>
      </w:r>
      <w:proofErr w:type="spellStart"/>
      <w:r w:rsidRPr="004547FA">
        <w:t>chính</w:t>
      </w:r>
      <w:proofErr w:type="spellEnd"/>
      <w:r w:rsidRPr="004547FA">
        <w:t xml:space="preserve"> </w:t>
      </w:r>
      <w:proofErr w:type="spellStart"/>
      <w:r w:rsidRPr="004547FA">
        <w:t>nhưng</w:t>
      </w:r>
      <w:proofErr w:type="spellEnd"/>
      <w:r w:rsidRPr="004547FA">
        <w:t xml:space="preserve"> </w:t>
      </w:r>
      <w:proofErr w:type="spellStart"/>
      <w:r w:rsidRPr="004547FA">
        <w:t>tín</w:t>
      </w:r>
      <w:proofErr w:type="spellEnd"/>
      <w:r w:rsidRPr="004547FA">
        <w:t xml:space="preserve"> </w:t>
      </w:r>
      <w:proofErr w:type="spellStart"/>
      <w:r w:rsidRPr="004547FA">
        <w:t>dụng</w:t>
      </w:r>
      <w:proofErr w:type="spellEnd"/>
      <w:r w:rsidRPr="004547FA">
        <w:t xml:space="preserve"> ngân hàng vẫn </w:t>
      </w:r>
      <w:proofErr w:type="spellStart"/>
      <w:r w:rsidRPr="004547FA">
        <w:t>luôn</w:t>
      </w:r>
      <w:proofErr w:type="spellEnd"/>
      <w:r w:rsidRPr="004547FA">
        <w:t xml:space="preserve"> là nghiệp </w:t>
      </w:r>
      <w:proofErr w:type="spellStart"/>
      <w:r w:rsidRPr="004547FA">
        <w:t>vụ</w:t>
      </w:r>
      <w:proofErr w:type="spellEnd"/>
      <w:r w:rsidRPr="004547FA">
        <w:t xml:space="preserve"> </w:t>
      </w:r>
      <w:proofErr w:type="spellStart"/>
      <w:r w:rsidRPr="004547FA">
        <w:t>mang</w:t>
      </w:r>
      <w:proofErr w:type="spellEnd"/>
      <w:r w:rsidRPr="004547FA">
        <w:t xml:space="preserve"> </w:t>
      </w:r>
      <w:proofErr w:type="spellStart"/>
      <w:r w:rsidRPr="004547FA">
        <w:t>lại</w:t>
      </w:r>
      <w:proofErr w:type="spellEnd"/>
      <w:r w:rsidRPr="004547FA">
        <w:t xml:space="preserve"> lợi </w:t>
      </w:r>
      <w:proofErr w:type="spellStart"/>
      <w:r w:rsidRPr="004547FA">
        <w:t>nhuận</w:t>
      </w:r>
      <w:proofErr w:type="spellEnd"/>
      <w:r w:rsidRPr="004547FA">
        <w:t xml:space="preserve"> </w:t>
      </w:r>
      <w:proofErr w:type="spellStart"/>
      <w:r w:rsidRPr="004547FA">
        <w:t>cao</w:t>
      </w:r>
      <w:proofErr w:type="spellEnd"/>
      <w:r w:rsidRPr="004547FA">
        <w:t xml:space="preserve"> </w:t>
      </w:r>
      <w:proofErr w:type="spellStart"/>
      <w:r w:rsidRPr="004547FA">
        <w:t>nhất</w:t>
      </w:r>
      <w:proofErr w:type="spellEnd"/>
      <w:r w:rsidRPr="004547FA">
        <w:t xml:space="preserve"> đối </w:t>
      </w:r>
      <w:proofErr w:type="spellStart"/>
      <w:r w:rsidRPr="004547FA">
        <w:t>với</w:t>
      </w:r>
      <w:proofErr w:type="spellEnd"/>
      <w:r w:rsidRPr="004547FA">
        <w:t xml:space="preserve"> </w:t>
      </w:r>
      <w:proofErr w:type="spellStart"/>
      <w:r w:rsidRPr="004547FA">
        <w:t>mỗi</w:t>
      </w:r>
      <w:proofErr w:type="spellEnd"/>
      <w:r w:rsidRPr="004547FA">
        <w:t xml:space="preserve"> ngân hàng.</w:t>
      </w:r>
    </w:p>
    <w:p w14:paraId="7811151A" w14:textId="145DC804" w:rsidR="00821CDB" w:rsidRPr="004547FA" w:rsidRDefault="00821CDB" w:rsidP="00E53690">
      <w:pPr>
        <w:ind w:firstLine="567"/>
        <w:rPr>
          <w:szCs w:val="26"/>
        </w:rPr>
      </w:pPr>
      <w:r w:rsidRPr="004547FA">
        <w:rPr>
          <w:i/>
          <w:szCs w:val="26"/>
        </w:rPr>
        <w:t xml:space="preserve">Thứ </w:t>
      </w:r>
      <w:proofErr w:type="spellStart"/>
      <w:r w:rsidRPr="004547FA">
        <w:rPr>
          <w:i/>
          <w:szCs w:val="26"/>
        </w:rPr>
        <w:t>hai</w:t>
      </w:r>
      <w:proofErr w:type="spellEnd"/>
      <w:r w:rsidRPr="004547FA">
        <w:rPr>
          <w:i/>
          <w:szCs w:val="26"/>
        </w:rPr>
        <w:t xml:space="preserve">, </w:t>
      </w:r>
      <w:proofErr w:type="spellStart"/>
      <w:r w:rsidRPr="004547FA">
        <w:rPr>
          <w:i/>
          <w:szCs w:val="26"/>
        </w:rPr>
        <w:t>thông</w:t>
      </w:r>
      <w:proofErr w:type="spellEnd"/>
      <w:r w:rsidRPr="004547FA">
        <w:rPr>
          <w:i/>
          <w:szCs w:val="26"/>
        </w:rPr>
        <w:t xml:space="preserve"> qua hoạt động </w:t>
      </w: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ngân hàng </w:t>
      </w:r>
      <w:proofErr w:type="spellStart"/>
      <w:r w:rsidRPr="004547FA">
        <w:rPr>
          <w:i/>
          <w:szCs w:val="26"/>
        </w:rPr>
        <w:t>mở</w:t>
      </w:r>
      <w:proofErr w:type="spellEnd"/>
      <w:r w:rsidRPr="004547FA">
        <w:rPr>
          <w:i/>
          <w:szCs w:val="26"/>
        </w:rPr>
        <w:t xml:space="preserve"> </w:t>
      </w:r>
      <w:proofErr w:type="spellStart"/>
      <w:r w:rsidRPr="004547FA">
        <w:rPr>
          <w:i/>
          <w:szCs w:val="26"/>
        </w:rPr>
        <w:t>rộng</w:t>
      </w:r>
      <w:proofErr w:type="spellEnd"/>
      <w:r w:rsidRPr="004547FA">
        <w:rPr>
          <w:i/>
          <w:szCs w:val="26"/>
        </w:rPr>
        <w:t xml:space="preserve"> được </w:t>
      </w:r>
      <w:proofErr w:type="spellStart"/>
      <w:r w:rsidRPr="004547FA">
        <w:rPr>
          <w:i/>
          <w:szCs w:val="26"/>
        </w:rPr>
        <w:t>các</w:t>
      </w:r>
      <w:proofErr w:type="spellEnd"/>
      <w:r w:rsidRPr="004547FA">
        <w:rPr>
          <w:i/>
          <w:szCs w:val="26"/>
        </w:rPr>
        <w:t xml:space="preserve"> </w:t>
      </w:r>
      <w:proofErr w:type="spellStart"/>
      <w:r w:rsidRPr="004547FA">
        <w:rPr>
          <w:i/>
          <w:szCs w:val="26"/>
        </w:rPr>
        <w:t>loại</w:t>
      </w:r>
      <w:proofErr w:type="spellEnd"/>
      <w:r w:rsidRPr="004547FA">
        <w:rPr>
          <w:i/>
          <w:szCs w:val="26"/>
        </w:rPr>
        <w:t xml:space="preserve"> hình dịch </w:t>
      </w:r>
      <w:proofErr w:type="spellStart"/>
      <w:r w:rsidRPr="004547FA">
        <w:rPr>
          <w:i/>
          <w:szCs w:val="26"/>
        </w:rPr>
        <w:t>vụ</w:t>
      </w:r>
      <w:proofErr w:type="spellEnd"/>
      <w:r w:rsidRPr="004547FA">
        <w:rPr>
          <w:i/>
          <w:szCs w:val="26"/>
        </w:rPr>
        <w:t xml:space="preserve"> </w:t>
      </w:r>
      <w:proofErr w:type="spellStart"/>
      <w:r w:rsidRPr="004547FA">
        <w:rPr>
          <w:i/>
          <w:szCs w:val="26"/>
        </w:rPr>
        <w:t>khác</w:t>
      </w:r>
      <w:proofErr w:type="spellEnd"/>
      <w:r w:rsidRPr="004547FA">
        <w:rPr>
          <w:i/>
          <w:szCs w:val="26"/>
        </w:rPr>
        <w:t xml:space="preserve"> </w:t>
      </w:r>
      <w:proofErr w:type="spellStart"/>
      <w:r w:rsidRPr="004547FA">
        <w:rPr>
          <w:i/>
          <w:szCs w:val="26"/>
        </w:rPr>
        <w:t>nhau</w:t>
      </w:r>
      <w:proofErr w:type="spellEnd"/>
      <w:r w:rsidRPr="004547FA">
        <w:rPr>
          <w:i/>
          <w:szCs w:val="26"/>
        </w:rPr>
        <w:t xml:space="preserve"> như </w:t>
      </w:r>
      <w:proofErr w:type="spellStart"/>
      <w:r w:rsidRPr="004547FA">
        <w:rPr>
          <w:i/>
          <w:szCs w:val="26"/>
        </w:rPr>
        <w:t>thanh</w:t>
      </w:r>
      <w:proofErr w:type="spellEnd"/>
      <w:r w:rsidRPr="004547FA">
        <w:rPr>
          <w:i/>
          <w:szCs w:val="26"/>
        </w:rPr>
        <w:t xml:space="preserve"> toán, </w:t>
      </w:r>
      <w:proofErr w:type="spellStart"/>
      <w:r w:rsidRPr="004547FA">
        <w:rPr>
          <w:i/>
          <w:szCs w:val="26"/>
        </w:rPr>
        <w:t>thu</w:t>
      </w:r>
      <w:proofErr w:type="spellEnd"/>
      <w:r w:rsidRPr="004547FA">
        <w:rPr>
          <w:i/>
          <w:szCs w:val="26"/>
        </w:rPr>
        <w:t xml:space="preserve"> </w:t>
      </w:r>
      <w:proofErr w:type="spellStart"/>
      <w:r w:rsidRPr="004547FA">
        <w:rPr>
          <w:i/>
          <w:szCs w:val="26"/>
        </w:rPr>
        <w:t>hút</w:t>
      </w:r>
      <w:proofErr w:type="spellEnd"/>
      <w:r w:rsidRPr="004547FA">
        <w:rPr>
          <w:i/>
          <w:szCs w:val="26"/>
        </w:rPr>
        <w:t xml:space="preserve"> </w:t>
      </w:r>
      <w:proofErr w:type="spellStart"/>
      <w:r w:rsidRPr="004547FA">
        <w:rPr>
          <w:i/>
          <w:szCs w:val="26"/>
        </w:rPr>
        <w:t>tiền</w:t>
      </w:r>
      <w:proofErr w:type="spellEnd"/>
      <w:r w:rsidRPr="004547FA">
        <w:rPr>
          <w:i/>
          <w:szCs w:val="26"/>
        </w:rPr>
        <w:t xml:space="preserve"> gửi, </w:t>
      </w:r>
      <w:proofErr w:type="spellStart"/>
      <w:r w:rsidRPr="004547FA">
        <w:rPr>
          <w:i/>
          <w:szCs w:val="26"/>
        </w:rPr>
        <w:t>kinh</w:t>
      </w:r>
      <w:proofErr w:type="spellEnd"/>
      <w:r w:rsidRPr="004547FA">
        <w:rPr>
          <w:i/>
          <w:szCs w:val="26"/>
        </w:rPr>
        <w:t xml:space="preserve"> </w:t>
      </w:r>
      <w:proofErr w:type="spellStart"/>
      <w:r w:rsidRPr="004547FA">
        <w:rPr>
          <w:i/>
          <w:szCs w:val="26"/>
        </w:rPr>
        <w:t>doanh</w:t>
      </w:r>
      <w:proofErr w:type="spellEnd"/>
      <w:r w:rsidRPr="004547FA">
        <w:rPr>
          <w:i/>
          <w:szCs w:val="26"/>
        </w:rPr>
        <w:t xml:space="preserve"> </w:t>
      </w:r>
      <w:proofErr w:type="spellStart"/>
      <w:r w:rsidRPr="004547FA">
        <w:rPr>
          <w:i/>
          <w:szCs w:val="26"/>
        </w:rPr>
        <w:t>ngoại</w:t>
      </w:r>
      <w:proofErr w:type="spellEnd"/>
      <w:r w:rsidRPr="004547FA">
        <w:rPr>
          <w:i/>
          <w:szCs w:val="26"/>
        </w:rPr>
        <w:t xml:space="preserve"> </w:t>
      </w:r>
      <w:proofErr w:type="spellStart"/>
      <w:r w:rsidRPr="004547FA">
        <w:rPr>
          <w:i/>
          <w:szCs w:val="26"/>
        </w:rPr>
        <w:t>tệ</w:t>
      </w:r>
      <w:proofErr w:type="spellEnd"/>
      <w:r w:rsidRPr="004547FA">
        <w:rPr>
          <w:i/>
          <w:szCs w:val="26"/>
        </w:rPr>
        <w:t xml:space="preserve">, </w:t>
      </w:r>
      <w:proofErr w:type="spellStart"/>
      <w:r w:rsidRPr="004547FA">
        <w:rPr>
          <w:i/>
          <w:szCs w:val="26"/>
        </w:rPr>
        <w:t>tư</w:t>
      </w:r>
      <w:proofErr w:type="spellEnd"/>
      <w:r w:rsidRPr="004547FA">
        <w:rPr>
          <w:i/>
          <w:szCs w:val="26"/>
        </w:rPr>
        <w:t xml:space="preserve"> </w:t>
      </w:r>
      <w:proofErr w:type="spellStart"/>
      <w:r w:rsidRPr="004547FA">
        <w:rPr>
          <w:i/>
          <w:szCs w:val="26"/>
        </w:rPr>
        <w:t>vấn</w:t>
      </w:r>
      <w:proofErr w:type="spellEnd"/>
      <w:r w:rsidRPr="004547FA">
        <w:rPr>
          <w:i/>
          <w:szCs w:val="26"/>
        </w:rPr>
        <w:t xml:space="preserve">… </w:t>
      </w:r>
      <w:proofErr w:type="spellStart"/>
      <w:r w:rsidRPr="004547FA">
        <w:rPr>
          <w:szCs w:val="26"/>
        </w:rPr>
        <w:t>Từ</w:t>
      </w:r>
      <w:proofErr w:type="spellEnd"/>
      <w:r w:rsidRPr="004547FA">
        <w:rPr>
          <w:szCs w:val="26"/>
        </w:rPr>
        <w:t xml:space="preserve"> </w:t>
      </w:r>
      <w:proofErr w:type="spellStart"/>
      <w:r w:rsidRPr="004547FA">
        <w:rPr>
          <w:szCs w:val="26"/>
        </w:rPr>
        <w:t>đo</w:t>
      </w:r>
      <w:proofErr w:type="spellEnd"/>
      <w:r w:rsidRPr="004547FA">
        <w:rPr>
          <w:szCs w:val="26"/>
        </w:rPr>
        <w:t xml:space="preserve">́ đa </w:t>
      </w:r>
      <w:proofErr w:type="spellStart"/>
      <w:r w:rsidRPr="004547FA">
        <w:rPr>
          <w:szCs w:val="26"/>
        </w:rPr>
        <w:t>dạng</w:t>
      </w:r>
      <w:proofErr w:type="spellEnd"/>
      <w:r w:rsidRPr="004547FA">
        <w:rPr>
          <w:szCs w:val="26"/>
        </w:rPr>
        <w:t xml:space="preserve"> hóa </w:t>
      </w:r>
      <w:proofErr w:type="spellStart"/>
      <w:r w:rsidRPr="004547FA">
        <w:rPr>
          <w:szCs w:val="26"/>
        </w:rPr>
        <w:t>hoạt</w:t>
      </w:r>
      <w:proofErr w:type="spellEnd"/>
      <w:r w:rsidRPr="004547FA">
        <w:rPr>
          <w:szCs w:val="26"/>
        </w:rPr>
        <w:t xml:space="preserve"> động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tăng lợi </w:t>
      </w:r>
      <w:proofErr w:type="spellStart"/>
      <w:r w:rsidRPr="004547FA">
        <w:rPr>
          <w:szCs w:val="26"/>
        </w:rPr>
        <w:t>nhuận</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giảm</w:t>
      </w:r>
      <w:proofErr w:type="spellEnd"/>
      <w:r w:rsidRPr="004547FA">
        <w:rPr>
          <w:szCs w:val="26"/>
        </w:rPr>
        <w:t xml:space="preserve"> </w:t>
      </w:r>
      <w:proofErr w:type="spellStart"/>
      <w:r w:rsidRPr="004547FA">
        <w:rPr>
          <w:szCs w:val="26"/>
        </w:rPr>
        <w:t>thiểu</w:t>
      </w:r>
      <w:proofErr w:type="spellEnd"/>
      <w:r w:rsidRPr="004547FA">
        <w:rPr>
          <w:szCs w:val="26"/>
        </w:rPr>
        <w:t xml:space="preserve"> </w:t>
      </w:r>
      <w:proofErr w:type="spellStart"/>
      <w:r w:rsidRPr="004547FA">
        <w:rPr>
          <w:szCs w:val="26"/>
        </w:rPr>
        <w:t>rủi</w:t>
      </w:r>
      <w:proofErr w:type="spellEnd"/>
      <w:r w:rsidRPr="004547FA">
        <w:rPr>
          <w:szCs w:val="26"/>
        </w:rPr>
        <w:t xml:space="preserve"> </w:t>
      </w:r>
      <w:proofErr w:type="spellStart"/>
      <w:r w:rsidRPr="004547FA">
        <w:rPr>
          <w:szCs w:val="26"/>
        </w:rPr>
        <w:t>ro</w:t>
      </w:r>
      <w:proofErr w:type="spellEnd"/>
      <w:r w:rsidRPr="004547FA">
        <w:rPr>
          <w:szCs w:val="26"/>
        </w:rPr>
        <w:t xml:space="preserve"> </w:t>
      </w:r>
      <w:proofErr w:type="spellStart"/>
      <w:r w:rsidRPr="004547FA">
        <w:rPr>
          <w:szCs w:val="26"/>
        </w:rPr>
        <w:t>khi</w:t>
      </w:r>
      <w:proofErr w:type="spellEnd"/>
      <w:r w:rsidRPr="004547FA">
        <w:rPr>
          <w:szCs w:val="26"/>
        </w:rPr>
        <w:t xml:space="preserve"> ngân hàng trung </w:t>
      </w:r>
      <w:proofErr w:type="spellStart"/>
      <w:r w:rsidRPr="004547FA">
        <w:rPr>
          <w:szCs w:val="26"/>
        </w:rPr>
        <w:t>ương</w:t>
      </w:r>
      <w:proofErr w:type="spellEnd"/>
      <w:r w:rsidRPr="004547FA">
        <w:rPr>
          <w:szCs w:val="26"/>
        </w:rPr>
        <w:t xml:space="preserve"> </w:t>
      </w:r>
      <w:proofErr w:type="spellStart"/>
      <w:r w:rsidRPr="004547FA">
        <w:rPr>
          <w:szCs w:val="26"/>
        </w:rPr>
        <w:t>thắt</w:t>
      </w:r>
      <w:proofErr w:type="spellEnd"/>
      <w:r w:rsidRPr="004547FA">
        <w:rPr>
          <w:szCs w:val="26"/>
        </w:rPr>
        <w:t xml:space="preserve"> </w:t>
      </w:r>
      <w:proofErr w:type="spellStart"/>
      <w:r w:rsidRPr="004547FA">
        <w:rPr>
          <w:szCs w:val="26"/>
        </w:rPr>
        <w:t>chặt</w:t>
      </w:r>
      <w:proofErr w:type="spellEnd"/>
      <w:r w:rsidRPr="004547FA">
        <w:rPr>
          <w:szCs w:val="26"/>
        </w:rPr>
        <w:t xml:space="preserve"> </w:t>
      </w:r>
      <w:proofErr w:type="spellStart"/>
      <w:r w:rsidRPr="004547FA">
        <w:rPr>
          <w:szCs w:val="26"/>
        </w:rPr>
        <w:t>tiền</w:t>
      </w:r>
      <w:proofErr w:type="spellEnd"/>
      <w:r w:rsidRPr="004547FA">
        <w:rPr>
          <w:szCs w:val="26"/>
        </w:rPr>
        <w:t xml:space="preserve"> </w:t>
      </w:r>
      <w:proofErr w:type="spellStart"/>
      <w:r w:rsidRPr="004547FA">
        <w:rPr>
          <w:szCs w:val="26"/>
        </w:rPr>
        <w:t>tệ</w:t>
      </w:r>
      <w:proofErr w:type="spellEnd"/>
      <w:r w:rsidRPr="004547FA">
        <w:rPr>
          <w:szCs w:val="26"/>
        </w:rPr>
        <w:t xml:space="preserve"> </w:t>
      </w:r>
      <w:proofErr w:type="spellStart"/>
      <w:r w:rsidRPr="004547FA">
        <w:rPr>
          <w:szCs w:val="26"/>
        </w:rPr>
        <w:t>hoặc</w:t>
      </w:r>
      <w:proofErr w:type="spellEnd"/>
      <w:r w:rsidRPr="004547FA">
        <w:rPr>
          <w:szCs w:val="26"/>
        </w:rPr>
        <w:t xml:space="preserve"> </w:t>
      </w:r>
      <w:proofErr w:type="spellStart"/>
      <w:r w:rsidRPr="004547FA">
        <w:rPr>
          <w:szCs w:val="26"/>
        </w:rPr>
        <w:t>khi</w:t>
      </w:r>
      <w:proofErr w:type="spellEnd"/>
      <w:r w:rsidRPr="004547FA">
        <w:rPr>
          <w:szCs w:val="26"/>
        </w:rPr>
        <w:t xml:space="preserve"> gặp </w:t>
      </w:r>
      <w:proofErr w:type="spellStart"/>
      <w:r w:rsidRPr="004547FA">
        <w:rPr>
          <w:szCs w:val="26"/>
        </w:rPr>
        <w:t>rủi</w:t>
      </w:r>
      <w:proofErr w:type="spellEnd"/>
      <w:r w:rsidRPr="004547FA">
        <w:rPr>
          <w:szCs w:val="26"/>
        </w:rPr>
        <w:t xml:space="preserve"> </w:t>
      </w:r>
      <w:proofErr w:type="spellStart"/>
      <w:r w:rsidRPr="004547FA">
        <w:rPr>
          <w:szCs w:val="26"/>
        </w:rPr>
        <w:t>ro</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w:t>
      </w:r>
    </w:p>
    <w:p w14:paraId="3C6CBE67" w14:textId="7B496091" w:rsidR="00A17716" w:rsidRPr="004547FA" w:rsidRDefault="00A17716" w:rsidP="003B22E0">
      <w:pPr>
        <w:pStyle w:val="Heading3"/>
        <w:ind w:left="0"/>
      </w:pPr>
      <w:bookmarkStart w:id="77" w:name="_Toc99270210"/>
      <w:bookmarkStart w:id="78" w:name="_Toc101095484"/>
      <w:r w:rsidRPr="004547FA">
        <w:t xml:space="preserve">1.1.4. Phân </w:t>
      </w:r>
      <w:proofErr w:type="spellStart"/>
      <w:r w:rsidRPr="004547FA">
        <w:t>loại</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ngân hàng</w:t>
      </w:r>
      <w:bookmarkEnd w:id="77"/>
      <w:bookmarkEnd w:id="78"/>
    </w:p>
    <w:p w14:paraId="03110752" w14:textId="451A1CE9" w:rsidR="00A17716" w:rsidRPr="004547FA" w:rsidRDefault="00A17716" w:rsidP="003B22E0">
      <w:pPr>
        <w:pStyle w:val="Heading4"/>
        <w:rPr>
          <w:b w:val="0"/>
        </w:rPr>
      </w:pPr>
      <w:r w:rsidRPr="004547FA">
        <w:t xml:space="preserve">1.1.4.1. </w:t>
      </w:r>
      <w:proofErr w:type="spellStart"/>
      <w:r w:rsidRPr="004547FA">
        <w:t>Căn</w:t>
      </w:r>
      <w:proofErr w:type="spellEnd"/>
      <w:r w:rsidRPr="004547FA">
        <w:t xml:space="preserve"> </w:t>
      </w:r>
      <w:proofErr w:type="spellStart"/>
      <w:r w:rsidRPr="004547FA">
        <w:t>cứ</w:t>
      </w:r>
      <w:proofErr w:type="spellEnd"/>
      <w:r w:rsidRPr="004547FA">
        <w:t xml:space="preserve"> vào thời hạn </w:t>
      </w:r>
      <w:proofErr w:type="spellStart"/>
      <w:r w:rsidRPr="004547FA">
        <w:t>tín</w:t>
      </w:r>
      <w:proofErr w:type="spellEnd"/>
      <w:r w:rsidRPr="004547FA">
        <w:t xml:space="preserve"> </w:t>
      </w:r>
      <w:proofErr w:type="spellStart"/>
      <w:r w:rsidRPr="004547FA">
        <w:t>dụng</w:t>
      </w:r>
      <w:proofErr w:type="spellEnd"/>
    </w:p>
    <w:p w14:paraId="27088C48" w14:textId="77777777" w:rsidR="00BD4373"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w:t>
      </w:r>
      <w:proofErr w:type="spellStart"/>
      <w:r w:rsidRPr="004547FA">
        <w:rPr>
          <w:i/>
          <w:szCs w:val="26"/>
        </w:rPr>
        <w:t>ngắn</w:t>
      </w:r>
      <w:proofErr w:type="spellEnd"/>
      <w:r w:rsidRPr="004547FA">
        <w:rPr>
          <w:i/>
          <w:szCs w:val="26"/>
        </w:rPr>
        <w:t xml:space="preserve"> hạn: </w:t>
      </w:r>
      <w:r w:rsidRPr="004547FA">
        <w:rPr>
          <w:szCs w:val="26"/>
        </w:rPr>
        <w:t xml:space="preserve">Là </w:t>
      </w:r>
      <w:proofErr w:type="spellStart"/>
      <w:r w:rsidRPr="004547FA">
        <w:rPr>
          <w:szCs w:val="26"/>
        </w:rPr>
        <w:t>loại</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đến 1 </w:t>
      </w:r>
      <w:proofErr w:type="spellStart"/>
      <w:r w:rsidRPr="004547FA">
        <w:rPr>
          <w:szCs w:val="26"/>
        </w:rPr>
        <w:t>năm</w:t>
      </w:r>
      <w:proofErr w:type="spellEnd"/>
      <w:r w:rsidRPr="004547FA">
        <w:rPr>
          <w:szCs w:val="26"/>
        </w:rPr>
        <w:t xml:space="preserve"> </w:t>
      </w:r>
      <w:proofErr w:type="spellStart"/>
      <w:r w:rsidRPr="004547FA">
        <w:rPr>
          <w:szCs w:val="26"/>
        </w:rPr>
        <w:t>va</w:t>
      </w:r>
      <w:proofErr w:type="spellEnd"/>
      <w:r w:rsidRPr="004547FA">
        <w:rPr>
          <w:szCs w:val="26"/>
        </w:rPr>
        <w:t xml:space="preserve">̀ được sử </w:t>
      </w:r>
      <w:proofErr w:type="spellStart"/>
      <w:r w:rsidRPr="004547FA">
        <w:rPr>
          <w:szCs w:val="26"/>
        </w:rPr>
        <w:t>dụng</w:t>
      </w:r>
      <w:proofErr w:type="spellEnd"/>
      <w:r w:rsidRPr="004547FA">
        <w:rPr>
          <w:szCs w:val="26"/>
        </w:rPr>
        <w:t xml:space="preserve"> </w:t>
      </w:r>
      <w:proofErr w:type="spellStart"/>
      <w:r w:rsidRPr="004547FA">
        <w:rPr>
          <w:szCs w:val="26"/>
        </w:rPr>
        <w:t>đê</w:t>
      </w:r>
      <w:proofErr w:type="spellEnd"/>
      <w:r w:rsidRPr="004547FA">
        <w:rPr>
          <w:szCs w:val="26"/>
        </w:rPr>
        <w:t xml:space="preserve">̉ </w:t>
      </w:r>
      <w:proofErr w:type="spellStart"/>
      <w:r w:rsidRPr="004547FA">
        <w:rPr>
          <w:szCs w:val="26"/>
        </w:rPr>
        <w:t>bù</w:t>
      </w:r>
      <w:proofErr w:type="spellEnd"/>
      <w:r w:rsidRPr="004547FA">
        <w:rPr>
          <w:szCs w:val="26"/>
        </w:rPr>
        <w:t xml:space="preserve"> </w:t>
      </w:r>
      <w:proofErr w:type="spellStart"/>
      <w:r w:rsidRPr="004547FA">
        <w:rPr>
          <w:szCs w:val="26"/>
        </w:rPr>
        <w:t>đắp</w:t>
      </w:r>
      <w:proofErr w:type="spellEnd"/>
      <w:r w:rsidRPr="004547FA">
        <w:rPr>
          <w:szCs w:val="26"/>
        </w:rPr>
        <w:t xml:space="preserve"> </w:t>
      </w:r>
      <w:proofErr w:type="spellStart"/>
      <w:r w:rsidRPr="004547FA">
        <w:rPr>
          <w:szCs w:val="26"/>
        </w:rPr>
        <w:t>vốn</w:t>
      </w:r>
      <w:proofErr w:type="spellEnd"/>
      <w:r w:rsidRPr="004547FA">
        <w:rPr>
          <w:szCs w:val="26"/>
        </w:rPr>
        <w:t xml:space="preserve"> </w:t>
      </w:r>
      <w:proofErr w:type="spellStart"/>
      <w:r w:rsidRPr="004547FA">
        <w:rPr>
          <w:szCs w:val="26"/>
        </w:rPr>
        <w:t>lưu</w:t>
      </w:r>
      <w:proofErr w:type="spellEnd"/>
      <w:r w:rsidRPr="004547FA">
        <w:rPr>
          <w:szCs w:val="26"/>
        </w:rPr>
        <w:t xml:space="preserve"> động </w:t>
      </w:r>
      <w:proofErr w:type="spellStart"/>
      <w:r w:rsidRPr="004547FA">
        <w:rPr>
          <w:szCs w:val="26"/>
        </w:rPr>
        <w:t>tạm</w:t>
      </w:r>
      <w:proofErr w:type="spellEnd"/>
      <w:r w:rsidRPr="004547FA">
        <w:rPr>
          <w:szCs w:val="26"/>
        </w:rPr>
        <w:t xml:space="preserve"> </w:t>
      </w:r>
      <w:proofErr w:type="spellStart"/>
      <w:r w:rsidRPr="004547FA">
        <w:rPr>
          <w:szCs w:val="26"/>
        </w:rPr>
        <w:t>thời</w:t>
      </w:r>
      <w:proofErr w:type="spellEnd"/>
      <w:r w:rsidRPr="004547FA">
        <w:rPr>
          <w:szCs w:val="26"/>
        </w:rPr>
        <w:t xml:space="preserve">, </w:t>
      </w:r>
      <w:proofErr w:type="spellStart"/>
      <w:r w:rsidRPr="004547FA">
        <w:rPr>
          <w:szCs w:val="26"/>
        </w:rPr>
        <w:t>phục</w:t>
      </w:r>
      <w:proofErr w:type="spellEnd"/>
      <w:r w:rsidRPr="004547FA">
        <w:rPr>
          <w:szCs w:val="26"/>
        </w:rPr>
        <w:t xml:space="preserve"> </w:t>
      </w:r>
      <w:proofErr w:type="spellStart"/>
      <w:r w:rsidRPr="004547FA">
        <w:rPr>
          <w:szCs w:val="26"/>
        </w:rPr>
        <w:t>vụ</w:t>
      </w:r>
      <w:proofErr w:type="spellEnd"/>
      <w:r w:rsidRPr="004547FA">
        <w:rPr>
          <w:szCs w:val="26"/>
        </w:rPr>
        <w:t xml:space="preserve"> </w:t>
      </w:r>
      <w:proofErr w:type="spellStart"/>
      <w:r w:rsidRPr="004547FA">
        <w:rPr>
          <w:szCs w:val="26"/>
        </w:rPr>
        <w:t>nhu</w:t>
      </w:r>
      <w:proofErr w:type="spellEnd"/>
      <w:r w:rsidRPr="004547FA">
        <w:rPr>
          <w:szCs w:val="26"/>
        </w:rPr>
        <w:t xml:space="preserve"> </w:t>
      </w:r>
      <w:proofErr w:type="spellStart"/>
      <w:r w:rsidRPr="004547FA">
        <w:rPr>
          <w:szCs w:val="26"/>
        </w:rPr>
        <w:t>cầu</w:t>
      </w:r>
      <w:proofErr w:type="spellEnd"/>
      <w:r w:rsidRPr="004547FA">
        <w:rPr>
          <w:szCs w:val="26"/>
        </w:rPr>
        <w:t xml:space="preserve"> tiêu </w:t>
      </w:r>
      <w:proofErr w:type="spellStart"/>
      <w:r w:rsidRPr="004547FA">
        <w:rPr>
          <w:szCs w:val="26"/>
        </w:rPr>
        <w:t>dùng</w:t>
      </w:r>
      <w:proofErr w:type="spellEnd"/>
      <w:r w:rsidRPr="004547FA">
        <w:rPr>
          <w:szCs w:val="26"/>
        </w:rPr>
        <w:t xml:space="preserve"> cá </w:t>
      </w:r>
      <w:proofErr w:type="spellStart"/>
      <w:r w:rsidRPr="004547FA">
        <w:rPr>
          <w:szCs w:val="26"/>
        </w:rPr>
        <w:t>nhân</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hộ</w:t>
      </w:r>
      <w:proofErr w:type="spellEnd"/>
      <w:r w:rsidRPr="004547FA">
        <w:rPr>
          <w:szCs w:val="26"/>
        </w:rPr>
        <w:t xml:space="preserve"> </w:t>
      </w:r>
      <w:proofErr w:type="spellStart"/>
      <w:r w:rsidRPr="004547FA">
        <w:rPr>
          <w:szCs w:val="26"/>
        </w:rPr>
        <w:t>gia</w:t>
      </w:r>
      <w:proofErr w:type="spellEnd"/>
      <w:r w:rsidRPr="004547FA">
        <w:rPr>
          <w:szCs w:val="26"/>
        </w:rPr>
        <w:t xml:space="preserve"> </w:t>
      </w:r>
      <w:proofErr w:type="spellStart"/>
      <w:r w:rsidRPr="004547FA">
        <w:rPr>
          <w:szCs w:val="26"/>
        </w:rPr>
        <w:t>đình</w:t>
      </w:r>
      <w:proofErr w:type="spellEnd"/>
      <w:r w:rsidRPr="004547FA">
        <w:rPr>
          <w:szCs w:val="26"/>
        </w:rPr>
        <w:t xml:space="preserve">. </w:t>
      </w:r>
      <w:proofErr w:type="spellStart"/>
      <w:r w:rsidRPr="004547FA">
        <w:rPr>
          <w:szCs w:val="26"/>
        </w:rPr>
        <w:t>Đây</w:t>
      </w:r>
      <w:proofErr w:type="spellEnd"/>
      <w:r w:rsidRPr="004547FA">
        <w:rPr>
          <w:szCs w:val="26"/>
        </w:rPr>
        <w:t xml:space="preserve"> là </w:t>
      </w:r>
      <w:proofErr w:type="spellStart"/>
      <w:r w:rsidRPr="004547FA">
        <w:rPr>
          <w:szCs w:val="26"/>
        </w:rPr>
        <w:t>loại</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có </w:t>
      </w:r>
      <w:proofErr w:type="spellStart"/>
      <w:r w:rsidRPr="004547FA">
        <w:rPr>
          <w:szCs w:val="26"/>
        </w:rPr>
        <w:t>mức</w:t>
      </w:r>
      <w:proofErr w:type="spellEnd"/>
      <w:r w:rsidRPr="004547FA">
        <w:rPr>
          <w:szCs w:val="26"/>
        </w:rPr>
        <w:t xml:space="preserve"> </w:t>
      </w:r>
      <w:proofErr w:type="spellStart"/>
      <w:r w:rsidRPr="004547FA">
        <w:rPr>
          <w:szCs w:val="26"/>
        </w:rPr>
        <w:t>rủi</w:t>
      </w:r>
      <w:proofErr w:type="spellEnd"/>
      <w:r w:rsidRPr="004547FA">
        <w:rPr>
          <w:szCs w:val="26"/>
        </w:rPr>
        <w:t xml:space="preserve"> </w:t>
      </w:r>
      <w:proofErr w:type="spellStart"/>
      <w:r w:rsidRPr="004547FA">
        <w:rPr>
          <w:szCs w:val="26"/>
        </w:rPr>
        <w:t>ro</w:t>
      </w:r>
      <w:proofErr w:type="spellEnd"/>
      <w:r w:rsidRPr="004547FA">
        <w:rPr>
          <w:szCs w:val="26"/>
        </w:rPr>
        <w:t xml:space="preserve"> </w:t>
      </w:r>
      <w:proofErr w:type="spellStart"/>
      <w:r w:rsidRPr="004547FA">
        <w:rPr>
          <w:szCs w:val="26"/>
        </w:rPr>
        <w:t>thấp</w:t>
      </w:r>
      <w:proofErr w:type="spellEnd"/>
      <w:r w:rsidRPr="004547FA">
        <w:rPr>
          <w:szCs w:val="26"/>
        </w:rPr>
        <w:t xml:space="preserve"> </w:t>
      </w:r>
      <w:proofErr w:type="spellStart"/>
      <w:r w:rsidRPr="004547FA">
        <w:rPr>
          <w:szCs w:val="26"/>
        </w:rPr>
        <w:t>vì</w:t>
      </w:r>
      <w:proofErr w:type="spellEnd"/>
      <w:r w:rsidRPr="004547FA">
        <w:rPr>
          <w:szCs w:val="26"/>
        </w:rPr>
        <w:t xml:space="preserve"> </w:t>
      </w:r>
      <w:proofErr w:type="spellStart"/>
      <w:r w:rsidRPr="004547FA">
        <w:rPr>
          <w:szCs w:val="26"/>
        </w:rPr>
        <w:t>thời</w:t>
      </w:r>
      <w:proofErr w:type="spellEnd"/>
      <w:r w:rsidRPr="004547FA">
        <w:rPr>
          <w:szCs w:val="26"/>
        </w:rPr>
        <w:t xml:space="preserve"> </w:t>
      </w:r>
      <w:proofErr w:type="spellStart"/>
      <w:r w:rsidRPr="004547FA">
        <w:rPr>
          <w:szCs w:val="26"/>
        </w:rPr>
        <w:t>hạn</w:t>
      </w:r>
      <w:proofErr w:type="spellEnd"/>
      <w:r w:rsidRPr="004547FA">
        <w:rPr>
          <w:szCs w:val="26"/>
        </w:rPr>
        <w:t xml:space="preserve"> </w:t>
      </w:r>
      <w:proofErr w:type="spellStart"/>
      <w:r w:rsidRPr="004547FA">
        <w:rPr>
          <w:szCs w:val="26"/>
        </w:rPr>
        <w:t>hoàn</w:t>
      </w:r>
      <w:proofErr w:type="spellEnd"/>
      <w:r w:rsidRPr="004547FA">
        <w:rPr>
          <w:szCs w:val="26"/>
        </w:rPr>
        <w:t xml:space="preserve"> </w:t>
      </w:r>
      <w:proofErr w:type="spellStart"/>
      <w:r w:rsidRPr="004547FA">
        <w:rPr>
          <w:szCs w:val="26"/>
        </w:rPr>
        <w:t>vốn</w:t>
      </w:r>
      <w:proofErr w:type="spellEnd"/>
      <w:r w:rsidRPr="004547FA">
        <w:rPr>
          <w:szCs w:val="26"/>
        </w:rPr>
        <w:t xml:space="preserve"> </w:t>
      </w:r>
      <w:proofErr w:type="spellStart"/>
      <w:r w:rsidRPr="004547FA">
        <w:rPr>
          <w:szCs w:val="26"/>
        </w:rPr>
        <w:t>nhanh</w:t>
      </w:r>
      <w:proofErr w:type="spellEnd"/>
      <w:r w:rsidRPr="004547FA">
        <w:rPr>
          <w:szCs w:val="26"/>
        </w:rPr>
        <w:t xml:space="preserve">, </w:t>
      </w:r>
      <w:proofErr w:type="spellStart"/>
      <w:r w:rsidRPr="004547FA">
        <w:rPr>
          <w:szCs w:val="26"/>
        </w:rPr>
        <w:t>tránh</w:t>
      </w:r>
      <w:proofErr w:type="spellEnd"/>
      <w:r w:rsidRPr="004547FA">
        <w:rPr>
          <w:szCs w:val="26"/>
        </w:rPr>
        <w:t xml:space="preserve"> được </w:t>
      </w:r>
      <w:proofErr w:type="spellStart"/>
      <w:r w:rsidRPr="004547FA">
        <w:rPr>
          <w:szCs w:val="26"/>
        </w:rPr>
        <w:t>các</w:t>
      </w:r>
      <w:proofErr w:type="spellEnd"/>
      <w:r w:rsidRPr="004547FA">
        <w:rPr>
          <w:szCs w:val="26"/>
        </w:rPr>
        <w:t xml:space="preserve"> </w:t>
      </w:r>
      <w:proofErr w:type="spellStart"/>
      <w:r w:rsidRPr="004547FA">
        <w:rPr>
          <w:szCs w:val="26"/>
        </w:rPr>
        <w:t>rủi</w:t>
      </w:r>
      <w:proofErr w:type="spellEnd"/>
      <w:r w:rsidRPr="004547FA">
        <w:rPr>
          <w:szCs w:val="26"/>
        </w:rPr>
        <w:t xml:space="preserve"> </w:t>
      </w:r>
      <w:proofErr w:type="spellStart"/>
      <w:r w:rsidRPr="004547FA">
        <w:rPr>
          <w:szCs w:val="26"/>
        </w:rPr>
        <w:t>ro</w:t>
      </w:r>
      <w:proofErr w:type="spellEnd"/>
      <w:r w:rsidRPr="004547FA">
        <w:rPr>
          <w:szCs w:val="26"/>
        </w:rPr>
        <w:t xml:space="preserve"> về </w:t>
      </w:r>
      <w:proofErr w:type="spellStart"/>
      <w:r w:rsidRPr="004547FA">
        <w:rPr>
          <w:szCs w:val="26"/>
        </w:rPr>
        <w:t>lãi</w:t>
      </w:r>
      <w:proofErr w:type="spellEnd"/>
      <w:r w:rsidRPr="004547FA">
        <w:rPr>
          <w:szCs w:val="26"/>
        </w:rPr>
        <w:t xml:space="preserve"> </w:t>
      </w:r>
      <w:proofErr w:type="spellStart"/>
      <w:r w:rsidRPr="004547FA">
        <w:rPr>
          <w:szCs w:val="26"/>
        </w:rPr>
        <w:t>suất</w:t>
      </w:r>
      <w:proofErr w:type="spellEnd"/>
      <w:r w:rsidRPr="004547FA">
        <w:rPr>
          <w:szCs w:val="26"/>
        </w:rPr>
        <w:t xml:space="preserve">, </w:t>
      </w:r>
      <w:proofErr w:type="spellStart"/>
      <w:r w:rsidRPr="004547FA">
        <w:rPr>
          <w:szCs w:val="26"/>
        </w:rPr>
        <w:t>lạm</w:t>
      </w:r>
      <w:proofErr w:type="spellEnd"/>
      <w:r w:rsidRPr="004547FA">
        <w:rPr>
          <w:szCs w:val="26"/>
        </w:rPr>
        <w:t xml:space="preserve"> </w:t>
      </w:r>
      <w:proofErr w:type="spellStart"/>
      <w:r w:rsidRPr="004547FA">
        <w:rPr>
          <w:szCs w:val="26"/>
        </w:rPr>
        <w:t>phát</w:t>
      </w:r>
      <w:proofErr w:type="spellEnd"/>
      <w:r w:rsidRPr="004547FA">
        <w:rPr>
          <w:szCs w:val="26"/>
        </w:rPr>
        <w:t xml:space="preserve"> cũng như những </w:t>
      </w:r>
      <w:proofErr w:type="spellStart"/>
      <w:r w:rsidRPr="004547FA">
        <w:rPr>
          <w:szCs w:val="26"/>
        </w:rPr>
        <w:t>bất</w:t>
      </w:r>
      <w:proofErr w:type="spellEnd"/>
      <w:r w:rsidRPr="004547FA">
        <w:rPr>
          <w:szCs w:val="26"/>
        </w:rPr>
        <w:t xml:space="preserve"> ổn </w:t>
      </w:r>
      <w:proofErr w:type="spellStart"/>
      <w:r w:rsidRPr="004547FA">
        <w:rPr>
          <w:szCs w:val="26"/>
        </w:rPr>
        <w:t>của</w:t>
      </w:r>
      <w:proofErr w:type="spellEnd"/>
      <w:r w:rsidRPr="004547FA">
        <w:rPr>
          <w:szCs w:val="26"/>
        </w:rPr>
        <w:t xml:space="preserve"> </w:t>
      </w:r>
      <w:proofErr w:type="spellStart"/>
      <w:r w:rsidRPr="004547FA">
        <w:rPr>
          <w:szCs w:val="26"/>
        </w:rPr>
        <w:t>môi</w:t>
      </w:r>
      <w:proofErr w:type="spellEnd"/>
      <w:r w:rsidRPr="004547FA">
        <w:rPr>
          <w:szCs w:val="26"/>
        </w:rPr>
        <w:t xml:space="preserve"> </w:t>
      </w:r>
      <w:proofErr w:type="spellStart"/>
      <w:r w:rsidRPr="004547FA">
        <w:rPr>
          <w:szCs w:val="26"/>
        </w:rPr>
        <w:t>trường</w:t>
      </w:r>
      <w:proofErr w:type="spellEnd"/>
      <w:r w:rsidRPr="004547FA">
        <w:rPr>
          <w:szCs w:val="26"/>
        </w:rPr>
        <w:t xml:space="preserve"> </w:t>
      </w:r>
      <w:proofErr w:type="spellStart"/>
      <w:r w:rsidRPr="004547FA">
        <w:rPr>
          <w:szCs w:val="26"/>
        </w:rPr>
        <w:t>kinh</w:t>
      </w:r>
      <w:proofErr w:type="spellEnd"/>
      <w:r w:rsidRPr="004547FA">
        <w:rPr>
          <w:szCs w:val="26"/>
        </w:rPr>
        <w:t xml:space="preserve"> tế </w:t>
      </w:r>
      <w:proofErr w:type="spellStart"/>
      <w:r w:rsidRPr="004547FA">
        <w:rPr>
          <w:szCs w:val="26"/>
        </w:rPr>
        <w:t>vĩ</w:t>
      </w:r>
      <w:proofErr w:type="spellEnd"/>
      <w:r w:rsidRPr="004547FA">
        <w:rPr>
          <w:szCs w:val="26"/>
        </w:rPr>
        <w:t xml:space="preserve"> </w:t>
      </w:r>
      <w:proofErr w:type="spellStart"/>
      <w:r w:rsidRPr="004547FA">
        <w:rPr>
          <w:szCs w:val="26"/>
        </w:rPr>
        <w:t>mô</w:t>
      </w:r>
      <w:proofErr w:type="spellEnd"/>
      <w:r w:rsidRPr="004547FA">
        <w:rPr>
          <w:szCs w:val="26"/>
        </w:rPr>
        <w:t xml:space="preserve"> </w:t>
      </w:r>
      <w:proofErr w:type="spellStart"/>
      <w:r w:rsidRPr="004547FA">
        <w:rPr>
          <w:szCs w:val="26"/>
        </w:rPr>
        <w:t>va</w:t>
      </w:r>
      <w:proofErr w:type="spellEnd"/>
      <w:r w:rsidRPr="004547FA">
        <w:rPr>
          <w:szCs w:val="26"/>
        </w:rPr>
        <w:t xml:space="preserve">̀ </w:t>
      </w:r>
      <w:proofErr w:type="spellStart"/>
      <w:r w:rsidRPr="004547FA">
        <w:rPr>
          <w:szCs w:val="26"/>
        </w:rPr>
        <w:t>thị</w:t>
      </w:r>
      <w:proofErr w:type="spellEnd"/>
      <w:r w:rsidRPr="004547FA">
        <w:rPr>
          <w:szCs w:val="26"/>
        </w:rPr>
        <w:t xml:space="preserve"> </w:t>
      </w:r>
      <w:proofErr w:type="spellStart"/>
      <w:r w:rsidRPr="004547FA">
        <w:rPr>
          <w:szCs w:val="26"/>
        </w:rPr>
        <w:t>trường</w:t>
      </w:r>
      <w:proofErr w:type="spellEnd"/>
      <w:r w:rsidRPr="004547FA">
        <w:rPr>
          <w:szCs w:val="26"/>
        </w:rPr>
        <w:t xml:space="preserve">, </w:t>
      </w:r>
      <w:proofErr w:type="spellStart"/>
      <w:r w:rsidRPr="004547FA">
        <w:rPr>
          <w:szCs w:val="26"/>
        </w:rPr>
        <w:t>vì</w:t>
      </w:r>
      <w:proofErr w:type="spellEnd"/>
      <w:r w:rsidRPr="004547FA">
        <w:rPr>
          <w:szCs w:val="26"/>
        </w:rPr>
        <w:t xml:space="preserve"> </w:t>
      </w:r>
      <w:proofErr w:type="spellStart"/>
      <w:r w:rsidRPr="004547FA">
        <w:rPr>
          <w:szCs w:val="26"/>
        </w:rPr>
        <w:t>thế</w:t>
      </w:r>
      <w:proofErr w:type="spellEnd"/>
      <w:r w:rsidRPr="004547FA">
        <w:rPr>
          <w:szCs w:val="26"/>
        </w:rPr>
        <w:t xml:space="preserve"> </w:t>
      </w:r>
      <w:proofErr w:type="spellStart"/>
      <w:r w:rsidRPr="004547FA">
        <w:rPr>
          <w:szCs w:val="26"/>
        </w:rPr>
        <w:t>lãi</w:t>
      </w:r>
      <w:proofErr w:type="spellEnd"/>
      <w:r w:rsidRPr="004547FA">
        <w:rPr>
          <w:szCs w:val="26"/>
        </w:rPr>
        <w:t xml:space="preserve"> </w:t>
      </w:r>
      <w:proofErr w:type="spellStart"/>
      <w:r w:rsidRPr="004547FA">
        <w:rPr>
          <w:szCs w:val="26"/>
        </w:rPr>
        <w:t>suất</w:t>
      </w:r>
      <w:proofErr w:type="spellEnd"/>
      <w:r w:rsidRPr="004547FA">
        <w:rPr>
          <w:szCs w:val="26"/>
        </w:rPr>
        <w:t xml:space="preserve"> </w:t>
      </w:r>
      <w:proofErr w:type="spellStart"/>
      <w:r w:rsidRPr="004547FA">
        <w:rPr>
          <w:szCs w:val="26"/>
        </w:rPr>
        <w:t>thường</w:t>
      </w:r>
      <w:proofErr w:type="spellEnd"/>
      <w:r w:rsidRPr="004547FA">
        <w:rPr>
          <w:szCs w:val="26"/>
        </w:rPr>
        <w:t xml:space="preserve"> </w:t>
      </w:r>
      <w:proofErr w:type="spellStart"/>
      <w:r w:rsidRPr="004547FA">
        <w:rPr>
          <w:szCs w:val="26"/>
        </w:rPr>
        <w:t>thấp</w:t>
      </w:r>
      <w:proofErr w:type="spellEnd"/>
      <w:r w:rsidRPr="004547FA">
        <w:rPr>
          <w:szCs w:val="26"/>
        </w:rPr>
        <w:t xml:space="preserve"> hơn </w:t>
      </w:r>
      <w:proofErr w:type="spellStart"/>
      <w:r w:rsidRPr="004547FA">
        <w:rPr>
          <w:szCs w:val="26"/>
        </w:rPr>
        <w:t>các</w:t>
      </w:r>
      <w:proofErr w:type="spellEnd"/>
      <w:r w:rsidRPr="004547FA">
        <w:rPr>
          <w:szCs w:val="26"/>
        </w:rPr>
        <w:t xml:space="preserve"> </w:t>
      </w:r>
      <w:proofErr w:type="spellStart"/>
      <w:r w:rsidRPr="004547FA">
        <w:rPr>
          <w:szCs w:val="26"/>
        </w:rPr>
        <w:t>loại</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pacing w:val="-5"/>
          <w:szCs w:val="26"/>
        </w:rPr>
        <w:t xml:space="preserve"> </w:t>
      </w:r>
      <w:proofErr w:type="spellStart"/>
      <w:r w:rsidRPr="004547FA">
        <w:rPr>
          <w:szCs w:val="26"/>
        </w:rPr>
        <w:t>khác</w:t>
      </w:r>
      <w:proofErr w:type="spellEnd"/>
      <w:r w:rsidRPr="004547FA">
        <w:rPr>
          <w:szCs w:val="26"/>
        </w:rPr>
        <w:t>.</w:t>
      </w:r>
    </w:p>
    <w:p w14:paraId="3D058215" w14:textId="77777777" w:rsidR="00BD4373"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trung hạn: </w:t>
      </w:r>
      <w:r w:rsidRPr="004547FA">
        <w:rPr>
          <w:szCs w:val="26"/>
        </w:rPr>
        <w:t xml:space="preserve">Là </w:t>
      </w:r>
      <w:proofErr w:type="spellStart"/>
      <w:r w:rsidRPr="004547FA">
        <w:rPr>
          <w:szCs w:val="26"/>
        </w:rPr>
        <w:t>loại</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trên 1 </w:t>
      </w:r>
      <w:proofErr w:type="spellStart"/>
      <w:r w:rsidRPr="004547FA">
        <w:rPr>
          <w:szCs w:val="26"/>
        </w:rPr>
        <w:t>năm</w:t>
      </w:r>
      <w:proofErr w:type="spellEnd"/>
      <w:r w:rsidRPr="004547FA">
        <w:rPr>
          <w:szCs w:val="26"/>
        </w:rPr>
        <w:t xml:space="preserve"> đến 5 </w:t>
      </w:r>
      <w:proofErr w:type="spellStart"/>
      <w:r w:rsidRPr="004547FA">
        <w:rPr>
          <w:szCs w:val="26"/>
        </w:rPr>
        <w:t>năm</w:t>
      </w:r>
      <w:proofErr w:type="spellEnd"/>
      <w:r w:rsidRPr="004547FA">
        <w:rPr>
          <w:szCs w:val="26"/>
        </w:rPr>
        <w:t xml:space="preserve">, được sử </w:t>
      </w:r>
      <w:proofErr w:type="spellStart"/>
      <w:r w:rsidRPr="004547FA">
        <w:rPr>
          <w:szCs w:val="26"/>
        </w:rPr>
        <w:t>dụng</w:t>
      </w:r>
      <w:proofErr w:type="spellEnd"/>
      <w:r w:rsidRPr="004547FA">
        <w:rPr>
          <w:szCs w:val="26"/>
        </w:rPr>
        <w:t xml:space="preserve"> </w:t>
      </w:r>
      <w:proofErr w:type="spellStart"/>
      <w:r w:rsidRPr="004547FA">
        <w:rPr>
          <w:szCs w:val="26"/>
        </w:rPr>
        <w:t>đê</w:t>
      </w:r>
      <w:proofErr w:type="spellEnd"/>
      <w:r w:rsidRPr="004547FA">
        <w:rPr>
          <w:szCs w:val="26"/>
        </w:rPr>
        <w:t xml:space="preserve">̉ </w:t>
      </w:r>
      <w:proofErr w:type="spellStart"/>
      <w:r w:rsidRPr="004547FA">
        <w:rPr>
          <w:szCs w:val="26"/>
        </w:rPr>
        <w:t>đầu</w:t>
      </w:r>
      <w:proofErr w:type="spellEnd"/>
      <w:r w:rsidRPr="004547FA">
        <w:rPr>
          <w:szCs w:val="26"/>
        </w:rPr>
        <w:t xml:space="preserve"> </w:t>
      </w:r>
      <w:proofErr w:type="spellStart"/>
      <w:r w:rsidRPr="004547FA">
        <w:rPr>
          <w:szCs w:val="26"/>
        </w:rPr>
        <w:t>tư</w:t>
      </w:r>
      <w:proofErr w:type="spellEnd"/>
      <w:r w:rsidRPr="004547FA">
        <w:rPr>
          <w:szCs w:val="26"/>
        </w:rPr>
        <w:t xml:space="preserve"> mua </w:t>
      </w:r>
      <w:proofErr w:type="spellStart"/>
      <w:r w:rsidRPr="004547FA">
        <w:rPr>
          <w:szCs w:val="26"/>
        </w:rPr>
        <w:t>sắm</w:t>
      </w:r>
      <w:proofErr w:type="spellEnd"/>
      <w:r w:rsidRPr="004547FA">
        <w:rPr>
          <w:szCs w:val="26"/>
        </w:rPr>
        <w:t xml:space="preserve"> </w:t>
      </w:r>
      <w:proofErr w:type="spellStart"/>
      <w:r w:rsidRPr="004547FA">
        <w:rPr>
          <w:szCs w:val="26"/>
        </w:rPr>
        <w:t>tài</w:t>
      </w:r>
      <w:proofErr w:type="spellEnd"/>
      <w:r w:rsidRPr="004547FA">
        <w:rPr>
          <w:szCs w:val="26"/>
        </w:rPr>
        <w:t xml:space="preserve"> </w:t>
      </w:r>
      <w:proofErr w:type="spellStart"/>
      <w:r w:rsidRPr="004547FA">
        <w:rPr>
          <w:szCs w:val="26"/>
        </w:rPr>
        <w:t>sản</w:t>
      </w:r>
      <w:proofErr w:type="spellEnd"/>
      <w:r w:rsidRPr="004547FA">
        <w:rPr>
          <w:szCs w:val="26"/>
        </w:rPr>
        <w:t xml:space="preserve"> cố định, đổi mới </w:t>
      </w:r>
      <w:proofErr w:type="spellStart"/>
      <w:r w:rsidRPr="004547FA">
        <w:rPr>
          <w:szCs w:val="26"/>
        </w:rPr>
        <w:t>và</w:t>
      </w:r>
      <w:proofErr w:type="spellEnd"/>
      <w:r w:rsidRPr="004547FA">
        <w:rPr>
          <w:szCs w:val="26"/>
        </w:rPr>
        <w:t xml:space="preserve"> </w:t>
      </w:r>
      <w:proofErr w:type="spellStart"/>
      <w:r w:rsidRPr="004547FA">
        <w:rPr>
          <w:szCs w:val="26"/>
        </w:rPr>
        <w:t>cải</w:t>
      </w:r>
      <w:proofErr w:type="spellEnd"/>
      <w:r w:rsidRPr="004547FA">
        <w:rPr>
          <w:szCs w:val="26"/>
        </w:rPr>
        <w:t xml:space="preserve"> </w:t>
      </w:r>
      <w:proofErr w:type="spellStart"/>
      <w:r w:rsidRPr="004547FA">
        <w:rPr>
          <w:szCs w:val="26"/>
        </w:rPr>
        <w:t>tiến</w:t>
      </w:r>
      <w:proofErr w:type="spellEnd"/>
      <w:r w:rsidRPr="004547FA">
        <w:rPr>
          <w:szCs w:val="26"/>
        </w:rPr>
        <w:t xml:space="preserve"> </w:t>
      </w:r>
      <w:proofErr w:type="spellStart"/>
      <w:r w:rsidRPr="004547FA">
        <w:rPr>
          <w:szCs w:val="26"/>
        </w:rPr>
        <w:t>trang</w:t>
      </w:r>
      <w:proofErr w:type="spellEnd"/>
      <w:r w:rsidRPr="004547FA">
        <w:rPr>
          <w:szCs w:val="26"/>
        </w:rPr>
        <w:t xml:space="preserve"> </w:t>
      </w:r>
      <w:proofErr w:type="spellStart"/>
      <w:r w:rsidRPr="004547FA">
        <w:rPr>
          <w:szCs w:val="26"/>
        </w:rPr>
        <w:t>thiết</w:t>
      </w:r>
      <w:proofErr w:type="spellEnd"/>
      <w:r w:rsidRPr="004547FA">
        <w:rPr>
          <w:szCs w:val="26"/>
        </w:rPr>
        <w:t xml:space="preserve"> bị, </w:t>
      </w:r>
      <w:proofErr w:type="spellStart"/>
      <w:r w:rsidRPr="004547FA">
        <w:rPr>
          <w:szCs w:val="26"/>
        </w:rPr>
        <w:t>mở</w:t>
      </w:r>
      <w:proofErr w:type="spellEnd"/>
      <w:r w:rsidRPr="004547FA">
        <w:rPr>
          <w:szCs w:val="26"/>
        </w:rPr>
        <w:t xml:space="preserve"> </w:t>
      </w:r>
      <w:proofErr w:type="spellStart"/>
      <w:r w:rsidRPr="004547FA">
        <w:rPr>
          <w:szCs w:val="26"/>
        </w:rPr>
        <w:t>rộng</w:t>
      </w:r>
      <w:proofErr w:type="spellEnd"/>
      <w:r w:rsidRPr="004547FA">
        <w:rPr>
          <w:szCs w:val="26"/>
        </w:rPr>
        <w:t xml:space="preserve"> </w:t>
      </w:r>
      <w:proofErr w:type="spellStart"/>
      <w:r w:rsidRPr="004547FA">
        <w:rPr>
          <w:szCs w:val="26"/>
        </w:rPr>
        <w:t>sản</w:t>
      </w:r>
      <w:proofErr w:type="spellEnd"/>
      <w:r w:rsidRPr="004547FA">
        <w:rPr>
          <w:szCs w:val="26"/>
        </w:rPr>
        <w:t xml:space="preserve"> xuất </w:t>
      </w:r>
      <w:proofErr w:type="spellStart"/>
      <w:r w:rsidRPr="004547FA">
        <w:rPr>
          <w:szCs w:val="26"/>
        </w:rPr>
        <w:t>và</w:t>
      </w:r>
      <w:proofErr w:type="spellEnd"/>
      <w:r w:rsidRPr="004547FA">
        <w:rPr>
          <w:szCs w:val="26"/>
        </w:rPr>
        <w:t xml:space="preserve"> </w:t>
      </w:r>
      <w:proofErr w:type="spellStart"/>
      <w:r w:rsidRPr="004547FA">
        <w:rPr>
          <w:szCs w:val="26"/>
        </w:rPr>
        <w:t>xây</w:t>
      </w:r>
      <w:proofErr w:type="spellEnd"/>
      <w:r w:rsidRPr="004547FA">
        <w:rPr>
          <w:szCs w:val="26"/>
        </w:rPr>
        <w:t xml:space="preserve"> </w:t>
      </w:r>
      <w:proofErr w:type="spellStart"/>
      <w:r w:rsidRPr="004547FA">
        <w:rPr>
          <w:szCs w:val="26"/>
        </w:rPr>
        <w:t>dựng</w:t>
      </w:r>
      <w:proofErr w:type="spellEnd"/>
      <w:r w:rsidRPr="004547FA">
        <w:rPr>
          <w:szCs w:val="26"/>
        </w:rPr>
        <w:t xml:space="preserve"> công </w:t>
      </w:r>
      <w:proofErr w:type="spellStart"/>
      <w:r w:rsidRPr="004547FA">
        <w:rPr>
          <w:szCs w:val="26"/>
        </w:rPr>
        <w:t>trình</w:t>
      </w:r>
      <w:proofErr w:type="spellEnd"/>
      <w:r w:rsidRPr="004547FA">
        <w:rPr>
          <w:szCs w:val="26"/>
        </w:rPr>
        <w:t xml:space="preserve"> vừa </w:t>
      </w:r>
      <w:proofErr w:type="spellStart"/>
      <w:r w:rsidRPr="004547FA">
        <w:rPr>
          <w:szCs w:val="26"/>
        </w:rPr>
        <w:t>và</w:t>
      </w:r>
      <w:proofErr w:type="spellEnd"/>
      <w:r w:rsidRPr="004547FA">
        <w:rPr>
          <w:szCs w:val="26"/>
        </w:rPr>
        <w:t xml:space="preserve"> nhỏ có </w:t>
      </w:r>
      <w:proofErr w:type="spellStart"/>
      <w:r w:rsidRPr="004547FA">
        <w:rPr>
          <w:szCs w:val="26"/>
        </w:rPr>
        <w:t>thời</w:t>
      </w:r>
      <w:proofErr w:type="spellEnd"/>
      <w:r w:rsidRPr="004547FA">
        <w:rPr>
          <w:szCs w:val="26"/>
        </w:rPr>
        <w:t xml:space="preserve"> </w:t>
      </w:r>
      <w:proofErr w:type="spellStart"/>
      <w:r w:rsidRPr="004547FA">
        <w:rPr>
          <w:szCs w:val="26"/>
        </w:rPr>
        <w:t>hạn</w:t>
      </w:r>
      <w:proofErr w:type="spellEnd"/>
      <w:r w:rsidRPr="004547FA">
        <w:rPr>
          <w:szCs w:val="26"/>
        </w:rPr>
        <w:t xml:space="preserve"> </w:t>
      </w:r>
      <w:proofErr w:type="spellStart"/>
      <w:r w:rsidRPr="004547FA">
        <w:rPr>
          <w:szCs w:val="26"/>
        </w:rPr>
        <w:t>thu</w:t>
      </w:r>
      <w:proofErr w:type="spellEnd"/>
      <w:r w:rsidRPr="004547FA">
        <w:rPr>
          <w:szCs w:val="26"/>
        </w:rPr>
        <w:t xml:space="preserve"> </w:t>
      </w:r>
      <w:proofErr w:type="spellStart"/>
      <w:r w:rsidRPr="004547FA">
        <w:rPr>
          <w:szCs w:val="26"/>
        </w:rPr>
        <w:t>hồi</w:t>
      </w:r>
      <w:proofErr w:type="spellEnd"/>
      <w:r w:rsidRPr="004547FA">
        <w:rPr>
          <w:szCs w:val="26"/>
        </w:rPr>
        <w:t xml:space="preserve"> </w:t>
      </w:r>
      <w:proofErr w:type="spellStart"/>
      <w:r w:rsidRPr="004547FA">
        <w:rPr>
          <w:szCs w:val="26"/>
        </w:rPr>
        <w:t>vốn</w:t>
      </w:r>
      <w:proofErr w:type="spellEnd"/>
      <w:r w:rsidRPr="004547FA">
        <w:rPr>
          <w:szCs w:val="26"/>
        </w:rPr>
        <w:t xml:space="preserve"> </w:t>
      </w:r>
      <w:proofErr w:type="spellStart"/>
      <w:r w:rsidRPr="004547FA">
        <w:rPr>
          <w:szCs w:val="26"/>
        </w:rPr>
        <w:t>nhanh</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trung </w:t>
      </w:r>
      <w:proofErr w:type="spellStart"/>
      <w:r w:rsidRPr="004547FA">
        <w:rPr>
          <w:szCs w:val="26"/>
        </w:rPr>
        <w:t>hạn</w:t>
      </w:r>
      <w:proofErr w:type="spellEnd"/>
      <w:r w:rsidRPr="004547FA">
        <w:rPr>
          <w:szCs w:val="26"/>
        </w:rPr>
        <w:t xml:space="preserve"> còn là </w:t>
      </w:r>
      <w:proofErr w:type="spellStart"/>
      <w:r w:rsidRPr="004547FA">
        <w:rPr>
          <w:szCs w:val="26"/>
        </w:rPr>
        <w:t>nguồn</w:t>
      </w:r>
      <w:proofErr w:type="spellEnd"/>
      <w:r w:rsidRPr="004547FA">
        <w:rPr>
          <w:szCs w:val="26"/>
        </w:rPr>
        <w:t xml:space="preserve"> </w:t>
      </w:r>
      <w:proofErr w:type="spellStart"/>
      <w:r w:rsidRPr="004547FA">
        <w:rPr>
          <w:szCs w:val="26"/>
        </w:rPr>
        <w:t>quan</w:t>
      </w:r>
      <w:proofErr w:type="spellEnd"/>
      <w:r w:rsidRPr="004547FA">
        <w:rPr>
          <w:szCs w:val="26"/>
        </w:rPr>
        <w:t xml:space="preserve"> </w:t>
      </w:r>
      <w:proofErr w:type="spellStart"/>
      <w:r w:rsidRPr="004547FA">
        <w:rPr>
          <w:szCs w:val="26"/>
        </w:rPr>
        <w:t>trọng</w:t>
      </w:r>
      <w:proofErr w:type="spellEnd"/>
      <w:r w:rsidRPr="004547FA">
        <w:rPr>
          <w:szCs w:val="26"/>
        </w:rPr>
        <w:t xml:space="preserve"> hình </w:t>
      </w:r>
      <w:proofErr w:type="spellStart"/>
      <w:r w:rsidRPr="004547FA">
        <w:rPr>
          <w:szCs w:val="26"/>
        </w:rPr>
        <w:t>thành</w:t>
      </w:r>
      <w:proofErr w:type="spellEnd"/>
      <w:r w:rsidRPr="004547FA">
        <w:rPr>
          <w:szCs w:val="26"/>
        </w:rPr>
        <w:t xml:space="preserve"> nên </w:t>
      </w:r>
      <w:proofErr w:type="spellStart"/>
      <w:r w:rsidRPr="004547FA">
        <w:rPr>
          <w:szCs w:val="26"/>
        </w:rPr>
        <w:t>vốn</w:t>
      </w:r>
      <w:proofErr w:type="spellEnd"/>
      <w:r w:rsidRPr="004547FA">
        <w:rPr>
          <w:szCs w:val="26"/>
        </w:rPr>
        <w:t xml:space="preserve"> </w:t>
      </w:r>
      <w:proofErr w:type="spellStart"/>
      <w:r w:rsidRPr="004547FA">
        <w:rPr>
          <w:szCs w:val="26"/>
        </w:rPr>
        <w:t>lưu</w:t>
      </w:r>
      <w:proofErr w:type="spellEnd"/>
      <w:r w:rsidRPr="004547FA">
        <w:rPr>
          <w:szCs w:val="26"/>
        </w:rPr>
        <w:t xml:space="preserve"> động </w:t>
      </w:r>
      <w:proofErr w:type="spellStart"/>
      <w:r w:rsidRPr="004547FA">
        <w:rPr>
          <w:szCs w:val="26"/>
        </w:rPr>
        <w:t>thường</w:t>
      </w:r>
      <w:proofErr w:type="spellEnd"/>
      <w:r w:rsidRPr="004547FA">
        <w:rPr>
          <w:szCs w:val="26"/>
        </w:rPr>
        <w:t xml:space="preserve"> </w:t>
      </w:r>
      <w:proofErr w:type="spellStart"/>
      <w:r w:rsidRPr="004547FA">
        <w:rPr>
          <w:szCs w:val="26"/>
        </w:rPr>
        <w:t>xuyên</w:t>
      </w:r>
      <w:proofErr w:type="spellEnd"/>
      <w:r w:rsidRPr="004547FA">
        <w:rPr>
          <w:szCs w:val="26"/>
        </w:rPr>
        <w:t xml:space="preserve"> </w:t>
      </w:r>
      <w:proofErr w:type="spellStart"/>
      <w:r w:rsidRPr="004547FA">
        <w:rPr>
          <w:szCs w:val="26"/>
        </w:rPr>
        <w:t>của</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doanh</w:t>
      </w:r>
      <w:proofErr w:type="spellEnd"/>
      <w:r w:rsidRPr="004547FA">
        <w:rPr>
          <w:szCs w:val="26"/>
        </w:rPr>
        <w:t xml:space="preserve"> nghiệp, </w:t>
      </w:r>
      <w:proofErr w:type="spellStart"/>
      <w:r w:rsidRPr="004547FA">
        <w:rPr>
          <w:szCs w:val="26"/>
        </w:rPr>
        <w:t>đặc</w:t>
      </w:r>
      <w:proofErr w:type="spellEnd"/>
      <w:r w:rsidRPr="004547FA">
        <w:rPr>
          <w:szCs w:val="26"/>
        </w:rPr>
        <w:t xml:space="preserve"> biệt là đối </w:t>
      </w:r>
      <w:proofErr w:type="spellStart"/>
      <w:r w:rsidRPr="004547FA">
        <w:rPr>
          <w:szCs w:val="26"/>
        </w:rPr>
        <w:t>với</w:t>
      </w:r>
      <w:proofErr w:type="spellEnd"/>
      <w:r w:rsidRPr="004547FA">
        <w:rPr>
          <w:szCs w:val="26"/>
        </w:rPr>
        <w:t xml:space="preserve"> </w:t>
      </w:r>
      <w:proofErr w:type="spellStart"/>
      <w:r w:rsidRPr="004547FA">
        <w:rPr>
          <w:szCs w:val="26"/>
        </w:rPr>
        <w:t>doanh</w:t>
      </w:r>
      <w:proofErr w:type="spellEnd"/>
      <w:r w:rsidRPr="004547FA">
        <w:rPr>
          <w:szCs w:val="26"/>
        </w:rPr>
        <w:t xml:space="preserve"> nghiệp mới </w:t>
      </w:r>
      <w:proofErr w:type="spellStart"/>
      <w:r w:rsidRPr="004547FA">
        <w:rPr>
          <w:szCs w:val="26"/>
        </w:rPr>
        <w:t>thành</w:t>
      </w:r>
      <w:proofErr w:type="spellEnd"/>
      <w:r w:rsidRPr="004547FA">
        <w:rPr>
          <w:spacing w:val="-8"/>
          <w:szCs w:val="26"/>
        </w:rPr>
        <w:t xml:space="preserve"> </w:t>
      </w:r>
      <w:proofErr w:type="spellStart"/>
      <w:r w:rsidRPr="004547FA">
        <w:rPr>
          <w:szCs w:val="26"/>
        </w:rPr>
        <w:t>lập</w:t>
      </w:r>
      <w:proofErr w:type="spellEnd"/>
      <w:r w:rsidRPr="004547FA">
        <w:rPr>
          <w:szCs w:val="26"/>
        </w:rPr>
        <w:t xml:space="preserve">. </w:t>
      </w:r>
    </w:p>
    <w:p w14:paraId="15D3F01D" w14:textId="41FDB495" w:rsidR="00BD4373"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w:t>
      </w:r>
      <w:proofErr w:type="spellStart"/>
      <w:r w:rsidRPr="004547FA">
        <w:rPr>
          <w:i/>
          <w:szCs w:val="26"/>
        </w:rPr>
        <w:t>dài</w:t>
      </w:r>
      <w:proofErr w:type="spellEnd"/>
      <w:r w:rsidRPr="004547FA">
        <w:rPr>
          <w:i/>
          <w:szCs w:val="26"/>
        </w:rPr>
        <w:t xml:space="preserve"> hạn: </w:t>
      </w:r>
      <w:r w:rsidRPr="004547FA">
        <w:rPr>
          <w:szCs w:val="26"/>
        </w:rPr>
        <w:t xml:space="preserve">là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có </w:t>
      </w:r>
      <w:proofErr w:type="spellStart"/>
      <w:r w:rsidRPr="004547FA">
        <w:rPr>
          <w:szCs w:val="26"/>
        </w:rPr>
        <w:t>thời</w:t>
      </w:r>
      <w:proofErr w:type="spellEnd"/>
      <w:r w:rsidRPr="004547FA">
        <w:rPr>
          <w:szCs w:val="26"/>
        </w:rPr>
        <w:t xml:space="preserve"> </w:t>
      </w:r>
      <w:proofErr w:type="spellStart"/>
      <w:r w:rsidRPr="004547FA">
        <w:rPr>
          <w:szCs w:val="26"/>
        </w:rPr>
        <w:t>hạn</w:t>
      </w:r>
      <w:proofErr w:type="spellEnd"/>
      <w:r w:rsidRPr="004547FA">
        <w:rPr>
          <w:szCs w:val="26"/>
        </w:rPr>
        <w:t xml:space="preserve"> trên 5 </w:t>
      </w:r>
      <w:proofErr w:type="spellStart"/>
      <w:r w:rsidRPr="004547FA">
        <w:rPr>
          <w:szCs w:val="26"/>
        </w:rPr>
        <w:t>năm</w:t>
      </w:r>
      <w:proofErr w:type="spellEnd"/>
      <w:r w:rsidRPr="004547FA">
        <w:rPr>
          <w:szCs w:val="26"/>
        </w:rPr>
        <w:t xml:space="preserve">, </w:t>
      </w:r>
      <w:proofErr w:type="spellStart"/>
      <w:r w:rsidRPr="004547FA">
        <w:rPr>
          <w:szCs w:val="26"/>
        </w:rPr>
        <w:t>đáp</w:t>
      </w:r>
      <w:proofErr w:type="spellEnd"/>
      <w:r w:rsidRPr="004547FA">
        <w:rPr>
          <w:szCs w:val="26"/>
        </w:rPr>
        <w:t xml:space="preserve"> ứng </w:t>
      </w:r>
      <w:proofErr w:type="spellStart"/>
      <w:r w:rsidRPr="004547FA">
        <w:rPr>
          <w:szCs w:val="26"/>
        </w:rPr>
        <w:t>cho</w:t>
      </w:r>
      <w:proofErr w:type="spellEnd"/>
      <w:r w:rsidRPr="004547FA">
        <w:rPr>
          <w:szCs w:val="26"/>
        </w:rPr>
        <w:t xml:space="preserve"> </w:t>
      </w:r>
      <w:proofErr w:type="spellStart"/>
      <w:r w:rsidRPr="004547FA">
        <w:rPr>
          <w:szCs w:val="26"/>
        </w:rPr>
        <w:t>nhu</w:t>
      </w:r>
      <w:proofErr w:type="spellEnd"/>
      <w:r w:rsidRPr="004547FA">
        <w:rPr>
          <w:szCs w:val="26"/>
        </w:rPr>
        <w:t xml:space="preserve"> </w:t>
      </w:r>
      <w:proofErr w:type="spellStart"/>
      <w:r w:rsidRPr="004547FA">
        <w:rPr>
          <w:szCs w:val="26"/>
        </w:rPr>
        <w:t>cầu</w:t>
      </w:r>
      <w:proofErr w:type="spellEnd"/>
      <w:r w:rsidRPr="004547FA">
        <w:rPr>
          <w:szCs w:val="26"/>
        </w:rPr>
        <w:t xml:space="preserve"> </w:t>
      </w:r>
      <w:proofErr w:type="spellStart"/>
      <w:r w:rsidRPr="004547FA">
        <w:rPr>
          <w:szCs w:val="26"/>
        </w:rPr>
        <w:t>đầu</w:t>
      </w:r>
      <w:proofErr w:type="spellEnd"/>
      <w:r w:rsidRPr="004547FA">
        <w:rPr>
          <w:szCs w:val="26"/>
        </w:rPr>
        <w:t xml:space="preserve"> </w:t>
      </w:r>
      <w:proofErr w:type="spellStart"/>
      <w:r w:rsidRPr="004547FA">
        <w:rPr>
          <w:szCs w:val="26"/>
        </w:rPr>
        <w:t>tư</w:t>
      </w:r>
      <w:proofErr w:type="spellEnd"/>
      <w:r w:rsidRPr="004547FA">
        <w:rPr>
          <w:szCs w:val="26"/>
        </w:rPr>
        <w:t xml:space="preserve"> </w:t>
      </w:r>
      <w:proofErr w:type="spellStart"/>
      <w:r w:rsidRPr="004547FA">
        <w:rPr>
          <w:szCs w:val="26"/>
        </w:rPr>
        <w:t>dài</w:t>
      </w:r>
      <w:proofErr w:type="spellEnd"/>
      <w:r w:rsidRPr="004547FA">
        <w:rPr>
          <w:szCs w:val="26"/>
        </w:rPr>
        <w:t xml:space="preserve"> </w:t>
      </w:r>
      <w:proofErr w:type="spellStart"/>
      <w:r w:rsidRPr="004547FA">
        <w:rPr>
          <w:szCs w:val="26"/>
        </w:rPr>
        <w:t>hạn</w:t>
      </w:r>
      <w:proofErr w:type="spellEnd"/>
      <w:r w:rsidRPr="004547FA">
        <w:rPr>
          <w:spacing w:val="-5"/>
          <w:szCs w:val="26"/>
        </w:rPr>
        <w:t xml:space="preserve"> </w:t>
      </w:r>
      <w:r w:rsidRPr="004547FA">
        <w:rPr>
          <w:szCs w:val="26"/>
        </w:rPr>
        <w:t>như:</w:t>
      </w:r>
      <w:r w:rsidRPr="004547FA">
        <w:rPr>
          <w:spacing w:val="-3"/>
          <w:szCs w:val="26"/>
        </w:rPr>
        <w:t xml:space="preserve"> </w:t>
      </w:r>
      <w:proofErr w:type="spellStart"/>
      <w:r w:rsidRPr="004547FA">
        <w:rPr>
          <w:szCs w:val="26"/>
        </w:rPr>
        <w:t>xây</w:t>
      </w:r>
      <w:proofErr w:type="spellEnd"/>
      <w:r w:rsidRPr="004547FA">
        <w:rPr>
          <w:spacing w:val="-4"/>
          <w:szCs w:val="26"/>
        </w:rPr>
        <w:t xml:space="preserve"> </w:t>
      </w:r>
      <w:proofErr w:type="spellStart"/>
      <w:r w:rsidRPr="004547FA">
        <w:rPr>
          <w:szCs w:val="26"/>
        </w:rPr>
        <w:t>dựng</w:t>
      </w:r>
      <w:proofErr w:type="spellEnd"/>
      <w:r w:rsidRPr="004547FA">
        <w:rPr>
          <w:spacing w:val="-6"/>
          <w:szCs w:val="26"/>
        </w:rPr>
        <w:t xml:space="preserve"> </w:t>
      </w:r>
      <w:r w:rsidRPr="004547FA">
        <w:rPr>
          <w:szCs w:val="26"/>
        </w:rPr>
        <w:t>cơ</w:t>
      </w:r>
      <w:r w:rsidRPr="004547FA">
        <w:rPr>
          <w:spacing w:val="-4"/>
          <w:szCs w:val="26"/>
        </w:rPr>
        <w:t xml:space="preserve"> </w:t>
      </w:r>
      <w:proofErr w:type="spellStart"/>
      <w:r w:rsidRPr="004547FA">
        <w:rPr>
          <w:szCs w:val="26"/>
        </w:rPr>
        <w:t>bản</w:t>
      </w:r>
      <w:proofErr w:type="spellEnd"/>
      <w:r w:rsidRPr="004547FA">
        <w:rPr>
          <w:spacing w:val="-5"/>
          <w:szCs w:val="26"/>
        </w:rPr>
        <w:t xml:space="preserve"> </w:t>
      </w:r>
      <w:r w:rsidRPr="004547FA">
        <w:rPr>
          <w:szCs w:val="26"/>
        </w:rPr>
        <w:t>(nhà</w:t>
      </w:r>
      <w:r w:rsidRPr="004547FA">
        <w:rPr>
          <w:spacing w:val="-3"/>
          <w:szCs w:val="26"/>
        </w:rPr>
        <w:t xml:space="preserve"> </w:t>
      </w:r>
      <w:proofErr w:type="spellStart"/>
      <w:r w:rsidRPr="004547FA">
        <w:rPr>
          <w:szCs w:val="26"/>
        </w:rPr>
        <w:t>xưởng</w:t>
      </w:r>
      <w:proofErr w:type="spellEnd"/>
      <w:r w:rsidRPr="004547FA">
        <w:rPr>
          <w:szCs w:val="26"/>
        </w:rPr>
        <w:t>,</w:t>
      </w:r>
      <w:r w:rsidRPr="004547FA">
        <w:rPr>
          <w:spacing w:val="-3"/>
          <w:szCs w:val="26"/>
        </w:rPr>
        <w:t xml:space="preserve"> </w:t>
      </w:r>
      <w:proofErr w:type="spellStart"/>
      <w:r w:rsidRPr="004547FA">
        <w:rPr>
          <w:szCs w:val="26"/>
        </w:rPr>
        <w:t>dây</w:t>
      </w:r>
      <w:proofErr w:type="spellEnd"/>
      <w:r w:rsidRPr="004547FA">
        <w:rPr>
          <w:spacing w:val="-6"/>
          <w:szCs w:val="26"/>
        </w:rPr>
        <w:t xml:space="preserve"> </w:t>
      </w:r>
      <w:proofErr w:type="spellStart"/>
      <w:r w:rsidRPr="004547FA">
        <w:rPr>
          <w:szCs w:val="26"/>
        </w:rPr>
        <w:t>chuyền</w:t>
      </w:r>
      <w:proofErr w:type="spellEnd"/>
      <w:r w:rsidRPr="004547FA">
        <w:rPr>
          <w:spacing w:val="-5"/>
          <w:szCs w:val="26"/>
        </w:rPr>
        <w:t xml:space="preserve"> </w:t>
      </w:r>
      <w:proofErr w:type="spellStart"/>
      <w:r w:rsidRPr="004547FA">
        <w:rPr>
          <w:szCs w:val="26"/>
        </w:rPr>
        <w:t>sản</w:t>
      </w:r>
      <w:proofErr w:type="spellEnd"/>
      <w:r w:rsidRPr="004547FA">
        <w:rPr>
          <w:spacing w:val="-4"/>
          <w:szCs w:val="26"/>
        </w:rPr>
        <w:t xml:space="preserve"> </w:t>
      </w:r>
      <w:r w:rsidRPr="004547FA">
        <w:rPr>
          <w:szCs w:val="26"/>
        </w:rPr>
        <w:t>xuất…)</w:t>
      </w:r>
      <w:r w:rsidRPr="004547FA">
        <w:rPr>
          <w:spacing w:val="-3"/>
          <w:szCs w:val="26"/>
        </w:rPr>
        <w:t xml:space="preserve"> </w:t>
      </w:r>
      <w:proofErr w:type="spellStart"/>
      <w:r w:rsidRPr="004547FA">
        <w:rPr>
          <w:szCs w:val="26"/>
        </w:rPr>
        <w:t>xây</w:t>
      </w:r>
      <w:proofErr w:type="spellEnd"/>
      <w:r w:rsidRPr="004547FA">
        <w:rPr>
          <w:spacing w:val="-4"/>
          <w:szCs w:val="26"/>
        </w:rPr>
        <w:t xml:space="preserve"> </w:t>
      </w:r>
      <w:proofErr w:type="spellStart"/>
      <w:r w:rsidRPr="004547FA">
        <w:rPr>
          <w:szCs w:val="26"/>
        </w:rPr>
        <w:t>dựng</w:t>
      </w:r>
      <w:proofErr w:type="spellEnd"/>
      <w:r w:rsidRPr="004547FA">
        <w:rPr>
          <w:spacing w:val="-3"/>
          <w:szCs w:val="26"/>
        </w:rPr>
        <w:t xml:space="preserve"> </w:t>
      </w:r>
      <w:r w:rsidRPr="004547FA">
        <w:rPr>
          <w:szCs w:val="26"/>
        </w:rPr>
        <w:t>cơ</w:t>
      </w:r>
      <w:r w:rsidRPr="004547FA">
        <w:rPr>
          <w:spacing w:val="-6"/>
          <w:szCs w:val="26"/>
        </w:rPr>
        <w:t xml:space="preserve"> </w:t>
      </w:r>
      <w:proofErr w:type="spellStart"/>
      <w:r w:rsidRPr="004547FA">
        <w:rPr>
          <w:szCs w:val="26"/>
        </w:rPr>
        <w:t>sở</w:t>
      </w:r>
      <w:proofErr w:type="spellEnd"/>
      <w:r w:rsidRPr="004547FA">
        <w:rPr>
          <w:spacing w:val="-3"/>
          <w:szCs w:val="26"/>
        </w:rPr>
        <w:t xml:space="preserve"> </w:t>
      </w:r>
      <w:r w:rsidRPr="004547FA">
        <w:rPr>
          <w:szCs w:val="26"/>
        </w:rPr>
        <w:t>hạ</w:t>
      </w:r>
      <w:r w:rsidRPr="004547FA">
        <w:rPr>
          <w:spacing w:val="-3"/>
          <w:szCs w:val="26"/>
        </w:rPr>
        <w:t xml:space="preserve"> </w:t>
      </w:r>
      <w:proofErr w:type="spellStart"/>
      <w:r w:rsidRPr="004547FA">
        <w:rPr>
          <w:szCs w:val="26"/>
        </w:rPr>
        <w:t>tầng</w:t>
      </w:r>
      <w:proofErr w:type="spellEnd"/>
      <w:r w:rsidRPr="004547FA">
        <w:rPr>
          <w:szCs w:val="26"/>
        </w:rPr>
        <w:t xml:space="preserve"> </w:t>
      </w:r>
      <w:proofErr w:type="gramStart"/>
      <w:r w:rsidRPr="004547FA">
        <w:rPr>
          <w:szCs w:val="26"/>
        </w:rPr>
        <w:t xml:space="preserve">( </w:t>
      </w:r>
      <w:proofErr w:type="spellStart"/>
      <w:r w:rsidRPr="004547FA">
        <w:rPr>
          <w:szCs w:val="26"/>
        </w:rPr>
        <w:t>đường</w:t>
      </w:r>
      <w:proofErr w:type="spellEnd"/>
      <w:proofErr w:type="gramEnd"/>
      <w:r w:rsidRPr="004547FA">
        <w:rPr>
          <w:szCs w:val="26"/>
        </w:rPr>
        <w:t xml:space="preserve"> </w:t>
      </w:r>
      <w:proofErr w:type="spellStart"/>
      <w:r w:rsidRPr="004547FA">
        <w:rPr>
          <w:szCs w:val="26"/>
        </w:rPr>
        <w:t>xá</w:t>
      </w:r>
      <w:proofErr w:type="spellEnd"/>
      <w:r w:rsidRPr="004547FA">
        <w:rPr>
          <w:szCs w:val="26"/>
        </w:rPr>
        <w:t xml:space="preserve">, </w:t>
      </w:r>
      <w:proofErr w:type="spellStart"/>
      <w:r w:rsidRPr="004547FA">
        <w:rPr>
          <w:szCs w:val="26"/>
        </w:rPr>
        <w:t>cảng</w:t>
      </w:r>
      <w:proofErr w:type="spellEnd"/>
      <w:r w:rsidRPr="004547FA">
        <w:rPr>
          <w:szCs w:val="26"/>
        </w:rPr>
        <w:t xml:space="preserve"> </w:t>
      </w:r>
      <w:proofErr w:type="spellStart"/>
      <w:r w:rsidRPr="004547FA">
        <w:rPr>
          <w:szCs w:val="26"/>
        </w:rPr>
        <w:t>biển</w:t>
      </w:r>
      <w:proofErr w:type="spellEnd"/>
      <w:r w:rsidRPr="004547FA">
        <w:rPr>
          <w:szCs w:val="26"/>
        </w:rPr>
        <w:t xml:space="preserve">, </w:t>
      </w:r>
      <w:proofErr w:type="spellStart"/>
      <w:r w:rsidRPr="004547FA">
        <w:rPr>
          <w:szCs w:val="26"/>
        </w:rPr>
        <w:t>sân</w:t>
      </w:r>
      <w:proofErr w:type="spellEnd"/>
      <w:r w:rsidRPr="004547FA">
        <w:rPr>
          <w:szCs w:val="26"/>
        </w:rPr>
        <w:t xml:space="preserve"> bay…) </w:t>
      </w:r>
      <w:proofErr w:type="spellStart"/>
      <w:r w:rsidRPr="004547FA">
        <w:rPr>
          <w:szCs w:val="26"/>
        </w:rPr>
        <w:t>cải</w:t>
      </w:r>
      <w:proofErr w:type="spellEnd"/>
      <w:r w:rsidRPr="004547FA">
        <w:rPr>
          <w:szCs w:val="26"/>
        </w:rPr>
        <w:t xml:space="preserve"> </w:t>
      </w:r>
      <w:proofErr w:type="spellStart"/>
      <w:r w:rsidRPr="004547FA">
        <w:rPr>
          <w:szCs w:val="26"/>
        </w:rPr>
        <w:t>tiến</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mở</w:t>
      </w:r>
      <w:proofErr w:type="spellEnd"/>
      <w:r w:rsidRPr="004547FA">
        <w:rPr>
          <w:szCs w:val="26"/>
        </w:rPr>
        <w:t xml:space="preserve"> </w:t>
      </w:r>
      <w:proofErr w:type="spellStart"/>
      <w:r w:rsidRPr="004547FA">
        <w:rPr>
          <w:szCs w:val="26"/>
        </w:rPr>
        <w:t>rộng</w:t>
      </w:r>
      <w:proofErr w:type="spellEnd"/>
      <w:r w:rsidRPr="004547FA">
        <w:rPr>
          <w:szCs w:val="26"/>
        </w:rPr>
        <w:t xml:space="preserve"> </w:t>
      </w:r>
      <w:proofErr w:type="spellStart"/>
      <w:r w:rsidRPr="004547FA">
        <w:rPr>
          <w:szCs w:val="26"/>
        </w:rPr>
        <w:t>sản</w:t>
      </w:r>
      <w:proofErr w:type="spellEnd"/>
      <w:r w:rsidRPr="004547FA">
        <w:rPr>
          <w:szCs w:val="26"/>
        </w:rPr>
        <w:t xml:space="preserve"> xuất </w:t>
      </w:r>
      <w:proofErr w:type="spellStart"/>
      <w:r w:rsidRPr="004547FA">
        <w:rPr>
          <w:szCs w:val="26"/>
        </w:rPr>
        <w:t>quy</w:t>
      </w:r>
      <w:proofErr w:type="spellEnd"/>
      <w:r w:rsidRPr="004547FA">
        <w:rPr>
          <w:szCs w:val="26"/>
        </w:rPr>
        <w:t xml:space="preserve"> </w:t>
      </w:r>
      <w:proofErr w:type="spellStart"/>
      <w:r w:rsidRPr="004547FA">
        <w:rPr>
          <w:szCs w:val="26"/>
        </w:rPr>
        <w:t>mô</w:t>
      </w:r>
      <w:proofErr w:type="spellEnd"/>
      <w:r w:rsidRPr="004547FA">
        <w:rPr>
          <w:szCs w:val="26"/>
        </w:rPr>
        <w:t xml:space="preserve"> </w:t>
      </w:r>
      <w:proofErr w:type="spellStart"/>
      <w:r w:rsidRPr="004547FA">
        <w:rPr>
          <w:szCs w:val="26"/>
        </w:rPr>
        <w:t>lớn</w:t>
      </w:r>
      <w:proofErr w:type="spellEnd"/>
      <w:r w:rsidRPr="004547FA">
        <w:rPr>
          <w:szCs w:val="26"/>
        </w:rPr>
        <w:t xml:space="preserve">. Do </w:t>
      </w:r>
      <w:proofErr w:type="spellStart"/>
      <w:r w:rsidRPr="004547FA">
        <w:rPr>
          <w:szCs w:val="26"/>
        </w:rPr>
        <w:t>thời</w:t>
      </w:r>
      <w:proofErr w:type="spellEnd"/>
      <w:r w:rsidRPr="004547FA">
        <w:rPr>
          <w:szCs w:val="26"/>
        </w:rPr>
        <w:t xml:space="preserve"> </w:t>
      </w:r>
      <w:proofErr w:type="spellStart"/>
      <w:r w:rsidRPr="004547FA">
        <w:rPr>
          <w:szCs w:val="26"/>
        </w:rPr>
        <w:t>hạn</w:t>
      </w:r>
      <w:proofErr w:type="spellEnd"/>
      <w:r w:rsidRPr="004547FA">
        <w:rPr>
          <w:szCs w:val="26"/>
        </w:rPr>
        <w:t xml:space="preserve"> </w:t>
      </w:r>
      <w:proofErr w:type="spellStart"/>
      <w:r w:rsidRPr="004547FA">
        <w:rPr>
          <w:szCs w:val="26"/>
        </w:rPr>
        <w:t>đầu</w:t>
      </w:r>
      <w:proofErr w:type="spellEnd"/>
      <w:r w:rsidRPr="004547FA">
        <w:rPr>
          <w:szCs w:val="26"/>
        </w:rPr>
        <w:t xml:space="preserve"> </w:t>
      </w:r>
      <w:proofErr w:type="spellStart"/>
      <w:r w:rsidRPr="004547FA">
        <w:rPr>
          <w:szCs w:val="26"/>
        </w:rPr>
        <w:t>tư</w:t>
      </w:r>
      <w:proofErr w:type="spellEnd"/>
      <w:r w:rsidRPr="004547FA">
        <w:rPr>
          <w:szCs w:val="26"/>
        </w:rPr>
        <w:t xml:space="preserve"> </w:t>
      </w:r>
      <w:proofErr w:type="spellStart"/>
      <w:r w:rsidRPr="004547FA">
        <w:rPr>
          <w:szCs w:val="26"/>
        </w:rPr>
        <w:t>kéo</w:t>
      </w:r>
      <w:proofErr w:type="spellEnd"/>
      <w:r w:rsidRPr="004547FA">
        <w:rPr>
          <w:szCs w:val="26"/>
        </w:rPr>
        <w:t xml:space="preserve"> </w:t>
      </w:r>
      <w:proofErr w:type="spellStart"/>
      <w:r w:rsidRPr="004547FA">
        <w:rPr>
          <w:szCs w:val="26"/>
        </w:rPr>
        <w:t>dài</w:t>
      </w:r>
      <w:proofErr w:type="spellEnd"/>
      <w:r w:rsidRPr="004547FA">
        <w:rPr>
          <w:szCs w:val="26"/>
        </w:rPr>
        <w:t xml:space="preserve">, nên </w:t>
      </w:r>
      <w:proofErr w:type="spellStart"/>
      <w:r w:rsidRPr="004547FA">
        <w:rPr>
          <w:szCs w:val="26"/>
        </w:rPr>
        <w:t>tín</w:t>
      </w:r>
      <w:proofErr w:type="spellEnd"/>
      <w:r w:rsidRPr="004547FA">
        <w:rPr>
          <w:szCs w:val="26"/>
        </w:rPr>
        <w:t xml:space="preserve"> </w:t>
      </w:r>
      <w:proofErr w:type="spellStart"/>
      <w:r w:rsidRPr="004547FA">
        <w:rPr>
          <w:spacing w:val="2"/>
          <w:szCs w:val="26"/>
        </w:rPr>
        <w:t>dụng</w:t>
      </w:r>
      <w:proofErr w:type="spellEnd"/>
      <w:r w:rsidRPr="004547FA">
        <w:rPr>
          <w:spacing w:val="2"/>
          <w:szCs w:val="26"/>
        </w:rPr>
        <w:t xml:space="preserve"> </w:t>
      </w:r>
      <w:proofErr w:type="spellStart"/>
      <w:r w:rsidRPr="004547FA">
        <w:rPr>
          <w:szCs w:val="26"/>
        </w:rPr>
        <w:t>dài</w:t>
      </w:r>
      <w:proofErr w:type="spellEnd"/>
      <w:r w:rsidRPr="004547FA">
        <w:rPr>
          <w:szCs w:val="26"/>
        </w:rPr>
        <w:t xml:space="preserve"> </w:t>
      </w:r>
      <w:proofErr w:type="spellStart"/>
      <w:r w:rsidRPr="004547FA">
        <w:rPr>
          <w:szCs w:val="26"/>
        </w:rPr>
        <w:t>hạn</w:t>
      </w:r>
      <w:proofErr w:type="spellEnd"/>
      <w:r w:rsidRPr="004547FA">
        <w:rPr>
          <w:szCs w:val="26"/>
        </w:rPr>
        <w:t xml:space="preserve"> </w:t>
      </w:r>
      <w:proofErr w:type="spellStart"/>
      <w:r w:rsidRPr="004547FA">
        <w:rPr>
          <w:szCs w:val="26"/>
        </w:rPr>
        <w:t>thường</w:t>
      </w:r>
      <w:proofErr w:type="spellEnd"/>
      <w:r w:rsidRPr="004547FA">
        <w:rPr>
          <w:szCs w:val="26"/>
        </w:rPr>
        <w:t xml:space="preserve"> </w:t>
      </w:r>
      <w:proofErr w:type="spellStart"/>
      <w:r w:rsidRPr="004547FA">
        <w:rPr>
          <w:szCs w:val="26"/>
        </w:rPr>
        <w:t>áp</w:t>
      </w:r>
      <w:proofErr w:type="spellEnd"/>
      <w:r w:rsidRPr="004547FA">
        <w:rPr>
          <w:szCs w:val="26"/>
        </w:rPr>
        <w:t xml:space="preserve"> </w:t>
      </w:r>
      <w:proofErr w:type="spellStart"/>
      <w:r w:rsidRPr="004547FA">
        <w:rPr>
          <w:szCs w:val="26"/>
        </w:rPr>
        <w:t>dụng</w:t>
      </w:r>
      <w:proofErr w:type="spellEnd"/>
      <w:r w:rsidRPr="004547FA">
        <w:rPr>
          <w:szCs w:val="26"/>
        </w:rPr>
        <w:t xml:space="preserve"> hình thức </w:t>
      </w:r>
      <w:proofErr w:type="spellStart"/>
      <w:r w:rsidRPr="004547FA">
        <w:rPr>
          <w:szCs w:val="26"/>
        </w:rPr>
        <w:t>giải</w:t>
      </w:r>
      <w:proofErr w:type="spellEnd"/>
      <w:r w:rsidRPr="004547FA">
        <w:rPr>
          <w:szCs w:val="26"/>
        </w:rPr>
        <w:t xml:space="preserve"> ngân </w:t>
      </w:r>
      <w:proofErr w:type="spellStart"/>
      <w:r w:rsidRPr="004547FA">
        <w:rPr>
          <w:szCs w:val="26"/>
        </w:rPr>
        <w:lastRenderedPageBreak/>
        <w:t>nhiều</w:t>
      </w:r>
      <w:proofErr w:type="spellEnd"/>
      <w:r w:rsidRPr="004547FA">
        <w:rPr>
          <w:szCs w:val="26"/>
        </w:rPr>
        <w:t xml:space="preserve"> </w:t>
      </w:r>
      <w:proofErr w:type="spellStart"/>
      <w:r w:rsidRPr="004547FA">
        <w:rPr>
          <w:szCs w:val="26"/>
        </w:rPr>
        <w:t>lần</w:t>
      </w:r>
      <w:proofErr w:type="spellEnd"/>
      <w:r w:rsidRPr="004547FA">
        <w:rPr>
          <w:szCs w:val="26"/>
        </w:rPr>
        <w:t xml:space="preserve"> </w:t>
      </w:r>
      <w:proofErr w:type="spellStart"/>
      <w:r w:rsidRPr="004547FA">
        <w:rPr>
          <w:szCs w:val="26"/>
        </w:rPr>
        <w:t>theo</w:t>
      </w:r>
      <w:proofErr w:type="spellEnd"/>
      <w:r w:rsidRPr="004547FA">
        <w:rPr>
          <w:spacing w:val="-7"/>
          <w:szCs w:val="26"/>
        </w:rPr>
        <w:t xml:space="preserve"> </w:t>
      </w:r>
      <w:proofErr w:type="spellStart"/>
      <w:r w:rsidRPr="004547FA">
        <w:rPr>
          <w:szCs w:val="26"/>
        </w:rPr>
        <w:t>tiến</w:t>
      </w:r>
      <w:proofErr w:type="spellEnd"/>
      <w:r w:rsidRPr="004547FA">
        <w:rPr>
          <w:spacing w:val="-4"/>
          <w:szCs w:val="26"/>
        </w:rPr>
        <w:t xml:space="preserve"> </w:t>
      </w:r>
      <w:r w:rsidRPr="004547FA">
        <w:rPr>
          <w:szCs w:val="26"/>
        </w:rPr>
        <w:t>độ</w:t>
      </w:r>
      <w:r w:rsidRPr="004547FA">
        <w:rPr>
          <w:spacing w:val="-5"/>
          <w:szCs w:val="26"/>
        </w:rPr>
        <w:t xml:space="preserve"> </w:t>
      </w:r>
      <w:r w:rsidRPr="004547FA">
        <w:rPr>
          <w:szCs w:val="26"/>
        </w:rPr>
        <w:t>dự</w:t>
      </w:r>
      <w:r w:rsidRPr="004547FA">
        <w:rPr>
          <w:spacing w:val="-5"/>
          <w:szCs w:val="26"/>
        </w:rPr>
        <w:t xml:space="preserve"> </w:t>
      </w:r>
      <w:r w:rsidRPr="004547FA">
        <w:rPr>
          <w:szCs w:val="26"/>
        </w:rPr>
        <w:t>án.</w:t>
      </w:r>
      <w:r w:rsidRPr="004547FA">
        <w:rPr>
          <w:spacing w:val="-3"/>
          <w:szCs w:val="26"/>
        </w:rPr>
        <w:t xml:space="preserve"> </w:t>
      </w:r>
      <w:proofErr w:type="spellStart"/>
      <w:r w:rsidRPr="004547FA">
        <w:rPr>
          <w:szCs w:val="26"/>
        </w:rPr>
        <w:t>Nhìn</w:t>
      </w:r>
      <w:proofErr w:type="spellEnd"/>
      <w:r w:rsidRPr="004547FA">
        <w:rPr>
          <w:spacing w:val="-7"/>
          <w:szCs w:val="26"/>
        </w:rPr>
        <w:t xml:space="preserve"> </w:t>
      </w:r>
      <w:proofErr w:type="spellStart"/>
      <w:r w:rsidRPr="004547FA">
        <w:rPr>
          <w:szCs w:val="26"/>
        </w:rPr>
        <w:t>chung</w:t>
      </w:r>
      <w:proofErr w:type="spellEnd"/>
      <w:r w:rsidRPr="004547FA">
        <w:rPr>
          <w:spacing w:val="-4"/>
          <w:szCs w:val="26"/>
        </w:rPr>
        <w:t xml:space="preserve"> </w:t>
      </w:r>
      <w:proofErr w:type="spellStart"/>
      <w:r w:rsidRPr="004547FA">
        <w:rPr>
          <w:szCs w:val="26"/>
        </w:rPr>
        <w:t>tín</w:t>
      </w:r>
      <w:proofErr w:type="spellEnd"/>
      <w:r w:rsidRPr="004547FA">
        <w:rPr>
          <w:spacing w:val="-5"/>
          <w:szCs w:val="26"/>
        </w:rPr>
        <w:t xml:space="preserve"> </w:t>
      </w:r>
      <w:proofErr w:type="spellStart"/>
      <w:r w:rsidRPr="004547FA">
        <w:rPr>
          <w:szCs w:val="26"/>
        </w:rPr>
        <w:t>dụng</w:t>
      </w:r>
      <w:proofErr w:type="spellEnd"/>
      <w:r w:rsidRPr="004547FA">
        <w:rPr>
          <w:spacing w:val="-5"/>
          <w:szCs w:val="26"/>
        </w:rPr>
        <w:t xml:space="preserve"> </w:t>
      </w:r>
      <w:proofErr w:type="spellStart"/>
      <w:r w:rsidRPr="004547FA">
        <w:rPr>
          <w:szCs w:val="26"/>
        </w:rPr>
        <w:t>dài</w:t>
      </w:r>
      <w:proofErr w:type="spellEnd"/>
      <w:r w:rsidRPr="004547FA">
        <w:rPr>
          <w:spacing w:val="-5"/>
          <w:szCs w:val="26"/>
        </w:rPr>
        <w:t xml:space="preserve"> </w:t>
      </w:r>
      <w:proofErr w:type="spellStart"/>
      <w:r w:rsidRPr="004547FA">
        <w:rPr>
          <w:szCs w:val="26"/>
        </w:rPr>
        <w:t>hạn</w:t>
      </w:r>
      <w:proofErr w:type="spellEnd"/>
      <w:r w:rsidRPr="004547FA">
        <w:rPr>
          <w:spacing w:val="-6"/>
          <w:szCs w:val="26"/>
        </w:rPr>
        <w:t xml:space="preserve"> </w:t>
      </w:r>
      <w:proofErr w:type="spellStart"/>
      <w:r w:rsidRPr="004547FA">
        <w:rPr>
          <w:szCs w:val="26"/>
        </w:rPr>
        <w:t>chịu</w:t>
      </w:r>
      <w:proofErr w:type="spellEnd"/>
      <w:r w:rsidRPr="004547FA">
        <w:rPr>
          <w:spacing w:val="-5"/>
          <w:szCs w:val="26"/>
        </w:rPr>
        <w:t xml:space="preserve"> </w:t>
      </w:r>
      <w:proofErr w:type="spellStart"/>
      <w:r w:rsidRPr="004547FA">
        <w:rPr>
          <w:szCs w:val="26"/>
        </w:rPr>
        <w:t>rủi</w:t>
      </w:r>
      <w:proofErr w:type="spellEnd"/>
      <w:r w:rsidRPr="004547FA">
        <w:rPr>
          <w:spacing w:val="-6"/>
          <w:szCs w:val="26"/>
        </w:rPr>
        <w:t xml:space="preserve"> </w:t>
      </w:r>
      <w:proofErr w:type="spellStart"/>
      <w:r w:rsidRPr="004547FA">
        <w:rPr>
          <w:szCs w:val="26"/>
        </w:rPr>
        <w:t>ro</w:t>
      </w:r>
      <w:proofErr w:type="spellEnd"/>
      <w:r w:rsidRPr="004547FA">
        <w:rPr>
          <w:spacing w:val="-5"/>
          <w:szCs w:val="26"/>
        </w:rPr>
        <w:t xml:space="preserve"> </w:t>
      </w:r>
      <w:proofErr w:type="spellStart"/>
      <w:r w:rsidRPr="004547FA">
        <w:rPr>
          <w:szCs w:val="26"/>
        </w:rPr>
        <w:t>rất</w:t>
      </w:r>
      <w:proofErr w:type="spellEnd"/>
      <w:r w:rsidRPr="004547FA">
        <w:rPr>
          <w:spacing w:val="-6"/>
          <w:szCs w:val="26"/>
        </w:rPr>
        <w:t xml:space="preserve"> </w:t>
      </w:r>
      <w:proofErr w:type="spellStart"/>
      <w:r w:rsidRPr="004547FA">
        <w:rPr>
          <w:szCs w:val="26"/>
        </w:rPr>
        <w:t>lớn</w:t>
      </w:r>
      <w:proofErr w:type="spellEnd"/>
      <w:r w:rsidRPr="004547FA">
        <w:rPr>
          <w:szCs w:val="26"/>
        </w:rPr>
        <w:t>,</w:t>
      </w:r>
      <w:r w:rsidRPr="004547FA">
        <w:rPr>
          <w:spacing w:val="-5"/>
          <w:szCs w:val="26"/>
        </w:rPr>
        <w:t xml:space="preserve"> </w:t>
      </w:r>
      <w:proofErr w:type="spellStart"/>
      <w:r w:rsidRPr="004547FA">
        <w:rPr>
          <w:szCs w:val="26"/>
        </w:rPr>
        <w:t>bởi</w:t>
      </w:r>
      <w:proofErr w:type="spellEnd"/>
      <w:r w:rsidRPr="004547FA">
        <w:rPr>
          <w:spacing w:val="-6"/>
          <w:szCs w:val="26"/>
        </w:rPr>
        <w:t xml:space="preserve"> </w:t>
      </w:r>
      <w:proofErr w:type="spellStart"/>
      <w:r w:rsidRPr="004547FA">
        <w:rPr>
          <w:szCs w:val="26"/>
        </w:rPr>
        <w:t>vì</w:t>
      </w:r>
      <w:proofErr w:type="spellEnd"/>
      <w:r w:rsidRPr="004547FA">
        <w:rPr>
          <w:spacing w:val="-5"/>
          <w:szCs w:val="26"/>
        </w:rPr>
        <w:t xml:space="preserve"> </w:t>
      </w:r>
      <w:proofErr w:type="spellStart"/>
      <w:r w:rsidRPr="004547FA">
        <w:rPr>
          <w:szCs w:val="26"/>
        </w:rPr>
        <w:t>thời</w:t>
      </w:r>
      <w:proofErr w:type="spellEnd"/>
      <w:r w:rsidRPr="004547FA">
        <w:rPr>
          <w:spacing w:val="-4"/>
          <w:szCs w:val="26"/>
        </w:rPr>
        <w:t xml:space="preserve"> </w:t>
      </w:r>
      <w:proofErr w:type="spellStart"/>
      <w:r w:rsidRPr="004547FA">
        <w:rPr>
          <w:szCs w:val="26"/>
        </w:rPr>
        <w:t>hạn</w:t>
      </w:r>
      <w:proofErr w:type="spellEnd"/>
      <w:r w:rsidRPr="004547FA">
        <w:rPr>
          <w:spacing w:val="-6"/>
          <w:szCs w:val="26"/>
        </w:rPr>
        <w:t xml:space="preserve"> </w:t>
      </w:r>
      <w:proofErr w:type="spellStart"/>
      <w:r w:rsidRPr="004547FA">
        <w:rPr>
          <w:szCs w:val="26"/>
        </w:rPr>
        <w:t>càng</w:t>
      </w:r>
      <w:proofErr w:type="spellEnd"/>
      <w:r w:rsidRPr="004547FA">
        <w:rPr>
          <w:szCs w:val="26"/>
        </w:rPr>
        <w:t xml:space="preserve"> </w:t>
      </w:r>
      <w:proofErr w:type="spellStart"/>
      <w:r w:rsidRPr="004547FA">
        <w:rPr>
          <w:szCs w:val="26"/>
        </w:rPr>
        <w:t>dài</w:t>
      </w:r>
      <w:proofErr w:type="spellEnd"/>
      <w:r w:rsidRPr="004547FA">
        <w:rPr>
          <w:szCs w:val="26"/>
        </w:rPr>
        <w:t xml:space="preserve">, thì những </w:t>
      </w:r>
      <w:proofErr w:type="spellStart"/>
      <w:r w:rsidRPr="004547FA">
        <w:rPr>
          <w:szCs w:val="26"/>
        </w:rPr>
        <w:t>biến</w:t>
      </w:r>
      <w:proofErr w:type="spellEnd"/>
      <w:r w:rsidRPr="004547FA">
        <w:rPr>
          <w:szCs w:val="26"/>
        </w:rPr>
        <w:t xml:space="preserve"> động </w:t>
      </w:r>
      <w:proofErr w:type="spellStart"/>
      <w:r w:rsidRPr="004547FA">
        <w:rPr>
          <w:szCs w:val="26"/>
        </w:rPr>
        <w:t>không</w:t>
      </w:r>
      <w:proofErr w:type="spellEnd"/>
      <w:r w:rsidRPr="004547FA">
        <w:rPr>
          <w:szCs w:val="26"/>
        </w:rPr>
        <w:t xml:space="preserve"> dự tính có </w:t>
      </w:r>
      <w:proofErr w:type="spellStart"/>
      <w:r w:rsidRPr="004547FA">
        <w:rPr>
          <w:szCs w:val="26"/>
        </w:rPr>
        <w:t>thê</w:t>
      </w:r>
      <w:proofErr w:type="spellEnd"/>
      <w:r w:rsidRPr="004547FA">
        <w:rPr>
          <w:szCs w:val="26"/>
        </w:rPr>
        <w:t xml:space="preserve">̉ </w:t>
      </w:r>
      <w:proofErr w:type="spellStart"/>
      <w:r w:rsidRPr="004547FA">
        <w:rPr>
          <w:szCs w:val="26"/>
        </w:rPr>
        <w:t>xảy</w:t>
      </w:r>
      <w:proofErr w:type="spellEnd"/>
      <w:r w:rsidRPr="004547FA">
        <w:rPr>
          <w:szCs w:val="26"/>
        </w:rPr>
        <w:t xml:space="preserve"> </w:t>
      </w:r>
      <w:proofErr w:type="spellStart"/>
      <w:r w:rsidRPr="004547FA">
        <w:rPr>
          <w:szCs w:val="26"/>
        </w:rPr>
        <w:t>ra</w:t>
      </w:r>
      <w:proofErr w:type="spellEnd"/>
      <w:r w:rsidRPr="004547FA">
        <w:rPr>
          <w:szCs w:val="26"/>
        </w:rPr>
        <w:t xml:space="preserve"> </w:t>
      </w:r>
      <w:proofErr w:type="spellStart"/>
      <w:r w:rsidRPr="004547FA">
        <w:rPr>
          <w:szCs w:val="26"/>
        </w:rPr>
        <w:t>càng</w:t>
      </w:r>
      <w:proofErr w:type="spellEnd"/>
      <w:r w:rsidRPr="004547FA">
        <w:rPr>
          <w:spacing w:val="-17"/>
          <w:szCs w:val="26"/>
        </w:rPr>
        <w:t xml:space="preserve"> </w:t>
      </w:r>
      <w:proofErr w:type="spellStart"/>
      <w:r w:rsidRPr="004547FA">
        <w:rPr>
          <w:szCs w:val="26"/>
        </w:rPr>
        <w:t>lớn</w:t>
      </w:r>
      <w:proofErr w:type="spellEnd"/>
      <w:r w:rsidRPr="004547FA">
        <w:rPr>
          <w:szCs w:val="26"/>
        </w:rPr>
        <w:t>.</w:t>
      </w:r>
    </w:p>
    <w:p w14:paraId="7895198E" w14:textId="653B37F7" w:rsidR="00A17716" w:rsidRPr="004547FA" w:rsidRDefault="00A17716" w:rsidP="003B22E0">
      <w:pPr>
        <w:pStyle w:val="Heading4"/>
        <w:rPr>
          <w:b w:val="0"/>
        </w:rPr>
      </w:pPr>
      <w:r w:rsidRPr="004547FA">
        <w:t xml:space="preserve">1.1.4.2. </w:t>
      </w:r>
      <w:proofErr w:type="spellStart"/>
      <w:r w:rsidRPr="004547FA">
        <w:t>Căn</w:t>
      </w:r>
      <w:proofErr w:type="spellEnd"/>
      <w:r w:rsidRPr="004547FA">
        <w:t xml:space="preserve"> </w:t>
      </w:r>
      <w:proofErr w:type="spellStart"/>
      <w:r w:rsidRPr="004547FA">
        <w:t>cứ</w:t>
      </w:r>
      <w:proofErr w:type="spellEnd"/>
      <w:r w:rsidRPr="004547FA">
        <w:t xml:space="preserve"> vào bảo </w:t>
      </w:r>
      <w:proofErr w:type="spellStart"/>
      <w:r w:rsidRPr="004547FA">
        <w:t>đảm</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p>
    <w:p w14:paraId="4A1062D4" w14:textId="77777777" w:rsidR="00BD4373"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có </w:t>
      </w:r>
      <w:proofErr w:type="spellStart"/>
      <w:r w:rsidRPr="004547FA">
        <w:rPr>
          <w:i/>
          <w:szCs w:val="26"/>
        </w:rPr>
        <w:t>đảm</w:t>
      </w:r>
      <w:proofErr w:type="spellEnd"/>
      <w:r w:rsidRPr="004547FA">
        <w:rPr>
          <w:i/>
          <w:szCs w:val="26"/>
        </w:rPr>
        <w:t xml:space="preserve"> bảo: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có </w:t>
      </w:r>
      <w:proofErr w:type="spellStart"/>
      <w:r w:rsidRPr="004547FA">
        <w:rPr>
          <w:szCs w:val="26"/>
        </w:rPr>
        <w:t>tài</w:t>
      </w:r>
      <w:proofErr w:type="spellEnd"/>
      <w:r w:rsidRPr="004547FA">
        <w:rPr>
          <w:szCs w:val="26"/>
        </w:rPr>
        <w:t xml:space="preserve"> </w:t>
      </w:r>
      <w:proofErr w:type="spellStart"/>
      <w:r w:rsidRPr="004547FA">
        <w:rPr>
          <w:szCs w:val="26"/>
        </w:rPr>
        <w:t>sản</w:t>
      </w:r>
      <w:proofErr w:type="spellEnd"/>
      <w:r w:rsidRPr="004547FA">
        <w:rPr>
          <w:szCs w:val="26"/>
        </w:rPr>
        <w:t xml:space="preserve"> </w:t>
      </w:r>
      <w:proofErr w:type="spellStart"/>
      <w:r w:rsidRPr="004547FA">
        <w:rPr>
          <w:szCs w:val="26"/>
        </w:rPr>
        <w:t>cầm</w:t>
      </w:r>
      <w:proofErr w:type="spellEnd"/>
      <w:r w:rsidRPr="004547FA">
        <w:rPr>
          <w:szCs w:val="26"/>
        </w:rPr>
        <w:t xml:space="preserve"> cố, </w:t>
      </w:r>
      <w:proofErr w:type="spellStart"/>
      <w:r w:rsidRPr="004547FA">
        <w:rPr>
          <w:szCs w:val="26"/>
        </w:rPr>
        <w:t>thế</w:t>
      </w:r>
      <w:proofErr w:type="spellEnd"/>
      <w:r w:rsidRPr="004547FA">
        <w:rPr>
          <w:szCs w:val="26"/>
        </w:rPr>
        <w:t xml:space="preserve"> </w:t>
      </w:r>
      <w:proofErr w:type="spellStart"/>
      <w:r w:rsidRPr="004547FA">
        <w:rPr>
          <w:szCs w:val="26"/>
        </w:rPr>
        <w:t>chấp</w:t>
      </w:r>
      <w:proofErr w:type="spellEnd"/>
      <w:r w:rsidRPr="004547FA">
        <w:rPr>
          <w:szCs w:val="26"/>
        </w:rPr>
        <w:t xml:space="preserve"> </w:t>
      </w:r>
      <w:proofErr w:type="spellStart"/>
      <w:r w:rsidRPr="004547FA">
        <w:rPr>
          <w:szCs w:val="26"/>
        </w:rPr>
        <w:t>hoặc</w:t>
      </w:r>
      <w:proofErr w:type="spellEnd"/>
      <w:r w:rsidRPr="004547FA">
        <w:rPr>
          <w:szCs w:val="26"/>
        </w:rPr>
        <w:t xml:space="preserve"> </w:t>
      </w:r>
      <w:proofErr w:type="spellStart"/>
      <w:r w:rsidRPr="004547FA">
        <w:rPr>
          <w:szCs w:val="26"/>
        </w:rPr>
        <w:t>bảo</w:t>
      </w:r>
      <w:proofErr w:type="spellEnd"/>
      <w:r w:rsidRPr="004547FA">
        <w:rPr>
          <w:szCs w:val="26"/>
        </w:rPr>
        <w:t xml:space="preserve"> </w:t>
      </w:r>
      <w:proofErr w:type="spellStart"/>
      <w:r w:rsidRPr="004547FA">
        <w:rPr>
          <w:szCs w:val="26"/>
        </w:rPr>
        <w:t>lãnh</w:t>
      </w:r>
      <w:proofErr w:type="spellEnd"/>
      <w:r w:rsidRPr="004547FA">
        <w:rPr>
          <w:szCs w:val="26"/>
        </w:rPr>
        <w:t xml:space="preserve"> </w:t>
      </w:r>
      <w:proofErr w:type="spellStart"/>
      <w:r w:rsidRPr="004547FA">
        <w:rPr>
          <w:szCs w:val="26"/>
        </w:rPr>
        <w:t>của</w:t>
      </w:r>
      <w:proofErr w:type="spellEnd"/>
      <w:r w:rsidRPr="004547FA">
        <w:rPr>
          <w:szCs w:val="26"/>
        </w:rPr>
        <w:t xml:space="preserve"> </w:t>
      </w:r>
      <w:proofErr w:type="spellStart"/>
      <w:r w:rsidRPr="004547FA">
        <w:rPr>
          <w:szCs w:val="26"/>
        </w:rPr>
        <w:t>người</w:t>
      </w:r>
      <w:proofErr w:type="spellEnd"/>
      <w:r w:rsidRPr="004547FA">
        <w:rPr>
          <w:szCs w:val="26"/>
        </w:rPr>
        <w:t xml:space="preserve"> </w:t>
      </w:r>
      <w:proofErr w:type="spellStart"/>
      <w:r w:rsidRPr="004547FA">
        <w:rPr>
          <w:szCs w:val="26"/>
        </w:rPr>
        <w:t>thứ</w:t>
      </w:r>
      <w:proofErr w:type="spellEnd"/>
      <w:r w:rsidRPr="004547FA">
        <w:rPr>
          <w:szCs w:val="26"/>
        </w:rPr>
        <w:t xml:space="preserve"> </w:t>
      </w:r>
      <w:proofErr w:type="spellStart"/>
      <w:r w:rsidRPr="004547FA">
        <w:rPr>
          <w:szCs w:val="26"/>
        </w:rPr>
        <w:t>ba</w:t>
      </w:r>
      <w:proofErr w:type="spellEnd"/>
      <w:r w:rsidRPr="004547FA">
        <w:rPr>
          <w:szCs w:val="26"/>
        </w:rPr>
        <w:t xml:space="preserve">. Hình thức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này</w:t>
      </w:r>
      <w:proofErr w:type="spellEnd"/>
      <w:r w:rsidRPr="004547FA">
        <w:rPr>
          <w:szCs w:val="26"/>
        </w:rPr>
        <w:t xml:space="preserve"> </w:t>
      </w:r>
      <w:proofErr w:type="spellStart"/>
      <w:r w:rsidRPr="004547FA">
        <w:rPr>
          <w:szCs w:val="26"/>
        </w:rPr>
        <w:t>áp</w:t>
      </w:r>
      <w:proofErr w:type="spellEnd"/>
      <w:r w:rsidRPr="004547FA">
        <w:rPr>
          <w:szCs w:val="26"/>
        </w:rPr>
        <w:t xml:space="preserve"> </w:t>
      </w:r>
      <w:proofErr w:type="spellStart"/>
      <w:r w:rsidRPr="004547FA">
        <w:rPr>
          <w:szCs w:val="26"/>
        </w:rPr>
        <w:t>dụng</w:t>
      </w:r>
      <w:proofErr w:type="spellEnd"/>
      <w:r w:rsidRPr="004547FA">
        <w:rPr>
          <w:szCs w:val="26"/>
        </w:rPr>
        <w:t xml:space="preserve"> đối </w:t>
      </w:r>
      <w:proofErr w:type="spellStart"/>
      <w:r w:rsidRPr="004547FA">
        <w:rPr>
          <w:szCs w:val="26"/>
        </w:rPr>
        <w:t>với</w:t>
      </w:r>
      <w:proofErr w:type="spellEnd"/>
      <w:r w:rsidRPr="004547FA">
        <w:rPr>
          <w:szCs w:val="26"/>
        </w:rPr>
        <w:t xml:space="preserve"> </w:t>
      </w:r>
      <w:proofErr w:type="spellStart"/>
      <w:r w:rsidRPr="004547FA">
        <w:rPr>
          <w:szCs w:val="26"/>
        </w:rPr>
        <w:t>khách</w:t>
      </w:r>
      <w:proofErr w:type="spellEnd"/>
      <w:r w:rsidRPr="004547FA">
        <w:rPr>
          <w:szCs w:val="26"/>
        </w:rPr>
        <w:t xml:space="preserve"> </w:t>
      </w:r>
      <w:proofErr w:type="spellStart"/>
      <w:r w:rsidRPr="004547FA">
        <w:rPr>
          <w:szCs w:val="26"/>
        </w:rPr>
        <w:t>hàng</w:t>
      </w:r>
      <w:proofErr w:type="spellEnd"/>
      <w:r w:rsidRPr="004547FA">
        <w:rPr>
          <w:szCs w:val="26"/>
        </w:rPr>
        <w:t xml:space="preserve"> </w:t>
      </w:r>
      <w:proofErr w:type="spellStart"/>
      <w:r w:rsidRPr="004547FA">
        <w:rPr>
          <w:szCs w:val="26"/>
        </w:rPr>
        <w:t>không</w:t>
      </w:r>
      <w:proofErr w:type="spellEnd"/>
      <w:r w:rsidRPr="004547FA">
        <w:rPr>
          <w:szCs w:val="26"/>
        </w:rPr>
        <w:t xml:space="preserve"> </w:t>
      </w:r>
      <w:proofErr w:type="spellStart"/>
      <w:r w:rsidRPr="004547FA">
        <w:rPr>
          <w:spacing w:val="3"/>
          <w:szCs w:val="26"/>
        </w:rPr>
        <w:t>đủ</w:t>
      </w:r>
      <w:proofErr w:type="spellEnd"/>
      <w:r w:rsidRPr="004547FA">
        <w:rPr>
          <w:spacing w:val="3"/>
          <w:szCs w:val="26"/>
        </w:rPr>
        <w:t xml:space="preserve"> </w:t>
      </w:r>
      <w:proofErr w:type="spellStart"/>
      <w:r w:rsidRPr="004547FA">
        <w:rPr>
          <w:szCs w:val="26"/>
        </w:rPr>
        <w:t>uy</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khi</w:t>
      </w:r>
      <w:proofErr w:type="spellEnd"/>
      <w:r w:rsidRPr="004547FA">
        <w:rPr>
          <w:szCs w:val="26"/>
        </w:rPr>
        <w:t xml:space="preserve"> </w:t>
      </w:r>
      <w:proofErr w:type="spellStart"/>
      <w:r w:rsidRPr="004547FA">
        <w:rPr>
          <w:szCs w:val="26"/>
        </w:rPr>
        <w:t>vay</w:t>
      </w:r>
      <w:proofErr w:type="spellEnd"/>
      <w:r w:rsidRPr="004547FA">
        <w:rPr>
          <w:szCs w:val="26"/>
        </w:rPr>
        <w:t xml:space="preserve"> </w:t>
      </w:r>
      <w:proofErr w:type="spellStart"/>
      <w:r w:rsidRPr="004547FA">
        <w:rPr>
          <w:szCs w:val="26"/>
        </w:rPr>
        <w:t>vốn</w:t>
      </w:r>
      <w:proofErr w:type="spellEnd"/>
      <w:r w:rsidRPr="004547FA">
        <w:rPr>
          <w:szCs w:val="26"/>
        </w:rPr>
        <w:t xml:space="preserve"> </w:t>
      </w:r>
      <w:proofErr w:type="spellStart"/>
      <w:r w:rsidRPr="004547FA">
        <w:rPr>
          <w:szCs w:val="26"/>
        </w:rPr>
        <w:t>phải</w:t>
      </w:r>
      <w:proofErr w:type="spellEnd"/>
      <w:r w:rsidRPr="004547FA">
        <w:rPr>
          <w:szCs w:val="26"/>
        </w:rPr>
        <w:t xml:space="preserve"> có </w:t>
      </w:r>
      <w:proofErr w:type="spellStart"/>
      <w:r w:rsidRPr="004547FA">
        <w:rPr>
          <w:szCs w:val="26"/>
        </w:rPr>
        <w:t>tài</w:t>
      </w:r>
      <w:proofErr w:type="spellEnd"/>
      <w:r w:rsidRPr="004547FA">
        <w:rPr>
          <w:szCs w:val="26"/>
        </w:rPr>
        <w:t xml:space="preserve"> </w:t>
      </w:r>
      <w:proofErr w:type="spellStart"/>
      <w:r w:rsidRPr="004547FA">
        <w:rPr>
          <w:szCs w:val="26"/>
        </w:rPr>
        <w:t>sản</w:t>
      </w:r>
      <w:proofErr w:type="spellEnd"/>
      <w:r w:rsidRPr="004547FA">
        <w:rPr>
          <w:szCs w:val="26"/>
        </w:rPr>
        <w:t xml:space="preserve"> </w:t>
      </w:r>
      <w:proofErr w:type="spellStart"/>
      <w:r w:rsidRPr="004547FA">
        <w:rPr>
          <w:szCs w:val="26"/>
        </w:rPr>
        <w:t>bảo</w:t>
      </w:r>
      <w:proofErr w:type="spellEnd"/>
      <w:r w:rsidRPr="004547FA">
        <w:rPr>
          <w:szCs w:val="26"/>
        </w:rPr>
        <w:t xml:space="preserve"> </w:t>
      </w:r>
      <w:proofErr w:type="spellStart"/>
      <w:r w:rsidRPr="004547FA">
        <w:rPr>
          <w:szCs w:val="26"/>
        </w:rPr>
        <w:t>đảm</w:t>
      </w:r>
      <w:proofErr w:type="spellEnd"/>
      <w:r w:rsidRPr="004547FA">
        <w:rPr>
          <w:szCs w:val="26"/>
        </w:rPr>
        <w:t xml:space="preserve"> </w:t>
      </w:r>
      <w:proofErr w:type="spellStart"/>
      <w:r w:rsidRPr="004547FA">
        <w:rPr>
          <w:szCs w:val="26"/>
        </w:rPr>
        <w:t>hoặc</w:t>
      </w:r>
      <w:proofErr w:type="spellEnd"/>
      <w:r w:rsidRPr="004547FA">
        <w:rPr>
          <w:szCs w:val="26"/>
        </w:rPr>
        <w:t xml:space="preserve"> </w:t>
      </w:r>
      <w:proofErr w:type="spellStart"/>
      <w:r w:rsidRPr="004547FA">
        <w:rPr>
          <w:szCs w:val="26"/>
        </w:rPr>
        <w:t>phải</w:t>
      </w:r>
      <w:proofErr w:type="spellEnd"/>
      <w:r w:rsidRPr="004547FA">
        <w:rPr>
          <w:szCs w:val="26"/>
        </w:rPr>
        <w:t xml:space="preserve"> có </w:t>
      </w:r>
      <w:proofErr w:type="spellStart"/>
      <w:r w:rsidRPr="004547FA">
        <w:rPr>
          <w:szCs w:val="26"/>
        </w:rPr>
        <w:t>người</w:t>
      </w:r>
      <w:proofErr w:type="spellEnd"/>
      <w:r w:rsidRPr="004547FA">
        <w:rPr>
          <w:szCs w:val="26"/>
        </w:rPr>
        <w:t xml:space="preserve"> </w:t>
      </w:r>
      <w:proofErr w:type="spellStart"/>
      <w:r w:rsidRPr="004547FA">
        <w:rPr>
          <w:szCs w:val="26"/>
        </w:rPr>
        <w:t>bảo</w:t>
      </w:r>
      <w:proofErr w:type="spellEnd"/>
      <w:r w:rsidRPr="004547FA">
        <w:rPr>
          <w:szCs w:val="26"/>
        </w:rPr>
        <w:t xml:space="preserve"> </w:t>
      </w:r>
      <w:proofErr w:type="spellStart"/>
      <w:r w:rsidRPr="004547FA">
        <w:rPr>
          <w:szCs w:val="26"/>
        </w:rPr>
        <w:t>lãnh</w:t>
      </w:r>
      <w:proofErr w:type="spellEnd"/>
      <w:r w:rsidRPr="004547FA">
        <w:rPr>
          <w:szCs w:val="26"/>
        </w:rPr>
        <w:t xml:space="preserve">. Tài </w:t>
      </w:r>
      <w:proofErr w:type="spellStart"/>
      <w:r w:rsidRPr="004547FA">
        <w:rPr>
          <w:szCs w:val="26"/>
        </w:rPr>
        <w:t>sản</w:t>
      </w:r>
      <w:proofErr w:type="spellEnd"/>
      <w:r w:rsidRPr="004547FA">
        <w:rPr>
          <w:szCs w:val="26"/>
        </w:rPr>
        <w:t xml:space="preserve"> </w:t>
      </w:r>
      <w:proofErr w:type="spellStart"/>
      <w:r w:rsidRPr="004547FA">
        <w:rPr>
          <w:szCs w:val="26"/>
        </w:rPr>
        <w:t>đảm</w:t>
      </w:r>
      <w:proofErr w:type="spellEnd"/>
      <w:r w:rsidRPr="004547FA">
        <w:rPr>
          <w:szCs w:val="26"/>
        </w:rPr>
        <w:t xml:space="preserve"> </w:t>
      </w:r>
      <w:proofErr w:type="spellStart"/>
      <w:r w:rsidRPr="004547FA">
        <w:rPr>
          <w:szCs w:val="26"/>
        </w:rPr>
        <w:t>bảo</w:t>
      </w:r>
      <w:proofErr w:type="spellEnd"/>
      <w:r w:rsidRPr="004547FA">
        <w:rPr>
          <w:szCs w:val="26"/>
        </w:rPr>
        <w:t xml:space="preserve"> </w:t>
      </w:r>
      <w:proofErr w:type="spellStart"/>
      <w:r w:rsidRPr="004547FA">
        <w:rPr>
          <w:szCs w:val="26"/>
        </w:rPr>
        <w:t>hoặc</w:t>
      </w:r>
      <w:proofErr w:type="spellEnd"/>
      <w:r w:rsidRPr="004547FA">
        <w:rPr>
          <w:szCs w:val="26"/>
        </w:rPr>
        <w:t xml:space="preserve"> </w:t>
      </w:r>
      <w:proofErr w:type="spellStart"/>
      <w:r w:rsidRPr="004547FA">
        <w:rPr>
          <w:szCs w:val="26"/>
        </w:rPr>
        <w:t>bảo</w:t>
      </w:r>
      <w:proofErr w:type="spellEnd"/>
      <w:r w:rsidRPr="004547FA">
        <w:rPr>
          <w:szCs w:val="26"/>
        </w:rPr>
        <w:t xml:space="preserve"> </w:t>
      </w:r>
      <w:proofErr w:type="spellStart"/>
      <w:r w:rsidRPr="004547FA">
        <w:rPr>
          <w:szCs w:val="26"/>
        </w:rPr>
        <w:t>lãnh</w:t>
      </w:r>
      <w:proofErr w:type="spellEnd"/>
      <w:r w:rsidRPr="004547FA">
        <w:rPr>
          <w:szCs w:val="26"/>
        </w:rPr>
        <w:t xml:space="preserve"> </w:t>
      </w:r>
      <w:proofErr w:type="spellStart"/>
      <w:r w:rsidRPr="004547FA">
        <w:rPr>
          <w:szCs w:val="26"/>
        </w:rPr>
        <w:t>của</w:t>
      </w:r>
      <w:proofErr w:type="spellEnd"/>
      <w:r w:rsidRPr="004547FA">
        <w:rPr>
          <w:szCs w:val="26"/>
        </w:rPr>
        <w:t xml:space="preserve"> </w:t>
      </w:r>
      <w:proofErr w:type="spellStart"/>
      <w:r w:rsidRPr="004547FA">
        <w:rPr>
          <w:szCs w:val="26"/>
        </w:rPr>
        <w:t>người</w:t>
      </w:r>
      <w:proofErr w:type="spellEnd"/>
      <w:r w:rsidRPr="004547FA">
        <w:rPr>
          <w:szCs w:val="26"/>
        </w:rPr>
        <w:t xml:space="preserve"> </w:t>
      </w:r>
      <w:proofErr w:type="spellStart"/>
      <w:r w:rsidRPr="004547FA">
        <w:rPr>
          <w:szCs w:val="26"/>
        </w:rPr>
        <w:t>thứ</w:t>
      </w:r>
      <w:proofErr w:type="spellEnd"/>
      <w:r w:rsidRPr="004547FA">
        <w:rPr>
          <w:szCs w:val="26"/>
        </w:rPr>
        <w:t xml:space="preserve"> </w:t>
      </w:r>
      <w:proofErr w:type="spellStart"/>
      <w:r w:rsidRPr="004547FA">
        <w:rPr>
          <w:szCs w:val="26"/>
        </w:rPr>
        <w:t>ba</w:t>
      </w:r>
      <w:proofErr w:type="spellEnd"/>
      <w:r w:rsidRPr="004547FA">
        <w:rPr>
          <w:szCs w:val="26"/>
        </w:rPr>
        <w:t xml:space="preserve"> là </w:t>
      </w:r>
      <w:proofErr w:type="spellStart"/>
      <w:r w:rsidRPr="004547FA">
        <w:rPr>
          <w:szCs w:val="26"/>
        </w:rPr>
        <w:t>căn</w:t>
      </w:r>
      <w:proofErr w:type="spellEnd"/>
      <w:r w:rsidRPr="004547FA">
        <w:rPr>
          <w:szCs w:val="26"/>
        </w:rPr>
        <w:t xml:space="preserve"> </w:t>
      </w:r>
      <w:proofErr w:type="spellStart"/>
      <w:r w:rsidRPr="004547FA">
        <w:rPr>
          <w:szCs w:val="26"/>
        </w:rPr>
        <w:t>cứ</w:t>
      </w:r>
      <w:proofErr w:type="spellEnd"/>
      <w:r w:rsidRPr="004547FA">
        <w:rPr>
          <w:szCs w:val="26"/>
        </w:rPr>
        <w:t xml:space="preserve"> </w:t>
      </w:r>
      <w:proofErr w:type="spellStart"/>
      <w:r w:rsidRPr="004547FA">
        <w:rPr>
          <w:szCs w:val="26"/>
        </w:rPr>
        <w:t>pháp</w:t>
      </w:r>
      <w:proofErr w:type="spellEnd"/>
      <w:r w:rsidRPr="004547FA">
        <w:rPr>
          <w:szCs w:val="26"/>
        </w:rPr>
        <w:t xml:space="preserve"> </w:t>
      </w:r>
      <w:proofErr w:type="spellStart"/>
      <w:r w:rsidRPr="004547FA">
        <w:rPr>
          <w:szCs w:val="26"/>
        </w:rPr>
        <w:t>ly</w:t>
      </w:r>
      <w:proofErr w:type="spellEnd"/>
      <w:r w:rsidRPr="004547FA">
        <w:rPr>
          <w:szCs w:val="26"/>
        </w:rPr>
        <w:t xml:space="preserve">́ </w:t>
      </w:r>
      <w:proofErr w:type="spellStart"/>
      <w:r w:rsidRPr="004547FA">
        <w:rPr>
          <w:szCs w:val="26"/>
        </w:rPr>
        <w:t>đê</w:t>
      </w:r>
      <w:proofErr w:type="spellEnd"/>
      <w:r w:rsidRPr="004547FA">
        <w:rPr>
          <w:szCs w:val="26"/>
        </w:rPr>
        <w:t xml:space="preserve">̉ ngân hàng có thêm </w:t>
      </w:r>
      <w:proofErr w:type="spellStart"/>
      <w:r w:rsidRPr="004547FA">
        <w:rPr>
          <w:szCs w:val="26"/>
        </w:rPr>
        <w:t>nguồn</w:t>
      </w:r>
      <w:proofErr w:type="spellEnd"/>
      <w:r w:rsidRPr="004547FA">
        <w:rPr>
          <w:szCs w:val="26"/>
        </w:rPr>
        <w:t xml:space="preserve"> </w:t>
      </w:r>
      <w:proofErr w:type="spellStart"/>
      <w:r w:rsidRPr="004547FA">
        <w:rPr>
          <w:szCs w:val="26"/>
        </w:rPr>
        <w:t>thu</w:t>
      </w:r>
      <w:proofErr w:type="spellEnd"/>
      <w:r w:rsidRPr="004547FA">
        <w:rPr>
          <w:szCs w:val="26"/>
        </w:rPr>
        <w:t xml:space="preserve"> dự phòng</w:t>
      </w:r>
      <w:r w:rsidRPr="004547FA">
        <w:rPr>
          <w:spacing w:val="-40"/>
          <w:szCs w:val="26"/>
        </w:rPr>
        <w:t xml:space="preserve"> </w:t>
      </w:r>
      <w:proofErr w:type="spellStart"/>
      <w:r w:rsidRPr="004547FA">
        <w:rPr>
          <w:szCs w:val="26"/>
        </w:rPr>
        <w:t>khi</w:t>
      </w:r>
      <w:proofErr w:type="spellEnd"/>
      <w:r w:rsidRPr="004547FA">
        <w:rPr>
          <w:szCs w:val="26"/>
        </w:rPr>
        <w:t xml:space="preserve"> </w:t>
      </w:r>
      <w:proofErr w:type="spellStart"/>
      <w:r w:rsidRPr="004547FA">
        <w:rPr>
          <w:szCs w:val="26"/>
        </w:rPr>
        <w:t>nguồn</w:t>
      </w:r>
      <w:proofErr w:type="spellEnd"/>
      <w:r w:rsidRPr="004547FA">
        <w:rPr>
          <w:szCs w:val="26"/>
        </w:rPr>
        <w:t xml:space="preserve"> </w:t>
      </w:r>
      <w:proofErr w:type="spellStart"/>
      <w:r w:rsidRPr="004547FA">
        <w:rPr>
          <w:szCs w:val="26"/>
        </w:rPr>
        <w:t>thu</w:t>
      </w:r>
      <w:proofErr w:type="spellEnd"/>
      <w:r w:rsidRPr="004547FA">
        <w:rPr>
          <w:szCs w:val="26"/>
        </w:rPr>
        <w:t xml:space="preserve"> </w:t>
      </w:r>
      <w:proofErr w:type="spellStart"/>
      <w:r w:rsidRPr="004547FA">
        <w:rPr>
          <w:szCs w:val="26"/>
        </w:rPr>
        <w:t>chính</w:t>
      </w:r>
      <w:proofErr w:type="spellEnd"/>
      <w:r w:rsidRPr="004547FA">
        <w:rPr>
          <w:szCs w:val="26"/>
        </w:rPr>
        <w:t xml:space="preserve"> </w:t>
      </w:r>
      <w:proofErr w:type="gramStart"/>
      <w:r w:rsidRPr="004547FA">
        <w:rPr>
          <w:szCs w:val="26"/>
        </w:rPr>
        <w:t xml:space="preserve">( </w:t>
      </w:r>
      <w:proofErr w:type="spellStart"/>
      <w:r w:rsidRPr="004547FA">
        <w:rPr>
          <w:szCs w:val="26"/>
        </w:rPr>
        <w:t>dòng</w:t>
      </w:r>
      <w:proofErr w:type="spellEnd"/>
      <w:proofErr w:type="gramEnd"/>
      <w:r w:rsidRPr="004547FA">
        <w:rPr>
          <w:szCs w:val="26"/>
        </w:rPr>
        <w:t xml:space="preserve"> </w:t>
      </w:r>
      <w:proofErr w:type="spellStart"/>
      <w:r w:rsidRPr="004547FA">
        <w:rPr>
          <w:szCs w:val="26"/>
        </w:rPr>
        <w:t>tiền</w:t>
      </w:r>
      <w:proofErr w:type="spellEnd"/>
      <w:r w:rsidRPr="004547FA">
        <w:rPr>
          <w:szCs w:val="26"/>
        </w:rPr>
        <w:t xml:space="preserve">) </w:t>
      </w:r>
      <w:proofErr w:type="spellStart"/>
      <w:r w:rsidRPr="004547FA">
        <w:rPr>
          <w:szCs w:val="26"/>
        </w:rPr>
        <w:t>của</w:t>
      </w:r>
      <w:proofErr w:type="spellEnd"/>
      <w:r w:rsidRPr="004547FA">
        <w:rPr>
          <w:szCs w:val="26"/>
        </w:rPr>
        <w:t xml:space="preserve"> con </w:t>
      </w:r>
      <w:proofErr w:type="spellStart"/>
      <w:r w:rsidRPr="004547FA">
        <w:rPr>
          <w:szCs w:val="26"/>
        </w:rPr>
        <w:t>nợ</w:t>
      </w:r>
      <w:proofErr w:type="spellEnd"/>
      <w:r w:rsidRPr="004547FA">
        <w:rPr>
          <w:szCs w:val="26"/>
        </w:rPr>
        <w:t xml:space="preserve"> </w:t>
      </w:r>
      <w:proofErr w:type="spellStart"/>
      <w:r w:rsidRPr="004547FA">
        <w:rPr>
          <w:szCs w:val="26"/>
        </w:rPr>
        <w:t>thiếu</w:t>
      </w:r>
      <w:proofErr w:type="spellEnd"/>
      <w:r w:rsidRPr="004547FA">
        <w:rPr>
          <w:szCs w:val="26"/>
        </w:rPr>
        <w:t xml:space="preserve"> </w:t>
      </w:r>
      <w:proofErr w:type="spellStart"/>
      <w:r w:rsidRPr="004547FA">
        <w:rPr>
          <w:szCs w:val="26"/>
        </w:rPr>
        <w:t>hụt</w:t>
      </w:r>
      <w:proofErr w:type="spellEnd"/>
      <w:r w:rsidRPr="004547FA">
        <w:rPr>
          <w:szCs w:val="26"/>
        </w:rPr>
        <w:t xml:space="preserve">, do lo </w:t>
      </w:r>
      <w:proofErr w:type="spellStart"/>
      <w:r w:rsidRPr="004547FA">
        <w:rPr>
          <w:szCs w:val="26"/>
        </w:rPr>
        <w:t>sợ</w:t>
      </w:r>
      <w:proofErr w:type="spellEnd"/>
      <w:r w:rsidRPr="004547FA">
        <w:rPr>
          <w:szCs w:val="26"/>
        </w:rPr>
        <w:t xml:space="preserve"> phát </w:t>
      </w:r>
      <w:proofErr w:type="spellStart"/>
      <w:r w:rsidRPr="004547FA">
        <w:rPr>
          <w:szCs w:val="26"/>
        </w:rPr>
        <w:t>mại</w:t>
      </w:r>
      <w:proofErr w:type="spellEnd"/>
      <w:r w:rsidRPr="004547FA">
        <w:rPr>
          <w:szCs w:val="26"/>
        </w:rPr>
        <w:t xml:space="preserve"> </w:t>
      </w:r>
      <w:proofErr w:type="spellStart"/>
      <w:r w:rsidRPr="004547FA">
        <w:rPr>
          <w:szCs w:val="26"/>
        </w:rPr>
        <w:t>tài</w:t>
      </w:r>
      <w:proofErr w:type="spellEnd"/>
      <w:r w:rsidRPr="004547FA">
        <w:rPr>
          <w:szCs w:val="26"/>
        </w:rPr>
        <w:t xml:space="preserve"> </w:t>
      </w:r>
      <w:proofErr w:type="spellStart"/>
      <w:r w:rsidRPr="004547FA">
        <w:rPr>
          <w:szCs w:val="26"/>
        </w:rPr>
        <w:t>sản</w:t>
      </w:r>
      <w:proofErr w:type="spellEnd"/>
      <w:r w:rsidRPr="004547FA">
        <w:rPr>
          <w:szCs w:val="26"/>
        </w:rPr>
        <w:t xml:space="preserve"> đã </w:t>
      </w:r>
      <w:proofErr w:type="spellStart"/>
      <w:r w:rsidRPr="004547FA">
        <w:rPr>
          <w:szCs w:val="26"/>
        </w:rPr>
        <w:t>tạo</w:t>
      </w:r>
      <w:proofErr w:type="spellEnd"/>
      <w:r w:rsidRPr="004547FA">
        <w:rPr>
          <w:szCs w:val="26"/>
        </w:rPr>
        <w:t xml:space="preserve"> </w:t>
      </w:r>
      <w:proofErr w:type="spellStart"/>
      <w:r w:rsidRPr="004547FA">
        <w:rPr>
          <w:szCs w:val="26"/>
        </w:rPr>
        <w:t>áp</w:t>
      </w:r>
      <w:proofErr w:type="spellEnd"/>
      <w:r w:rsidRPr="004547FA">
        <w:rPr>
          <w:szCs w:val="26"/>
        </w:rPr>
        <w:t xml:space="preserve"> </w:t>
      </w:r>
      <w:proofErr w:type="spellStart"/>
      <w:r w:rsidRPr="004547FA">
        <w:rPr>
          <w:szCs w:val="26"/>
        </w:rPr>
        <w:t>lực</w:t>
      </w:r>
      <w:proofErr w:type="spellEnd"/>
      <w:r w:rsidRPr="004547FA">
        <w:rPr>
          <w:szCs w:val="26"/>
        </w:rPr>
        <w:t xml:space="preserve"> </w:t>
      </w:r>
      <w:proofErr w:type="spellStart"/>
      <w:r w:rsidRPr="004547FA">
        <w:rPr>
          <w:szCs w:val="26"/>
        </w:rPr>
        <w:t>buộc</w:t>
      </w:r>
      <w:proofErr w:type="spellEnd"/>
      <w:r w:rsidRPr="004547FA">
        <w:rPr>
          <w:szCs w:val="26"/>
        </w:rPr>
        <w:t xml:space="preserve"> con </w:t>
      </w:r>
      <w:proofErr w:type="spellStart"/>
      <w:r w:rsidRPr="004547FA">
        <w:rPr>
          <w:szCs w:val="26"/>
        </w:rPr>
        <w:t>nợ</w:t>
      </w:r>
      <w:proofErr w:type="spellEnd"/>
      <w:r w:rsidRPr="004547FA">
        <w:rPr>
          <w:szCs w:val="26"/>
        </w:rPr>
        <w:t xml:space="preserve"> </w:t>
      </w:r>
      <w:proofErr w:type="spellStart"/>
      <w:r w:rsidRPr="004547FA">
        <w:rPr>
          <w:szCs w:val="26"/>
        </w:rPr>
        <w:t>phải</w:t>
      </w:r>
      <w:proofErr w:type="spellEnd"/>
      <w:r w:rsidRPr="004547FA">
        <w:rPr>
          <w:szCs w:val="26"/>
        </w:rPr>
        <w:t xml:space="preserve"> trả </w:t>
      </w:r>
      <w:proofErr w:type="spellStart"/>
      <w:r w:rsidRPr="004547FA">
        <w:rPr>
          <w:szCs w:val="26"/>
        </w:rPr>
        <w:t>nợ</w:t>
      </w:r>
      <w:proofErr w:type="spellEnd"/>
      <w:r w:rsidRPr="004547FA">
        <w:rPr>
          <w:szCs w:val="26"/>
        </w:rPr>
        <w:t xml:space="preserve">, </w:t>
      </w:r>
      <w:proofErr w:type="spellStart"/>
      <w:r w:rsidRPr="004547FA">
        <w:rPr>
          <w:szCs w:val="26"/>
        </w:rPr>
        <w:t>giảm</w:t>
      </w:r>
      <w:proofErr w:type="spellEnd"/>
      <w:r w:rsidRPr="004547FA">
        <w:rPr>
          <w:szCs w:val="26"/>
        </w:rPr>
        <w:t xml:space="preserve"> </w:t>
      </w:r>
      <w:proofErr w:type="spellStart"/>
      <w:r w:rsidRPr="004547FA">
        <w:rPr>
          <w:szCs w:val="26"/>
        </w:rPr>
        <w:t>thiểu</w:t>
      </w:r>
      <w:proofErr w:type="spellEnd"/>
      <w:r w:rsidRPr="004547FA">
        <w:rPr>
          <w:szCs w:val="26"/>
        </w:rPr>
        <w:t xml:space="preserve"> </w:t>
      </w:r>
      <w:proofErr w:type="spellStart"/>
      <w:r w:rsidRPr="004547FA">
        <w:rPr>
          <w:szCs w:val="26"/>
        </w:rPr>
        <w:t>rủi</w:t>
      </w:r>
      <w:proofErr w:type="spellEnd"/>
      <w:r w:rsidRPr="004547FA">
        <w:rPr>
          <w:szCs w:val="26"/>
        </w:rPr>
        <w:t xml:space="preserve"> </w:t>
      </w:r>
      <w:proofErr w:type="spellStart"/>
      <w:r w:rsidRPr="004547FA">
        <w:rPr>
          <w:szCs w:val="26"/>
        </w:rPr>
        <w:t>ro</w:t>
      </w:r>
      <w:proofErr w:type="spellEnd"/>
      <w:r w:rsidRPr="004547FA">
        <w:rPr>
          <w:szCs w:val="26"/>
        </w:rPr>
        <w:t xml:space="preserve"> </w:t>
      </w:r>
      <w:proofErr w:type="spellStart"/>
      <w:r w:rsidRPr="004547FA">
        <w:rPr>
          <w:szCs w:val="26"/>
        </w:rPr>
        <w:t>cho</w:t>
      </w:r>
      <w:proofErr w:type="spellEnd"/>
      <w:r w:rsidRPr="004547FA">
        <w:rPr>
          <w:szCs w:val="26"/>
        </w:rPr>
        <w:t xml:space="preserve"> ngân</w:t>
      </w:r>
      <w:r w:rsidRPr="004547FA">
        <w:rPr>
          <w:spacing w:val="-18"/>
          <w:szCs w:val="26"/>
        </w:rPr>
        <w:t xml:space="preserve"> </w:t>
      </w:r>
      <w:r w:rsidRPr="004547FA">
        <w:rPr>
          <w:szCs w:val="26"/>
        </w:rPr>
        <w:t>hàng.</w:t>
      </w:r>
    </w:p>
    <w:p w14:paraId="2BDEE6F5" w14:textId="4E43315F" w:rsidR="00BD4373"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w:t>
      </w:r>
      <w:proofErr w:type="spellStart"/>
      <w:r w:rsidRPr="004547FA">
        <w:rPr>
          <w:i/>
          <w:szCs w:val="26"/>
        </w:rPr>
        <w:t>không</w:t>
      </w:r>
      <w:proofErr w:type="spellEnd"/>
      <w:r w:rsidRPr="004547FA">
        <w:rPr>
          <w:i/>
          <w:szCs w:val="26"/>
        </w:rPr>
        <w:t xml:space="preserve"> </w:t>
      </w:r>
      <w:proofErr w:type="spellStart"/>
      <w:r w:rsidRPr="004547FA">
        <w:rPr>
          <w:i/>
          <w:szCs w:val="26"/>
        </w:rPr>
        <w:t>đảm</w:t>
      </w:r>
      <w:proofErr w:type="spellEnd"/>
      <w:r w:rsidRPr="004547FA">
        <w:rPr>
          <w:i/>
          <w:szCs w:val="26"/>
        </w:rPr>
        <w:t xml:space="preserve"> bảo: </w:t>
      </w:r>
      <w:r w:rsidRPr="004547FA">
        <w:rPr>
          <w:szCs w:val="26"/>
        </w:rPr>
        <w:t xml:space="preserve">Là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không</w:t>
      </w:r>
      <w:proofErr w:type="spellEnd"/>
      <w:r w:rsidRPr="004547FA">
        <w:rPr>
          <w:szCs w:val="26"/>
        </w:rPr>
        <w:t xml:space="preserve"> có </w:t>
      </w:r>
      <w:proofErr w:type="spellStart"/>
      <w:r w:rsidRPr="004547FA">
        <w:rPr>
          <w:szCs w:val="26"/>
        </w:rPr>
        <w:t>tài</w:t>
      </w:r>
      <w:proofErr w:type="spellEnd"/>
      <w:r w:rsidRPr="004547FA">
        <w:rPr>
          <w:szCs w:val="26"/>
        </w:rPr>
        <w:t xml:space="preserve"> </w:t>
      </w:r>
      <w:proofErr w:type="spellStart"/>
      <w:r w:rsidRPr="004547FA">
        <w:rPr>
          <w:szCs w:val="26"/>
        </w:rPr>
        <w:t>sản</w:t>
      </w:r>
      <w:proofErr w:type="spellEnd"/>
      <w:r w:rsidRPr="004547FA">
        <w:rPr>
          <w:szCs w:val="26"/>
        </w:rPr>
        <w:t xml:space="preserve"> </w:t>
      </w:r>
      <w:proofErr w:type="spellStart"/>
      <w:r w:rsidRPr="004547FA">
        <w:rPr>
          <w:szCs w:val="26"/>
        </w:rPr>
        <w:t>cầm</w:t>
      </w:r>
      <w:proofErr w:type="spellEnd"/>
      <w:r w:rsidRPr="004547FA">
        <w:rPr>
          <w:szCs w:val="26"/>
        </w:rPr>
        <w:t xml:space="preserve"> cố, </w:t>
      </w:r>
      <w:proofErr w:type="spellStart"/>
      <w:r w:rsidRPr="004547FA">
        <w:rPr>
          <w:szCs w:val="26"/>
        </w:rPr>
        <w:t>thế</w:t>
      </w:r>
      <w:proofErr w:type="spellEnd"/>
      <w:r w:rsidRPr="004547FA">
        <w:rPr>
          <w:szCs w:val="26"/>
        </w:rPr>
        <w:t xml:space="preserve"> </w:t>
      </w:r>
      <w:proofErr w:type="spellStart"/>
      <w:r w:rsidRPr="004547FA">
        <w:rPr>
          <w:szCs w:val="26"/>
        </w:rPr>
        <w:t>chấp</w:t>
      </w:r>
      <w:proofErr w:type="spellEnd"/>
      <w:r w:rsidRPr="004547FA">
        <w:rPr>
          <w:szCs w:val="26"/>
        </w:rPr>
        <w:t xml:space="preserve"> hay </w:t>
      </w:r>
      <w:proofErr w:type="spellStart"/>
      <w:r w:rsidRPr="004547FA">
        <w:rPr>
          <w:szCs w:val="26"/>
        </w:rPr>
        <w:t>không</w:t>
      </w:r>
      <w:proofErr w:type="spellEnd"/>
      <w:r w:rsidRPr="004547FA">
        <w:rPr>
          <w:szCs w:val="26"/>
        </w:rPr>
        <w:t xml:space="preserve"> có </w:t>
      </w:r>
      <w:proofErr w:type="spellStart"/>
      <w:r w:rsidRPr="004547FA">
        <w:rPr>
          <w:szCs w:val="26"/>
        </w:rPr>
        <w:t>bảo</w:t>
      </w:r>
      <w:proofErr w:type="spellEnd"/>
      <w:r w:rsidRPr="004547FA">
        <w:rPr>
          <w:szCs w:val="26"/>
        </w:rPr>
        <w:t xml:space="preserve"> </w:t>
      </w:r>
      <w:proofErr w:type="spellStart"/>
      <w:r w:rsidRPr="004547FA">
        <w:rPr>
          <w:szCs w:val="26"/>
        </w:rPr>
        <w:t>lãnh</w:t>
      </w:r>
      <w:proofErr w:type="spellEnd"/>
      <w:r w:rsidRPr="004547FA">
        <w:rPr>
          <w:szCs w:val="26"/>
        </w:rPr>
        <w:t xml:space="preserve"> </w:t>
      </w:r>
      <w:proofErr w:type="spellStart"/>
      <w:r w:rsidRPr="004547FA">
        <w:rPr>
          <w:szCs w:val="26"/>
        </w:rPr>
        <w:t>của</w:t>
      </w:r>
      <w:proofErr w:type="spellEnd"/>
      <w:r w:rsidRPr="004547FA">
        <w:rPr>
          <w:szCs w:val="26"/>
        </w:rPr>
        <w:t xml:space="preserve"> bên </w:t>
      </w:r>
      <w:proofErr w:type="spellStart"/>
      <w:r w:rsidRPr="004547FA">
        <w:rPr>
          <w:szCs w:val="26"/>
        </w:rPr>
        <w:t>thứ</w:t>
      </w:r>
      <w:proofErr w:type="spellEnd"/>
      <w:r w:rsidRPr="004547FA">
        <w:rPr>
          <w:szCs w:val="26"/>
        </w:rPr>
        <w:t xml:space="preserve"> </w:t>
      </w:r>
      <w:proofErr w:type="spellStart"/>
      <w:r w:rsidRPr="004547FA">
        <w:rPr>
          <w:szCs w:val="26"/>
        </w:rPr>
        <w:t>ba</w:t>
      </w:r>
      <w:proofErr w:type="spellEnd"/>
      <w:r w:rsidRPr="004547FA">
        <w:rPr>
          <w:szCs w:val="26"/>
        </w:rPr>
        <w:t xml:space="preserve">. </w:t>
      </w:r>
      <w:proofErr w:type="spellStart"/>
      <w:r w:rsidRPr="004547FA">
        <w:rPr>
          <w:szCs w:val="26"/>
        </w:rPr>
        <w:t>Loại</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này</w:t>
      </w:r>
      <w:proofErr w:type="spellEnd"/>
      <w:r w:rsidRPr="004547FA">
        <w:rPr>
          <w:szCs w:val="26"/>
        </w:rPr>
        <w:t xml:space="preserve"> </w:t>
      </w:r>
      <w:proofErr w:type="spellStart"/>
      <w:r w:rsidRPr="004547FA">
        <w:rPr>
          <w:szCs w:val="26"/>
        </w:rPr>
        <w:t>áp</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khách</w:t>
      </w:r>
      <w:proofErr w:type="spellEnd"/>
      <w:r w:rsidRPr="004547FA">
        <w:rPr>
          <w:szCs w:val="26"/>
        </w:rPr>
        <w:t xml:space="preserve"> hàng </w:t>
      </w:r>
      <w:proofErr w:type="spellStart"/>
      <w:r w:rsidRPr="004547FA">
        <w:rPr>
          <w:szCs w:val="26"/>
        </w:rPr>
        <w:t>truyền</w:t>
      </w:r>
      <w:proofErr w:type="spellEnd"/>
      <w:r w:rsidRPr="004547FA">
        <w:rPr>
          <w:szCs w:val="26"/>
        </w:rPr>
        <w:t xml:space="preserve"> thống, có </w:t>
      </w:r>
      <w:proofErr w:type="spellStart"/>
      <w:r w:rsidRPr="004547FA">
        <w:rPr>
          <w:szCs w:val="26"/>
        </w:rPr>
        <w:t>hệ</w:t>
      </w:r>
      <w:proofErr w:type="spellEnd"/>
      <w:r w:rsidRPr="004547FA">
        <w:rPr>
          <w:szCs w:val="26"/>
        </w:rPr>
        <w:t xml:space="preserve"> số </w:t>
      </w:r>
      <w:proofErr w:type="spellStart"/>
      <w:r w:rsidRPr="004547FA">
        <w:rPr>
          <w:szCs w:val="26"/>
        </w:rPr>
        <w:t>tín</w:t>
      </w:r>
      <w:proofErr w:type="spellEnd"/>
      <w:r w:rsidRPr="004547FA">
        <w:rPr>
          <w:szCs w:val="26"/>
        </w:rPr>
        <w:t xml:space="preserve"> </w:t>
      </w:r>
      <w:proofErr w:type="spellStart"/>
      <w:r w:rsidRPr="004547FA">
        <w:rPr>
          <w:szCs w:val="26"/>
        </w:rPr>
        <w:t>nhiệm</w:t>
      </w:r>
      <w:proofErr w:type="spellEnd"/>
      <w:r w:rsidRPr="004547FA">
        <w:rPr>
          <w:szCs w:val="26"/>
        </w:rPr>
        <w:t xml:space="preserve"> </w:t>
      </w:r>
      <w:proofErr w:type="spellStart"/>
      <w:r w:rsidRPr="004547FA">
        <w:rPr>
          <w:szCs w:val="26"/>
        </w:rPr>
        <w:t>cao</w:t>
      </w:r>
      <w:proofErr w:type="spellEnd"/>
      <w:r w:rsidRPr="004547FA">
        <w:rPr>
          <w:szCs w:val="26"/>
        </w:rPr>
        <w:t xml:space="preserve"> </w:t>
      </w:r>
      <w:proofErr w:type="spellStart"/>
      <w:r w:rsidRPr="004547FA">
        <w:rPr>
          <w:szCs w:val="26"/>
        </w:rPr>
        <w:t>và</w:t>
      </w:r>
      <w:proofErr w:type="spellEnd"/>
      <w:r w:rsidRPr="004547FA">
        <w:rPr>
          <w:szCs w:val="26"/>
        </w:rPr>
        <w:t xml:space="preserve"> số </w:t>
      </w:r>
      <w:proofErr w:type="spellStart"/>
      <w:r w:rsidRPr="004547FA">
        <w:rPr>
          <w:szCs w:val="26"/>
        </w:rPr>
        <w:t>tiền</w:t>
      </w:r>
      <w:proofErr w:type="spellEnd"/>
      <w:r w:rsidRPr="004547FA">
        <w:rPr>
          <w:szCs w:val="26"/>
        </w:rPr>
        <w:t xml:space="preserve"> </w:t>
      </w:r>
      <w:proofErr w:type="spellStart"/>
      <w:r w:rsidRPr="004547FA">
        <w:rPr>
          <w:szCs w:val="26"/>
        </w:rPr>
        <w:t>vay</w:t>
      </w:r>
      <w:proofErr w:type="spellEnd"/>
      <w:r w:rsidRPr="004547FA">
        <w:rPr>
          <w:szCs w:val="26"/>
        </w:rPr>
        <w:t xml:space="preserve"> </w:t>
      </w:r>
      <w:proofErr w:type="spellStart"/>
      <w:r w:rsidRPr="004547FA">
        <w:rPr>
          <w:szCs w:val="26"/>
        </w:rPr>
        <w:t>không</w:t>
      </w:r>
      <w:proofErr w:type="spellEnd"/>
      <w:r w:rsidRPr="004547FA">
        <w:rPr>
          <w:spacing w:val="-3"/>
          <w:szCs w:val="26"/>
        </w:rPr>
        <w:t xml:space="preserve"> </w:t>
      </w:r>
      <w:proofErr w:type="spellStart"/>
      <w:r w:rsidRPr="004547FA">
        <w:rPr>
          <w:szCs w:val="26"/>
        </w:rPr>
        <w:t>lớn</w:t>
      </w:r>
      <w:proofErr w:type="spellEnd"/>
      <w:r w:rsidRPr="004547FA">
        <w:rPr>
          <w:szCs w:val="26"/>
        </w:rPr>
        <w:t>.</w:t>
      </w:r>
    </w:p>
    <w:p w14:paraId="01B93B97" w14:textId="37C6DAE1" w:rsidR="00BD4373" w:rsidRPr="004547FA" w:rsidRDefault="00A17716" w:rsidP="003B22E0">
      <w:pPr>
        <w:pStyle w:val="Heading4"/>
        <w:rPr>
          <w:b w:val="0"/>
        </w:rPr>
      </w:pPr>
      <w:r w:rsidRPr="004547FA">
        <w:t xml:space="preserve">1.1.4.3. </w:t>
      </w:r>
      <w:proofErr w:type="spellStart"/>
      <w:r w:rsidRPr="004547FA">
        <w:t>Căn</w:t>
      </w:r>
      <w:proofErr w:type="spellEnd"/>
      <w:r w:rsidRPr="004547FA">
        <w:t xml:space="preserve"> </w:t>
      </w:r>
      <w:proofErr w:type="spellStart"/>
      <w:r w:rsidRPr="004547FA">
        <w:t>cứ</w:t>
      </w:r>
      <w:proofErr w:type="spellEnd"/>
      <w:r w:rsidRPr="004547FA">
        <w:t xml:space="preserve"> vào </w:t>
      </w:r>
      <w:proofErr w:type="spellStart"/>
      <w:r w:rsidRPr="004547FA">
        <w:t>mục</w:t>
      </w:r>
      <w:proofErr w:type="spellEnd"/>
      <w:r w:rsidRPr="004547FA">
        <w:t xml:space="preserve"> </w:t>
      </w:r>
      <w:proofErr w:type="spellStart"/>
      <w:r w:rsidRPr="004547FA">
        <w:t>đích</w:t>
      </w:r>
      <w:proofErr w:type="spellEnd"/>
      <w:r w:rsidRPr="004547FA">
        <w:t xml:space="preserve"> sử </w:t>
      </w:r>
      <w:proofErr w:type="spellStart"/>
      <w:r w:rsidRPr="004547FA">
        <w:t>dụng</w:t>
      </w:r>
      <w:proofErr w:type="spellEnd"/>
      <w:r w:rsidRPr="004547FA">
        <w:t xml:space="preserve"> </w:t>
      </w:r>
      <w:proofErr w:type="spellStart"/>
      <w:r w:rsidRPr="004547FA">
        <w:t>vốn</w:t>
      </w:r>
      <w:proofErr w:type="spellEnd"/>
    </w:p>
    <w:p w14:paraId="55C72128" w14:textId="62C7BB7C" w:rsidR="00BD4373"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pacing w:val="-4"/>
          <w:szCs w:val="26"/>
        </w:rPr>
        <w:t xml:space="preserve"> </w:t>
      </w:r>
      <w:proofErr w:type="spellStart"/>
      <w:r w:rsidRPr="004547FA">
        <w:rPr>
          <w:i/>
          <w:szCs w:val="26"/>
        </w:rPr>
        <w:t>dụng</w:t>
      </w:r>
      <w:proofErr w:type="spellEnd"/>
      <w:r w:rsidRPr="004547FA">
        <w:rPr>
          <w:i/>
          <w:spacing w:val="-3"/>
          <w:szCs w:val="26"/>
        </w:rPr>
        <w:t xml:space="preserve"> </w:t>
      </w:r>
      <w:proofErr w:type="spellStart"/>
      <w:r w:rsidRPr="004547FA">
        <w:rPr>
          <w:i/>
          <w:szCs w:val="26"/>
        </w:rPr>
        <w:t>bất</w:t>
      </w:r>
      <w:proofErr w:type="spellEnd"/>
      <w:r w:rsidRPr="004547FA">
        <w:rPr>
          <w:i/>
          <w:spacing w:val="-2"/>
          <w:szCs w:val="26"/>
        </w:rPr>
        <w:t xml:space="preserve"> </w:t>
      </w:r>
      <w:r w:rsidRPr="004547FA">
        <w:rPr>
          <w:i/>
          <w:szCs w:val="26"/>
        </w:rPr>
        <w:t>động</w:t>
      </w:r>
      <w:r w:rsidRPr="004547FA">
        <w:rPr>
          <w:i/>
          <w:spacing w:val="-4"/>
          <w:szCs w:val="26"/>
        </w:rPr>
        <w:t xml:space="preserve"> </w:t>
      </w:r>
      <w:proofErr w:type="spellStart"/>
      <w:r w:rsidRPr="004547FA">
        <w:rPr>
          <w:i/>
          <w:szCs w:val="26"/>
        </w:rPr>
        <w:t>sản</w:t>
      </w:r>
      <w:proofErr w:type="spellEnd"/>
      <w:r w:rsidRPr="004547FA">
        <w:rPr>
          <w:i/>
          <w:szCs w:val="26"/>
        </w:rPr>
        <w:t>:</w:t>
      </w:r>
      <w:r w:rsidRPr="004547FA">
        <w:rPr>
          <w:i/>
          <w:spacing w:val="-2"/>
          <w:szCs w:val="26"/>
        </w:rPr>
        <w:t xml:space="preserve"> </w:t>
      </w:r>
      <w:r w:rsidRPr="004547FA">
        <w:rPr>
          <w:szCs w:val="26"/>
        </w:rPr>
        <w:t>là</w:t>
      </w:r>
      <w:r w:rsidRPr="004547FA">
        <w:rPr>
          <w:spacing w:val="-3"/>
          <w:szCs w:val="26"/>
        </w:rPr>
        <w:t xml:space="preserve"> </w:t>
      </w:r>
      <w:proofErr w:type="spellStart"/>
      <w:r w:rsidRPr="004547FA">
        <w:rPr>
          <w:szCs w:val="26"/>
        </w:rPr>
        <w:t>các</w:t>
      </w:r>
      <w:proofErr w:type="spellEnd"/>
      <w:r w:rsidRPr="004547FA">
        <w:rPr>
          <w:spacing w:val="-4"/>
          <w:szCs w:val="26"/>
        </w:rPr>
        <w:t xml:space="preserve"> </w:t>
      </w:r>
      <w:proofErr w:type="spellStart"/>
      <w:r w:rsidRPr="004547FA">
        <w:rPr>
          <w:szCs w:val="26"/>
        </w:rPr>
        <w:t>khoản</w:t>
      </w:r>
      <w:proofErr w:type="spellEnd"/>
      <w:r w:rsidRPr="004547FA">
        <w:rPr>
          <w:spacing w:val="-4"/>
          <w:szCs w:val="26"/>
        </w:rPr>
        <w:t xml:space="preserve"> </w:t>
      </w:r>
      <w:proofErr w:type="spellStart"/>
      <w:r w:rsidRPr="004547FA">
        <w:rPr>
          <w:szCs w:val="26"/>
        </w:rPr>
        <w:t>tín</w:t>
      </w:r>
      <w:proofErr w:type="spellEnd"/>
      <w:r w:rsidRPr="004547FA">
        <w:rPr>
          <w:spacing w:val="-1"/>
          <w:szCs w:val="26"/>
        </w:rPr>
        <w:t xml:space="preserve"> </w:t>
      </w:r>
      <w:proofErr w:type="spellStart"/>
      <w:r w:rsidRPr="004547FA">
        <w:rPr>
          <w:szCs w:val="26"/>
        </w:rPr>
        <w:t>dụng</w:t>
      </w:r>
      <w:proofErr w:type="spellEnd"/>
      <w:r w:rsidRPr="004547FA">
        <w:rPr>
          <w:spacing w:val="-1"/>
          <w:szCs w:val="26"/>
        </w:rPr>
        <w:t xml:space="preserve"> </w:t>
      </w:r>
      <w:proofErr w:type="spellStart"/>
      <w:r w:rsidRPr="004547FA">
        <w:rPr>
          <w:szCs w:val="26"/>
        </w:rPr>
        <w:t>đầu</w:t>
      </w:r>
      <w:proofErr w:type="spellEnd"/>
      <w:r w:rsidRPr="004547FA">
        <w:rPr>
          <w:spacing w:val="-4"/>
          <w:szCs w:val="26"/>
        </w:rPr>
        <w:t xml:space="preserve"> </w:t>
      </w:r>
      <w:proofErr w:type="spellStart"/>
      <w:r w:rsidRPr="004547FA">
        <w:rPr>
          <w:szCs w:val="26"/>
        </w:rPr>
        <w:t>tư</w:t>
      </w:r>
      <w:proofErr w:type="spellEnd"/>
      <w:r w:rsidRPr="004547FA">
        <w:rPr>
          <w:spacing w:val="-2"/>
          <w:szCs w:val="26"/>
        </w:rPr>
        <w:t xml:space="preserve"> </w:t>
      </w:r>
      <w:proofErr w:type="spellStart"/>
      <w:r w:rsidRPr="004547FA">
        <w:rPr>
          <w:szCs w:val="26"/>
        </w:rPr>
        <w:t>vào</w:t>
      </w:r>
      <w:proofErr w:type="spellEnd"/>
      <w:r w:rsidRPr="004547FA">
        <w:rPr>
          <w:spacing w:val="-3"/>
          <w:szCs w:val="26"/>
        </w:rPr>
        <w:t xml:space="preserve"> </w:t>
      </w:r>
      <w:proofErr w:type="spellStart"/>
      <w:r w:rsidRPr="004547FA">
        <w:rPr>
          <w:szCs w:val="26"/>
        </w:rPr>
        <w:t>bất</w:t>
      </w:r>
      <w:proofErr w:type="spellEnd"/>
      <w:r w:rsidRPr="004547FA">
        <w:rPr>
          <w:spacing w:val="-3"/>
          <w:szCs w:val="26"/>
        </w:rPr>
        <w:t xml:space="preserve"> </w:t>
      </w:r>
      <w:r w:rsidRPr="004547FA">
        <w:rPr>
          <w:szCs w:val="26"/>
        </w:rPr>
        <w:t>động</w:t>
      </w:r>
      <w:r w:rsidRPr="004547FA">
        <w:rPr>
          <w:spacing w:val="-3"/>
          <w:szCs w:val="26"/>
        </w:rPr>
        <w:t xml:space="preserve"> </w:t>
      </w:r>
      <w:proofErr w:type="spellStart"/>
      <w:r w:rsidRPr="004547FA">
        <w:rPr>
          <w:szCs w:val="26"/>
        </w:rPr>
        <w:t>sản</w:t>
      </w:r>
      <w:proofErr w:type="spellEnd"/>
      <w:r w:rsidRPr="004547FA">
        <w:rPr>
          <w:szCs w:val="26"/>
        </w:rPr>
        <w:t>,</w:t>
      </w:r>
      <w:r w:rsidRPr="004547FA">
        <w:rPr>
          <w:spacing w:val="-2"/>
          <w:szCs w:val="26"/>
        </w:rPr>
        <w:t xml:space="preserve"> </w:t>
      </w:r>
      <w:r w:rsidRPr="004547FA">
        <w:rPr>
          <w:szCs w:val="26"/>
        </w:rPr>
        <w:t>bao</w:t>
      </w:r>
      <w:r w:rsidRPr="004547FA">
        <w:rPr>
          <w:spacing w:val="-3"/>
          <w:szCs w:val="26"/>
        </w:rPr>
        <w:t xml:space="preserve"> </w:t>
      </w:r>
      <w:proofErr w:type="spellStart"/>
      <w:r w:rsidRPr="004547FA">
        <w:rPr>
          <w:szCs w:val="26"/>
        </w:rPr>
        <w:t>gồm</w:t>
      </w:r>
      <w:proofErr w:type="spellEnd"/>
      <w:r w:rsidRPr="004547FA">
        <w:rPr>
          <w:szCs w:val="26"/>
        </w:rPr>
        <w:t>:</w:t>
      </w:r>
    </w:p>
    <w:p w14:paraId="385A9374" w14:textId="23706468" w:rsidR="00BD4373" w:rsidRPr="004547FA" w:rsidRDefault="00BD4373" w:rsidP="00E53690">
      <w:pPr>
        <w:pStyle w:val="ListParagraph"/>
        <w:tabs>
          <w:tab w:val="left" w:pos="648"/>
        </w:tabs>
        <w:ind w:left="0" w:firstLine="567"/>
        <w:rPr>
          <w:szCs w:val="26"/>
        </w:rPr>
      </w:pP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ngắn</w:t>
      </w:r>
      <w:proofErr w:type="spellEnd"/>
      <w:r w:rsidRPr="004547FA">
        <w:rPr>
          <w:szCs w:val="26"/>
        </w:rPr>
        <w:t xml:space="preserve"> </w:t>
      </w:r>
      <w:proofErr w:type="spellStart"/>
      <w:r w:rsidRPr="004547FA">
        <w:rPr>
          <w:szCs w:val="26"/>
        </w:rPr>
        <w:t>hạn</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xây</w:t>
      </w:r>
      <w:proofErr w:type="spellEnd"/>
      <w:r w:rsidRPr="004547FA">
        <w:rPr>
          <w:szCs w:val="26"/>
        </w:rPr>
        <w:t xml:space="preserve"> </w:t>
      </w:r>
      <w:proofErr w:type="spellStart"/>
      <w:r w:rsidRPr="004547FA">
        <w:rPr>
          <w:szCs w:val="26"/>
        </w:rPr>
        <w:t>dựng</w:t>
      </w:r>
      <w:proofErr w:type="spellEnd"/>
      <w:r w:rsidRPr="004547FA">
        <w:rPr>
          <w:szCs w:val="26"/>
        </w:rPr>
        <w:t xml:space="preserve"> nhỏ </w:t>
      </w:r>
      <w:proofErr w:type="spellStart"/>
      <w:r w:rsidRPr="004547FA">
        <w:rPr>
          <w:szCs w:val="26"/>
        </w:rPr>
        <w:t>và</w:t>
      </w:r>
      <w:proofErr w:type="spellEnd"/>
      <w:r w:rsidRPr="004547FA">
        <w:rPr>
          <w:szCs w:val="26"/>
        </w:rPr>
        <w:t xml:space="preserve"> sửa </w:t>
      </w:r>
      <w:proofErr w:type="spellStart"/>
      <w:r w:rsidRPr="004547FA">
        <w:rPr>
          <w:szCs w:val="26"/>
        </w:rPr>
        <w:t>chữa</w:t>
      </w:r>
      <w:proofErr w:type="spellEnd"/>
      <w:r w:rsidRPr="004547FA">
        <w:rPr>
          <w:szCs w:val="26"/>
        </w:rPr>
        <w:t xml:space="preserve"> nhà</w:t>
      </w:r>
      <w:r w:rsidRPr="004547FA">
        <w:rPr>
          <w:spacing w:val="-2"/>
          <w:szCs w:val="26"/>
        </w:rPr>
        <w:t xml:space="preserve"> </w:t>
      </w:r>
      <w:proofErr w:type="spellStart"/>
      <w:r w:rsidRPr="004547FA">
        <w:rPr>
          <w:szCs w:val="26"/>
        </w:rPr>
        <w:t>cửa</w:t>
      </w:r>
      <w:proofErr w:type="spellEnd"/>
      <w:r w:rsidRPr="004547FA">
        <w:rPr>
          <w:szCs w:val="26"/>
        </w:rPr>
        <w:t>.</w:t>
      </w:r>
    </w:p>
    <w:p w14:paraId="39E547C4" w14:textId="29C8B3E3" w:rsidR="00BD4373" w:rsidRPr="004547FA" w:rsidRDefault="00BD4373" w:rsidP="00E53690">
      <w:pPr>
        <w:pStyle w:val="ListParagraph"/>
        <w:tabs>
          <w:tab w:val="left" w:pos="648"/>
        </w:tabs>
        <w:ind w:left="0" w:firstLine="567"/>
        <w:rPr>
          <w:szCs w:val="26"/>
        </w:rPr>
      </w:pP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dài</w:t>
      </w:r>
      <w:proofErr w:type="spellEnd"/>
      <w:r w:rsidRPr="004547FA">
        <w:rPr>
          <w:szCs w:val="26"/>
        </w:rPr>
        <w:t xml:space="preserve"> </w:t>
      </w:r>
      <w:proofErr w:type="spellStart"/>
      <w:r w:rsidRPr="004547FA">
        <w:rPr>
          <w:szCs w:val="26"/>
        </w:rPr>
        <w:t>hạn</w:t>
      </w:r>
      <w:proofErr w:type="spellEnd"/>
      <w:r w:rsidRPr="004547FA">
        <w:rPr>
          <w:szCs w:val="26"/>
        </w:rPr>
        <w:t xml:space="preserve"> </w:t>
      </w:r>
      <w:proofErr w:type="spellStart"/>
      <w:r w:rsidRPr="004547FA">
        <w:rPr>
          <w:szCs w:val="26"/>
        </w:rPr>
        <w:t>đê</w:t>
      </w:r>
      <w:proofErr w:type="spellEnd"/>
      <w:r w:rsidRPr="004547FA">
        <w:rPr>
          <w:szCs w:val="26"/>
        </w:rPr>
        <w:t xml:space="preserve">̉ mua </w:t>
      </w:r>
      <w:proofErr w:type="spellStart"/>
      <w:r w:rsidRPr="004547FA">
        <w:rPr>
          <w:szCs w:val="26"/>
        </w:rPr>
        <w:t>đất</w:t>
      </w:r>
      <w:proofErr w:type="spellEnd"/>
      <w:r w:rsidRPr="004547FA">
        <w:rPr>
          <w:szCs w:val="26"/>
        </w:rPr>
        <w:t xml:space="preserve"> </w:t>
      </w:r>
      <w:proofErr w:type="spellStart"/>
      <w:r w:rsidRPr="004547FA">
        <w:rPr>
          <w:szCs w:val="26"/>
        </w:rPr>
        <w:t>đai</w:t>
      </w:r>
      <w:proofErr w:type="spellEnd"/>
      <w:r w:rsidRPr="004547FA">
        <w:rPr>
          <w:szCs w:val="26"/>
        </w:rPr>
        <w:t xml:space="preserve">, nhà </w:t>
      </w:r>
      <w:proofErr w:type="spellStart"/>
      <w:r w:rsidRPr="004547FA">
        <w:rPr>
          <w:szCs w:val="26"/>
        </w:rPr>
        <w:t>cửa</w:t>
      </w:r>
      <w:proofErr w:type="spellEnd"/>
      <w:r w:rsidRPr="004547FA">
        <w:rPr>
          <w:szCs w:val="26"/>
        </w:rPr>
        <w:t xml:space="preserve">, cơ </w:t>
      </w:r>
      <w:proofErr w:type="spellStart"/>
      <w:r w:rsidRPr="004547FA">
        <w:rPr>
          <w:szCs w:val="26"/>
        </w:rPr>
        <w:t>sở</w:t>
      </w:r>
      <w:proofErr w:type="spellEnd"/>
      <w:r w:rsidRPr="004547FA">
        <w:rPr>
          <w:szCs w:val="26"/>
        </w:rPr>
        <w:t xml:space="preserve"> dịch </w:t>
      </w:r>
      <w:proofErr w:type="spellStart"/>
      <w:r w:rsidRPr="004547FA">
        <w:rPr>
          <w:szCs w:val="26"/>
        </w:rPr>
        <w:t>vụ</w:t>
      </w:r>
      <w:proofErr w:type="spellEnd"/>
      <w:r w:rsidRPr="004547FA">
        <w:rPr>
          <w:szCs w:val="26"/>
        </w:rPr>
        <w:t xml:space="preserve">, </w:t>
      </w:r>
      <w:proofErr w:type="spellStart"/>
      <w:r w:rsidRPr="004547FA">
        <w:rPr>
          <w:szCs w:val="26"/>
        </w:rPr>
        <w:t>trang</w:t>
      </w:r>
      <w:proofErr w:type="spellEnd"/>
      <w:r w:rsidRPr="004547FA">
        <w:rPr>
          <w:spacing w:val="-21"/>
          <w:szCs w:val="26"/>
        </w:rPr>
        <w:t xml:space="preserve"> </w:t>
      </w:r>
      <w:proofErr w:type="spellStart"/>
      <w:r w:rsidRPr="004547FA">
        <w:rPr>
          <w:szCs w:val="26"/>
        </w:rPr>
        <w:t>trại</w:t>
      </w:r>
      <w:proofErr w:type="spellEnd"/>
      <w:r w:rsidRPr="004547FA">
        <w:rPr>
          <w:szCs w:val="26"/>
        </w:rPr>
        <w:t>.</w:t>
      </w:r>
    </w:p>
    <w:p w14:paraId="2BFEF715" w14:textId="77777777" w:rsidR="00BD4373"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công </w:t>
      </w:r>
      <w:proofErr w:type="spellStart"/>
      <w:r w:rsidRPr="004547FA">
        <w:rPr>
          <w:i/>
          <w:szCs w:val="26"/>
        </w:rPr>
        <w:t>thương</w:t>
      </w:r>
      <w:proofErr w:type="spellEnd"/>
      <w:r w:rsidRPr="004547FA">
        <w:rPr>
          <w:i/>
          <w:szCs w:val="26"/>
        </w:rPr>
        <w:t xml:space="preserve"> nghiệp: </w:t>
      </w:r>
      <w:r w:rsidRPr="004547FA">
        <w:rPr>
          <w:szCs w:val="26"/>
        </w:rPr>
        <w:t xml:space="preserve">là </w:t>
      </w:r>
      <w:proofErr w:type="spellStart"/>
      <w:r w:rsidRPr="004547FA">
        <w:rPr>
          <w:szCs w:val="26"/>
        </w:rPr>
        <w:t>khoản</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cấp </w:t>
      </w:r>
      <w:proofErr w:type="spellStart"/>
      <w:r w:rsidRPr="004547FA">
        <w:rPr>
          <w:szCs w:val="26"/>
        </w:rPr>
        <w:t>cho</w:t>
      </w:r>
      <w:proofErr w:type="spellEnd"/>
      <w:r w:rsidRPr="004547FA">
        <w:rPr>
          <w:szCs w:val="26"/>
        </w:rPr>
        <w:t xml:space="preserve"> </w:t>
      </w:r>
      <w:proofErr w:type="spellStart"/>
      <w:r w:rsidRPr="004547FA">
        <w:rPr>
          <w:szCs w:val="26"/>
        </w:rPr>
        <w:t>doanh</w:t>
      </w:r>
      <w:proofErr w:type="spellEnd"/>
      <w:r w:rsidRPr="004547FA">
        <w:rPr>
          <w:szCs w:val="26"/>
        </w:rPr>
        <w:t xml:space="preserve"> nghiệp </w:t>
      </w:r>
      <w:proofErr w:type="spellStart"/>
      <w:r w:rsidRPr="004547FA">
        <w:rPr>
          <w:szCs w:val="26"/>
        </w:rPr>
        <w:t>đê</w:t>
      </w:r>
      <w:proofErr w:type="spellEnd"/>
      <w:r w:rsidRPr="004547FA">
        <w:rPr>
          <w:szCs w:val="26"/>
        </w:rPr>
        <w:t xml:space="preserve">̉ </w:t>
      </w:r>
      <w:proofErr w:type="spellStart"/>
      <w:r w:rsidRPr="004547FA">
        <w:rPr>
          <w:szCs w:val="26"/>
        </w:rPr>
        <w:t>trang</w:t>
      </w:r>
      <w:proofErr w:type="spellEnd"/>
      <w:r w:rsidRPr="004547FA">
        <w:rPr>
          <w:szCs w:val="26"/>
        </w:rPr>
        <w:t xml:space="preserve"> </w:t>
      </w:r>
      <w:proofErr w:type="spellStart"/>
      <w:r w:rsidRPr="004547FA">
        <w:rPr>
          <w:szCs w:val="26"/>
        </w:rPr>
        <w:t>trải</w:t>
      </w:r>
      <w:proofErr w:type="spellEnd"/>
      <w:r w:rsidRPr="004547FA">
        <w:rPr>
          <w:szCs w:val="26"/>
        </w:rPr>
        <w:t xml:space="preserve"> </w:t>
      </w:r>
      <w:proofErr w:type="spellStart"/>
      <w:r w:rsidRPr="004547FA">
        <w:rPr>
          <w:szCs w:val="26"/>
        </w:rPr>
        <w:t>các</w:t>
      </w:r>
      <w:proofErr w:type="spellEnd"/>
      <w:r w:rsidRPr="004547FA">
        <w:rPr>
          <w:szCs w:val="26"/>
        </w:rPr>
        <w:t xml:space="preserve"> chi phí như mua </w:t>
      </w:r>
      <w:proofErr w:type="spellStart"/>
      <w:r w:rsidRPr="004547FA">
        <w:rPr>
          <w:szCs w:val="26"/>
        </w:rPr>
        <w:t>hàng</w:t>
      </w:r>
      <w:proofErr w:type="spellEnd"/>
      <w:r w:rsidRPr="004547FA">
        <w:rPr>
          <w:szCs w:val="26"/>
        </w:rPr>
        <w:t xml:space="preserve"> </w:t>
      </w:r>
      <w:proofErr w:type="spellStart"/>
      <w:r w:rsidRPr="004547FA">
        <w:rPr>
          <w:szCs w:val="26"/>
        </w:rPr>
        <w:t>hóa</w:t>
      </w:r>
      <w:proofErr w:type="spellEnd"/>
      <w:r w:rsidRPr="004547FA">
        <w:rPr>
          <w:szCs w:val="26"/>
        </w:rPr>
        <w:t xml:space="preserve">, </w:t>
      </w:r>
      <w:proofErr w:type="spellStart"/>
      <w:r w:rsidRPr="004547FA">
        <w:rPr>
          <w:szCs w:val="26"/>
        </w:rPr>
        <w:t>nguyên</w:t>
      </w:r>
      <w:proofErr w:type="spellEnd"/>
      <w:r w:rsidRPr="004547FA">
        <w:rPr>
          <w:szCs w:val="26"/>
        </w:rPr>
        <w:t xml:space="preserve"> </w:t>
      </w:r>
      <w:proofErr w:type="spellStart"/>
      <w:r w:rsidRPr="004547FA">
        <w:rPr>
          <w:spacing w:val="3"/>
          <w:szCs w:val="26"/>
        </w:rPr>
        <w:t>vật</w:t>
      </w:r>
      <w:proofErr w:type="spellEnd"/>
      <w:r w:rsidRPr="004547FA">
        <w:rPr>
          <w:spacing w:val="3"/>
          <w:szCs w:val="26"/>
        </w:rPr>
        <w:t xml:space="preserve"> </w:t>
      </w:r>
      <w:proofErr w:type="spellStart"/>
      <w:r w:rsidRPr="004547FA">
        <w:rPr>
          <w:szCs w:val="26"/>
        </w:rPr>
        <w:t>liệu</w:t>
      </w:r>
      <w:proofErr w:type="spellEnd"/>
      <w:r w:rsidRPr="004547FA">
        <w:rPr>
          <w:szCs w:val="26"/>
        </w:rPr>
        <w:t xml:space="preserve">, máy </w:t>
      </w:r>
      <w:proofErr w:type="spellStart"/>
      <w:r w:rsidRPr="004547FA">
        <w:rPr>
          <w:szCs w:val="26"/>
        </w:rPr>
        <w:t>móc</w:t>
      </w:r>
      <w:proofErr w:type="spellEnd"/>
      <w:r w:rsidRPr="004547FA">
        <w:rPr>
          <w:szCs w:val="26"/>
        </w:rPr>
        <w:t xml:space="preserve"> </w:t>
      </w:r>
      <w:proofErr w:type="spellStart"/>
      <w:r w:rsidRPr="004547FA">
        <w:rPr>
          <w:szCs w:val="26"/>
        </w:rPr>
        <w:t>thiết</w:t>
      </w:r>
      <w:proofErr w:type="spellEnd"/>
      <w:r w:rsidRPr="004547FA">
        <w:rPr>
          <w:szCs w:val="26"/>
        </w:rPr>
        <w:t xml:space="preserve"> bị, trả thuế </w:t>
      </w:r>
      <w:proofErr w:type="spellStart"/>
      <w:r w:rsidRPr="004547FA">
        <w:rPr>
          <w:szCs w:val="26"/>
        </w:rPr>
        <w:t>và</w:t>
      </w:r>
      <w:proofErr w:type="spellEnd"/>
      <w:r w:rsidRPr="004547FA">
        <w:rPr>
          <w:szCs w:val="26"/>
        </w:rPr>
        <w:t xml:space="preserve"> chi trả </w:t>
      </w:r>
      <w:proofErr w:type="spellStart"/>
      <w:r w:rsidRPr="004547FA">
        <w:rPr>
          <w:szCs w:val="26"/>
        </w:rPr>
        <w:t>lương</w:t>
      </w:r>
      <w:proofErr w:type="spellEnd"/>
      <w:r w:rsidRPr="004547FA">
        <w:rPr>
          <w:szCs w:val="26"/>
        </w:rPr>
        <w:t>.</w:t>
      </w:r>
    </w:p>
    <w:p w14:paraId="5BDC9181" w14:textId="77777777" w:rsidR="00513D59"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w:t>
      </w:r>
      <w:proofErr w:type="spellStart"/>
      <w:r w:rsidRPr="004547FA">
        <w:rPr>
          <w:i/>
          <w:szCs w:val="26"/>
        </w:rPr>
        <w:t>chứng</w:t>
      </w:r>
      <w:proofErr w:type="spellEnd"/>
      <w:r w:rsidRPr="004547FA">
        <w:rPr>
          <w:i/>
          <w:szCs w:val="26"/>
        </w:rPr>
        <w:t xml:space="preserve"> </w:t>
      </w:r>
      <w:proofErr w:type="spellStart"/>
      <w:r w:rsidRPr="004547FA">
        <w:rPr>
          <w:i/>
          <w:szCs w:val="26"/>
        </w:rPr>
        <w:t>từ</w:t>
      </w:r>
      <w:proofErr w:type="spellEnd"/>
      <w:r w:rsidRPr="004547FA">
        <w:rPr>
          <w:i/>
          <w:szCs w:val="26"/>
        </w:rPr>
        <w:t xml:space="preserve"> </w:t>
      </w:r>
      <w:r w:rsidRPr="004547FA">
        <w:rPr>
          <w:szCs w:val="26"/>
        </w:rPr>
        <w:t xml:space="preserve">hay được </w:t>
      </w:r>
      <w:proofErr w:type="spellStart"/>
      <w:r w:rsidRPr="004547FA">
        <w:rPr>
          <w:szCs w:val="26"/>
        </w:rPr>
        <w:t>dùng</w:t>
      </w:r>
      <w:proofErr w:type="spellEnd"/>
      <w:r w:rsidRPr="004547FA">
        <w:rPr>
          <w:szCs w:val="26"/>
        </w:rPr>
        <w:t xml:space="preserve"> </w:t>
      </w:r>
      <w:proofErr w:type="spellStart"/>
      <w:r w:rsidRPr="004547FA">
        <w:rPr>
          <w:szCs w:val="26"/>
        </w:rPr>
        <w:t>trong</w:t>
      </w:r>
      <w:proofErr w:type="spellEnd"/>
      <w:r w:rsidRPr="004547FA">
        <w:rPr>
          <w:szCs w:val="26"/>
        </w:rPr>
        <w:t xml:space="preserve"> </w:t>
      </w:r>
      <w:proofErr w:type="spellStart"/>
      <w:r w:rsidRPr="004547FA">
        <w:rPr>
          <w:szCs w:val="26"/>
        </w:rPr>
        <w:t>lĩnh</w:t>
      </w:r>
      <w:proofErr w:type="spellEnd"/>
      <w:r w:rsidRPr="004547FA">
        <w:rPr>
          <w:szCs w:val="26"/>
        </w:rPr>
        <w:t xml:space="preserve"> vực công </w:t>
      </w:r>
      <w:proofErr w:type="spellStart"/>
      <w:r w:rsidRPr="004547FA">
        <w:rPr>
          <w:szCs w:val="26"/>
        </w:rPr>
        <w:t>thương</w:t>
      </w:r>
      <w:proofErr w:type="spellEnd"/>
      <w:r w:rsidRPr="004547FA">
        <w:rPr>
          <w:szCs w:val="26"/>
        </w:rPr>
        <w:t xml:space="preserve"> nghiệp. Đối </w:t>
      </w:r>
      <w:proofErr w:type="spellStart"/>
      <w:r w:rsidRPr="004547FA">
        <w:rPr>
          <w:szCs w:val="26"/>
        </w:rPr>
        <w:t>tượng</w:t>
      </w:r>
      <w:proofErr w:type="spellEnd"/>
      <w:r w:rsidRPr="004547FA">
        <w:rPr>
          <w:szCs w:val="26"/>
        </w:rPr>
        <w:t xml:space="preserve"> cấp là bộ </w:t>
      </w:r>
      <w:proofErr w:type="spellStart"/>
      <w:r w:rsidRPr="004547FA">
        <w:rPr>
          <w:szCs w:val="26"/>
        </w:rPr>
        <w:t>chứng</w:t>
      </w:r>
      <w:proofErr w:type="spellEnd"/>
      <w:r w:rsidRPr="004547FA">
        <w:rPr>
          <w:szCs w:val="26"/>
        </w:rPr>
        <w:t xml:space="preserve"> </w:t>
      </w:r>
      <w:proofErr w:type="spellStart"/>
      <w:r w:rsidRPr="004547FA">
        <w:rPr>
          <w:szCs w:val="26"/>
        </w:rPr>
        <w:t>từ</w:t>
      </w:r>
      <w:proofErr w:type="spellEnd"/>
      <w:r w:rsidRPr="004547FA">
        <w:rPr>
          <w:szCs w:val="26"/>
        </w:rPr>
        <w:t xml:space="preserve"> bán hàng (</w:t>
      </w:r>
      <w:proofErr w:type="spellStart"/>
      <w:r w:rsidRPr="004547FA">
        <w:rPr>
          <w:szCs w:val="26"/>
        </w:rPr>
        <w:t>thường</w:t>
      </w:r>
      <w:proofErr w:type="spellEnd"/>
      <w:r w:rsidRPr="004547FA">
        <w:rPr>
          <w:szCs w:val="26"/>
        </w:rPr>
        <w:t xml:space="preserve"> là bộ </w:t>
      </w:r>
      <w:proofErr w:type="spellStart"/>
      <w:r w:rsidRPr="004547FA">
        <w:rPr>
          <w:szCs w:val="26"/>
        </w:rPr>
        <w:t>chứng</w:t>
      </w:r>
      <w:proofErr w:type="spellEnd"/>
      <w:r w:rsidRPr="004547FA">
        <w:rPr>
          <w:szCs w:val="26"/>
        </w:rPr>
        <w:t xml:space="preserve"> </w:t>
      </w:r>
      <w:proofErr w:type="spellStart"/>
      <w:r w:rsidRPr="004547FA">
        <w:rPr>
          <w:szCs w:val="26"/>
        </w:rPr>
        <w:t>từ</w:t>
      </w:r>
      <w:proofErr w:type="spellEnd"/>
      <w:r w:rsidRPr="004547FA">
        <w:rPr>
          <w:szCs w:val="26"/>
        </w:rPr>
        <w:t xml:space="preserve"> hàng xuất) chứ </w:t>
      </w:r>
      <w:proofErr w:type="spellStart"/>
      <w:r w:rsidRPr="004547FA">
        <w:rPr>
          <w:szCs w:val="26"/>
        </w:rPr>
        <w:t>không</w:t>
      </w:r>
      <w:proofErr w:type="spellEnd"/>
      <w:r w:rsidRPr="004547FA">
        <w:rPr>
          <w:szCs w:val="26"/>
        </w:rPr>
        <w:t xml:space="preserve"> </w:t>
      </w:r>
      <w:proofErr w:type="spellStart"/>
      <w:r w:rsidRPr="004547FA">
        <w:rPr>
          <w:szCs w:val="26"/>
        </w:rPr>
        <w:t>phải</w:t>
      </w:r>
      <w:proofErr w:type="spellEnd"/>
      <w:r w:rsidRPr="004547FA">
        <w:rPr>
          <w:szCs w:val="26"/>
        </w:rPr>
        <w:t xml:space="preserve"> hàng hóa </w:t>
      </w:r>
      <w:proofErr w:type="spellStart"/>
      <w:r w:rsidRPr="004547FA">
        <w:rPr>
          <w:szCs w:val="26"/>
        </w:rPr>
        <w:t>vật</w:t>
      </w:r>
      <w:proofErr w:type="spellEnd"/>
      <w:r w:rsidRPr="004547FA">
        <w:rPr>
          <w:szCs w:val="26"/>
        </w:rPr>
        <w:t xml:space="preserve"> chất </w:t>
      </w:r>
      <w:proofErr w:type="spellStart"/>
      <w:r w:rsidRPr="004547FA">
        <w:rPr>
          <w:szCs w:val="26"/>
        </w:rPr>
        <w:t>hữu</w:t>
      </w:r>
      <w:proofErr w:type="spellEnd"/>
      <w:r w:rsidRPr="004547FA">
        <w:rPr>
          <w:szCs w:val="26"/>
        </w:rPr>
        <w:t xml:space="preserve"> hình.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chứng</w:t>
      </w:r>
      <w:proofErr w:type="spellEnd"/>
      <w:r w:rsidRPr="004547FA">
        <w:rPr>
          <w:szCs w:val="26"/>
        </w:rPr>
        <w:t xml:space="preserve"> </w:t>
      </w:r>
      <w:proofErr w:type="spellStart"/>
      <w:r w:rsidRPr="004547FA">
        <w:rPr>
          <w:szCs w:val="26"/>
        </w:rPr>
        <w:t>từ</w:t>
      </w:r>
      <w:proofErr w:type="spellEnd"/>
      <w:r w:rsidRPr="004547FA">
        <w:rPr>
          <w:szCs w:val="26"/>
        </w:rPr>
        <w:t xml:space="preserve"> </w:t>
      </w:r>
      <w:proofErr w:type="spellStart"/>
      <w:r w:rsidRPr="004547FA">
        <w:rPr>
          <w:szCs w:val="26"/>
        </w:rPr>
        <w:t>rất</w:t>
      </w:r>
      <w:proofErr w:type="spellEnd"/>
      <w:r w:rsidRPr="004547FA">
        <w:rPr>
          <w:szCs w:val="26"/>
        </w:rPr>
        <w:t xml:space="preserve"> </w:t>
      </w:r>
      <w:proofErr w:type="spellStart"/>
      <w:r w:rsidRPr="004547FA">
        <w:rPr>
          <w:szCs w:val="26"/>
        </w:rPr>
        <w:t>phong</w:t>
      </w:r>
      <w:proofErr w:type="spellEnd"/>
      <w:r w:rsidRPr="004547FA">
        <w:rPr>
          <w:szCs w:val="26"/>
        </w:rPr>
        <w:t xml:space="preserve"> </w:t>
      </w:r>
      <w:proofErr w:type="spellStart"/>
      <w:r w:rsidRPr="004547FA">
        <w:rPr>
          <w:szCs w:val="26"/>
        </w:rPr>
        <w:t>phú</w:t>
      </w:r>
      <w:proofErr w:type="spellEnd"/>
      <w:r w:rsidRPr="004547FA">
        <w:rPr>
          <w:szCs w:val="26"/>
        </w:rPr>
        <w:t xml:space="preserve"> </w:t>
      </w:r>
      <w:proofErr w:type="spellStart"/>
      <w:r w:rsidRPr="004547FA">
        <w:rPr>
          <w:szCs w:val="26"/>
        </w:rPr>
        <w:t>va</w:t>
      </w:r>
      <w:proofErr w:type="spellEnd"/>
      <w:r w:rsidRPr="004547FA">
        <w:rPr>
          <w:szCs w:val="26"/>
        </w:rPr>
        <w:t xml:space="preserve">̀ đa </w:t>
      </w:r>
      <w:proofErr w:type="spellStart"/>
      <w:r w:rsidRPr="004547FA">
        <w:rPr>
          <w:szCs w:val="26"/>
        </w:rPr>
        <w:t>dạng</w:t>
      </w:r>
      <w:proofErr w:type="spellEnd"/>
      <w:r w:rsidRPr="004547FA">
        <w:rPr>
          <w:szCs w:val="26"/>
        </w:rPr>
        <w:t xml:space="preserve">, </w:t>
      </w:r>
      <w:proofErr w:type="spellStart"/>
      <w:r w:rsidRPr="004547FA">
        <w:rPr>
          <w:szCs w:val="26"/>
        </w:rPr>
        <w:t>từ</w:t>
      </w:r>
      <w:proofErr w:type="spellEnd"/>
      <w:r w:rsidRPr="004547FA">
        <w:rPr>
          <w:szCs w:val="26"/>
        </w:rPr>
        <w:t xml:space="preserve"> </w:t>
      </w:r>
      <w:proofErr w:type="spellStart"/>
      <w:r w:rsidRPr="004547FA">
        <w:rPr>
          <w:szCs w:val="26"/>
        </w:rPr>
        <w:t>mở</w:t>
      </w:r>
      <w:proofErr w:type="spellEnd"/>
      <w:r w:rsidRPr="004547FA">
        <w:rPr>
          <w:szCs w:val="26"/>
        </w:rPr>
        <w:t xml:space="preserve"> </w:t>
      </w:r>
      <w:proofErr w:type="spellStart"/>
      <w:r w:rsidRPr="004547FA">
        <w:rPr>
          <w:szCs w:val="26"/>
        </w:rPr>
        <w:t>thư</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ứng </w:t>
      </w:r>
      <w:proofErr w:type="spellStart"/>
      <w:r w:rsidRPr="004547FA">
        <w:rPr>
          <w:szCs w:val="26"/>
        </w:rPr>
        <w:t>trước</w:t>
      </w:r>
      <w:proofErr w:type="spellEnd"/>
      <w:r w:rsidRPr="004547FA">
        <w:rPr>
          <w:szCs w:val="26"/>
        </w:rPr>
        <w:t xml:space="preserve"> bộ </w:t>
      </w:r>
      <w:proofErr w:type="spellStart"/>
      <w:r w:rsidRPr="004547FA">
        <w:rPr>
          <w:szCs w:val="26"/>
        </w:rPr>
        <w:t>chứng</w:t>
      </w:r>
      <w:proofErr w:type="spellEnd"/>
      <w:r w:rsidRPr="004547FA">
        <w:rPr>
          <w:szCs w:val="26"/>
        </w:rPr>
        <w:t xml:space="preserve"> </w:t>
      </w:r>
      <w:proofErr w:type="spellStart"/>
      <w:r w:rsidRPr="004547FA">
        <w:rPr>
          <w:szCs w:val="26"/>
        </w:rPr>
        <w:t>từ</w:t>
      </w:r>
      <w:proofErr w:type="spellEnd"/>
      <w:r w:rsidRPr="004547FA">
        <w:rPr>
          <w:szCs w:val="26"/>
        </w:rPr>
        <w:t xml:space="preserve"> hàng xuất, </w:t>
      </w:r>
      <w:proofErr w:type="spellStart"/>
      <w:r w:rsidRPr="004547FA">
        <w:rPr>
          <w:szCs w:val="26"/>
        </w:rPr>
        <w:t>chiết</w:t>
      </w:r>
      <w:proofErr w:type="spellEnd"/>
      <w:r w:rsidRPr="004547FA">
        <w:rPr>
          <w:szCs w:val="26"/>
        </w:rPr>
        <w:t xml:space="preserve"> </w:t>
      </w:r>
      <w:proofErr w:type="spellStart"/>
      <w:r w:rsidRPr="004547FA">
        <w:rPr>
          <w:szCs w:val="26"/>
        </w:rPr>
        <w:t>khấu</w:t>
      </w:r>
      <w:proofErr w:type="spellEnd"/>
      <w:r w:rsidRPr="004547FA">
        <w:rPr>
          <w:szCs w:val="26"/>
        </w:rPr>
        <w:t xml:space="preserve"> </w:t>
      </w:r>
      <w:proofErr w:type="spellStart"/>
      <w:r w:rsidRPr="004547FA">
        <w:rPr>
          <w:szCs w:val="26"/>
        </w:rPr>
        <w:t>hối</w:t>
      </w:r>
      <w:proofErr w:type="spellEnd"/>
      <w:r w:rsidRPr="004547FA">
        <w:rPr>
          <w:spacing w:val="-11"/>
          <w:szCs w:val="26"/>
        </w:rPr>
        <w:t xml:space="preserve"> </w:t>
      </w:r>
      <w:proofErr w:type="spellStart"/>
      <w:r w:rsidRPr="004547FA">
        <w:rPr>
          <w:szCs w:val="26"/>
        </w:rPr>
        <w:t>phiếu</w:t>
      </w:r>
      <w:proofErr w:type="spellEnd"/>
      <w:r w:rsidRPr="004547FA">
        <w:rPr>
          <w:szCs w:val="26"/>
        </w:rPr>
        <w:t>…</w:t>
      </w:r>
    </w:p>
    <w:p w14:paraId="0BCFB4BD" w14:textId="5DC6DE03" w:rsidR="00BD4373"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w:t>
      </w:r>
      <w:proofErr w:type="spellStart"/>
      <w:r w:rsidRPr="004547FA">
        <w:rPr>
          <w:i/>
          <w:szCs w:val="26"/>
        </w:rPr>
        <w:t>nông</w:t>
      </w:r>
      <w:proofErr w:type="spellEnd"/>
      <w:r w:rsidRPr="004547FA">
        <w:rPr>
          <w:i/>
          <w:szCs w:val="26"/>
        </w:rPr>
        <w:t xml:space="preserve"> nghiệp: </w:t>
      </w:r>
      <w:r w:rsidRPr="004547FA">
        <w:rPr>
          <w:szCs w:val="26"/>
        </w:rPr>
        <w:t xml:space="preserve">là </w:t>
      </w:r>
      <w:proofErr w:type="spellStart"/>
      <w:r w:rsidRPr="004547FA">
        <w:rPr>
          <w:szCs w:val="26"/>
        </w:rPr>
        <w:t>khoản</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cấp </w:t>
      </w:r>
      <w:proofErr w:type="spellStart"/>
      <w:r w:rsidRPr="004547FA">
        <w:rPr>
          <w:szCs w:val="26"/>
        </w:rPr>
        <w:t>cho</w:t>
      </w:r>
      <w:proofErr w:type="spellEnd"/>
      <w:r w:rsidRPr="004547FA">
        <w:rPr>
          <w:szCs w:val="26"/>
        </w:rPr>
        <w:t xml:space="preserve"> </w:t>
      </w:r>
      <w:proofErr w:type="spellStart"/>
      <w:r w:rsidRPr="004547FA">
        <w:rPr>
          <w:szCs w:val="26"/>
        </w:rPr>
        <w:t>hoạt</w:t>
      </w:r>
      <w:proofErr w:type="spellEnd"/>
      <w:r w:rsidRPr="004547FA">
        <w:rPr>
          <w:szCs w:val="26"/>
        </w:rPr>
        <w:t xml:space="preserve"> động </w:t>
      </w:r>
      <w:proofErr w:type="spellStart"/>
      <w:r w:rsidRPr="004547FA">
        <w:rPr>
          <w:szCs w:val="26"/>
        </w:rPr>
        <w:t>nông</w:t>
      </w:r>
      <w:proofErr w:type="spellEnd"/>
      <w:r w:rsidRPr="004547FA">
        <w:rPr>
          <w:szCs w:val="26"/>
        </w:rPr>
        <w:t xml:space="preserve"> nghiệp, </w:t>
      </w:r>
      <w:proofErr w:type="spellStart"/>
      <w:r w:rsidRPr="004547FA">
        <w:rPr>
          <w:szCs w:val="26"/>
        </w:rPr>
        <w:t>nh</w:t>
      </w:r>
      <w:r w:rsidR="008D59EB">
        <w:rPr>
          <w:szCs w:val="26"/>
        </w:rPr>
        <w:t>ằm</w:t>
      </w:r>
      <w:proofErr w:type="spellEnd"/>
      <w:r w:rsidR="008D59EB">
        <w:rPr>
          <w:szCs w:val="26"/>
        </w:rPr>
        <w:t xml:space="preserve"> trợ giúp </w:t>
      </w:r>
      <w:proofErr w:type="spellStart"/>
      <w:r w:rsidR="008D59EB">
        <w:rPr>
          <w:szCs w:val="26"/>
        </w:rPr>
        <w:t>các</w:t>
      </w:r>
      <w:proofErr w:type="spellEnd"/>
      <w:r w:rsidR="008D59EB">
        <w:rPr>
          <w:szCs w:val="26"/>
        </w:rPr>
        <w:t xml:space="preserve"> </w:t>
      </w:r>
      <w:proofErr w:type="spellStart"/>
      <w:r w:rsidR="008D59EB">
        <w:rPr>
          <w:szCs w:val="26"/>
        </w:rPr>
        <w:t>hoạt</w:t>
      </w:r>
      <w:proofErr w:type="spellEnd"/>
      <w:r w:rsidR="008D59EB">
        <w:rPr>
          <w:szCs w:val="26"/>
        </w:rPr>
        <w:t xml:space="preserve"> động </w:t>
      </w:r>
      <w:proofErr w:type="spellStart"/>
      <w:r w:rsidR="008D59EB">
        <w:rPr>
          <w:szCs w:val="26"/>
        </w:rPr>
        <w:t>trồng</w:t>
      </w:r>
      <w:proofErr w:type="spellEnd"/>
      <w:r w:rsidRPr="004547FA">
        <w:rPr>
          <w:szCs w:val="26"/>
        </w:rPr>
        <w:t xml:space="preserve"> </w:t>
      </w:r>
      <w:proofErr w:type="spellStart"/>
      <w:r w:rsidRPr="004547FA">
        <w:rPr>
          <w:szCs w:val="26"/>
        </w:rPr>
        <w:t>trọt</w:t>
      </w:r>
      <w:proofErr w:type="spellEnd"/>
      <w:r w:rsidRPr="004547FA">
        <w:rPr>
          <w:szCs w:val="26"/>
        </w:rPr>
        <w:t xml:space="preserve">, </w:t>
      </w:r>
      <w:proofErr w:type="spellStart"/>
      <w:r w:rsidRPr="004547FA">
        <w:rPr>
          <w:szCs w:val="26"/>
        </w:rPr>
        <w:t>thu</w:t>
      </w:r>
      <w:proofErr w:type="spellEnd"/>
      <w:r w:rsidRPr="004547FA">
        <w:rPr>
          <w:szCs w:val="26"/>
        </w:rPr>
        <w:t xml:space="preserve"> </w:t>
      </w:r>
      <w:proofErr w:type="spellStart"/>
      <w:r w:rsidRPr="004547FA">
        <w:rPr>
          <w:szCs w:val="26"/>
        </w:rPr>
        <w:t>hoạch</w:t>
      </w:r>
      <w:proofErr w:type="spellEnd"/>
      <w:r w:rsidRPr="004547FA">
        <w:rPr>
          <w:szCs w:val="26"/>
        </w:rPr>
        <w:t xml:space="preserve"> </w:t>
      </w:r>
      <w:proofErr w:type="spellStart"/>
      <w:r w:rsidRPr="004547FA">
        <w:rPr>
          <w:szCs w:val="26"/>
        </w:rPr>
        <w:t>mùa</w:t>
      </w:r>
      <w:proofErr w:type="spellEnd"/>
      <w:r w:rsidRPr="004547FA">
        <w:rPr>
          <w:szCs w:val="26"/>
        </w:rPr>
        <w:t xml:space="preserve"> </w:t>
      </w:r>
      <w:proofErr w:type="spellStart"/>
      <w:r w:rsidRPr="004547FA">
        <w:rPr>
          <w:szCs w:val="26"/>
        </w:rPr>
        <w:t>màng</w:t>
      </w:r>
      <w:proofErr w:type="spellEnd"/>
      <w:r w:rsidRPr="004547FA">
        <w:rPr>
          <w:szCs w:val="26"/>
        </w:rPr>
        <w:t xml:space="preserve"> </w:t>
      </w:r>
      <w:proofErr w:type="spellStart"/>
      <w:r w:rsidRPr="004547FA">
        <w:rPr>
          <w:szCs w:val="26"/>
        </w:rPr>
        <w:t>va</w:t>
      </w:r>
      <w:proofErr w:type="spellEnd"/>
      <w:r w:rsidRPr="004547FA">
        <w:rPr>
          <w:szCs w:val="26"/>
        </w:rPr>
        <w:t xml:space="preserve">̀ </w:t>
      </w:r>
      <w:proofErr w:type="spellStart"/>
      <w:r w:rsidRPr="004547FA">
        <w:rPr>
          <w:szCs w:val="26"/>
        </w:rPr>
        <w:t>chăn</w:t>
      </w:r>
      <w:proofErr w:type="spellEnd"/>
      <w:r w:rsidRPr="004547FA">
        <w:rPr>
          <w:spacing w:val="-20"/>
          <w:szCs w:val="26"/>
        </w:rPr>
        <w:t xml:space="preserve"> </w:t>
      </w:r>
      <w:proofErr w:type="spellStart"/>
      <w:r w:rsidRPr="004547FA">
        <w:rPr>
          <w:szCs w:val="26"/>
        </w:rPr>
        <w:t>nuôi</w:t>
      </w:r>
      <w:proofErr w:type="spellEnd"/>
      <w:r w:rsidRPr="004547FA">
        <w:rPr>
          <w:szCs w:val="26"/>
        </w:rPr>
        <w:t>.</w:t>
      </w:r>
    </w:p>
    <w:p w14:paraId="3A557DD8" w14:textId="77777777" w:rsidR="00BD4373"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tiêu </w:t>
      </w:r>
      <w:proofErr w:type="spellStart"/>
      <w:r w:rsidRPr="004547FA">
        <w:rPr>
          <w:i/>
          <w:szCs w:val="26"/>
        </w:rPr>
        <w:t>dùng</w:t>
      </w:r>
      <w:proofErr w:type="spellEnd"/>
      <w:r w:rsidRPr="004547FA">
        <w:rPr>
          <w:i/>
          <w:szCs w:val="26"/>
        </w:rPr>
        <w:t xml:space="preserve">: </w:t>
      </w:r>
      <w:r w:rsidRPr="004547FA">
        <w:rPr>
          <w:szCs w:val="26"/>
        </w:rPr>
        <w:t xml:space="preserve">là </w:t>
      </w:r>
      <w:proofErr w:type="spellStart"/>
      <w:r w:rsidRPr="004547FA">
        <w:rPr>
          <w:szCs w:val="26"/>
        </w:rPr>
        <w:t>các</w:t>
      </w:r>
      <w:proofErr w:type="spellEnd"/>
      <w:r w:rsidRPr="004547FA">
        <w:rPr>
          <w:szCs w:val="26"/>
        </w:rPr>
        <w:t xml:space="preserve"> </w:t>
      </w:r>
      <w:proofErr w:type="spellStart"/>
      <w:r w:rsidRPr="004547FA">
        <w:rPr>
          <w:szCs w:val="26"/>
        </w:rPr>
        <w:t>khoản</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cấp </w:t>
      </w:r>
      <w:proofErr w:type="spellStart"/>
      <w:r w:rsidRPr="004547FA">
        <w:rPr>
          <w:szCs w:val="26"/>
        </w:rPr>
        <w:t>cho</w:t>
      </w:r>
      <w:proofErr w:type="spellEnd"/>
      <w:r w:rsidRPr="004547FA">
        <w:rPr>
          <w:szCs w:val="26"/>
        </w:rPr>
        <w:t xml:space="preserve"> cá </w:t>
      </w:r>
      <w:proofErr w:type="spellStart"/>
      <w:r w:rsidRPr="004547FA">
        <w:rPr>
          <w:szCs w:val="26"/>
        </w:rPr>
        <w:t>nhân</w:t>
      </w:r>
      <w:proofErr w:type="spellEnd"/>
      <w:r w:rsidRPr="004547FA">
        <w:rPr>
          <w:szCs w:val="26"/>
        </w:rPr>
        <w:t xml:space="preserve">, </w:t>
      </w:r>
      <w:proofErr w:type="spellStart"/>
      <w:r w:rsidRPr="004547FA">
        <w:rPr>
          <w:szCs w:val="26"/>
        </w:rPr>
        <w:t>hộ</w:t>
      </w:r>
      <w:proofErr w:type="spellEnd"/>
      <w:r w:rsidRPr="004547FA">
        <w:rPr>
          <w:szCs w:val="26"/>
        </w:rPr>
        <w:t xml:space="preserve"> </w:t>
      </w:r>
      <w:proofErr w:type="spellStart"/>
      <w:r w:rsidRPr="004547FA">
        <w:rPr>
          <w:szCs w:val="26"/>
        </w:rPr>
        <w:t>gia</w:t>
      </w:r>
      <w:proofErr w:type="spellEnd"/>
      <w:r w:rsidRPr="004547FA">
        <w:rPr>
          <w:szCs w:val="26"/>
        </w:rPr>
        <w:t xml:space="preserve"> </w:t>
      </w:r>
      <w:proofErr w:type="spellStart"/>
      <w:r w:rsidRPr="004547FA">
        <w:rPr>
          <w:szCs w:val="26"/>
        </w:rPr>
        <w:t>đình</w:t>
      </w:r>
      <w:proofErr w:type="spellEnd"/>
      <w:r w:rsidRPr="004547FA">
        <w:rPr>
          <w:szCs w:val="26"/>
        </w:rPr>
        <w:t xml:space="preserve"> </w:t>
      </w:r>
      <w:proofErr w:type="spellStart"/>
      <w:r w:rsidRPr="004547FA">
        <w:rPr>
          <w:szCs w:val="26"/>
        </w:rPr>
        <w:t>đê</w:t>
      </w:r>
      <w:proofErr w:type="spellEnd"/>
      <w:r w:rsidRPr="004547FA">
        <w:rPr>
          <w:szCs w:val="26"/>
        </w:rPr>
        <w:t xml:space="preserve">̉ mua </w:t>
      </w:r>
      <w:proofErr w:type="spellStart"/>
      <w:r w:rsidRPr="004547FA">
        <w:rPr>
          <w:szCs w:val="26"/>
        </w:rPr>
        <w:t>sắm</w:t>
      </w:r>
      <w:proofErr w:type="spellEnd"/>
      <w:r w:rsidRPr="004547FA">
        <w:rPr>
          <w:szCs w:val="26"/>
        </w:rPr>
        <w:t xml:space="preserve"> </w:t>
      </w:r>
      <w:proofErr w:type="spellStart"/>
      <w:r w:rsidRPr="004547FA">
        <w:rPr>
          <w:szCs w:val="26"/>
        </w:rPr>
        <w:t>hàng</w:t>
      </w:r>
      <w:proofErr w:type="spellEnd"/>
      <w:r w:rsidRPr="004547FA">
        <w:rPr>
          <w:spacing w:val="-4"/>
          <w:szCs w:val="26"/>
        </w:rPr>
        <w:t xml:space="preserve"> </w:t>
      </w:r>
      <w:proofErr w:type="spellStart"/>
      <w:r w:rsidRPr="004547FA">
        <w:rPr>
          <w:szCs w:val="26"/>
        </w:rPr>
        <w:t>hóa</w:t>
      </w:r>
      <w:proofErr w:type="spellEnd"/>
      <w:r w:rsidRPr="004547FA">
        <w:rPr>
          <w:spacing w:val="-4"/>
          <w:szCs w:val="26"/>
        </w:rPr>
        <w:t xml:space="preserve"> </w:t>
      </w:r>
      <w:r w:rsidRPr="004547FA">
        <w:rPr>
          <w:szCs w:val="26"/>
        </w:rPr>
        <w:t>tiêu</w:t>
      </w:r>
      <w:r w:rsidRPr="004547FA">
        <w:rPr>
          <w:spacing w:val="-6"/>
          <w:szCs w:val="26"/>
        </w:rPr>
        <w:t xml:space="preserve"> </w:t>
      </w:r>
      <w:proofErr w:type="spellStart"/>
      <w:r w:rsidRPr="004547FA">
        <w:rPr>
          <w:szCs w:val="26"/>
        </w:rPr>
        <w:t>dùng</w:t>
      </w:r>
      <w:proofErr w:type="spellEnd"/>
      <w:r w:rsidRPr="004547FA">
        <w:rPr>
          <w:spacing w:val="-4"/>
          <w:szCs w:val="26"/>
        </w:rPr>
        <w:t xml:space="preserve"> </w:t>
      </w:r>
      <w:proofErr w:type="spellStart"/>
      <w:r w:rsidRPr="004547FA">
        <w:rPr>
          <w:spacing w:val="2"/>
          <w:szCs w:val="26"/>
        </w:rPr>
        <w:t>đắt</w:t>
      </w:r>
      <w:proofErr w:type="spellEnd"/>
      <w:r w:rsidRPr="004547FA">
        <w:rPr>
          <w:spacing w:val="-5"/>
          <w:szCs w:val="26"/>
        </w:rPr>
        <w:t xml:space="preserve"> </w:t>
      </w:r>
      <w:proofErr w:type="spellStart"/>
      <w:r w:rsidRPr="004547FA">
        <w:rPr>
          <w:szCs w:val="26"/>
        </w:rPr>
        <w:t>tiền</w:t>
      </w:r>
      <w:proofErr w:type="spellEnd"/>
      <w:r w:rsidRPr="004547FA">
        <w:rPr>
          <w:spacing w:val="-5"/>
          <w:szCs w:val="26"/>
        </w:rPr>
        <w:t xml:space="preserve"> </w:t>
      </w:r>
      <w:r w:rsidRPr="004547FA">
        <w:rPr>
          <w:szCs w:val="26"/>
        </w:rPr>
        <w:t>như</w:t>
      </w:r>
      <w:r w:rsidRPr="004547FA">
        <w:rPr>
          <w:spacing w:val="-5"/>
          <w:szCs w:val="26"/>
        </w:rPr>
        <w:t xml:space="preserve"> </w:t>
      </w:r>
      <w:proofErr w:type="spellStart"/>
      <w:r w:rsidRPr="004547FA">
        <w:rPr>
          <w:szCs w:val="26"/>
        </w:rPr>
        <w:t>xe</w:t>
      </w:r>
      <w:proofErr w:type="spellEnd"/>
      <w:r w:rsidRPr="004547FA">
        <w:rPr>
          <w:spacing w:val="-4"/>
          <w:szCs w:val="26"/>
        </w:rPr>
        <w:t xml:space="preserve"> </w:t>
      </w:r>
      <w:proofErr w:type="spellStart"/>
      <w:r w:rsidRPr="004547FA">
        <w:rPr>
          <w:szCs w:val="26"/>
        </w:rPr>
        <w:t>hơi</w:t>
      </w:r>
      <w:proofErr w:type="spellEnd"/>
      <w:r w:rsidRPr="004547FA">
        <w:rPr>
          <w:szCs w:val="26"/>
        </w:rPr>
        <w:t>,</w:t>
      </w:r>
      <w:r w:rsidRPr="004547FA">
        <w:rPr>
          <w:spacing w:val="-5"/>
          <w:szCs w:val="26"/>
        </w:rPr>
        <w:t xml:space="preserve"> </w:t>
      </w:r>
      <w:proofErr w:type="spellStart"/>
      <w:r w:rsidRPr="004547FA">
        <w:rPr>
          <w:szCs w:val="26"/>
        </w:rPr>
        <w:t>trang</w:t>
      </w:r>
      <w:proofErr w:type="spellEnd"/>
      <w:r w:rsidRPr="004547FA">
        <w:rPr>
          <w:spacing w:val="-6"/>
          <w:szCs w:val="26"/>
        </w:rPr>
        <w:t xml:space="preserve"> </w:t>
      </w:r>
      <w:proofErr w:type="spellStart"/>
      <w:r w:rsidRPr="004547FA">
        <w:rPr>
          <w:spacing w:val="2"/>
          <w:szCs w:val="26"/>
        </w:rPr>
        <w:t>thiết</w:t>
      </w:r>
      <w:proofErr w:type="spellEnd"/>
      <w:r w:rsidRPr="004547FA">
        <w:rPr>
          <w:spacing w:val="-8"/>
          <w:szCs w:val="26"/>
        </w:rPr>
        <w:t xml:space="preserve"> </w:t>
      </w:r>
      <w:r w:rsidRPr="004547FA">
        <w:rPr>
          <w:szCs w:val="26"/>
        </w:rPr>
        <w:t>bị</w:t>
      </w:r>
      <w:r w:rsidRPr="004547FA">
        <w:rPr>
          <w:spacing w:val="-4"/>
          <w:szCs w:val="26"/>
        </w:rPr>
        <w:t xml:space="preserve"> </w:t>
      </w:r>
      <w:proofErr w:type="spellStart"/>
      <w:r w:rsidRPr="004547FA">
        <w:rPr>
          <w:szCs w:val="26"/>
        </w:rPr>
        <w:t>trong</w:t>
      </w:r>
      <w:proofErr w:type="spellEnd"/>
      <w:r w:rsidRPr="004547FA">
        <w:rPr>
          <w:spacing w:val="-6"/>
          <w:szCs w:val="26"/>
        </w:rPr>
        <w:t xml:space="preserve"> </w:t>
      </w:r>
      <w:r w:rsidRPr="004547FA">
        <w:rPr>
          <w:szCs w:val="26"/>
        </w:rPr>
        <w:t>nhà,</w:t>
      </w:r>
      <w:r w:rsidRPr="004547FA">
        <w:rPr>
          <w:spacing w:val="-8"/>
          <w:szCs w:val="26"/>
        </w:rPr>
        <w:t xml:space="preserve"> </w:t>
      </w:r>
      <w:proofErr w:type="spellStart"/>
      <w:r w:rsidRPr="004547FA">
        <w:rPr>
          <w:szCs w:val="26"/>
        </w:rPr>
        <w:t>cho</w:t>
      </w:r>
      <w:proofErr w:type="spellEnd"/>
      <w:r w:rsidRPr="004547FA">
        <w:rPr>
          <w:spacing w:val="-5"/>
          <w:szCs w:val="26"/>
        </w:rPr>
        <w:t xml:space="preserve"> </w:t>
      </w:r>
      <w:proofErr w:type="spellStart"/>
      <w:r w:rsidRPr="004547FA">
        <w:rPr>
          <w:szCs w:val="26"/>
        </w:rPr>
        <w:t>vay</w:t>
      </w:r>
      <w:proofErr w:type="spellEnd"/>
      <w:r w:rsidRPr="004547FA">
        <w:rPr>
          <w:spacing w:val="-6"/>
          <w:szCs w:val="26"/>
        </w:rPr>
        <w:t xml:space="preserve"> </w:t>
      </w:r>
      <w:r w:rsidRPr="004547FA">
        <w:rPr>
          <w:szCs w:val="26"/>
        </w:rPr>
        <w:t>du</w:t>
      </w:r>
      <w:r w:rsidRPr="004547FA">
        <w:rPr>
          <w:spacing w:val="-6"/>
          <w:szCs w:val="26"/>
        </w:rPr>
        <w:t xml:space="preserve"> </w:t>
      </w:r>
      <w:proofErr w:type="spellStart"/>
      <w:r w:rsidRPr="004547FA">
        <w:rPr>
          <w:spacing w:val="4"/>
          <w:szCs w:val="26"/>
        </w:rPr>
        <w:t>học</w:t>
      </w:r>
      <w:proofErr w:type="spellEnd"/>
      <w:r w:rsidRPr="004547FA">
        <w:rPr>
          <w:spacing w:val="4"/>
          <w:szCs w:val="26"/>
        </w:rPr>
        <w:t>…</w:t>
      </w:r>
    </w:p>
    <w:p w14:paraId="15494F33" w14:textId="2E8FE7F8" w:rsidR="00BD4373" w:rsidRPr="004547FA" w:rsidRDefault="00BD4373" w:rsidP="00E53690">
      <w:pPr>
        <w:pStyle w:val="ListParagraph"/>
        <w:tabs>
          <w:tab w:val="left" w:pos="859"/>
        </w:tabs>
        <w:ind w:left="0" w:firstLine="567"/>
        <w:rPr>
          <w:szCs w:val="26"/>
        </w:rPr>
      </w:pP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w:t>
      </w:r>
      <w:proofErr w:type="spellStart"/>
      <w:r w:rsidRPr="004547FA">
        <w:rPr>
          <w:i/>
          <w:szCs w:val="26"/>
        </w:rPr>
        <w:t>đầu</w:t>
      </w:r>
      <w:proofErr w:type="spellEnd"/>
      <w:r w:rsidRPr="004547FA">
        <w:rPr>
          <w:i/>
          <w:szCs w:val="26"/>
        </w:rPr>
        <w:t xml:space="preserve"> </w:t>
      </w:r>
      <w:proofErr w:type="spellStart"/>
      <w:r w:rsidRPr="004547FA">
        <w:rPr>
          <w:i/>
          <w:szCs w:val="26"/>
        </w:rPr>
        <w:t>tư</w:t>
      </w:r>
      <w:proofErr w:type="spellEnd"/>
      <w:r w:rsidRPr="004547FA">
        <w:rPr>
          <w:i/>
          <w:szCs w:val="26"/>
        </w:rPr>
        <w:t xml:space="preserve"> </w:t>
      </w:r>
      <w:proofErr w:type="spellStart"/>
      <w:r w:rsidRPr="004547FA">
        <w:rPr>
          <w:i/>
          <w:szCs w:val="26"/>
        </w:rPr>
        <w:t>tài</w:t>
      </w:r>
      <w:proofErr w:type="spellEnd"/>
      <w:r w:rsidRPr="004547FA">
        <w:rPr>
          <w:i/>
          <w:szCs w:val="26"/>
        </w:rPr>
        <w:t xml:space="preserve"> </w:t>
      </w:r>
      <w:proofErr w:type="spellStart"/>
      <w:r w:rsidRPr="004547FA">
        <w:rPr>
          <w:i/>
          <w:szCs w:val="26"/>
        </w:rPr>
        <w:t>chính</w:t>
      </w:r>
      <w:proofErr w:type="spellEnd"/>
      <w:r w:rsidRPr="004547FA">
        <w:rPr>
          <w:i/>
          <w:szCs w:val="26"/>
        </w:rPr>
        <w:t xml:space="preserve">: </w:t>
      </w:r>
      <w:r w:rsidRPr="004547FA">
        <w:rPr>
          <w:szCs w:val="26"/>
        </w:rPr>
        <w:t xml:space="preserve">là </w:t>
      </w:r>
      <w:proofErr w:type="spellStart"/>
      <w:r w:rsidRPr="004547FA">
        <w:rPr>
          <w:szCs w:val="26"/>
        </w:rPr>
        <w:t>các</w:t>
      </w:r>
      <w:proofErr w:type="spellEnd"/>
      <w:r w:rsidRPr="004547FA">
        <w:rPr>
          <w:szCs w:val="26"/>
        </w:rPr>
        <w:t xml:space="preserve"> </w:t>
      </w:r>
      <w:proofErr w:type="spellStart"/>
      <w:r w:rsidRPr="004547FA">
        <w:rPr>
          <w:szCs w:val="26"/>
        </w:rPr>
        <w:t>khoản</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cấp </w:t>
      </w:r>
      <w:proofErr w:type="spellStart"/>
      <w:r w:rsidRPr="004547FA">
        <w:rPr>
          <w:szCs w:val="26"/>
        </w:rPr>
        <w:t>cho</w:t>
      </w:r>
      <w:proofErr w:type="spellEnd"/>
      <w:r w:rsidRPr="004547FA">
        <w:rPr>
          <w:szCs w:val="26"/>
        </w:rPr>
        <w:t xml:space="preserve"> </w:t>
      </w:r>
      <w:proofErr w:type="spellStart"/>
      <w:r w:rsidRPr="004547FA">
        <w:rPr>
          <w:szCs w:val="26"/>
        </w:rPr>
        <w:t>các</w:t>
      </w:r>
      <w:proofErr w:type="spellEnd"/>
      <w:r w:rsidRPr="004547FA">
        <w:rPr>
          <w:szCs w:val="26"/>
        </w:rPr>
        <w:t xml:space="preserve"> cá </w:t>
      </w:r>
      <w:proofErr w:type="spellStart"/>
      <w:r w:rsidRPr="004547FA">
        <w:rPr>
          <w:szCs w:val="26"/>
        </w:rPr>
        <w:t>nhân</w:t>
      </w:r>
      <w:proofErr w:type="spellEnd"/>
      <w:r w:rsidRPr="004547FA">
        <w:rPr>
          <w:szCs w:val="26"/>
        </w:rPr>
        <w:t xml:space="preserve">, </w:t>
      </w:r>
      <w:proofErr w:type="spellStart"/>
      <w:r w:rsidRPr="004547FA">
        <w:rPr>
          <w:szCs w:val="26"/>
        </w:rPr>
        <w:t>doanh</w:t>
      </w:r>
      <w:proofErr w:type="spellEnd"/>
      <w:r w:rsidRPr="004547FA">
        <w:rPr>
          <w:szCs w:val="26"/>
        </w:rPr>
        <w:t xml:space="preserve"> nghiệp mua </w:t>
      </w:r>
      <w:proofErr w:type="spellStart"/>
      <w:r w:rsidRPr="004547FA">
        <w:rPr>
          <w:szCs w:val="26"/>
        </w:rPr>
        <w:t>chứng</w:t>
      </w:r>
      <w:proofErr w:type="spellEnd"/>
      <w:r w:rsidRPr="004547FA">
        <w:rPr>
          <w:szCs w:val="26"/>
        </w:rPr>
        <w:t xml:space="preserve"> </w:t>
      </w:r>
      <w:proofErr w:type="spellStart"/>
      <w:r w:rsidRPr="004547FA">
        <w:rPr>
          <w:szCs w:val="26"/>
        </w:rPr>
        <w:t>khoán</w:t>
      </w:r>
      <w:proofErr w:type="spellEnd"/>
      <w:r w:rsidRPr="004547FA">
        <w:rPr>
          <w:szCs w:val="26"/>
        </w:rPr>
        <w:t>,</w:t>
      </w:r>
      <w:r w:rsidRPr="004547FA">
        <w:rPr>
          <w:spacing w:val="3"/>
          <w:szCs w:val="26"/>
        </w:rPr>
        <w:t xml:space="preserve"> </w:t>
      </w:r>
      <w:proofErr w:type="spellStart"/>
      <w:r w:rsidRPr="004547FA">
        <w:rPr>
          <w:szCs w:val="26"/>
        </w:rPr>
        <w:t>vàng</w:t>
      </w:r>
      <w:proofErr w:type="spellEnd"/>
      <w:r w:rsidRPr="004547FA">
        <w:rPr>
          <w:szCs w:val="26"/>
        </w:rPr>
        <w:t>.</w:t>
      </w:r>
    </w:p>
    <w:p w14:paraId="1A114BB8" w14:textId="77777777" w:rsidR="00A61AD9" w:rsidRDefault="00A61AD9" w:rsidP="00A61AD9">
      <w:bookmarkStart w:id="79" w:name="_Toc99270211"/>
      <w:bookmarkStart w:id="80" w:name="_Toc99278382"/>
    </w:p>
    <w:p w14:paraId="4143D073" w14:textId="77777777" w:rsidR="003B22E0" w:rsidRPr="003B22E0" w:rsidRDefault="003B22E0" w:rsidP="00A61AD9"/>
    <w:p w14:paraId="7B0DFF7F" w14:textId="630FA618" w:rsidR="00513D59" w:rsidRPr="004547FA" w:rsidRDefault="00A17716" w:rsidP="00E53690">
      <w:pPr>
        <w:pStyle w:val="BodyText"/>
        <w:spacing w:before="122"/>
        <w:outlineLvl w:val="2"/>
        <w:rPr>
          <w:b/>
          <w:bCs/>
        </w:rPr>
      </w:pPr>
      <w:bookmarkStart w:id="81" w:name="_Toc101095485"/>
      <w:r w:rsidRPr="004547FA">
        <w:rPr>
          <w:b/>
          <w:bCs/>
        </w:rPr>
        <w:lastRenderedPageBreak/>
        <w:t>1.</w:t>
      </w:r>
      <w:r w:rsidR="004F43EC" w:rsidRPr="004547FA">
        <w:rPr>
          <w:b/>
          <w:bCs/>
        </w:rPr>
        <w:t>2</w:t>
      </w:r>
      <w:r w:rsidRPr="004547FA">
        <w:rPr>
          <w:b/>
          <w:bCs/>
        </w:rPr>
        <w:t xml:space="preserve">. Hoạt động </w:t>
      </w:r>
      <w:proofErr w:type="spellStart"/>
      <w:r w:rsidR="004F43EC" w:rsidRPr="004547FA">
        <w:rPr>
          <w:b/>
          <w:bCs/>
        </w:rPr>
        <w:t>cho</w:t>
      </w:r>
      <w:proofErr w:type="spellEnd"/>
      <w:r w:rsidRPr="004547FA">
        <w:rPr>
          <w:b/>
          <w:bCs/>
        </w:rPr>
        <w:t xml:space="preserve"> </w:t>
      </w:r>
      <w:proofErr w:type="spellStart"/>
      <w:r w:rsidRPr="004547FA">
        <w:rPr>
          <w:b/>
          <w:bCs/>
        </w:rPr>
        <w:t>vay</w:t>
      </w:r>
      <w:proofErr w:type="spellEnd"/>
      <w:r w:rsidRPr="004547FA">
        <w:rPr>
          <w:b/>
          <w:bCs/>
        </w:rPr>
        <w:t xml:space="preserve"> </w:t>
      </w:r>
      <w:proofErr w:type="spellStart"/>
      <w:r w:rsidRPr="004547FA">
        <w:rPr>
          <w:b/>
          <w:bCs/>
        </w:rPr>
        <w:t>khác</w:t>
      </w:r>
      <w:proofErr w:type="spellEnd"/>
      <w:r w:rsidRPr="004547FA">
        <w:rPr>
          <w:b/>
          <w:bCs/>
        </w:rPr>
        <w:t xml:space="preserve"> hàng </w:t>
      </w:r>
      <w:proofErr w:type="spellStart"/>
      <w:r w:rsidRPr="004547FA">
        <w:rPr>
          <w:b/>
          <w:bCs/>
        </w:rPr>
        <w:t>doanh</w:t>
      </w:r>
      <w:proofErr w:type="spellEnd"/>
      <w:r w:rsidRPr="004547FA">
        <w:rPr>
          <w:b/>
          <w:bCs/>
        </w:rPr>
        <w:t xml:space="preserve"> nghiệp</w:t>
      </w:r>
      <w:bookmarkEnd w:id="79"/>
      <w:bookmarkEnd w:id="80"/>
      <w:bookmarkEnd w:id="81"/>
    </w:p>
    <w:p w14:paraId="1760089D" w14:textId="577507FF" w:rsidR="00A17716" w:rsidRPr="004547FA" w:rsidRDefault="00A17716" w:rsidP="00E53690">
      <w:pPr>
        <w:pStyle w:val="BodyText"/>
        <w:spacing w:before="122"/>
        <w:outlineLvl w:val="3"/>
        <w:rPr>
          <w:b/>
          <w:bCs/>
        </w:rPr>
      </w:pPr>
      <w:bookmarkStart w:id="82" w:name="_Toc99270212"/>
      <w:r w:rsidRPr="004547FA">
        <w:rPr>
          <w:b/>
          <w:bCs/>
        </w:rPr>
        <w:t>1.</w:t>
      </w:r>
      <w:r w:rsidR="004F43EC" w:rsidRPr="004547FA">
        <w:rPr>
          <w:b/>
          <w:bCs/>
        </w:rPr>
        <w:t>2</w:t>
      </w:r>
      <w:r w:rsidRPr="004547FA">
        <w:rPr>
          <w:b/>
          <w:bCs/>
        </w:rPr>
        <w:t xml:space="preserve">.1. </w:t>
      </w:r>
      <w:proofErr w:type="spellStart"/>
      <w:r w:rsidRPr="004547FA">
        <w:rPr>
          <w:b/>
          <w:bCs/>
        </w:rPr>
        <w:t>Khái</w:t>
      </w:r>
      <w:proofErr w:type="spellEnd"/>
      <w:r w:rsidRPr="004547FA">
        <w:rPr>
          <w:b/>
          <w:bCs/>
        </w:rPr>
        <w:t xml:space="preserve"> </w:t>
      </w:r>
      <w:proofErr w:type="spellStart"/>
      <w:r w:rsidRPr="004547FA">
        <w:rPr>
          <w:b/>
          <w:bCs/>
        </w:rPr>
        <w:t>niệm</w:t>
      </w:r>
      <w:bookmarkEnd w:id="82"/>
      <w:proofErr w:type="spellEnd"/>
    </w:p>
    <w:p w14:paraId="46813260" w14:textId="77777777" w:rsidR="00693178" w:rsidRDefault="00693178" w:rsidP="00E53690">
      <w:pPr>
        <w:ind w:firstLine="425"/>
        <w:rPr>
          <w:w w:val="99"/>
        </w:rPr>
      </w:pPr>
      <w:bookmarkStart w:id="83" w:name="_Toc99270213"/>
      <w:r>
        <w:t xml:space="preserve">Theo </w:t>
      </w:r>
      <w:proofErr w:type="spellStart"/>
      <w:r>
        <w:t>Cục</w:t>
      </w:r>
      <w:proofErr w:type="spellEnd"/>
      <w:r>
        <w:t xml:space="preserve"> Dự </w:t>
      </w:r>
      <w:proofErr w:type="spellStart"/>
      <w:r>
        <w:t>trữ</w:t>
      </w:r>
      <w:proofErr w:type="spellEnd"/>
      <w:r>
        <w:t xml:space="preserve"> Liên bang </w:t>
      </w:r>
      <w:proofErr w:type="spellStart"/>
      <w:r>
        <w:rPr>
          <w:spacing w:val="2"/>
        </w:rPr>
        <w:t>Mỹ</w:t>
      </w:r>
      <w:proofErr w:type="spellEnd"/>
      <w:r>
        <w:rPr>
          <w:spacing w:val="2"/>
        </w:rPr>
        <w:t xml:space="preserve"> </w:t>
      </w:r>
      <w:r>
        <w:t xml:space="preserve">(FED), </w:t>
      </w:r>
      <w:proofErr w:type="spellStart"/>
      <w:r>
        <w:t>cho</w:t>
      </w:r>
      <w:proofErr w:type="spellEnd"/>
      <w:r>
        <w:t xml:space="preserve"> </w:t>
      </w:r>
      <w:proofErr w:type="spellStart"/>
      <w:r>
        <w:t>vay</w:t>
      </w:r>
      <w:proofErr w:type="spellEnd"/>
      <w:r>
        <w:t xml:space="preserve"> </w:t>
      </w:r>
      <w:proofErr w:type="spellStart"/>
      <w:r>
        <w:t>khách</w:t>
      </w:r>
      <w:proofErr w:type="spellEnd"/>
      <w:r>
        <w:t xml:space="preserve"> hàng</w:t>
      </w:r>
      <w:r>
        <w:rPr>
          <w:spacing w:val="52"/>
        </w:rPr>
        <w:t xml:space="preserve"> </w:t>
      </w:r>
      <w:proofErr w:type="spellStart"/>
      <w:r>
        <w:t>doanh</w:t>
      </w:r>
      <w:proofErr w:type="spellEnd"/>
      <w:r>
        <w:rPr>
          <w:spacing w:val="53"/>
        </w:rPr>
        <w:t xml:space="preserve"> </w:t>
      </w:r>
      <w:r>
        <w:t>nghiệp</w:t>
      </w:r>
      <w:r>
        <w:rPr>
          <w:w w:val="99"/>
        </w:rPr>
        <w:t xml:space="preserve"> </w:t>
      </w:r>
      <w:r>
        <w:t xml:space="preserve">(commercial loan, business loan, commercial and industrial loan, </w:t>
      </w:r>
      <w:proofErr w:type="spellStart"/>
      <w:r>
        <w:t>hoặc</w:t>
      </w:r>
      <w:proofErr w:type="spellEnd"/>
      <w:r>
        <w:t xml:space="preserve"> C&amp;I</w:t>
      </w:r>
      <w:r>
        <w:rPr>
          <w:spacing w:val="62"/>
        </w:rPr>
        <w:t xml:space="preserve"> </w:t>
      </w:r>
      <w:r>
        <w:t>loan)</w:t>
      </w:r>
      <w:r>
        <w:rPr>
          <w:spacing w:val="6"/>
        </w:rPr>
        <w:t xml:space="preserve"> </w:t>
      </w:r>
      <w:r>
        <w:t>là</w:t>
      </w:r>
      <w:r>
        <w:rPr>
          <w:w w:val="99"/>
        </w:rPr>
        <w:t xml:space="preserve"> </w:t>
      </w:r>
      <w:proofErr w:type="spellStart"/>
      <w:r>
        <w:t>khoản</w:t>
      </w:r>
      <w:proofErr w:type="spellEnd"/>
      <w:r>
        <w:rPr>
          <w:spacing w:val="5"/>
        </w:rPr>
        <w:t xml:space="preserve"> </w:t>
      </w:r>
      <w:proofErr w:type="spellStart"/>
      <w:r>
        <w:t>tiền</w:t>
      </w:r>
      <w:proofErr w:type="spellEnd"/>
      <w:r>
        <w:rPr>
          <w:spacing w:val="9"/>
        </w:rPr>
        <w:t xml:space="preserve"> </w:t>
      </w:r>
      <w:r>
        <w:t>mà</w:t>
      </w:r>
      <w:r>
        <w:rPr>
          <w:spacing w:val="6"/>
        </w:rPr>
        <w:t xml:space="preserve"> </w:t>
      </w:r>
      <w:r>
        <w:t>ngân</w:t>
      </w:r>
      <w:r>
        <w:rPr>
          <w:spacing w:val="6"/>
        </w:rPr>
        <w:t xml:space="preserve"> </w:t>
      </w:r>
      <w:r>
        <w:t>hàng</w:t>
      </w:r>
      <w:r>
        <w:rPr>
          <w:spacing w:val="6"/>
        </w:rPr>
        <w:t xml:space="preserve"> </w:t>
      </w:r>
      <w:proofErr w:type="spellStart"/>
      <w:r>
        <w:t>cho</w:t>
      </w:r>
      <w:proofErr w:type="spellEnd"/>
      <w:r>
        <w:rPr>
          <w:spacing w:val="6"/>
        </w:rPr>
        <w:t xml:space="preserve"> </w:t>
      </w:r>
      <w:proofErr w:type="spellStart"/>
      <w:r>
        <w:t>các</w:t>
      </w:r>
      <w:proofErr w:type="spellEnd"/>
      <w:r>
        <w:rPr>
          <w:spacing w:val="7"/>
        </w:rPr>
        <w:t xml:space="preserve"> </w:t>
      </w:r>
      <w:r>
        <w:t>công</w:t>
      </w:r>
      <w:r>
        <w:rPr>
          <w:spacing w:val="6"/>
        </w:rPr>
        <w:t xml:space="preserve"> </w:t>
      </w:r>
      <w:r>
        <w:t>ty</w:t>
      </w:r>
      <w:r>
        <w:rPr>
          <w:spacing w:val="1"/>
        </w:rPr>
        <w:t xml:space="preserve"> </w:t>
      </w:r>
      <w:proofErr w:type="spellStart"/>
      <w:r>
        <w:t>vay</w:t>
      </w:r>
      <w:proofErr w:type="spellEnd"/>
      <w:r>
        <w:rPr>
          <w:spacing w:val="4"/>
        </w:rPr>
        <w:t xml:space="preserve"> </w:t>
      </w:r>
      <w:proofErr w:type="spellStart"/>
      <w:r>
        <w:t>nhằm</w:t>
      </w:r>
      <w:proofErr w:type="spellEnd"/>
      <w:r>
        <w:rPr>
          <w:spacing w:val="6"/>
        </w:rPr>
        <w:t xml:space="preserve"> </w:t>
      </w:r>
      <w:proofErr w:type="spellStart"/>
      <w:r>
        <w:t>mục</w:t>
      </w:r>
      <w:proofErr w:type="spellEnd"/>
      <w:r>
        <w:rPr>
          <w:spacing w:val="6"/>
        </w:rPr>
        <w:t xml:space="preserve"> </w:t>
      </w:r>
      <w:proofErr w:type="spellStart"/>
      <w:r>
        <w:t>đích</w:t>
      </w:r>
      <w:proofErr w:type="spellEnd"/>
      <w:r>
        <w:rPr>
          <w:spacing w:val="6"/>
        </w:rPr>
        <w:t xml:space="preserve"> </w:t>
      </w:r>
      <w:proofErr w:type="spellStart"/>
      <w:r>
        <w:t>kinh</w:t>
      </w:r>
      <w:proofErr w:type="spellEnd"/>
      <w:r>
        <w:rPr>
          <w:spacing w:val="8"/>
        </w:rPr>
        <w:t xml:space="preserve"> </w:t>
      </w:r>
      <w:proofErr w:type="spellStart"/>
      <w:r>
        <w:t>doanh</w:t>
      </w:r>
      <w:proofErr w:type="spellEnd"/>
      <w:r>
        <w:t>,</w:t>
      </w:r>
      <w:r>
        <w:rPr>
          <w:spacing w:val="6"/>
        </w:rPr>
        <w:t xml:space="preserve"> </w:t>
      </w:r>
      <w:proofErr w:type="spellStart"/>
      <w:r>
        <w:t>từ</w:t>
      </w:r>
      <w:proofErr w:type="spellEnd"/>
      <w:r>
        <w:rPr>
          <w:spacing w:val="8"/>
        </w:rPr>
        <w:t xml:space="preserve"> </w:t>
      </w:r>
      <w:proofErr w:type="spellStart"/>
      <w:r>
        <w:t>tài</w:t>
      </w:r>
      <w:proofErr w:type="spellEnd"/>
      <w:r>
        <w:rPr>
          <w:spacing w:val="6"/>
        </w:rPr>
        <w:t xml:space="preserve"> </w:t>
      </w:r>
      <w:r>
        <w:t>trợ</w:t>
      </w:r>
      <w:r>
        <w:rPr>
          <w:w w:val="99"/>
        </w:rPr>
        <w:t xml:space="preserve"> </w:t>
      </w:r>
      <w:r>
        <w:t>hàng</w:t>
      </w:r>
      <w:r>
        <w:rPr>
          <w:spacing w:val="-5"/>
        </w:rPr>
        <w:t xml:space="preserve"> </w:t>
      </w:r>
      <w:proofErr w:type="spellStart"/>
      <w:r>
        <w:t>tồn</w:t>
      </w:r>
      <w:proofErr w:type="spellEnd"/>
      <w:r>
        <w:rPr>
          <w:spacing w:val="-4"/>
        </w:rPr>
        <w:t xml:space="preserve"> </w:t>
      </w:r>
      <w:proofErr w:type="spellStart"/>
      <w:r>
        <w:t>kho</w:t>
      </w:r>
      <w:proofErr w:type="spellEnd"/>
      <w:r>
        <w:rPr>
          <w:spacing w:val="-5"/>
        </w:rPr>
        <w:t xml:space="preserve"> </w:t>
      </w:r>
      <w:r>
        <w:t>đến</w:t>
      </w:r>
      <w:r>
        <w:rPr>
          <w:spacing w:val="-4"/>
        </w:rPr>
        <w:t xml:space="preserve"> </w:t>
      </w:r>
      <w:proofErr w:type="spellStart"/>
      <w:r>
        <w:t>đầu</w:t>
      </w:r>
      <w:proofErr w:type="spellEnd"/>
      <w:r>
        <w:rPr>
          <w:spacing w:val="-5"/>
        </w:rPr>
        <w:t xml:space="preserve"> </w:t>
      </w:r>
      <w:proofErr w:type="spellStart"/>
      <w:r>
        <w:t>tư</w:t>
      </w:r>
      <w:proofErr w:type="spellEnd"/>
      <w:r>
        <w:rPr>
          <w:spacing w:val="-3"/>
        </w:rPr>
        <w:t xml:space="preserve"> </w:t>
      </w:r>
      <w:r>
        <w:t>máy</w:t>
      </w:r>
      <w:r>
        <w:rPr>
          <w:spacing w:val="-8"/>
        </w:rPr>
        <w:t xml:space="preserve"> </w:t>
      </w:r>
      <w:proofErr w:type="spellStart"/>
      <w:r>
        <w:t>móc</w:t>
      </w:r>
      <w:proofErr w:type="spellEnd"/>
      <w:r>
        <w:rPr>
          <w:spacing w:val="-4"/>
        </w:rPr>
        <w:t xml:space="preserve"> </w:t>
      </w:r>
      <w:proofErr w:type="spellStart"/>
      <w:r>
        <w:t>thiết</w:t>
      </w:r>
      <w:proofErr w:type="spellEnd"/>
      <w:r>
        <w:rPr>
          <w:spacing w:val="-5"/>
        </w:rPr>
        <w:t xml:space="preserve"> </w:t>
      </w:r>
      <w:r>
        <w:t>bị,</w:t>
      </w:r>
      <w:r>
        <w:rPr>
          <w:spacing w:val="-4"/>
        </w:rPr>
        <w:t xml:space="preserve"> </w:t>
      </w:r>
      <w:proofErr w:type="spellStart"/>
      <w:r>
        <w:t>dưới</w:t>
      </w:r>
      <w:proofErr w:type="spellEnd"/>
      <w:r>
        <w:rPr>
          <w:spacing w:val="-5"/>
        </w:rPr>
        <w:t xml:space="preserve"> </w:t>
      </w:r>
      <w:proofErr w:type="spellStart"/>
      <w:r>
        <w:t>dạng</w:t>
      </w:r>
      <w:proofErr w:type="spellEnd"/>
      <w:r>
        <w:rPr>
          <w:spacing w:val="-4"/>
        </w:rPr>
        <w:t xml:space="preserve"> </w:t>
      </w:r>
      <w:proofErr w:type="spellStart"/>
      <w:r>
        <w:t>thế</w:t>
      </w:r>
      <w:proofErr w:type="spellEnd"/>
      <w:r>
        <w:rPr>
          <w:spacing w:val="-5"/>
        </w:rPr>
        <w:t xml:space="preserve"> </w:t>
      </w:r>
      <w:proofErr w:type="spellStart"/>
      <w:r>
        <w:t>chấp</w:t>
      </w:r>
      <w:proofErr w:type="spellEnd"/>
      <w:r>
        <w:rPr>
          <w:spacing w:val="-4"/>
        </w:rPr>
        <w:t xml:space="preserve"> </w:t>
      </w:r>
      <w:proofErr w:type="spellStart"/>
      <w:r>
        <w:t>hoặc</w:t>
      </w:r>
      <w:proofErr w:type="spellEnd"/>
      <w:r>
        <w:rPr>
          <w:spacing w:val="-5"/>
        </w:rPr>
        <w:t xml:space="preserve"> </w:t>
      </w:r>
      <w:proofErr w:type="spellStart"/>
      <w:r>
        <w:t>tín</w:t>
      </w:r>
      <w:proofErr w:type="spellEnd"/>
      <w:r>
        <w:rPr>
          <w:spacing w:val="-4"/>
        </w:rPr>
        <w:t xml:space="preserve"> </w:t>
      </w:r>
      <w:proofErr w:type="spellStart"/>
      <w:r>
        <w:t>chấp</w:t>
      </w:r>
      <w:proofErr w:type="spellEnd"/>
      <w:r>
        <w:t>,</w:t>
      </w:r>
      <w:r>
        <w:rPr>
          <w:spacing w:val="-5"/>
        </w:rPr>
        <w:t xml:space="preserve"> </w:t>
      </w:r>
      <w:r>
        <w:t>trả</w:t>
      </w:r>
      <w:r>
        <w:rPr>
          <w:spacing w:val="-4"/>
        </w:rPr>
        <w:t xml:space="preserve"> </w:t>
      </w:r>
      <w:proofErr w:type="spellStart"/>
      <w:r>
        <w:t>từng</w:t>
      </w:r>
      <w:proofErr w:type="spellEnd"/>
      <w:r>
        <w:rPr>
          <w:w w:val="99"/>
        </w:rPr>
        <w:t xml:space="preserve"> </w:t>
      </w:r>
      <w:r>
        <w:t>lần</w:t>
      </w:r>
      <w:r>
        <w:rPr>
          <w:spacing w:val="13"/>
        </w:rPr>
        <w:t xml:space="preserve"> </w:t>
      </w:r>
      <w:r>
        <w:t>hay</w:t>
      </w:r>
      <w:r>
        <w:rPr>
          <w:spacing w:val="9"/>
        </w:rPr>
        <w:t xml:space="preserve"> </w:t>
      </w:r>
      <w:r>
        <w:t>trả</w:t>
      </w:r>
      <w:r>
        <w:rPr>
          <w:spacing w:val="13"/>
        </w:rPr>
        <w:t xml:space="preserve"> </w:t>
      </w:r>
      <w:r>
        <w:t>góp,</w:t>
      </w:r>
      <w:r>
        <w:rPr>
          <w:spacing w:val="14"/>
        </w:rPr>
        <w:t xml:space="preserve"> </w:t>
      </w:r>
      <w:proofErr w:type="spellStart"/>
      <w:r>
        <w:t>trong</w:t>
      </w:r>
      <w:proofErr w:type="spellEnd"/>
      <w:r>
        <w:rPr>
          <w:spacing w:val="16"/>
        </w:rPr>
        <w:t xml:space="preserve"> </w:t>
      </w:r>
      <w:r>
        <w:t>đó</w:t>
      </w:r>
      <w:r>
        <w:rPr>
          <w:spacing w:val="13"/>
        </w:rPr>
        <w:t xml:space="preserve"> </w:t>
      </w:r>
      <w:r>
        <w:t>bao</w:t>
      </w:r>
      <w:r>
        <w:rPr>
          <w:spacing w:val="14"/>
        </w:rPr>
        <w:t xml:space="preserve"> </w:t>
      </w:r>
      <w:proofErr w:type="spellStart"/>
      <w:r>
        <w:t>gồm</w:t>
      </w:r>
      <w:proofErr w:type="spellEnd"/>
      <w:r>
        <w:rPr>
          <w:spacing w:val="11"/>
        </w:rPr>
        <w:t xml:space="preserve"> </w:t>
      </w:r>
      <w:r>
        <w:t>cả</w:t>
      </w:r>
      <w:r>
        <w:rPr>
          <w:spacing w:val="13"/>
        </w:rPr>
        <w:t xml:space="preserve"> </w:t>
      </w:r>
      <w:proofErr w:type="spellStart"/>
      <w:r>
        <w:t>các</w:t>
      </w:r>
      <w:proofErr w:type="spellEnd"/>
      <w:r>
        <w:rPr>
          <w:spacing w:val="14"/>
        </w:rPr>
        <w:t xml:space="preserve"> </w:t>
      </w:r>
      <w:proofErr w:type="spellStart"/>
      <w:r>
        <w:t>khoản</w:t>
      </w:r>
      <w:proofErr w:type="spellEnd"/>
      <w:r>
        <w:rPr>
          <w:spacing w:val="14"/>
        </w:rPr>
        <w:t xml:space="preserve"> </w:t>
      </w:r>
      <w:proofErr w:type="spellStart"/>
      <w:r>
        <w:t>cho</w:t>
      </w:r>
      <w:proofErr w:type="spellEnd"/>
      <w:r>
        <w:rPr>
          <w:spacing w:val="13"/>
        </w:rPr>
        <w:t xml:space="preserve"> </w:t>
      </w:r>
      <w:proofErr w:type="spellStart"/>
      <w:r>
        <w:t>vay</w:t>
      </w:r>
      <w:proofErr w:type="spellEnd"/>
      <w:r>
        <w:rPr>
          <w:spacing w:val="6"/>
        </w:rPr>
        <w:t xml:space="preserve"> </w:t>
      </w:r>
      <w:r>
        <w:t>cá</w:t>
      </w:r>
      <w:r>
        <w:rPr>
          <w:spacing w:val="14"/>
        </w:rPr>
        <w:t xml:space="preserve"> </w:t>
      </w:r>
      <w:proofErr w:type="spellStart"/>
      <w:r>
        <w:t>nhân</w:t>
      </w:r>
      <w:proofErr w:type="spellEnd"/>
      <w:r>
        <w:rPr>
          <w:spacing w:val="13"/>
        </w:rPr>
        <w:t xml:space="preserve"> </w:t>
      </w:r>
      <w:proofErr w:type="spellStart"/>
      <w:r>
        <w:t>nhưng</w:t>
      </w:r>
      <w:proofErr w:type="spellEnd"/>
      <w:r>
        <w:rPr>
          <w:spacing w:val="14"/>
        </w:rPr>
        <w:t xml:space="preserve"> </w:t>
      </w:r>
      <w:proofErr w:type="spellStart"/>
      <w:r>
        <w:t>nhằm</w:t>
      </w:r>
      <w:proofErr w:type="spellEnd"/>
      <w:r>
        <w:rPr>
          <w:spacing w:val="14"/>
        </w:rPr>
        <w:t xml:space="preserve"> </w:t>
      </w:r>
      <w:proofErr w:type="spellStart"/>
      <w:r>
        <w:t>mục</w:t>
      </w:r>
      <w:proofErr w:type="spellEnd"/>
      <w:r>
        <w:rPr>
          <w:w w:val="99"/>
        </w:rPr>
        <w:t xml:space="preserve"> </w:t>
      </w:r>
      <w:proofErr w:type="spellStart"/>
      <w:r>
        <w:t>đích</w:t>
      </w:r>
      <w:proofErr w:type="spellEnd"/>
      <w:r>
        <w:rPr>
          <w:spacing w:val="-14"/>
        </w:rPr>
        <w:t xml:space="preserve"> </w:t>
      </w:r>
      <w:proofErr w:type="spellStart"/>
      <w:r>
        <w:t>thương</w:t>
      </w:r>
      <w:proofErr w:type="spellEnd"/>
      <w:r>
        <w:rPr>
          <w:spacing w:val="-12"/>
        </w:rPr>
        <w:t xml:space="preserve"> </w:t>
      </w:r>
      <w:r>
        <w:t>mại,</w:t>
      </w:r>
      <w:r>
        <w:rPr>
          <w:spacing w:val="-14"/>
        </w:rPr>
        <w:t xml:space="preserve"> </w:t>
      </w:r>
      <w:r>
        <w:t>công</w:t>
      </w:r>
      <w:r>
        <w:rPr>
          <w:spacing w:val="-11"/>
        </w:rPr>
        <w:t xml:space="preserve"> </w:t>
      </w:r>
      <w:r>
        <w:t>nghiệp,</w:t>
      </w:r>
      <w:r>
        <w:rPr>
          <w:spacing w:val="-11"/>
        </w:rPr>
        <w:t xml:space="preserve"> </w:t>
      </w:r>
      <w:r>
        <w:t>mà</w:t>
      </w:r>
      <w:r>
        <w:rPr>
          <w:spacing w:val="-14"/>
        </w:rPr>
        <w:t xml:space="preserve"> </w:t>
      </w:r>
      <w:proofErr w:type="spellStart"/>
      <w:r>
        <w:t>không</w:t>
      </w:r>
      <w:proofErr w:type="spellEnd"/>
      <w:r>
        <w:rPr>
          <w:spacing w:val="-14"/>
        </w:rPr>
        <w:t xml:space="preserve"> </w:t>
      </w:r>
      <w:proofErr w:type="spellStart"/>
      <w:r>
        <w:t>phải</w:t>
      </w:r>
      <w:proofErr w:type="spellEnd"/>
      <w:r>
        <w:rPr>
          <w:spacing w:val="-11"/>
        </w:rPr>
        <w:t xml:space="preserve"> </w:t>
      </w:r>
      <w:r>
        <w:t>là</w:t>
      </w:r>
      <w:r>
        <w:rPr>
          <w:spacing w:val="-14"/>
        </w:rPr>
        <w:t xml:space="preserve"> </w:t>
      </w:r>
      <w:proofErr w:type="spellStart"/>
      <w:r>
        <w:t>mục</w:t>
      </w:r>
      <w:proofErr w:type="spellEnd"/>
      <w:r>
        <w:rPr>
          <w:spacing w:val="-14"/>
        </w:rPr>
        <w:t xml:space="preserve"> </w:t>
      </w:r>
      <w:proofErr w:type="spellStart"/>
      <w:r>
        <w:t>đích</w:t>
      </w:r>
      <w:proofErr w:type="spellEnd"/>
      <w:r>
        <w:rPr>
          <w:spacing w:val="-14"/>
        </w:rPr>
        <w:t xml:space="preserve"> </w:t>
      </w:r>
      <w:proofErr w:type="spellStart"/>
      <w:r>
        <w:t>đầu</w:t>
      </w:r>
      <w:proofErr w:type="spellEnd"/>
      <w:r>
        <w:rPr>
          <w:spacing w:val="-14"/>
        </w:rPr>
        <w:t xml:space="preserve"> </w:t>
      </w:r>
      <w:proofErr w:type="spellStart"/>
      <w:r>
        <w:t>tư</w:t>
      </w:r>
      <w:proofErr w:type="spellEnd"/>
      <w:r>
        <w:rPr>
          <w:spacing w:val="-13"/>
        </w:rPr>
        <w:t xml:space="preserve"> </w:t>
      </w:r>
      <w:r>
        <w:t>hay</w:t>
      </w:r>
      <w:r>
        <w:rPr>
          <w:spacing w:val="-16"/>
        </w:rPr>
        <w:t xml:space="preserve"> </w:t>
      </w:r>
      <w:r>
        <w:t>chi</w:t>
      </w:r>
      <w:r>
        <w:rPr>
          <w:spacing w:val="-14"/>
        </w:rPr>
        <w:t xml:space="preserve"> </w:t>
      </w:r>
      <w:r>
        <w:t>tiêu</w:t>
      </w:r>
      <w:r>
        <w:rPr>
          <w:spacing w:val="-14"/>
        </w:rPr>
        <w:t xml:space="preserve"> </w:t>
      </w:r>
      <w:r>
        <w:t>cá</w:t>
      </w:r>
      <w:r>
        <w:rPr>
          <w:spacing w:val="-13"/>
        </w:rPr>
        <w:t xml:space="preserve"> </w:t>
      </w:r>
      <w:proofErr w:type="spellStart"/>
      <w:r>
        <w:t>nhân</w:t>
      </w:r>
      <w:proofErr w:type="spellEnd"/>
      <w:r>
        <w:t>.</w:t>
      </w:r>
      <w:r>
        <w:rPr>
          <w:w w:val="99"/>
        </w:rPr>
        <w:t xml:space="preserve"> </w:t>
      </w:r>
      <w:r>
        <w:t>Bên</w:t>
      </w:r>
      <w:r>
        <w:rPr>
          <w:spacing w:val="-4"/>
        </w:rPr>
        <w:t xml:space="preserve"> </w:t>
      </w:r>
      <w:proofErr w:type="spellStart"/>
      <w:r>
        <w:t>cạnh</w:t>
      </w:r>
      <w:proofErr w:type="spellEnd"/>
      <w:r>
        <w:rPr>
          <w:spacing w:val="-3"/>
        </w:rPr>
        <w:t xml:space="preserve"> </w:t>
      </w:r>
      <w:r>
        <w:t>đó,</w:t>
      </w:r>
      <w:r>
        <w:rPr>
          <w:spacing w:val="-3"/>
        </w:rPr>
        <w:t xml:space="preserve"> </w:t>
      </w:r>
      <w:proofErr w:type="spellStart"/>
      <w:r>
        <w:t>cho</w:t>
      </w:r>
      <w:proofErr w:type="spellEnd"/>
      <w:r>
        <w:rPr>
          <w:spacing w:val="-3"/>
        </w:rPr>
        <w:t xml:space="preserve"> </w:t>
      </w:r>
      <w:proofErr w:type="spellStart"/>
      <w:r>
        <w:t>vay</w:t>
      </w:r>
      <w:proofErr w:type="spellEnd"/>
      <w:r>
        <w:rPr>
          <w:spacing w:val="-8"/>
        </w:rPr>
        <w:t xml:space="preserve"> </w:t>
      </w:r>
      <w:proofErr w:type="spellStart"/>
      <w:r>
        <w:t>doanh</w:t>
      </w:r>
      <w:proofErr w:type="spellEnd"/>
      <w:r>
        <w:rPr>
          <w:spacing w:val="-3"/>
        </w:rPr>
        <w:t xml:space="preserve"> </w:t>
      </w:r>
      <w:r>
        <w:t>nghiệp</w:t>
      </w:r>
      <w:r>
        <w:rPr>
          <w:spacing w:val="-1"/>
        </w:rPr>
        <w:t xml:space="preserve"> </w:t>
      </w:r>
      <w:r>
        <w:t>cũng</w:t>
      </w:r>
      <w:r>
        <w:rPr>
          <w:spacing w:val="-3"/>
        </w:rPr>
        <w:t xml:space="preserve"> </w:t>
      </w:r>
      <w:proofErr w:type="spellStart"/>
      <w:r>
        <w:t>không</w:t>
      </w:r>
      <w:proofErr w:type="spellEnd"/>
      <w:r>
        <w:rPr>
          <w:spacing w:val="-4"/>
        </w:rPr>
        <w:t xml:space="preserve"> </w:t>
      </w:r>
      <w:r>
        <w:t>bao</w:t>
      </w:r>
      <w:r>
        <w:rPr>
          <w:spacing w:val="-3"/>
        </w:rPr>
        <w:t xml:space="preserve"> </w:t>
      </w:r>
      <w:proofErr w:type="spellStart"/>
      <w:r>
        <w:t>gồm</w:t>
      </w:r>
      <w:proofErr w:type="spellEnd"/>
      <w:r>
        <w:t>:</w:t>
      </w:r>
      <w:r>
        <w:rPr>
          <w:spacing w:val="-3"/>
        </w:rPr>
        <w:t xml:space="preserve"> </w:t>
      </w:r>
      <w:proofErr w:type="spellStart"/>
      <w:r>
        <w:t>cho</w:t>
      </w:r>
      <w:proofErr w:type="spellEnd"/>
      <w:r>
        <w:rPr>
          <w:spacing w:val="-3"/>
        </w:rPr>
        <w:t xml:space="preserve"> </w:t>
      </w:r>
      <w:proofErr w:type="spellStart"/>
      <w:r>
        <w:t>vay</w:t>
      </w:r>
      <w:proofErr w:type="spellEnd"/>
      <w:r>
        <w:rPr>
          <w:spacing w:val="-8"/>
        </w:rPr>
        <w:t xml:space="preserve"> </w:t>
      </w:r>
      <w:proofErr w:type="spellStart"/>
      <w:r>
        <w:t>đảm</w:t>
      </w:r>
      <w:proofErr w:type="spellEnd"/>
      <w:r>
        <w:rPr>
          <w:spacing w:val="-6"/>
        </w:rPr>
        <w:t xml:space="preserve"> </w:t>
      </w:r>
      <w:r>
        <w:t>bảo</w:t>
      </w:r>
      <w:r>
        <w:rPr>
          <w:spacing w:val="-3"/>
        </w:rPr>
        <w:t xml:space="preserve"> </w:t>
      </w:r>
      <w:proofErr w:type="spellStart"/>
      <w:r>
        <w:t>bằng</w:t>
      </w:r>
      <w:proofErr w:type="spellEnd"/>
      <w:r>
        <w:rPr>
          <w:spacing w:val="-3"/>
        </w:rPr>
        <w:t xml:space="preserve"> </w:t>
      </w:r>
      <w:proofErr w:type="spellStart"/>
      <w:r>
        <w:t>bất</w:t>
      </w:r>
      <w:proofErr w:type="spellEnd"/>
      <w:r>
        <w:rPr>
          <w:w w:val="99"/>
        </w:rPr>
        <w:t xml:space="preserve"> </w:t>
      </w:r>
      <w:r>
        <w:t>động</w:t>
      </w:r>
      <w:r>
        <w:rPr>
          <w:spacing w:val="-4"/>
        </w:rPr>
        <w:t xml:space="preserve"> </w:t>
      </w:r>
      <w:proofErr w:type="spellStart"/>
      <w:r>
        <w:t>sản</w:t>
      </w:r>
      <w:proofErr w:type="spellEnd"/>
      <w:r>
        <w:t>,</w:t>
      </w:r>
      <w:r>
        <w:rPr>
          <w:spacing w:val="-4"/>
        </w:rPr>
        <w:t xml:space="preserve"> </w:t>
      </w:r>
      <w:proofErr w:type="spellStart"/>
      <w:r>
        <w:t>cho</w:t>
      </w:r>
      <w:proofErr w:type="spellEnd"/>
      <w:r>
        <w:rPr>
          <w:spacing w:val="-3"/>
        </w:rPr>
        <w:t xml:space="preserve"> </w:t>
      </w:r>
      <w:proofErr w:type="spellStart"/>
      <w:r>
        <w:t>vay</w:t>
      </w:r>
      <w:proofErr w:type="spellEnd"/>
      <w:r>
        <w:rPr>
          <w:spacing w:val="-7"/>
        </w:rPr>
        <w:t xml:space="preserve"> </w:t>
      </w:r>
      <w:proofErr w:type="spellStart"/>
      <w:r>
        <w:t>các</w:t>
      </w:r>
      <w:proofErr w:type="spellEnd"/>
      <w:r>
        <w:rPr>
          <w:spacing w:val="-2"/>
        </w:rPr>
        <w:t xml:space="preserve"> </w:t>
      </w:r>
      <w:r>
        <w:t>định</w:t>
      </w:r>
      <w:r>
        <w:rPr>
          <w:spacing w:val="-3"/>
        </w:rPr>
        <w:t xml:space="preserve"> </w:t>
      </w:r>
      <w:proofErr w:type="spellStart"/>
      <w:r>
        <w:t>chế</w:t>
      </w:r>
      <w:proofErr w:type="spellEnd"/>
      <w:r>
        <w:rPr>
          <w:spacing w:val="-4"/>
        </w:rPr>
        <w:t xml:space="preserve"> </w:t>
      </w:r>
      <w:proofErr w:type="spellStart"/>
      <w:r>
        <w:t>tài</w:t>
      </w:r>
      <w:proofErr w:type="spellEnd"/>
      <w:r>
        <w:rPr>
          <w:spacing w:val="-4"/>
        </w:rPr>
        <w:t xml:space="preserve"> </w:t>
      </w:r>
      <w:proofErr w:type="spellStart"/>
      <w:r>
        <w:t>chính</w:t>
      </w:r>
      <w:proofErr w:type="spellEnd"/>
      <w:r>
        <w:t>,</w:t>
      </w:r>
      <w:r>
        <w:rPr>
          <w:spacing w:val="-3"/>
        </w:rPr>
        <w:t xml:space="preserve"> </w:t>
      </w:r>
      <w:proofErr w:type="spellStart"/>
      <w:r>
        <w:t>cho</w:t>
      </w:r>
      <w:proofErr w:type="spellEnd"/>
      <w:r>
        <w:rPr>
          <w:spacing w:val="-2"/>
        </w:rPr>
        <w:t xml:space="preserve"> </w:t>
      </w:r>
      <w:proofErr w:type="spellStart"/>
      <w:r>
        <w:t>vay</w:t>
      </w:r>
      <w:proofErr w:type="spellEnd"/>
      <w:r>
        <w:rPr>
          <w:spacing w:val="-9"/>
        </w:rPr>
        <w:t xml:space="preserve"> </w:t>
      </w:r>
      <w:proofErr w:type="spellStart"/>
      <w:r>
        <w:t>sản</w:t>
      </w:r>
      <w:proofErr w:type="spellEnd"/>
      <w:r>
        <w:rPr>
          <w:spacing w:val="-3"/>
        </w:rPr>
        <w:t xml:space="preserve"> </w:t>
      </w:r>
      <w:r>
        <w:t>xuất</w:t>
      </w:r>
      <w:r>
        <w:rPr>
          <w:spacing w:val="-4"/>
        </w:rPr>
        <w:t xml:space="preserve"> </w:t>
      </w:r>
      <w:proofErr w:type="spellStart"/>
      <w:r>
        <w:t>nông</w:t>
      </w:r>
      <w:proofErr w:type="spellEnd"/>
      <w:r>
        <w:rPr>
          <w:spacing w:val="-3"/>
        </w:rPr>
        <w:t xml:space="preserve"> </w:t>
      </w:r>
      <w:r>
        <w:t>nghiệp</w:t>
      </w:r>
      <w:r>
        <w:rPr>
          <w:spacing w:val="-4"/>
        </w:rPr>
        <w:t xml:space="preserve"> </w:t>
      </w:r>
      <w:proofErr w:type="spellStart"/>
      <w:r>
        <w:t>và</w:t>
      </w:r>
      <w:proofErr w:type="spellEnd"/>
      <w:r>
        <w:rPr>
          <w:spacing w:val="-4"/>
        </w:rPr>
        <w:t xml:space="preserve"> </w:t>
      </w:r>
      <w:proofErr w:type="spellStart"/>
      <w:r>
        <w:t>nông</w:t>
      </w:r>
      <w:proofErr w:type="spellEnd"/>
      <w:r>
        <w:rPr>
          <w:spacing w:val="-3"/>
        </w:rPr>
        <w:t xml:space="preserve"> </w:t>
      </w:r>
      <w:proofErr w:type="spellStart"/>
      <w:r>
        <w:t>dân</w:t>
      </w:r>
      <w:proofErr w:type="spellEnd"/>
      <w:r>
        <w:t>.</w:t>
      </w:r>
      <w:r>
        <w:rPr>
          <w:w w:val="99"/>
        </w:rPr>
        <w:t xml:space="preserve"> </w:t>
      </w:r>
    </w:p>
    <w:p w14:paraId="6A732485" w14:textId="65765FF8" w:rsidR="00693178" w:rsidRDefault="00693178" w:rsidP="00E53690">
      <w:pPr>
        <w:ind w:firstLine="425"/>
      </w:pPr>
      <w:proofErr w:type="spellStart"/>
      <w:r>
        <w:t>Tại</w:t>
      </w:r>
      <w:proofErr w:type="spellEnd"/>
      <w:r>
        <w:t xml:space="preserve"> Việt Nam, hoạt động </w:t>
      </w:r>
      <w:proofErr w:type="spellStart"/>
      <w:r>
        <w:t>cho</w:t>
      </w:r>
      <w:proofErr w:type="spellEnd"/>
      <w:r>
        <w:t xml:space="preserve"> </w:t>
      </w:r>
      <w:proofErr w:type="spellStart"/>
      <w:r>
        <w:t>vay</w:t>
      </w:r>
      <w:proofErr w:type="spellEnd"/>
      <w:r>
        <w:t xml:space="preserve"> </w:t>
      </w:r>
      <w:proofErr w:type="spellStart"/>
      <w:r>
        <w:t>của</w:t>
      </w:r>
      <w:proofErr w:type="spellEnd"/>
      <w:r>
        <w:t xml:space="preserve"> NHTM đối </w:t>
      </w:r>
      <w:proofErr w:type="spellStart"/>
      <w:r>
        <w:t>với</w:t>
      </w:r>
      <w:proofErr w:type="spellEnd"/>
      <w:r>
        <w:t xml:space="preserve"> KHDN (</w:t>
      </w:r>
      <w:proofErr w:type="spellStart"/>
      <w:r>
        <w:t>dưới</w:t>
      </w:r>
      <w:proofErr w:type="spellEnd"/>
      <w:r>
        <w:t xml:space="preserve"> </w:t>
      </w:r>
      <w:proofErr w:type="spellStart"/>
      <w:r>
        <w:t>đây</w:t>
      </w:r>
      <w:proofErr w:type="spellEnd"/>
      <w:r>
        <w:t xml:space="preserve"> </w:t>
      </w:r>
      <w:proofErr w:type="spellStart"/>
      <w:r>
        <w:t>gọi</w:t>
      </w:r>
      <w:proofErr w:type="spellEnd"/>
      <w:r>
        <w:rPr>
          <w:spacing w:val="7"/>
        </w:rPr>
        <w:t xml:space="preserve"> </w:t>
      </w:r>
      <w:proofErr w:type="spellStart"/>
      <w:r>
        <w:t>tắt</w:t>
      </w:r>
      <w:proofErr w:type="spellEnd"/>
      <w:r>
        <w:rPr>
          <w:spacing w:val="1"/>
        </w:rPr>
        <w:t xml:space="preserve"> </w:t>
      </w:r>
      <w:r>
        <w:t>là</w:t>
      </w:r>
      <w:r>
        <w:rPr>
          <w:w w:val="99"/>
        </w:rPr>
        <w:t xml:space="preserve"> </w:t>
      </w:r>
      <w:r>
        <w:t>“Cho</w:t>
      </w:r>
      <w:r>
        <w:rPr>
          <w:spacing w:val="16"/>
        </w:rPr>
        <w:t xml:space="preserve"> </w:t>
      </w:r>
      <w:proofErr w:type="spellStart"/>
      <w:r>
        <w:t>vay</w:t>
      </w:r>
      <w:proofErr w:type="spellEnd"/>
      <w:r>
        <w:rPr>
          <w:spacing w:val="13"/>
        </w:rPr>
        <w:t xml:space="preserve"> </w:t>
      </w:r>
      <w:proofErr w:type="spellStart"/>
      <w:r>
        <w:t>Doanh</w:t>
      </w:r>
      <w:proofErr w:type="spellEnd"/>
      <w:r>
        <w:rPr>
          <w:spacing w:val="17"/>
        </w:rPr>
        <w:t xml:space="preserve"> </w:t>
      </w:r>
      <w:r>
        <w:t>nghiệp”)</w:t>
      </w:r>
      <w:r>
        <w:rPr>
          <w:spacing w:val="16"/>
        </w:rPr>
        <w:t xml:space="preserve"> </w:t>
      </w:r>
      <w:r>
        <w:t>là</w:t>
      </w:r>
      <w:r>
        <w:rPr>
          <w:spacing w:val="16"/>
        </w:rPr>
        <w:t xml:space="preserve"> </w:t>
      </w:r>
      <w:r>
        <w:t>hình</w:t>
      </w:r>
      <w:r>
        <w:rPr>
          <w:spacing w:val="17"/>
        </w:rPr>
        <w:t xml:space="preserve"> </w:t>
      </w:r>
      <w:r>
        <w:t>thức</w:t>
      </w:r>
      <w:r>
        <w:rPr>
          <w:spacing w:val="18"/>
        </w:rPr>
        <w:t xml:space="preserve"> </w:t>
      </w:r>
      <w:r>
        <w:t>cấp</w:t>
      </w:r>
      <w:r>
        <w:rPr>
          <w:spacing w:val="17"/>
        </w:rPr>
        <w:t xml:space="preserve"> </w:t>
      </w:r>
      <w:proofErr w:type="spellStart"/>
      <w:r>
        <w:t>tín</w:t>
      </w:r>
      <w:proofErr w:type="spellEnd"/>
      <w:r>
        <w:rPr>
          <w:spacing w:val="16"/>
        </w:rPr>
        <w:t xml:space="preserve"> </w:t>
      </w:r>
      <w:proofErr w:type="spellStart"/>
      <w:r>
        <w:t>dụng</w:t>
      </w:r>
      <w:proofErr w:type="spellEnd"/>
      <w:r>
        <w:t>,</w:t>
      </w:r>
      <w:r>
        <w:rPr>
          <w:spacing w:val="18"/>
        </w:rPr>
        <w:t xml:space="preserve"> </w:t>
      </w:r>
      <w:proofErr w:type="spellStart"/>
      <w:r>
        <w:t>theo</w:t>
      </w:r>
      <w:proofErr w:type="spellEnd"/>
      <w:r>
        <w:rPr>
          <w:spacing w:val="19"/>
        </w:rPr>
        <w:t xml:space="preserve"> </w:t>
      </w:r>
      <w:r>
        <w:t>đó</w:t>
      </w:r>
      <w:r>
        <w:rPr>
          <w:spacing w:val="16"/>
        </w:rPr>
        <w:t xml:space="preserve"> </w:t>
      </w:r>
      <w:r>
        <w:t>bên</w:t>
      </w:r>
      <w:r>
        <w:rPr>
          <w:spacing w:val="16"/>
        </w:rPr>
        <w:t xml:space="preserve"> </w:t>
      </w:r>
      <w:proofErr w:type="spellStart"/>
      <w:r>
        <w:t>cho</w:t>
      </w:r>
      <w:proofErr w:type="spellEnd"/>
      <w:r>
        <w:rPr>
          <w:spacing w:val="17"/>
        </w:rPr>
        <w:t xml:space="preserve"> </w:t>
      </w:r>
      <w:proofErr w:type="spellStart"/>
      <w:r>
        <w:t>vay</w:t>
      </w:r>
      <w:proofErr w:type="spellEnd"/>
      <w:r>
        <w:rPr>
          <w:spacing w:val="11"/>
        </w:rPr>
        <w:t xml:space="preserve"> </w:t>
      </w:r>
      <w:r>
        <w:t>(là</w:t>
      </w:r>
      <w:r>
        <w:rPr>
          <w:spacing w:val="17"/>
        </w:rPr>
        <w:t xml:space="preserve"> </w:t>
      </w:r>
      <w:r>
        <w:t>ngân</w:t>
      </w:r>
      <w:r>
        <w:rPr>
          <w:w w:val="99"/>
        </w:rPr>
        <w:t xml:space="preserve"> </w:t>
      </w:r>
      <w:r>
        <w:t xml:space="preserve">hàng) </w:t>
      </w:r>
      <w:proofErr w:type="spellStart"/>
      <w:r>
        <w:t>giao</w:t>
      </w:r>
      <w:proofErr w:type="spellEnd"/>
      <w:r>
        <w:t xml:space="preserve"> </w:t>
      </w:r>
      <w:proofErr w:type="spellStart"/>
      <w:r>
        <w:t>hoặc</w:t>
      </w:r>
      <w:proofErr w:type="spellEnd"/>
      <w:r>
        <w:t xml:space="preserve"> cam kết </w:t>
      </w:r>
      <w:proofErr w:type="spellStart"/>
      <w:r>
        <w:t>giao</w:t>
      </w:r>
      <w:proofErr w:type="spellEnd"/>
      <w:r>
        <w:t xml:space="preserve"> </w:t>
      </w:r>
      <w:proofErr w:type="spellStart"/>
      <w:r>
        <w:t>cho</w:t>
      </w:r>
      <w:proofErr w:type="spellEnd"/>
      <w:r>
        <w:t xml:space="preserve"> </w:t>
      </w:r>
      <w:proofErr w:type="spellStart"/>
      <w:r>
        <w:t>khách</w:t>
      </w:r>
      <w:proofErr w:type="spellEnd"/>
      <w:r>
        <w:t xml:space="preserve"> hàng là </w:t>
      </w:r>
      <w:proofErr w:type="spellStart"/>
      <w:r>
        <w:t>doanh</w:t>
      </w:r>
      <w:proofErr w:type="spellEnd"/>
      <w:r>
        <w:t xml:space="preserve"> nghiệp một </w:t>
      </w:r>
      <w:proofErr w:type="spellStart"/>
      <w:r>
        <w:t>khoản</w:t>
      </w:r>
      <w:proofErr w:type="spellEnd"/>
      <w:r>
        <w:t xml:space="preserve"> </w:t>
      </w:r>
      <w:proofErr w:type="spellStart"/>
      <w:r>
        <w:t>tiền</w:t>
      </w:r>
      <w:proofErr w:type="spellEnd"/>
      <w:r>
        <w:rPr>
          <w:spacing w:val="50"/>
        </w:rPr>
        <w:t xml:space="preserve"> </w:t>
      </w:r>
      <w:proofErr w:type="spellStart"/>
      <w:r>
        <w:t>để</w:t>
      </w:r>
      <w:proofErr w:type="spellEnd"/>
      <w:r>
        <w:rPr>
          <w:spacing w:val="3"/>
        </w:rPr>
        <w:t xml:space="preserve"> </w:t>
      </w:r>
      <w:r>
        <w:t>sử</w:t>
      </w:r>
      <w:r>
        <w:rPr>
          <w:w w:val="99"/>
        </w:rPr>
        <w:t xml:space="preserve"> </w:t>
      </w:r>
      <w:proofErr w:type="spellStart"/>
      <w:r>
        <w:t>dụng</w:t>
      </w:r>
      <w:proofErr w:type="spellEnd"/>
      <w:r>
        <w:rPr>
          <w:spacing w:val="-12"/>
        </w:rPr>
        <w:t xml:space="preserve"> </w:t>
      </w:r>
      <w:r>
        <w:t>vào</w:t>
      </w:r>
      <w:r>
        <w:rPr>
          <w:spacing w:val="-10"/>
        </w:rPr>
        <w:t xml:space="preserve"> </w:t>
      </w:r>
      <w:proofErr w:type="spellStart"/>
      <w:r>
        <w:t>mục</w:t>
      </w:r>
      <w:proofErr w:type="spellEnd"/>
      <w:r>
        <w:rPr>
          <w:spacing w:val="-12"/>
        </w:rPr>
        <w:t xml:space="preserve"> </w:t>
      </w:r>
      <w:proofErr w:type="spellStart"/>
      <w:r>
        <w:t>đích</w:t>
      </w:r>
      <w:proofErr w:type="spellEnd"/>
      <w:r>
        <w:rPr>
          <w:spacing w:val="-12"/>
        </w:rPr>
        <w:t xml:space="preserve"> </w:t>
      </w:r>
      <w:proofErr w:type="spellStart"/>
      <w:r>
        <w:t>xác</w:t>
      </w:r>
      <w:proofErr w:type="spellEnd"/>
      <w:r>
        <w:rPr>
          <w:spacing w:val="-12"/>
        </w:rPr>
        <w:t xml:space="preserve"> </w:t>
      </w:r>
      <w:r>
        <w:t>định</w:t>
      </w:r>
      <w:r>
        <w:rPr>
          <w:spacing w:val="-12"/>
        </w:rPr>
        <w:t xml:space="preserve"> </w:t>
      </w:r>
      <w:proofErr w:type="spellStart"/>
      <w:r>
        <w:t>trong</w:t>
      </w:r>
      <w:proofErr w:type="spellEnd"/>
      <w:r>
        <w:rPr>
          <w:spacing w:val="-9"/>
        </w:rPr>
        <w:t xml:space="preserve"> </w:t>
      </w:r>
      <w:r>
        <w:t>một</w:t>
      </w:r>
      <w:r>
        <w:rPr>
          <w:spacing w:val="-12"/>
        </w:rPr>
        <w:t xml:space="preserve"> </w:t>
      </w:r>
      <w:r>
        <w:t>thời</w:t>
      </w:r>
      <w:r>
        <w:rPr>
          <w:spacing w:val="-12"/>
        </w:rPr>
        <w:t xml:space="preserve"> </w:t>
      </w:r>
      <w:proofErr w:type="spellStart"/>
      <w:r>
        <w:t>gian</w:t>
      </w:r>
      <w:proofErr w:type="spellEnd"/>
      <w:r>
        <w:rPr>
          <w:spacing w:val="-12"/>
        </w:rPr>
        <w:t xml:space="preserve"> </w:t>
      </w:r>
      <w:proofErr w:type="spellStart"/>
      <w:r>
        <w:t>nhất</w:t>
      </w:r>
      <w:proofErr w:type="spellEnd"/>
      <w:r>
        <w:rPr>
          <w:spacing w:val="-12"/>
        </w:rPr>
        <w:t xml:space="preserve"> </w:t>
      </w:r>
      <w:r>
        <w:t>định</w:t>
      </w:r>
      <w:r>
        <w:rPr>
          <w:spacing w:val="-12"/>
        </w:rPr>
        <w:t xml:space="preserve"> </w:t>
      </w:r>
      <w:proofErr w:type="spellStart"/>
      <w:r>
        <w:t>theo</w:t>
      </w:r>
      <w:proofErr w:type="spellEnd"/>
      <w:r>
        <w:rPr>
          <w:spacing w:val="-11"/>
        </w:rPr>
        <w:t xml:space="preserve"> </w:t>
      </w:r>
      <w:proofErr w:type="spellStart"/>
      <w:r>
        <w:t>thỏa</w:t>
      </w:r>
      <w:proofErr w:type="spellEnd"/>
      <w:r>
        <w:rPr>
          <w:spacing w:val="-12"/>
        </w:rPr>
        <w:t xml:space="preserve"> </w:t>
      </w:r>
      <w:proofErr w:type="spellStart"/>
      <w:r>
        <w:t>thuận</w:t>
      </w:r>
      <w:proofErr w:type="spellEnd"/>
      <w:r>
        <w:rPr>
          <w:spacing w:val="-12"/>
        </w:rPr>
        <w:t xml:space="preserve"> </w:t>
      </w:r>
      <w:proofErr w:type="spellStart"/>
      <w:r>
        <w:t>với</w:t>
      </w:r>
      <w:proofErr w:type="spellEnd"/>
      <w:r>
        <w:rPr>
          <w:spacing w:val="-12"/>
        </w:rPr>
        <w:t xml:space="preserve"> </w:t>
      </w:r>
      <w:proofErr w:type="spellStart"/>
      <w:r>
        <w:t>nguyên</w:t>
      </w:r>
      <w:proofErr w:type="spellEnd"/>
    </w:p>
    <w:p w14:paraId="5E4CE1D9" w14:textId="77777777" w:rsidR="00693178" w:rsidRDefault="00693178" w:rsidP="00E53690">
      <w:pPr>
        <w:pStyle w:val="BodyText"/>
        <w:spacing w:before="2"/>
      </w:pPr>
      <w:proofErr w:type="spellStart"/>
      <w:r>
        <w:t>tắc</w:t>
      </w:r>
      <w:proofErr w:type="spellEnd"/>
      <w:r>
        <w:t xml:space="preserve"> có </w:t>
      </w:r>
      <w:proofErr w:type="spellStart"/>
      <w:r>
        <w:t>hoàn</w:t>
      </w:r>
      <w:proofErr w:type="spellEnd"/>
      <w:r>
        <w:t xml:space="preserve"> trả cả </w:t>
      </w:r>
      <w:proofErr w:type="spellStart"/>
      <w:r>
        <w:t>gốc</w:t>
      </w:r>
      <w:proofErr w:type="spellEnd"/>
      <w:r>
        <w:t xml:space="preserve"> </w:t>
      </w:r>
      <w:proofErr w:type="spellStart"/>
      <w:r>
        <w:t>và</w:t>
      </w:r>
      <w:proofErr w:type="spellEnd"/>
      <w:r>
        <w:t xml:space="preserve"> </w:t>
      </w:r>
      <w:proofErr w:type="spellStart"/>
      <w:r>
        <w:t>lãi</w:t>
      </w:r>
      <w:proofErr w:type="spellEnd"/>
      <w:r>
        <w:t>.</w:t>
      </w:r>
    </w:p>
    <w:p w14:paraId="5B8F1F3A" w14:textId="47367611" w:rsidR="00A17716" w:rsidRDefault="00A17716" w:rsidP="00E53690">
      <w:pPr>
        <w:pStyle w:val="BodyText"/>
        <w:spacing w:before="122"/>
        <w:outlineLvl w:val="3"/>
        <w:rPr>
          <w:b/>
          <w:bCs/>
        </w:rPr>
      </w:pPr>
      <w:r w:rsidRPr="004547FA">
        <w:rPr>
          <w:b/>
          <w:bCs/>
        </w:rPr>
        <w:t>1.</w:t>
      </w:r>
      <w:r w:rsidR="004F43EC" w:rsidRPr="004547FA">
        <w:rPr>
          <w:b/>
          <w:bCs/>
        </w:rPr>
        <w:t>2</w:t>
      </w:r>
      <w:r w:rsidRPr="004547FA">
        <w:rPr>
          <w:b/>
          <w:bCs/>
        </w:rPr>
        <w:t xml:space="preserve">.2. Các </w:t>
      </w:r>
      <w:proofErr w:type="spellStart"/>
      <w:r w:rsidRPr="004547FA">
        <w:rPr>
          <w:b/>
          <w:bCs/>
        </w:rPr>
        <w:t>loại</w:t>
      </w:r>
      <w:proofErr w:type="spellEnd"/>
      <w:r w:rsidRPr="004547FA">
        <w:rPr>
          <w:b/>
          <w:bCs/>
        </w:rPr>
        <w:t xml:space="preserve"> hình </w:t>
      </w:r>
      <w:proofErr w:type="spellStart"/>
      <w:r w:rsidRPr="004547FA">
        <w:rPr>
          <w:b/>
          <w:bCs/>
        </w:rPr>
        <w:t>cho</w:t>
      </w:r>
      <w:proofErr w:type="spellEnd"/>
      <w:r w:rsidRPr="004547FA">
        <w:rPr>
          <w:b/>
          <w:bCs/>
        </w:rPr>
        <w:t xml:space="preserve"> </w:t>
      </w:r>
      <w:proofErr w:type="spellStart"/>
      <w:r w:rsidRPr="004547FA">
        <w:rPr>
          <w:b/>
          <w:bCs/>
        </w:rPr>
        <w:t>vay</w:t>
      </w:r>
      <w:bookmarkEnd w:id="83"/>
      <w:proofErr w:type="spellEnd"/>
    </w:p>
    <w:p w14:paraId="7CF044E1" w14:textId="77777777" w:rsidR="00693178" w:rsidRDefault="00693178" w:rsidP="00E53690">
      <w:pPr>
        <w:pStyle w:val="BodyText"/>
        <w:spacing w:before="142"/>
        <w:ind w:firstLine="359"/>
      </w:pPr>
      <w:proofErr w:type="spellStart"/>
      <w:r>
        <w:t>Tại</w:t>
      </w:r>
      <w:proofErr w:type="spellEnd"/>
      <w:r>
        <w:t xml:space="preserve"> Singapore, </w:t>
      </w:r>
      <w:proofErr w:type="spellStart"/>
      <w:r>
        <w:t>các</w:t>
      </w:r>
      <w:proofErr w:type="spellEnd"/>
      <w:r>
        <w:t xml:space="preserve"> ngân hàng phân </w:t>
      </w:r>
      <w:proofErr w:type="spellStart"/>
      <w:r>
        <w:t>loại</w:t>
      </w:r>
      <w:proofErr w:type="spellEnd"/>
      <w:r>
        <w:t xml:space="preserve"> Cho </w:t>
      </w:r>
      <w:proofErr w:type="spellStart"/>
      <w:r>
        <w:t>vay</w:t>
      </w:r>
      <w:proofErr w:type="spellEnd"/>
      <w:r>
        <w:t xml:space="preserve"> </w:t>
      </w:r>
      <w:proofErr w:type="spellStart"/>
      <w:r>
        <w:t>Doanh</w:t>
      </w:r>
      <w:proofErr w:type="spellEnd"/>
      <w:r>
        <w:t xml:space="preserve"> nghiệp (Monetary Authority of Singapore, 2018) như </w:t>
      </w:r>
      <w:proofErr w:type="spellStart"/>
      <w:r>
        <w:t>sau</w:t>
      </w:r>
      <w:proofErr w:type="spellEnd"/>
      <w:r>
        <w:t>:</w:t>
      </w:r>
    </w:p>
    <w:p w14:paraId="288F56AA" w14:textId="24928300" w:rsidR="00693178" w:rsidRDefault="00A61AD9" w:rsidP="00A61AD9">
      <w:pPr>
        <w:pStyle w:val="ListParagraph"/>
        <w:tabs>
          <w:tab w:val="left" w:pos="567"/>
        </w:tabs>
        <w:spacing w:before="2" w:line="352" w:lineRule="auto"/>
        <w:ind w:left="0" w:firstLine="0"/>
        <w:jc w:val="left"/>
      </w:pPr>
      <w:r>
        <w:tab/>
      </w:r>
      <w:r w:rsidR="00693178">
        <w:t>Cho</w:t>
      </w:r>
      <w:r w:rsidR="00693178">
        <w:rPr>
          <w:spacing w:val="-9"/>
        </w:rPr>
        <w:t xml:space="preserve"> </w:t>
      </w:r>
      <w:proofErr w:type="spellStart"/>
      <w:r w:rsidR="00693178">
        <w:t>vay</w:t>
      </w:r>
      <w:proofErr w:type="spellEnd"/>
      <w:r w:rsidR="00693178">
        <w:rPr>
          <w:spacing w:val="-11"/>
        </w:rPr>
        <w:t xml:space="preserve"> </w:t>
      </w:r>
      <w:proofErr w:type="spellStart"/>
      <w:r w:rsidR="00693178">
        <w:t>Doanh</w:t>
      </w:r>
      <w:proofErr w:type="spellEnd"/>
      <w:r w:rsidR="00693178">
        <w:rPr>
          <w:spacing w:val="-8"/>
        </w:rPr>
        <w:t xml:space="preserve"> </w:t>
      </w:r>
      <w:r w:rsidR="00693178">
        <w:t>nghiệp</w:t>
      </w:r>
      <w:r w:rsidR="00693178">
        <w:rPr>
          <w:spacing w:val="-4"/>
        </w:rPr>
        <w:t xml:space="preserve"> </w:t>
      </w:r>
      <w:r w:rsidR="00693178">
        <w:t>có</w:t>
      </w:r>
      <w:r w:rsidR="00693178">
        <w:rPr>
          <w:spacing w:val="-9"/>
        </w:rPr>
        <w:t xml:space="preserve"> </w:t>
      </w:r>
      <w:proofErr w:type="spellStart"/>
      <w:r w:rsidR="00693178">
        <w:rPr>
          <w:spacing w:val="2"/>
        </w:rPr>
        <w:t>kỳ</w:t>
      </w:r>
      <w:proofErr w:type="spellEnd"/>
      <w:r w:rsidR="00693178">
        <w:rPr>
          <w:spacing w:val="-10"/>
        </w:rPr>
        <w:t xml:space="preserve"> </w:t>
      </w:r>
      <w:r w:rsidR="00693178">
        <w:t>hạn</w:t>
      </w:r>
      <w:r w:rsidR="00693178">
        <w:rPr>
          <w:spacing w:val="-8"/>
        </w:rPr>
        <w:t xml:space="preserve"> </w:t>
      </w:r>
      <w:r w:rsidR="00693178">
        <w:t>(business</w:t>
      </w:r>
      <w:r w:rsidR="00693178">
        <w:rPr>
          <w:spacing w:val="-8"/>
        </w:rPr>
        <w:t xml:space="preserve"> </w:t>
      </w:r>
      <w:r w:rsidR="00693178">
        <w:t>term</w:t>
      </w:r>
      <w:r w:rsidR="00693178">
        <w:rPr>
          <w:spacing w:val="-9"/>
        </w:rPr>
        <w:t xml:space="preserve"> </w:t>
      </w:r>
      <w:r w:rsidR="00693178">
        <w:t>loan):</w:t>
      </w:r>
      <w:r w:rsidR="00693178">
        <w:rPr>
          <w:spacing w:val="-6"/>
        </w:rPr>
        <w:t xml:space="preserve"> </w:t>
      </w:r>
      <w:r w:rsidR="00693178">
        <w:t>là</w:t>
      </w:r>
      <w:r w:rsidR="00693178">
        <w:rPr>
          <w:spacing w:val="-6"/>
        </w:rPr>
        <w:t xml:space="preserve"> </w:t>
      </w:r>
      <w:proofErr w:type="spellStart"/>
      <w:r w:rsidR="00693178">
        <w:t>khoản</w:t>
      </w:r>
      <w:proofErr w:type="spellEnd"/>
      <w:r w:rsidR="00693178">
        <w:rPr>
          <w:spacing w:val="-6"/>
        </w:rPr>
        <w:t xml:space="preserve"> </w:t>
      </w:r>
      <w:proofErr w:type="spellStart"/>
      <w:r w:rsidR="00693178">
        <w:t>vay</w:t>
      </w:r>
      <w:proofErr w:type="spellEnd"/>
      <w:r w:rsidR="00693178">
        <w:rPr>
          <w:spacing w:val="-9"/>
        </w:rPr>
        <w:t xml:space="preserve"> </w:t>
      </w:r>
      <w:r w:rsidR="00693178">
        <w:t>mà</w:t>
      </w:r>
      <w:r w:rsidR="00693178">
        <w:rPr>
          <w:spacing w:val="-6"/>
        </w:rPr>
        <w:t xml:space="preserve"> </w:t>
      </w:r>
      <w:r w:rsidR="00693178">
        <w:t>DN</w:t>
      </w:r>
      <w:r w:rsidR="00693178">
        <w:rPr>
          <w:spacing w:val="-6"/>
        </w:rPr>
        <w:t xml:space="preserve"> </w:t>
      </w:r>
      <w:r w:rsidR="00693178">
        <w:t xml:space="preserve">có </w:t>
      </w:r>
      <w:proofErr w:type="spellStart"/>
      <w:r w:rsidR="00693178">
        <w:t>thể</w:t>
      </w:r>
      <w:proofErr w:type="spellEnd"/>
      <w:r w:rsidR="00693178">
        <w:t xml:space="preserve"> </w:t>
      </w:r>
      <w:proofErr w:type="spellStart"/>
      <w:r w:rsidR="00693178">
        <w:t>hoàn</w:t>
      </w:r>
      <w:proofErr w:type="spellEnd"/>
      <w:r w:rsidR="00693178">
        <w:t xml:space="preserve"> trả </w:t>
      </w:r>
      <w:proofErr w:type="spellStart"/>
      <w:r w:rsidR="00693178">
        <w:t>cho</w:t>
      </w:r>
      <w:proofErr w:type="spellEnd"/>
      <w:r w:rsidR="00693178">
        <w:t xml:space="preserve"> Ngân hàng </w:t>
      </w:r>
      <w:proofErr w:type="spellStart"/>
      <w:r w:rsidR="00693178">
        <w:t>trong</w:t>
      </w:r>
      <w:proofErr w:type="spellEnd"/>
      <w:r w:rsidR="00693178">
        <w:t xml:space="preserve"> </w:t>
      </w:r>
      <w:proofErr w:type="spellStart"/>
      <w:r w:rsidR="00693178">
        <w:t>vòng</w:t>
      </w:r>
      <w:proofErr w:type="spellEnd"/>
      <w:r w:rsidR="00693178">
        <w:t xml:space="preserve"> tối đa 5</w:t>
      </w:r>
      <w:r w:rsidR="00693178">
        <w:rPr>
          <w:spacing w:val="-4"/>
        </w:rPr>
        <w:t xml:space="preserve"> </w:t>
      </w:r>
      <w:proofErr w:type="spellStart"/>
      <w:r w:rsidR="00693178">
        <w:t>năm</w:t>
      </w:r>
      <w:proofErr w:type="spellEnd"/>
      <w:r w:rsidR="00693178">
        <w:t>.</w:t>
      </w:r>
    </w:p>
    <w:p w14:paraId="1DFC7307" w14:textId="23B85079" w:rsidR="00693178" w:rsidRDefault="00A61AD9" w:rsidP="00A61AD9">
      <w:pPr>
        <w:pStyle w:val="ListParagraph"/>
        <w:tabs>
          <w:tab w:val="left" w:pos="567"/>
        </w:tabs>
        <w:spacing w:before="7" w:line="355" w:lineRule="auto"/>
        <w:ind w:left="0" w:firstLine="0"/>
        <w:jc w:val="left"/>
      </w:pPr>
      <w:r>
        <w:tab/>
      </w:r>
      <w:r w:rsidR="00693178">
        <w:t>Cho</w:t>
      </w:r>
      <w:r w:rsidR="00693178">
        <w:rPr>
          <w:spacing w:val="-9"/>
        </w:rPr>
        <w:t xml:space="preserve"> </w:t>
      </w:r>
      <w:proofErr w:type="spellStart"/>
      <w:r w:rsidR="00693178">
        <w:t>vay</w:t>
      </w:r>
      <w:proofErr w:type="spellEnd"/>
      <w:r w:rsidR="00693178">
        <w:rPr>
          <w:spacing w:val="-13"/>
        </w:rPr>
        <w:t xml:space="preserve"> </w:t>
      </w:r>
      <w:r w:rsidR="00693178">
        <w:t>bổ</w:t>
      </w:r>
      <w:r w:rsidR="00693178">
        <w:rPr>
          <w:spacing w:val="-8"/>
        </w:rPr>
        <w:t xml:space="preserve"> </w:t>
      </w:r>
      <w:r w:rsidR="00693178">
        <w:t>sung</w:t>
      </w:r>
      <w:r w:rsidR="00693178">
        <w:rPr>
          <w:spacing w:val="-6"/>
        </w:rPr>
        <w:t xml:space="preserve"> </w:t>
      </w:r>
      <w:proofErr w:type="spellStart"/>
      <w:r w:rsidR="00693178">
        <w:t>vốn</w:t>
      </w:r>
      <w:proofErr w:type="spellEnd"/>
      <w:r w:rsidR="00693178">
        <w:rPr>
          <w:spacing w:val="-8"/>
        </w:rPr>
        <w:t xml:space="preserve"> </w:t>
      </w:r>
      <w:proofErr w:type="spellStart"/>
      <w:r w:rsidR="00693178">
        <w:t>lưu</w:t>
      </w:r>
      <w:proofErr w:type="spellEnd"/>
      <w:r w:rsidR="00693178">
        <w:rPr>
          <w:spacing w:val="-9"/>
        </w:rPr>
        <w:t xml:space="preserve"> </w:t>
      </w:r>
      <w:r w:rsidR="00693178">
        <w:t>động</w:t>
      </w:r>
      <w:r w:rsidR="00693178">
        <w:rPr>
          <w:spacing w:val="-8"/>
        </w:rPr>
        <w:t xml:space="preserve"> </w:t>
      </w:r>
      <w:r w:rsidR="00693178">
        <w:t>(working</w:t>
      </w:r>
      <w:r w:rsidR="00693178">
        <w:rPr>
          <w:spacing w:val="-7"/>
        </w:rPr>
        <w:t xml:space="preserve"> </w:t>
      </w:r>
      <w:proofErr w:type="spellStart"/>
      <w:r w:rsidR="00693178">
        <w:t>campital</w:t>
      </w:r>
      <w:proofErr w:type="spellEnd"/>
      <w:r w:rsidR="00693178">
        <w:rPr>
          <w:spacing w:val="-8"/>
        </w:rPr>
        <w:t xml:space="preserve"> </w:t>
      </w:r>
      <w:r w:rsidR="00693178">
        <w:t>loan):</w:t>
      </w:r>
      <w:r w:rsidR="00693178">
        <w:rPr>
          <w:spacing w:val="-8"/>
        </w:rPr>
        <w:t xml:space="preserve"> </w:t>
      </w:r>
      <w:r w:rsidR="00693178">
        <w:t>là</w:t>
      </w:r>
      <w:r w:rsidR="00693178">
        <w:rPr>
          <w:spacing w:val="-7"/>
        </w:rPr>
        <w:t xml:space="preserve"> </w:t>
      </w:r>
      <w:proofErr w:type="spellStart"/>
      <w:r w:rsidR="00693178">
        <w:t>khoản</w:t>
      </w:r>
      <w:proofErr w:type="spellEnd"/>
      <w:r w:rsidR="00693178">
        <w:rPr>
          <w:spacing w:val="-6"/>
        </w:rPr>
        <w:t xml:space="preserve"> </w:t>
      </w:r>
      <w:proofErr w:type="spellStart"/>
      <w:r w:rsidR="00693178">
        <w:t>vay</w:t>
      </w:r>
      <w:proofErr w:type="spellEnd"/>
      <w:r w:rsidR="00693178">
        <w:rPr>
          <w:spacing w:val="-12"/>
        </w:rPr>
        <w:t xml:space="preserve"> </w:t>
      </w:r>
      <w:proofErr w:type="spellStart"/>
      <w:r w:rsidR="00693178">
        <w:t>ngắn</w:t>
      </w:r>
      <w:proofErr w:type="spellEnd"/>
      <w:r w:rsidR="00693178">
        <w:rPr>
          <w:spacing w:val="-8"/>
        </w:rPr>
        <w:t xml:space="preserve"> </w:t>
      </w:r>
      <w:r w:rsidR="00693178">
        <w:t xml:space="preserve">hạn như bao </w:t>
      </w:r>
      <w:proofErr w:type="spellStart"/>
      <w:r w:rsidR="00693178">
        <w:t>thanh</w:t>
      </w:r>
      <w:proofErr w:type="spellEnd"/>
      <w:r w:rsidR="00693178">
        <w:t xml:space="preserve"> toán, </w:t>
      </w:r>
      <w:proofErr w:type="spellStart"/>
      <w:r w:rsidR="00693178">
        <w:t>thấu</w:t>
      </w:r>
      <w:proofErr w:type="spellEnd"/>
      <w:r w:rsidR="00693178">
        <w:t xml:space="preserve"> </w:t>
      </w:r>
      <w:proofErr w:type="gramStart"/>
      <w:r w:rsidR="00693178">
        <w:t>chi,…</w:t>
      </w:r>
      <w:proofErr w:type="spellStart"/>
      <w:proofErr w:type="gramEnd"/>
      <w:r w:rsidR="00693178">
        <w:t>để</w:t>
      </w:r>
      <w:proofErr w:type="spellEnd"/>
      <w:r w:rsidR="00693178">
        <w:t xml:space="preserve"> </w:t>
      </w:r>
      <w:proofErr w:type="spellStart"/>
      <w:r w:rsidR="00693178">
        <w:t>tài</w:t>
      </w:r>
      <w:proofErr w:type="spellEnd"/>
      <w:r w:rsidR="00693178">
        <w:t xml:space="preserve"> trợ hoạt động </w:t>
      </w:r>
      <w:proofErr w:type="spellStart"/>
      <w:r w:rsidR="00693178">
        <w:t>kinh</w:t>
      </w:r>
      <w:proofErr w:type="spellEnd"/>
      <w:r w:rsidR="00693178">
        <w:t xml:space="preserve"> </w:t>
      </w:r>
      <w:proofErr w:type="spellStart"/>
      <w:r w:rsidR="00693178">
        <w:t>doanh</w:t>
      </w:r>
      <w:proofErr w:type="spellEnd"/>
      <w:r w:rsidR="00693178">
        <w:t xml:space="preserve"> hàng ngày </w:t>
      </w:r>
      <w:proofErr w:type="spellStart"/>
      <w:r w:rsidR="00693178">
        <w:t>của</w:t>
      </w:r>
      <w:proofErr w:type="spellEnd"/>
      <w:r w:rsidR="00693178">
        <w:t xml:space="preserve"> DN, bao </w:t>
      </w:r>
      <w:proofErr w:type="spellStart"/>
      <w:r w:rsidR="00693178">
        <w:t>gồm</w:t>
      </w:r>
      <w:proofErr w:type="spellEnd"/>
      <w:r w:rsidR="00693178">
        <w:t xml:space="preserve"> hình thức </w:t>
      </w:r>
      <w:proofErr w:type="spellStart"/>
      <w:r w:rsidR="00693178">
        <w:t>tín</w:t>
      </w:r>
      <w:proofErr w:type="spellEnd"/>
      <w:r w:rsidR="00693178">
        <w:t xml:space="preserve"> </w:t>
      </w:r>
      <w:proofErr w:type="spellStart"/>
      <w:r w:rsidR="00693178">
        <w:t>chấp</w:t>
      </w:r>
      <w:proofErr w:type="spellEnd"/>
      <w:r w:rsidR="00693178">
        <w:t xml:space="preserve"> </w:t>
      </w:r>
      <w:proofErr w:type="spellStart"/>
      <w:r w:rsidR="00693178">
        <w:t>hoặc</w:t>
      </w:r>
      <w:proofErr w:type="spellEnd"/>
      <w:r w:rsidR="00693178">
        <w:t xml:space="preserve"> </w:t>
      </w:r>
      <w:proofErr w:type="spellStart"/>
      <w:r w:rsidR="00693178">
        <w:t>thế</w:t>
      </w:r>
      <w:proofErr w:type="spellEnd"/>
      <w:r w:rsidR="00693178">
        <w:rPr>
          <w:spacing w:val="-7"/>
        </w:rPr>
        <w:t xml:space="preserve"> </w:t>
      </w:r>
      <w:proofErr w:type="spellStart"/>
      <w:r w:rsidR="00693178">
        <w:t>chấp</w:t>
      </w:r>
      <w:proofErr w:type="spellEnd"/>
      <w:r w:rsidR="00693178">
        <w:t>.</w:t>
      </w:r>
    </w:p>
    <w:p w14:paraId="151F2E89" w14:textId="4F0B9B57" w:rsidR="00A61AD9" w:rsidRDefault="00A61AD9" w:rsidP="00A61AD9">
      <w:pPr>
        <w:pStyle w:val="ListParagraph"/>
        <w:tabs>
          <w:tab w:val="left" w:pos="567"/>
        </w:tabs>
        <w:spacing w:before="9" w:line="350" w:lineRule="auto"/>
        <w:ind w:left="0" w:firstLine="0"/>
        <w:jc w:val="left"/>
      </w:pPr>
      <w:r>
        <w:tab/>
      </w:r>
      <w:r w:rsidR="00693178">
        <w:t>Cho</w:t>
      </w:r>
      <w:r w:rsidR="00693178">
        <w:rPr>
          <w:spacing w:val="-9"/>
        </w:rPr>
        <w:t xml:space="preserve"> </w:t>
      </w:r>
      <w:proofErr w:type="spellStart"/>
      <w:r w:rsidR="00693178">
        <w:t>vay</w:t>
      </w:r>
      <w:proofErr w:type="spellEnd"/>
      <w:r w:rsidR="00693178">
        <w:rPr>
          <w:spacing w:val="-13"/>
        </w:rPr>
        <w:t xml:space="preserve"> </w:t>
      </w:r>
      <w:proofErr w:type="spellStart"/>
      <w:r w:rsidR="00693178">
        <w:t>thuê</w:t>
      </w:r>
      <w:proofErr w:type="spellEnd"/>
      <w:r w:rsidR="00693178">
        <w:rPr>
          <w:spacing w:val="-5"/>
        </w:rPr>
        <w:t xml:space="preserve"> </w:t>
      </w:r>
      <w:r w:rsidR="00693178">
        <w:t>mua</w:t>
      </w:r>
      <w:r w:rsidR="00693178">
        <w:rPr>
          <w:spacing w:val="-8"/>
        </w:rPr>
        <w:t xml:space="preserve"> </w:t>
      </w:r>
      <w:r w:rsidR="00693178">
        <w:t>(Hire</w:t>
      </w:r>
      <w:r w:rsidR="00693178">
        <w:rPr>
          <w:spacing w:val="-8"/>
        </w:rPr>
        <w:t xml:space="preserve"> </w:t>
      </w:r>
      <w:r w:rsidR="00693178">
        <w:t>purchase</w:t>
      </w:r>
      <w:r w:rsidR="00693178">
        <w:rPr>
          <w:spacing w:val="-7"/>
        </w:rPr>
        <w:t xml:space="preserve"> </w:t>
      </w:r>
      <w:r w:rsidR="00693178">
        <w:t>loan):</w:t>
      </w:r>
      <w:r w:rsidR="00693178">
        <w:rPr>
          <w:spacing w:val="-8"/>
        </w:rPr>
        <w:t xml:space="preserve"> </w:t>
      </w:r>
      <w:r w:rsidR="00693178">
        <w:t>là</w:t>
      </w:r>
      <w:r w:rsidR="00693178">
        <w:rPr>
          <w:spacing w:val="-8"/>
        </w:rPr>
        <w:t xml:space="preserve"> </w:t>
      </w:r>
      <w:proofErr w:type="spellStart"/>
      <w:r w:rsidR="00693178">
        <w:t>khoản</w:t>
      </w:r>
      <w:proofErr w:type="spellEnd"/>
      <w:r w:rsidR="00693178">
        <w:rPr>
          <w:spacing w:val="-9"/>
        </w:rPr>
        <w:t xml:space="preserve"> </w:t>
      </w:r>
      <w:proofErr w:type="spellStart"/>
      <w:r w:rsidR="00693178">
        <w:t>vay</w:t>
      </w:r>
      <w:proofErr w:type="spellEnd"/>
      <w:r w:rsidR="00693178">
        <w:rPr>
          <w:spacing w:val="-13"/>
        </w:rPr>
        <w:t xml:space="preserve"> </w:t>
      </w:r>
      <w:r w:rsidR="00693178">
        <w:t>mua</w:t>
      </w:r>
      <w:r w:rsidR="00693178">
        <w:rPr>
          <w:spacing w:val="-8"/>
        </w:rPr>
        <w:t xml:space="preserve"> </w:t>
      </w:r>
      <w:r w:rsidR="00693178">
        <w:t>hàng</w:t>
      </w:r>
      <w:r w:rsidR="00693178">
        <w:rPr>
          <w:spacing w:val="-8"/>
        </w:rPr>
        <w:t xml:space="preserve"> </w:t>
      </w:r>
      <w:r w:rsidR="00693178">
        <w:t>hóa</w:t>
      </w:r>
      <w:r w:rsidR="00693178">
        <w:rPr>
          <w:spacing w:val="-8"/>
        </w:rPr>
        <w:t xml:space="preserve"> </w:t>
      </w:r>
      <w:r w:rsidR="00693178">
        <w:t>(máy</w:t>
      </w:r>
      <w:r w:rsidR="00693178">
        <w:rPr>
          <w:spacing w:val="-11"/>
        </w:rPr>
        <w:t xml:space="preserve"> </w:t>
      </w:r>
      <w:proofErr w:type="spellStart"/>
      <w:r w:rsidR="00693178">
        <w:t>móc</w:t>
      </w:r>
      <w:proofErr w:type="spellEnd"/>
      <w:r w:rsidR="00693178">
        <w:t xml:space="preserve">, </w:t>
      </w:r>
      <w:proofErr w:type="spellStart"/>
      <w:r w:rsidR="00693178">
        <w:t>thiết</w:t>
      </w:r>
      <w:proofErr w:type="spellEnd"/>
      <w:r w:rsidR="00693178">
        <w:t xml:space="preserve"> bị, </w:t>
      </w:r>
      <w:proofErr w:type="spellStart"/>
      <w:r w:rsidR="00693178">
        <w:t>phương</w:t>
      </w:r>
      <w:proofErr w:type="spellEnd"/>
      <w:r w:rsidR="00693178">
        <w:t xml:space="preserve"> </w:t>
      </w:r>
      <w:proofErr w:type="spellStart"/>
      <w:r w:rsidR="00693178">
        <w:t>tiện</w:t>
      </w:r>
      <w:proofErr w:type="spellEnd"/>
      <w:r w:rsidR="00693178">
        <w:t xml:space="preserve"> </w:t>
      </w:r>
      <w:proofErr w:type="spellStart"/>
      <w:r w:rsidR="00693178">
        <w:t>vận</w:t>
      </w:r>
      <w:proofErr w:type="spellEnd"/>
      <w:r w:rsidR="00693178">
        <w:t xml:space="preserve"> </w:t>
      </w:r>
      <w:proofErr w:type="spellStart"/>
      <w:r w:rsidR="00693178">
        <w:t>tải</w:t>
      </w:r>
      <w:proofErr w:type="spellEnd"/>
      <w:r w:rsidR="00693178">
        <w:t xml:space="preserve">) trả góp </w:t>
      </w:r>
      <w:proofErr w:type="spellStart"/>
      <w:r w:rsidR="00693178">
        <w:t>trong</w:t>
      </w:r>
      <w:proofErr w:type="spellEnd"/>
      <w:r w:rsidR="00693178">
        <w:t xml:space="preserve"> </w:t>
      </w:r>
      <w:proofErr w:type="spellStart"/>
      <w:r w:rsidR="00693178">
        <w:t>khoảng</w:t>
      </w:r>
      <w:proofErr w:type="spellEnd"/>
      <w:r w:rsidR="00693178">
        <w:t xml:space="preserve"> thời </w:t>
      </w:r>
      <w:proofErr w:type="spellStart"/>
      <w:r w:rsidR="00693178">
        <w:t>gian</w:t>
      </w:r>
      <w:proofErr w:type="spellEnd"/>
      <w:r w:rsidR="00693178">
        <w:t xml:space="preserve"> cố</w:t>
      </w:r>
      <w:r w:rsidR="00693178">
        <w:rPr>
          <w:spacing w:val="-15"/>
        </w:rPr>
        <w:t xml:space="preserve"> </w:t>
      </w:r>
      <w:r w:rsidR="00693178">
        <w:t>định.</w:t>
      </w:r>
    </w:p>
    <w:p w14:paraId="51CBEA84" w14:textId="77777777" w:rsidR="00A61AD9" w:rsidRPr="00A61AD9" w:rsidRDefault="00A61AD9" w:rsidP="00A61AD9">
      <w:proofErr w:type="spellStart"/>
      <w:r w:rsidRPr="00A61AD9">
        <w:t>Tại</w:t>
      </w:r>
      <w:proofErr w:type="spellEnd"/>
      <w:r w:rsidRPr="00A61AD9">
        <w:t xml:space="preserve"> </w:t>
      </w:r>
      <w:proofErr w:type="spellStart"/>
      <w:r w:rsidRPr="00A61AD9">
        <w:t>Ấn</w:t>
      </w:r>
      <w:proofErr w:type="spellEnd"/>
      <w:r w:rsidRPr="00A61AD9">
        <w:t xml:space="preserve"> Độ, Cho </w:t>
      </w:r>
      <w:proofErr w:type="spellStart"/>
      <w:r w:rsidRPr="00A61AD9">
        <w:t>vay</w:t>
      </w:r>
      <w:proofErr w:type="spellEnd"/>
      <w:r w:rsidRPr="00A61AD9">
        <w:t xml:space="preserve"> </w:t>
      </w:r>
      <w:proofErr w:type="spellStart"/>
      <w:r w:rsidRPr="00A61AD9">
        <w:t>Doanh</w:t>
      </w:r>
      <w:proofErr w:type="spellEnd"/>
      <w:r w:rsidRPr="00A61AD9">
        <w:t xml:space="preserve"> nghiệp bao </w:t>
      </w:r>
      <w:proofErr w:type="spellStart"/>
      <w:r w:rsidRPr="00A61AD9">
        <w:t>gồm</w:t>
      </w:r>
      <w:proofErr w:type="spellEnd"/>
      <w:r w:rsidRPr="00A61AD9">
        <w:t xml:space="preserve"> 02 </w:t>
      </w:r>
      <w:proofErr w:type="spellStart"/>
      <w:r w:rsidRPr="00A61AD9">
        <w:t>loại</w:t>
      </w:r>
      <w:proofErr w:type="spellEnd"/>
      <w:r w:rsidRPr="00A61AD9">
        <w:t xml:space="preserve"> (Reserve Bank of India, 2018)</w:t>
      </w:r>
    </w:p>
    <w:p w14:paraId="6E64C312" w14:textId="77777777" w:rsidR="00A61AD9" w:rsidRDefault="00A61AD9" w:rsidP="00A61AD9">
      <w:pPr>
        <w:pStyle w:val="ListParagraph"/>
        <w:tabs>
          <w:tab w:val="left" w:pos="567"/>
        </w:tabs>
        <w:spacing w:before="9" w:line="350" w:lineRule="auto"/>
        <w:ind w:left="0" w:firstLine="0"/>
        <w:jc w:val="left"/>
      </w:pPr>
      <w:r>
        <w:t>là:</w:t>
      </w:r>
    </w:p>
    <w:p w14:paraId="1880C269" w14:textId="61A0B50D" w:rsidR="00A61AD9" w:rsidRDefault="003B22E0" w:rsidP="00A61AD9">
      <w:pPr>
        <w:pStyle w:val="ListParagraph"/>
        <w:tabs>
          <w:tab w:val="left" w:pos="567"/>
        </w:tabs>
        <w:spacing w:before="9" w:line="350" w:lineRule="auto"/>
        <w:ind w:left="0" w:firstLine="0"/>
        <w:jc w:val="left"/>
      </w:pPr>
      <w:r>
        <w:tab/>
      </w:r>
      <w:r w:rsidR="00A61AD9" w:rsidRPr="00A61AD9">
        <w:t>Cho</w:t>
      </w:r>
      <w:r w:rsidR="00A61AD9">
        <w:t xml:space="preserve"> </w:t>
      </w:r>
      <w:proofErr w:type="spellStart"/>
      <w:r w:rsidR="00A61AD9" w:rsidRPr="00A61AD9">
        <w:t>vay</w:t>
      </w:r>
      <w:proofErr w:type="spellEnd"/>
      <w:r w:rsidR="00A61AD9" w:rsidRPr="00A61AD9">
        <w:t xml:space="preserve"> </w:t>
      </w:r>
      <w:proofErr w:type="spellStart"/>
      <w:r w:rsidR="00A61AD9" w:rsidRPr="00A61AD9">
        <w:t>tín</w:t>
      </w:r>
      <w:proofErr w:type="spellEnd"/>
      <w:r w:rsidR="00A61AD9" w:rsidRPr="00A61AD9">
        <w:t xml:space="preserve"> </w:t>
      </w:r>
      <w:proofErr w:type="spellStart"/>
      <w:r w:rsidR="00A61AD9" w:rsidRPr="00A61AD9">
        <w:t>dụng</w:t>
      </w:r>
      <w:proofErr w:type="spellEnd"/>
      <w:r w:rsidR="00A61AD9" w:rsidRPr="00A61AD9">
        <w:t xml:space="preserve"> </w:t>
      </w:r>
      <w:proofErr w:type="spellStart"/>
      <w:r w:rsidR="00A61AD9" w:rsidRPr="00A61AD9">
        <w:t>tiền</w:t>
      </w:r>
      <w:proofErr w:type="spellEnd"/>
      <w:r w:rsidR="00A61AD9" w:rsidRPr="00A61AD9">
        <w:t xml:space="preserve"> </w:t>
      </w:r>
      <w:proofErr w:type="spellStart"/>
      <w:r w:rsidR="00A61AD9" w:rsidRPr="00A61AD9">
        <w:t>mặt</w:t>
      </w:r>
      <w:proofErr w:type="spellEnd"/>
      <w:r w:rsidR="00A61AD9" w:rsidRPr="00A61AD9">
        <w:t xml:space="preserve"> (cash credit loan): còn </w:t>
      </w:r>
      <w:proofErr w:type="spellStart"/>
      <w:r w:rsidR="00A61AD9" w:rsidRPr="00A61AD9">
        <w:t>gọi</w:t>
      </w:r>
      <w:proofErr w:type="spellEnd"/>
      <w:r w:rsidR="00A61AD9" w:rsidRPr="00A61AD9">
        <w:t xml:space="preserve"> là </w:t>
      </w:r>
      <w:proofErr w:type="spellStart"/>
      <w:r w:rsidR="00A61AD9" w:rsidRPr="00A61AD9">
        <w:t>cho</w:t>
      </w:r>
      <w:proofErr w:type="spellEnd"/>
      <w:r w:rsidR="00A61AD9" w:rsidRPr="00A61AD9">
        <w:t xml:space="preserve"> </w:t>
      </w:r>
      <w:proofErr w:type="spellStart"/>
      <w:r w:rsidR="00A61AD9" w:rsidRPr="00A61AD9">
        <w:t>vay</w:t>
      </w:r>
      <w:proofErr w:type="spellEnd"/>
      <w:r w:rsidR="00A61AD9" w:rsidRPr="00A61AD9">
        <w:t xml:space="preserve"> </w:t>
      </w:r>
      <w:proofErr w:type="spellStart"/>
      <w:r w:rsidR="00A61AD9" w:rsidRPr="00A61AD9">
        <w:t>vốn</w:t>
      </w:r>
      <w:proofErr w:type="spellEnd"/>
      <w:r w:rsidR="00A61AD9" w:rsidRPr="00A61AD9">
        <w:t xml:space="preserve"> </w:t>
      </w:r>
      <w:proofErr w:type="spellStart"/>
      <w:r w:rsidR="00A61AD9" w:rsidRPr="00A61AD9">
        <w:t>lưu</w:t>
      </w:r>
      <w:proofErr w:type="spellEnd"/>
      <w:r w:rsidR="00A61AD9" w:rsidRPr="00A61AD9">
        <w:t xml:space="preserve"> động, là một </w:t>
      </w:r>
      <w:proofErr w:type="spellStart"/>
      <w:r w:rsidR="00A61AD9" w:rsidRPr="00A61AD9">
        <w:t>khoản</w:t>
      </w:r>
      <w:proofErr w:type="spellEnd"/>
      <w:r w:rsidR="00A61AD9" w:rsidRPr="00A61AD9">
        <w:t xml:space="preserve"> </w:t>
      </w:r>
      <w:proofErr w:type="spellStart"/>
      <w:r w:rsidR="00A61AD9" w:rsidRPr="00A61AD9">
        <w:t>vay</w:t>
      </w:r>
      <w:proofErr w:type="spellEnd"/>
      <w:r w:rsidR="00A61AD9" w:rsidRPr="00A61AD9">
        <w:t xml:space="preserve"> </w:t>
      </w:r>
      <w:proofErr w:type="spellStart"/>
      <w:r w:rsidR="00A61AD9" w:rsidRPr="00A61AD9">
        <w:t>ngắn</w:t>
      </w:r>
      <w:proofErr w:type="spellEnd"/>
      <w:r w:rsidR="00A61AD9" w:rsidRPr="00A61AD9">
        <w:t xml:space="preserve"> hạn </w:t>
      </w:r>
      <w:proofErr w:type="spellStart"/>
      <w:r w:rsidR="00A61AD9" w:rsidRPr="00A61AD9">
        <w:t>phục</w:t>
      </w:r>
      <w:proofErr w:type="spellEnd"/>
      <w:r w:rsidR="00A61AD9" w:rsidRPr="00A61AD9">
        <w:t xml:space="preserve"> </w:t>
      </w:r>
      <w:proofErr w:type="spellStart"/>
      <w:r w:rsidR="00A61AD9" w:rsidRPr="00A61AD9">
        <w:t>vụ</w:t>
      </w:r>
      <w:proofErr w:type="spellEnd"/>
      <w:r w:rsidR="00A61AD9" w:rsidRPr="00A61AD9">
        <w:t xml:space="preserve"> </w:t>
      </w:r>
      <w:proofErr w:type="spellStart"/>
      <w:r w:rsidR="00A61AD9" w:rsidRPr="00A61AD9">
        <w:t>cho</w:t>
      </w:r>
      <w:proofErr w:type="spellEnd"/>
      <w:r w:rsidR="00A61AD9" w:rsidRPr="00A61AD9">
        <w:t xml:space="preserve"> </w:t>
      </w:r>
      <w:proofErr w:type="spellStart"/>
      <w:r w:rsidR="00A61AD9" w:rsidRPr="00A61AD9">
        <w:t>mục</w:t>
      </w:r>
      <w:proofErr w:type="spellEnd"/>
      <w:r w:rsidR="00A61AD9" w:rsidRPr="00A61AD9">
        <w:t xml:space="preserve"> </w:t>
      </w:r>
      <w:proofErr w:type="spellStart"/>
      <w:r w:rsidR="00A61AD9" w:rsidRPr="00A61AD9">
        <w:t>đích</w:t>
      </w:r>
      <w:proofErr w:type="spellEnd"/>
      <w:r w:rsidR="00A61AD9" w:rsidRPr="00A61AD9">
        <w:t xml:space="preserve"> </w:t>
      </w:r>
      <w:proofErr w:type="spellStart"/>
      <w:r w:rsidR="00A61AD9" w:rsidRPr="00A61AD9">
        <w:t>kinh</w:t>
      </w:r>
      <w:proofErr w:type="spellEnd"/>
      <w:r w:rsidR="00A61AD9" w:rsidRPr="00A61AD9">
        <w:t xml:space="preserve"> </w:t>
      </w:r>
      <w:proofErr w:type="spellStart"/>
      <w:r w:rsidR="00A61AD9" w:rsidRPr="00A61AD9">
        <w:t>doanh</w:t>
      </w:r>
      <w:proofErr w:type="spellEnd"/>
      <w:r w:rsidR="00A61AD9" w:rsidRPr="00A61AD9">
        <w:t xml:space="preserve"> </w:t>
      </w:r>
      <w:proofErr w:type="spellStart"/>
      <w:r w:rsidR="00A61AD9" w:rsidRPr="00A61AD9">
        <w:t>và</w:t>
      </w:r>
      <w:proofErr w:type="spellEnd"/>
      <w:r w:rsidR="00A61AD9" w:rsidRPr="00A61AD9">
        <w:t xml:space="preserve"> phụ </w:t>
      </w:r>
      <w:proofErr w:type="spellStart"/>
      <w:r w:rsidR="00A61AD9" w:rsidRPr="00A61AD9">
        <w:t>thuộc</w:t>
      </w:r>
      <w:proofErr w:type="spellEnd"/>
      <w:r w:rsidR="00A61AD9">
        <w:t xml:space="preserve"> vào </w:t>
      </w:r>
      <w:proofErr w:type="spellStart"/>
      <w:r w:rsidR="00A61AD9" w:rsidRPr="00A61AD9">
        <w:t>lượng</w:t>
      </w:r>
      <w:proofErr w:type="spellEnd"/>
      <w:r w:rsidR="00A61AD9" w:rsidRPr="00A61AD9">
        <w:t xml:space="preserve"> hàng </w:t>
      </w:r>
      <w:proofErr w:type="spellStart"/>
      <w:r w:rsidR="00A61AD9" w:rsidRPr="00A61AD9">
        <w:t>tồn</w:t>
      </w:r>
      <w:proofErr w:type="spellEnd"/>
      <w:r w:rsidR="00A61AD9" w:rsidRPr="00A61AD9">
        <w:t xml:space="preserve"> </w:t>
      </w:r>
      <w:proofErr w:type="spellStart"/>
      <w:r w:rsidR="00A61AD9" w:rsidRPr="00A61AD9">
        <w:t>kho</w:t>
      </w:r>
      <w:proofErr w:type="spellEnd"/>
      <w:r w:rsidR="00A61AD9" w:rsidRPr="00A61AD9">
        <w:t>.</w:t>
      </w:r>
    </w:p>
    <w:p w14:paraId="26474083" w14:textId="6D4E956D" w:rsidR="00A61AD9" w:rsidRDefault="003B22E0" w:rsidP="00A61AD9">
      <w:pPr>
        <w:pStyle w:val="ListParagraph"/>
        <w:tabs>
          <w:tab w:val="left" w:pos="567"/>
        </w:tabs>
        <w:spacing w:before="9" w:line="350" w:lineRule="auto"/>
        <w:ind w:left="0" w:firstLine="0"/>
        <w:jc w:val="left"/>
      </w:pPr>
      <w:r>
        <w:lastRenderedPageBreak/>
        <w:tab/>
      </w:r>
      <w:r w:rsidR="00A61AD9" w:rsidRPr="00A61AD9">
        <w:t xml:space="preserve">Cho </w:t>
      </w:r>
      <w:proofErr w:type="spellStart"/>
      <w:r w:rsidR="00A61AD9" w:rsidRPr="00A61AD9">
        <w:t>vay</w:t>
      </w:r>
      <w:proofErr w:type="spellEnd"/>
      <w:r w:rsidR="00A61AD9" w:rsidRPr="00A61AD9">
        <w:t xml:space="preserve"> có </w:t>
      </w:r>
      <w:proofErr w:type="spellStart"/>
      <w:r w:rsidR="00A61AD9" w:rsidRPr="00A61AD9">
        <w:t>kỳ</w:t>
      </w:r>
      <w:proofErr w:type="spellEnd"/>
      <w:r w:rsidR="00A61AD9" w:rsidRPr="00A61AD9">
        <w:t xml:space="preserve"> hạn</w:t>
      </w:r>
      <w:r w:rsidR="00A61AD9">
        <w:t xml:space="preserve"> </w:t>
      </w:r>
      <w:r w:rsidR="00A61AD9" w:rsidRPr="00A61AD9">
        <w:t>(term loan): là</w:t>
      </w:r>
      <w:r w:rsidR="00A61AD9">
        <w:t xml:space="preserve"> </w:t>
      </w:r>
      <w:proofErr w:type="spellStart"/>
      <w:r w:rsidR="00A61AD9" w:rsidRPr="00A61AD9">
        <w:t>khoản</w:t>
      </w:r>
      <w:proofErr w:type="spellEnd"/>
      <w:r w:rsidR="00A61AD9" w:rsidRPr="00A61AD9">
        <w:t xml:space="preserve"> </w:t>
      </w:r>
      <w:proofErr w:type="spellStart"/>
      <w:r w:rsidR="00A61AD9" w:rsidRPr="00A61AD9">
        <w:t>vay</w:t>
      </w:r>
      <w:proofErr w:type="spellEnd"/>
      <w:r w:rsidR="00A61AD9" w:rsidRPr="00A61AD9">
        <w:t xml:space="preserve"> </w:t>
      </w:r>
      <w:proofErr w:type="spellStart"/>
      <w:r w:rsidR="00A61AD9" w:rsidRPr="00A61AD9">
        <w:t>dài</w:t>
      </w:r>
      <w:proofErr w:type="spellEnd"/>
      <w:r w:rsidR="00A61AD9" w:rsidRPr="00A61AD9">
        <w:t xml:space="preserve"> hạn từ5-7 </w:t>
      </w:r>
      <w:proofErr w:type="spellStart"/>
      <w:r w:rsidR="00A61AD9" w:rsidRPr="00A61AD9">
        <w:t>năm</w:t>
      </w:r>
      <w:proofErr w:type="spellEnd"/>
      <w:r w:rsidR="00A61AD9" w:rsidRPr="00A61AD9">
        <w:t xml:space="preserve"> </w:t>
      </w:r>
      <w:proofErr w:type="spellStart"/>
      <w:r w:rsidR="00A61AD9" w:rsidRPr="00A61AD9">
        <w:t>nhằm</w:t>
      </w:r>
      <w:proofErr w:type="spellEnd"/>
      <w:r w:rsidR="00A61AD9" w:rsidRPr="00A61AD9">
        <w:t xml:space="preserve"> </w:t>
      </w:r>
      <w:proofErr w:type="spellStart"/>
      <w:r w:rsidR="00A61AD9" w:rsidRPr="00A61AD9">
        <w:t>tài</w:t>
      </w:r>
      <w:proofErr w:type="spellEnd"/>
      <w:r w:rsidR="00A61AD9" w:rsidRPr="00A61AD9">
        <w:t xml:space="preserve"> trợ DN mua </w:t>
      </w:r>
      <w:proofErr w:type="spellStart"/>
      <w:r w:rsidR="00A61AD9" w:rsidRPr="00A61AD9">
        <w:t>sắm</w:t>
      </w:r>
      <w:proofErr w:type="spellEnd"/>
      <w:r w:rsidR="00A61AD9" w:rsidRPr="00A61AD9">
        <w:t xml:space="preserve"> </w:t>
      </w:r>
      <w:proofErr w:type="spellStart"/>
      <w:r w:rsidR="00A61AD9" w:rsidRPr="00A61AD9">
        <w:t>thiết</w:t>
      </w:r>
      <w:proofErr w:type="spellEnd"/>
      <w:r w:rsidR="00A61AD9" w:rsidRPr="00A61AD9">
        <w:t xml:space="preserve"> bị, nhà </w:t>
      </w:r>
      <w:proofErr w:type="spellStart"/>
      <w:r w:rsidR="00A61AD9" w:rsidRPr="00A61AD9">
        <w:t>xưởng</w:t>
      </w:r>
      <w:proofErr w:type="spellEnd"/>
      <w:r w:rsidR="00A61AD9" w:rsidRPr="00A61AD9">
        <w:t xml:space="preserve">, </w:t>
      </w:r>
      <w:proofErr w:type="spellStart"/>
      <w:r w:rsidR="00A61AD9" w:rsidRPr="00A61AD9">
        <w:t>mở</w:t>
      </w:r>
      <w:proofErr w:type="spellEnd"/>
      <w:r w:rsidR="00A61AD9" w:rsidRPr="00A61AD9">
        <w:t xml:space="preserve"> </w:t>
      </w:r>
      <w:proofErr w:type="spellStart"/>
      <w:r w:rsidR="00A61AD9" w:rsidRPr="00A61AD9">
        <w:t>rộng</w:t>
      </w:r>
      <w:proofErr w:type="spellEnd"/>
      <w:r w:rsidR="00A61AD9" w:rsidRPr="00A61AD9">
        <w:t xml:space="preserve"> </w:t>
      </w:r>
      <w:proofErr w:type="spellStart"/>
      <w:r w:rsidR="00A61AD9" w:rsidRPr="00A61AD9">
        <w:t>kinh</w:t>
      </w:r>
      <w:proofErr w:type="spellEnd"/>
      <w:r w:rsidR="00A61AD9" w:rsidRPr="00A61AD9">
        <w:t xml:space="preserve"> </w:t>
      </w:r>
      <w:proofErr w:type="spellStart"/>
      <w:proofErr w:type="gramStart"/>
      <w:r w:rsidR="00A61AD9" w:rsidRPr="00A61AD9">
        <w:t>doanh</w:t>
      </w:r>
      <w:proofErr w:type="spellEnd"/>
      <w:r w:rsidR="00A61AD9" w:rsidRPr="00A61AD9">
        <w:t>,…</w:t>
      </w:r>
      <w:proofErr w:type="gramEnd"/>
    </w:p>
    <w:p w14:paraId="6FCDF81D" w14:textId="77777777" w:rsidR="00A61AD9" w:rsidRPr="00A61AD9" w:rsidRDefault="00A61AD9" w:rsidP="003B22E0">
      <w:pPr>
        <w:ind w:firstLine="567"/>
      </w:pPr>
      <w:proofErr w:type="spellStart"/>
      <w:r w:rsidRPr="00A61AD9">
        <w:t>Tại</w:t>
      </w:r>
      <w:proofErr w:type="spellEnd"/>
      <w:r>
        <w:t xml:space="preserve"> </w:t>
      </w:r>
      <w:r w:rsidRPr="00A61AD9">
        <w:t xml:space="preserve">Việt Nam, </w:t>
      </w:r>
      <w:proofErr w:type="spellStart"/>
      <w:r w:rsidRPr="00A61AD9">
        <w:t>theo</w:t>
      </w:r>
      <w:proofErr w:type="spellEnd"/>
      <w:r w:rsidRPr="00A61AD9">
        <w:t xml:space="preserve"> </w:t>
      </w:r>
      <w:proofErr w:type="spellStart"/>
      <w:r w:rsidRPr="00A61AD9">
        <w:t>Thông</w:t>
      </w:r>
      <w:proofErr w:type="spellEnd"/>
      <w:r w:rsidRPr="00A61AD9">
        <w:t xml:space="preserve"> </w:t>
      </w:r>
      <w:proofErr w:type="spellStart"/>
      <w:r w:rsidRPr="00A61AD9">
        <w:t>tư</w:t>
      </w:r>
      <w:proofErr w:type="spellEnd"/>
      <w:r w:rsidRPr="00A61AD9">
        <w:t xml:space="preserve"> 39/2016/TT-NHNN có </w:t>
      </w:r>
      <w:proofErr w:type="spellStart"/>
      <w:r w:rsidRPr="00A61AD9">
        <w:t>hiệu</w:t>
      </w:r>
      <w:proofErr w:type="spellEnd"/>
      <w:r w:rsidRPr="00A61AD9">
        <w:t xml:space="preserve"> </w:t>
      </w:r>
      <w:proofErr w:type="spellStart"/>
      <w:r w:rsidRPr="00A61AD9">
        <w:t>lực</w:t>
      </w:r>
      <w:proofErr w:type="spellEnd"/>
      <w:r w:rsidRPr="00A61AD9">
        <w:t xml:space="preserve"> </w:t>
      </w:r>
      <w:proofErr w:type="spellStart"/>
      <w:r w:rsidRPr="00A61AD9">
        <w:t>từ</w:t>
      </w:r>
      <w:proofErr w:type="spellEnd"/>
      <w:r w:rsidRPr="00A61AD9">
        <w:t xml:space="preserve"> ngày 15/03/2017</w:t>
      </w:r>
      <w:r>
        <w:t xml:space="preserve"> </w:t>
      </w:r>
      <w:proofErr w:type="spellStart"/>
      <w:r w:rsidRPr="00A61AD9">
        <w:t>quy</w:t>
      </w:r>
      <w:proofErr w:type="spellEnd"/>
      <w:r w:rsidRPr="00A61AD9">
        <w:t xml:space="preserve"> định về hoạt động </w:t>
      </w:r>
      <w:proofErr w:type="spellStart"/>
      <w:r w:rsidRPr="00A61AD9">
        <w:t>cho</w:t>
      </w:r>
      <w:proofErr w:type="spellEnd"/>
      <w:r w:rsidRPr="00A61AD9">
        <w:t xml:space="preserve"> </w:t>
      </w:r>
      <w:proofErr w:type="spellStart"/>
      <w:r w:rsidRPr="00A61AD9">
        <w:t>vay</w:t>
      </w:r>
      <w:proofErr w:type="spellEnd"/>
      <w:r w:rsidRPr="00A61AD9">
        <w:t xml:space="preserve"> </w:t>
      </w:r>
      <w:proofErr w:type="spellStart"/>
      <w:r w:rsidRPr="00A61AD9">
        <w:t>của</w:t>
      </w:r>
      <w:proofErr w:type="spellEnd"/>
      <w:r w:rsidRPr="00A61AD9">
        <w:t xml:space="preserve"> </w:t>
      </w:r>
      <w:proofErr w:type="spellStart"/>
      <w:r w:rsidRPr="00A61AD9">
        <w:t>tổ</w:t>
      </w:r>
      <w:proofErr w:type="spellEnd"/>
      <w:r w:rsidRPr="00A61AD9">
        <w:t xml:space="preserve"> </w:t>
      </w:r>
      <w:proofErr w:type="spellStart"/>
      <w:r w:rsidRPr="00A61AD9">
        <w:t>chức</w:t>
      </w:r>
      <w:proofErr w:type="spellEnd"/>
      <w:r w:rsidRPr="00A61AD9">
        <w:t xml:space="preserve"> </w:t>
      </w:r>
      <w:proofErr w:type="spellStart"/>
      <w:r w:rsidRPr="00A61AD9">
        <w:t>tín</w:t>
      </w:r>
      <w:proofErr w:type="spellEnd"/>
      <w:r w:rsidRPr="00A61AD9">
        <w:t xml:space="preserve"> </w:t>
      </w:r>
      <w:proofErr w:type="spellStart"/>
      <w:r w:rsidRPr="00A61AD9">
        <w:t>dụng</w:t>
      </w:r>
      <w:proofErr w:type="spellEnd"/>
      <w:r w:rsidRPr="00A61AD9">
        <w:t xml:space="preserve">, chi </w:t>
      </w:r>
      <w:proofErr w:type="spellStart"/>
      <w:r w:rsidRPr="00A61AD9">
        <w:t>nhánh</w:t>
      </w:r>
      <w:proofErr w:type="spellEnd"/>
      <w:r w:rsidRPr="00A61AD9">
        <w:t xml:space="preserve"> ngân hàng nước ngoài đối </w:t>
      </w:r>
      <w:proofErr w:type="spellStart"/>
      <w:r w:rsidRPr="00A61AD9">
        <w:t>với</w:t>
      </w:r>
      <w:proofErr w:type="spellEnd"/>
      <w:r w:rsidRPr="00A61AD9">
        <w:t xml:space="preserve"> </w:t>
      </w:r>
      <w:proofErr w:type="spellStart"/>
      <w:r w:rsidRPr="00A61AD9">
        <w:t>khách</w:t>
      </w:r>
      <w:proofErr w:type="spellEnd"/>
      <w:r w:rsidRPr="00A61AD9">
        <w:t xml:space="preserve"> hàng, Cho </w:t>
      </w:r>
      <w:proofErr w:type="spellStart"/>
      <w:r w:rsidRPr="00A61AD9">
        <w:t>vay</w:t>
      </w:r>
      <w:proofErr w:type="spellEnd"/>
      <w:r w:rsidRPr="00A61AD9">
        <w:t xml:space="preserve"> </w:t>
      </w:r>
      <w:proofErr w:type="spellStart"/>
      <w:r w:rsidRPr="00A61AD9">
        <w:t>Doanh</w:t>
      </w:r>
      <w:proofErr w:type="spellEnd"/>
      <w:r w:rsidRPr="00A61AD9">
        <w:t xml:space="preserve"> nghiệp được phân </w:t>
      </w:r>
      <w:proofErr w:type="spellStart"/>
      <w:r w:rsidRPr="00A61AD9">
        <w:t>thành</w:t>
      </w:r>
      <w:proofErr w:type="spellEnd"/>
      <w:r w:rsidRPr="00A61AD9">
        <w:t xml:space="preserve"> </w:t>
      </w:r>
      <w:proofErr w:type="spellStart"/>
      <w:r w:rsidRPr="00A61AD9">
        <w:t>các</w:t>
      </w:r>
      <w:proofErr w:type="spellEnd"/>
      <w:r w:rsidRPr="00A61AD9">
        <w:t xml:space="preserve"> </w:t>
      </w:r>
      <w:proofErr w:type="spellStart"/>
      <w:r w:rsidRPr="00A61AD9">
        <w:t>loại</w:t>
      </w:r>
      <w:proofErr w:type="spellEnd"/>
      <w:r w:rsidRPr="00A61AD9">
        <w:t xml:space="preserve"> như </w:t>
      </w:r>
      <w:proofErr w:type="spellStart"/>
      <w:r w:rsidRPr="00A61AD9">
        <w:t>sau</w:t>
      </w:r>
      <w:proofErr w:type="spellEnd"/>
      <w:r w:rsidRPr="00A61AD9">
        <w:t>:</w:t>
      </w:r>
    </w:p>
    <w:p w14:paraId="052F62A7" w14:textId="1E32FA9A" w:rsidR="00693178" w:rsidRDefault="00693178" w:rsidP="00E53690">
      <w:pPr>
        <w:tabs>
          <w:tab w:val="left" w:pos="1597"/>
        </w:tabs>
        <w:spacing w:before="4" w:line="240" w:lineRule="auto"/>
        <w:jc w:val="left"/>
      </w:pPr>
      <w:bookmarkStart w:id="84" w:name="_bookmark22"/>
      <w:bookmarkEnd w:id="84"/>
      <w:r>
        <w:rPr>
          <w:b/>
        </w:rPr>
        <w:t xml:space="preserve">a. </w:t>
      </w:r>
      <w:proofErr w:type="spellStart"/>
      <w:r w:rsidRPr="00693178">
        <w:rPr>
          <w:b/>
        </w:rPr>
        <w:t>Căn</w:t>
      </w:r>
      <w:proofErr w:type="spellEnd"/>
      <w:r w:rsidRPr="00693178">
        <w:rPr>
          <w:b/>
        </w:rPr>
        <w:t xml:space="preserve"> </w:t>
      </w:r>
      <w:proofErr w:type="spellStart"/>
      <w:r w:rsidRPr="00693178">
        <w:rPr>
          <w:b/>
        </w:rPr>
        <w:t>cứ</w:t>
      </w:r>
      <w:proofErr w:type="spellEnd"/>
      <w:r w:rsidRPr="00693178">
        <w:rPr>
          <w:b/>
        </w:rPr>
        <w:t xml:space="preserve"> vào thời hạn </w:t>
      </w:r>
      <w:proofErr w:type="spellStart"/>
      <w:r w:rsidRPr="00693178">
        <w:rPr>
          <w:b/>
        </w:rPr>
        <w:t>cho</w:t>
      </w:r>
      <w:proofErr w:type="spellEnd"/>
      <w:r w:rsidRPr="00693178">
        <w:rPr>
          <w:b/>
        </w:rPr>
        <w:t xml:space="preserve"> </w:t>
      </w:r>
      <w:proofErr w:type="spellStart"/>
      <w:r w:rsidRPr="00693178">
        <w:rPr>
          <w:b/>
        </w:rPr>
        <w:t>vay</w:t>
      </w:r>
      <w:proofErr w:type="spellEnd"/>
      <w:r w:rsidRPr="00693178">
        <w:rPr>
          <w:b/>
        </w:rPr>
        <w:t xml:space="preserve"> </w:t>
      </w:r>
      <w:r>
        <w:t>(</w:t>
      </w:r>
      <w:proofErr w:type="spellStart"/>
      <w:r>
        <w:t>Điều</w:t>
      </w:r>
      <w:proofErr w:type="spellEnd"/>
      <w:r w:rsidRPr="00693178">
        <w:rPr>
          <w:spacing w:val="-4"/>
        </w:rPr>
        <w:t xml:space="preserve"> </w:t>
      </w:r>
      <w:r>
        <w:t>10)</w:t>
      </w:r>
    </w:p>
    <w:p w14:paraId="05E85F63" w14:textId="0CFE7BC3" w:rsidR="00693178" w:rsidRPr="00A61AD9" w:rsidRDefault="00693178" w:rsidP="00A61AD9">
      <w:pPr>
        <w:pStyle w:val="ListParagraph"/>
        <w:spacing w:before="151" w:line="240" w:lineRule="auto"/>
        <w:ind w:left="0" w:firstLine="720"/>
        <w:jc w:val="left"/>
      </w:pPr>
      <w:r>
        <w:t xml:space="preserve">Cho </w:t>
      </w:r>
      <w:proofErr w:type="spellStart"/>
      <w:r>
        <w:t>vay</w:t>
      </w:r>
      <w:proofErr w:type="spellEnd"/>
      <w:r>
        <w:t xml:space="preserve"> </w:t>
      </w:r>
      <w:proofErr w:type="spellStart"/>
      <w:r>
        <w:t>ngắn</w:t>
      </w:r>
      <w:proofErr w:type="spellEnd"/>
      <w:r>
        <w:t xml:space="preserve"> hạn: là </w:t>
      </w:r>
      <w:proofErr w:type="spellStart"/>
      <w:r>
        <w:t>các</w:t>
      </w:r>
      <w:proofErr w:type="spellEnd"/>
      <w:r>
        <w:t xml:space="preserve"> </w:t>
      </w:r>
      <w:proofErr w:type="spellStart"/>
      <w:r>
        <w:t>khoản</w:t>
      </w:r>
      <w:proofErr w:type="spellEnd"/>
      <w:r>
        <w:t xml:space="preserve"> </w:t>
      </w:r>
      <w:proofErr w:type="spellStart"/>
      <w:r>
        <w:t>vay</w:t>
      </w:r>
      <w:proofErr w:type="spellEnd"/>
      <w:r>
        <w:t xml:space="preserve"> có thời hạn </w:t>
      </w:r>
      <w:proofErr w:type="spellStart"/>
      <w:r>
        <w:t>cho</w:t>
      </w:r>
      <w:proofErr w:type="spellEnd"/>
      <w:r>
        <w:t xml:space="preserve"> </w:t>
      </w:r>
      <w:proofErr w:type="spellStart"/>
      <w:r>
        <w:t>vay</w:t>
      </w:r>
      <w:proofErr w:type="spellEnd"/>
      <w:r>
        <w:t xml:space="preserve"> tối đa 01 (một)</w:t>
      </w:r>
      <w:r>
        <w:rPr>
          <w:spacing w:val="-30"/>
        </w:rPr>
        <w:t xml:space="preserve"> </w:t>
      </w:r>
      <w:proofErr w:type="spellStart"/>
      <w:r w:rsidR="00A61AD9">
        <w:t>năm</w:t>
      </w:r>
      <w:proofErr w:type="spellEnd"/>
      <w:r w:rsidR="00A61AD9">
        <w:t>.</w:t>
      </w:r>
    </w:p>
    <w:p w14:paraId="3EA00DB7" w14:textId="711007E6" w:rsidR="00693178" w:rsidRPr="00A61AD9" w:rsidRDefault="00693178" w:rsidP="00A61AD9">
      <w:pPr>
        <w:pStyle w:val="ListParagraph"/>
        <w:spacing w:before="149" w:line="350" w:lineRule="auto"/>
        <w:ind w:left="0" w:firstLine="720"/>
        <w:jc w:val="left"/>
      </w:pPr>
      <w:r>
        <w:t>Cho</w:t>
      </w:r>
      <w:r>
        <w:rPr>
          <w:spacing w:val="-8"/>
        </w:rPr>
        <w:t xml:space="preserve"> </w:t>
      </w:r>
      <w:proofErr w:type="spellStart"/>
      <w:r>
        <w:t>vay</w:t>
      </w:r>
      <w:proofErr w:type="spellEnd"/>
      <w:r>
        <w:rPr>
          <w:spacing w:val="-11"/>
        </w:rPr>
        <w:t xml:space="preserve"> </w:t>
      </w:r>
      <w:r>
        <w:t>trung</w:t>
      </w:r>
      <w:r>
        <w:rPr>
          <w:spacing w:val="-8"/>
        </w:rPr>
        <w:t xml:space="preserve"> </w:t>
      </w:r>
      <w:r>
        <w:t>hạn:</w:t>
      </w:r>
      <w:r>
        <w:rPr>
          <w:spacing w:val="-8"/>
        </w:rPr>
        <w:t xml:space="preserve"> </w:t>
      </w:r>
      <w:r>
        <w:t>là</w:t>
      </w:r>
      <w:r>
        <w:rPr>
          <w:spacing w:val="-5"/>
        </w:rPr>
        <w:t xml:space="preserve"> </w:t>
      </w:r>
      <w:proofErr w:type="spellStart"/>
      <w:r>
        <w:t>các</w:t>
      </w:r>
      <w:proofErr w:type="spellEnd"/>
      <w:r>
        <w:rPr>
          <w:spacing w:val="-8"/>
        </w:rPr>
        <w:t xml:space="preserve"> </w:t>
      </w:r>
      <w:proofErr w:type="spellStart"/>
      <w:r>
        <w:t>khoản</w:t>
      </w:r>
      <w:proofErr w:type="spellEnd"/>
      <w:r>
        <w:rPr>
          <w:spacing w:val="-6"/>
        </w:rPr>
        <w:t xml:space="preserve"> </w:t>
      </w:r>
      <w:proofErr w:type="spellStart"/>
      <w:r>
        <w:t>vay</w:t>
      </w:r>
      <w:proofErr w:type="spellEnd"/>
      <w:r>
        <w:rPr>
          <w:spacing w:val="-11"/>
        </w:rPr>
        <w:t xml:space="preserve"> </w:t>
      </w:r>
      <w:r>
        <w:t>có</w:t>
      </w:r>
      <w:r>
        <w:rPr>
          <w:spacing w:val="-5"/>
        </w:rPr>
        <w:t xml:space="preserve"> </w:t>
      </w:r>
      <w:r>
        <w:t>thời</w:t>
      </w:r>
      <w:r>
        <w:rPr>
          <w:spacing w:val="-6"/>
        </w:rPr>
        <w:t xml:space="preserve"> </w:t>
      </w:r>
      <w:r>
        <w:t>hạn</w:t>
      </w:r>
      <w:r>
        <w:rPr>
          <w:spacing w:val="-8"/>
        </w:rPr>
        <w:t xml:space="preserve"> </w:t>
      </w:r>
      <w:proofErr w:type="spellStart"/>
      <w:r>
        <w:t>cho</w:t>
      </w:r>
      <w:proofErr w:type="spellEnd"/>
      <w:r>
        <w:rPr>
          <w:spacing w:val="-6"/>
        </w:rPr>
        <w:t xml:space="preserve"> </w:t>
      </w:r>
      <w:proofErr w:type="spellStart"/>
      <w:r>
        <w:t>vay</w:t>
      </w:r>
      <w:proofErr w:type="spellEnd"/>
      <w:r>
        <w:rPr>
          <w:spacing w:val="-10"/>
        </w:rPr>
        <w:t xml:space="preserve"> </w:t>
      </w:r>
      <w:r>
        <w:t>trên</w:t>
      </w:r>
      <w:r>
        <w:rPr>
          <w:spacing w:val="-5"/>
        </w:rPr>
        <w:t xml:space="preserve"> </w:t>
      </w:r>
      <w:r>
        <w:t>01</w:t>
      </w:r>
      <w:r>
        <w:rPr>
          <w:spacing w:val="-8"/>
        </w:rPr>
        <w:t xml:space="preserve"> </w:t>
      </w:r>
      <w:r>
        <w:t>(một)</w:t>
      </w:r>
      <w:r>
        <w:rPr>
          <w:spacing w:val="-6"/>
        </w:rPr>
        <w:t xml:space="preserve"> </w:t>
      </w:r>
      <w:proofErr w:type="spellStart"/>
      <w:r>
        <w:t>năm</w:t>
      </w:r>
      <w:proofErr w:type="spellEnd"/>
      <w:r>
        <w:rPr>
          <w:spacing w:val="-7"/>
        </w:rPr>
        <w:t xml:space="preserve"> </w:t>
      </w:r>
      <w:proofErr w:type="spellStart"/>
      <w:r>
        <w:t>và</w:t>
      </w:r>
      <w:proofErr w:type="spellEnd"/>
      <w:r>
        <w:t xml:space="preserve"> tối đa 05 (</w:t>
      </w:r>
      <w:proofErr w:type="spellStart"/>
      <w:r>
        <w:t>năm</w:t>
      </w:r>
      <w:proofErr w:type="spellEnd"/>
      <w:r>
        <w:t>)</w:t>
      </w:r>
      <w:r>
        <w:rPr>
          <w:spacing w:val="-5"/>
        </w:rPr>
        <w:t xml:space="preserve"> </w:t>
      </w:r>
      <w:proofErr w:type="spellStart"/>
      <w:r w:rsidR="00A61AD9">
        <w:t>năm</w:t>
      </w:r>
      <w:proofErr w:type="spellEnd"/>
      <w:r w:rsidR="00A61AD9">
        <w:t>.</w:t>
      </w:r>
    </w:p>
    <w:p w14:paraId="1D3AFA87" w14:textId="77777777" w:rsidR="00693178" w:rsidRDefault="00693178" w:rsidP="00A61AD9">
      <w:pPr>
        <w:pStyle w:val="ListParagraph"/>
        <w:spacing w:before="14" w:line="240" w:lineRule="auto"/>
        <w:ind w:left="0" w:firstLine="720"/>
        <w:jc w:val="left"/>
      </w:pPr>
      <w:r>
        <w:t xml:space="preserve">Cho </w:t>
      </w:r>
      <w:proofErr w:type="spellStart"/>
      <w:r>
        <w:t>vay</w:t>
      </w:r>
      <w:proofErr w:type="spellEnd"/>
      <w:r>
        <w:t xml:space="preserve"> </w:t>
      </w:r>
      <w:proofErr w:type="spellStart"/>
      <w:r>
        <w:t>dài</w:t>
      </w:r>
      <w:proofErr w:type="spellEnd"/>
      <w:r>
        <w:t xml:space="preserve"> hạn: là </w:t>
      </w:r>
      <w:proofErr w:type="spellStart"/>
      <w:r>
        <w:t>các</w:t>
      </w:r>
      <w:proofErr w:type="spellEnd"/>
      <w:r>
        <w:t xml:space="preserve"> </w:t>
      </w:r>
      <w:proofErr w:type="spellStart"/>
      <w:r>
        <w:t>khoản</w:t>
      </w:r>
      <w:proofErr w:type="spellEnd"/>
      <w:r>
        <w:t xml:space="preserve"> </w:t>
      </w:r>
      <w:proofErr w:type="spellStart"/>
      <w:r>
        <w:t>vay</w:t>
      </w:r>
      <w:proofErr w:type="spellEnd"/>
      <w:r>
        <w:t xml:space="preserve"> có thời hạn </w:t>
      </w:r>
      <w:proofErr w:type="spellStart"/>
      <w:r>
        <w:t>cho</w:t>
      </w:r>
      <w:proofErr w:type="spellEnd"/>
      <w:r>
        <w:t xml:space="preserve"> </w:t>
      </w:r>
      <w:proofErr w:type="spellStart"/>
      <w:r>
        <w:t>vay</w:t>
      </w:r>
      <w:proofErr w:type="spellEnd"/>
      <w:r>
        <w:t xml:space="preserve"> trên 05 (</w:t>
      </w:r>
      <w:proofErr w:type="spellStart"/>
      <w:r>
        <w:t>năm</w:t>
      </w:r>
      <w:proofErr w:type="spellEnd"/>
      <w:r>
        <w:t>)</w:t>
      </w:r>
      <w:r>
        <w:rPr>
          <w:spacing w:val="-18"/>
        </w:rPr>
        <w:t xml:space="preserve"> </w:t>
      </w:r>
      <w:proofErr w:type="spellStart"/>
      <w:r>
        <w:t>năm</w:t>
      </w:r>
      <w:proofErr w:type="spellEnd"/>
      <w:r>
        <w:t>.</w:t>
      </w:r>
    </w:p>
    <w:p w14:paraId="7AA9C6BC" w14:textId="10C021C1" w:rsidR="00693178" w:rsidRDefault="00693178" w:rsidP="00A61AD9">
      <w:pPr>
        <w:spacing w:before="148" w:line="240" w:lineRule="auto"/>
        <w:jc w:val="left"/>
      </w:pPr>
      <w:bookmarkStart w:id="85" w:name="_bookmark23"/>
      <w:bookmarkEnd w:id="85"/>
      <w:r>
        <w:rPr>
          <w:b/>
        </w:rPr>
        <w:t xml:space="preserve">b. </w:t>
      </w:r>
      <w:proofErr w:type="spellStart"/>
      <w:r w:rsidRPr="00693178">
        <w:rPr>
          <w:b/>
        </w:rPr>
        <w:t>Căn</w:t>
      </w:r>
      <w:proofErr w:type="spellEnd"/>
      <w:r w:rsidRPr="00693178">
        <w:rPr>
          <w:b/>
        </w:rPr>
        <w:t xml:space="preserve"> </w:t>
      </w:r>
      <w:proofErr w:type="spellStart"/>
      <w:r w:rsidRPr="00693178">
        <w:rPr>
          <w:b/>
        </w:rPr>
        <w:t>cứ</w:t>
      </w:r>
      <w:proofErr w:type="spellEnd"/>
      <w:r w:rsidRPr="00693178">
        <w:rPr>
          <w:b/>
        </w:rPr>
        <w:t xml:space="preserve"> vào </w:t>
      </w:r>
      <w:proofErr w:type="spellStart"/>
      <w:r w:rsidRPr="00693178">
        <w:rPr>
          <w:b/>
        </w:rPr>
        <w:t>phương</w:t>
      </w:r>
      <w:proofErr w:type="spellEnd"/>
      <w:r w:rsidRPr="00693178">
        <w:rPr>
          <w:b/>
        </w:rPr>
        <w:t xml:space="preserve"> thức </w:t>
      </w:r>
      <w:proofErr w:type="spellStart"/>
      <w:r w:rsidRPr="00693178">
        <w:rPr>
          <w:b/>
        </w:rPr>
        <w:t>cho</w:t>
      </w:r>
      <w:proofErr w:type="spellEnd"/>
      <w:r w:rsidRPr="00693178">
        <w:rPr>
          <w:b/>
        </w:rPr>
        <w:t xml:space="preserve"> </w:t>
      </w:r>
      <w:proofErr w:type="spellStart"/>
      <w:r w:rsidRPr="00693178">
        <w:rPr>
          <w:b/>
        </w:rPr>
        <w:t>vay</w:t>
      </w:r>
      <w:proofErr w:type="spellEnd"/>
      <w:r w:rsidRPr="00693178">
        <w:rPr>
          <w:b/>
        </w:rPr>
        <w:t xml:space="preserve"> </w:t>
      </w:r>
      <w:r>
        <w:t>(</w:t>
      </w:r>
      <w:proofErr w:type="spellStart"/>
      <w:r>
        <w:t>Điều</w:t>
      </w:r>
      <w:proofErr w:type="spellEnd"/>
      <w:r>
        <w:t xml:space="preserve"> 27)</w:t>
      </w:r>
    </w:p>
    <w:p w14:paraId="5E3A1541" w14:textId="0597B418" w:rsidR="00693178" w:rsidRPr="00A61AD9" w:rsidRDefault="00693178" w:rsidP="00A61AD9">
      <w:pPr>
        <w:pStyle w:val="ListParagraph"/>
        <w:spacing w:before="151" w:line="350" w:lineRule="auto"/>
        <w:ind w:left="0" w:firstLine="720"/>
      </w:pPr>
      <w:r>
        <w:t xml:space="preserve">Cho </w:t>
      </w:r>
      <w:proofErr w:type="spellStart"/>
      <w:r>
        <w:t>vay</w:t>
      </w:r>
      <w:proofErr w:type="spellEnd"/>
      <w:r>
        <w:t xml:space="preserve"> </w:t>
      </w:r>
      <w:proofErr w:type="spellStart"/>
      <w:r>
        <w:t>từng</w:t>
      </w:r>
      <w:proofErr w:type="spellEnd"/>
      <w:r>
        <w:t xml:space="preserve"> lần: </w:t>
      </w:r>
      <w:proofErr w:type="spellStart"/>
      <w:r>
        <w:t>Mỗi</w:t>
      </w:r>
      <w:proofErr w:type="spellEnd"/>
      <w:r>
        <w:t xml:space="preserve"> lần </w:t>
      </w:r>
      <w:proofErr w:type="spellStart"/>
      <w:r>
        <w:t>cho</w:t>
      </w:r>
      <w:proofErr w:type="spellEnd"/>
      <w:r>
        <w:t xml:space="preserve"> </w:t>
      </w:r>
      <w:proofErr w:type="spellStart"/>
      <w:r>
        <w:t>vay</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khách</w:t>
      </w:r>
      <w:proofErr w:type="spellEnd"/>
      <w:r>
        <w:t xml:space="preserve"> hàng </w:t>
      </w:r>
      <w:proofErr w:type="spellStart"/>
      <w:r>
        <w:t>thực</w:t>
      </w:r>
      <w:proofErr w:type="spellEnd"/>
      <w:r>
        <w:t xml:space="preserve"> hiện </w:t>
      </w:r>
      <w:proofErr w:type="spellStart"/>
      <w:r>
        <w:t>thủ</w:t>
      </w:r>
      <w:proofErr w:type="spellEnd"/>
      <w:r>
        <w:t xml:space="preserve"> tục </w:t>
      </w:r>
      <w:proofErr w:type="spellStart"/>
      <w:r>
        <w:t>cho</w:t>
      </w:r>
      <w:proofErr w:type="spellEnd"/>
      <w:r>
        <w:t xml:space="preserve"> </w:t>
      </w:r>
      <w:proofErr w:type="spellStart"/>
      <w:r>
        <w:t>vay</w:t>
      </w:r>
      <w:proofErr w:type="spellEnd"/>
      <w:r>
        <w:t xml:space="preserve"> </w:t>
      </w:r>
      <w:proofErr w:type="spellStart"/>
      <w:r>
        <w:t>và</w:t>
      </w:r>
      <w:proofErr w:type="spellEnd"/>
      <w:r>
        <w:t xml:space="preserve"> ký kết </w:t>
      </w:r>
      <w:proofErr w:type="spellStart"/>
      <w:r>
        <w:t>thỏa</w:t>
      </w:r>
      <w:proofErr w:type="spellEnd"/>
      <w:r>
        <w:t xml:space="preserve"> </w:t>
      </w:r>
      <w:proofErr w:type="spellStart"/>
      <w:r>
        <w:t>thuận</w:t>
      </w:r>
      <w:proofErr w:type="spellEnd"/>
      <w:r>
        <w:t xml:space="preserve"> </w:t>
      </w:r>
      <w:proofErr w:type="spellStart"/>
      <w:r>
        <w:t>cho</w:t>
      </w:r>
      <w:proofErr w:type="spellEnd"/>
      <w:r>
        <w:rPr>
          <w:spacing w:val="-10"/>
        </w:rPr>
        <w:t xml:space="preserve"> </w:t>
      </w:r>
      <w:proofErr w:type="spellStart"/>
      <w:r w:rsidR="00A61AD9">
        <w:t>vay</w:t>
      </w:r>
      <w:proofErr w:type="spellEnd"/>
      <w:r w:rsidR="00A61AD9">
        <w:t>.</w:t>
      </w:r>
    </w:p>
    <w:p w14:paraId="754E3B4C" w14:textId="234FE7C8" w:rsidR="00693178" w:rsidRPr="00A61AD9" w:rsidRDefault="00693178" w:rsidP="00A61AD9">
      <w:pPr>
        <w:pStyle w:val="ListParagraph"/>
        <w:spacing w:before="13" w:line="352" w:lineRule="auto"/>
        <w:ind w:left="0" w:firstLine="720"/>
      </w:pPr>
      <w:r>
        <w:t xml:space="preserve">Cho </w:t>
      </w:r>
      <w:proofErr w:type="spellStart"/>
      <w:r>
        <w:t>vay</w:t>
      </w:r>
      <w:proofErr w:type="spellEnd"/>
      <w:r>
        <w:t xml:space="preserve"> hợp </w:t>
      </w:r>
      <w:proofErr w:type="spellStart"/>
      <w:r>
        <w:t>vốn</w:t>
      </w:r>
      <w:proofErr w:type="spellEnd"/>
      <w:r>
        <w:t xml:space="preserve">: Là </w:t>
      </w:r>
      <w:proofErr w:type="spellStart"/>
      <w:r>
        <w:t>việc</w:t>
      </w:r>
      <w:proofErr w:type="spellEnd"/>
      <w:r>
        <w:t xml:space="preserve"> có </w:t>
      </w:r>
      <w:proofErr w:type="spellStart"/>
      <w:r>
        <w:t>từ</w:t>
      </w:r>
      <w:proofErr w:type="spellEnd"/>
      <w:r>
        <w:t xml:space="preserve"> </w:t>
      </w:r>
      <w:proofErr w:type="spellStart"/>
      <w:r>
        <w:t>hai</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trở</w:t>
      </w:r>
      <w:proofErr w:type="spellEnd"/>
      <w:r>
        <w:t xml:space="preserve"> </w:t>
      </w:r>
      <w:proofErr w:type="spellStart"/>
      <w:r>
        <w:t>lên</w:t>
      </w:r>
      <w:proofErr w:type="spellEnd"/>
      <w:r>
        <w:t xml:space="preserve"> cùng </w:t>
      </w:r>
      <w:proofErr w:type="spellStart"/>
      <w:r>
        <w:t>thực</w:t>
      </w:r>
      <w:proofErr w:type="spellEnd"/>
      <w:r>
        <w:t xml:space="preserve"> hiện </w:t>
      </w:r>
      <w:proofErr w:type="spellStart"/>
      <w:r>
        <w:t>cho</w:t>
      </w:r>
      <w:proofErr w:type="spellEnd"/>
      <w:r>
        <w:t xml:space="preserve"> </w:t>
      </w:r>
      <w:proofErr w:type="spellStart"/>
      <w:r>
        <w:t>vay</w:t>
      </w:r>
      <w:proofErr w:type="spellEnd"/>
      <w:r>
        <w:t xml:space="preserve"> đối </w:t>
      </w:r>
      <w:proofErr w:type="spellStart"/>
      <w:r>
        <w:t>với</w:t>
      </w:r>
      <w:proofErr w:type="spellEnd"/>
      <w:r>
        <w:t xml:space="preserve"> </w:t>
      </w:r>
      <w:proofErr w:type="spellStart"/>
      <w:r>
        <w:t>khách</w:t>
      </w:r>
      <w:proofErr w:type="spellEnd"/>
      <w:r>
        <w:t xml:space="preserve"> hàng </w:t>
      </w:r>
      <w:proofErr w:type="spellStart"/>
      <w:r>
        <w:t>để</w:t>
      </w:r>
      <w:proofErr w:type="spellEnd"/>
      <w:r>
        <w:t xml:space="preserve"> </w:t>
      </w:r>
      <w:proofErr w:type="spellStart"/>
      <w:r>
        <w:t>thực</w:t>
      </w:r>
      <w:proofErr w:type="spellEnd"/>
      <w:r>
        <w:t xml:space="preserve"> hiện một </w:t>
      </w:r>
      <w:proofErr w:type="spellStart"/>
      <w:r>
        <w:t>phương</w:t>
      </w:r>
      <w:proofErr w:type="spellEnd"/>
      <w:r>
        <w:t xml:space="preserve"> án, dự án </w:t>
      </w:r>
      <w:proofErr w:type="spellStart"/>
      <w:r>
        <w:t>vay</w:t>
      </w:r>
      <w:proofErr w:type="spellEnd"/>
      <w:r>
        <w:rPr>
          <w:spacing w:val="-17"/>
        </w:rPr>
        <w:t xml:space="preserve"> </w:t>
      </w:r>
      <w:proofErr w:type="spellStart"/>
      <w:r w:rsidR="00A61AD9">
        <w:t>vốn</w:t>
      </w:r>
      <w:proofErr w:type="spellEnd"/>
      <w:r w:rsidR="00A61AD9">
        <w:t>.</w:t>
      </w:r>
    </w:p>
    <w:p w14:paraId="5545C6E6" w14:textId="325C0BD2" w:rsidR="00693178" w:rsidRPr="00A61AD9" w:rsidRDefault="00693178" w:rsidP="00A61AD9">
      <w:pPr>
        <w:pStyle w:val="ListParagraph"/>
        <w:spacing w:before="9" w:line="357" w:lineRule="auto"/>
        <w:ind w:left="0" w:firstLine="720"/>
      </w:pPr>
      <w:r>
        <w:t>Cho</w:t>
      </w:r>
      <w:r>
        <w:rPr>
          <w:spacing w:val="-11"/>
        </w:rPr>
        <w:t xml:space="preserve"> </w:t>
      </w:r>
      <w:proofErr w:type="spellStart"/>
      <w:r>
        <w:t>vay</w:t>
      </w:r>
      <w:proofErr w:type="spellEnd"/>
      <w:r>
        <w:rPr>
          <w:spacing w:val="-18"/>
        </w:rPr>
        <w:t xml:space="preserve"> </w:t>
      </w:r>
      <w:proofErr w:type="spellStart"/>
      <w:r>
        <w:t>lưu</w:t>
      </w:r>
      <w:proofErr w:type="spellEnd"/>
      <w:r>
        <w:rPr>
          <w:spacing w:val="-11"/>
        </w:rPr>
        <w:t xml:space="preserve"> </w:t>
      </w:r>
      <w:proofErr w:type="spellStart"/>
      <w:r>
        <w:t>vụ</w:t>
      </w:r>
      <w:proofErr w:type="spellEnd"/>
      <w:r>
        <w:t>:</w:t>
      </w:r>
      <w:r>
        <w:rPr>
          <w:spacing w:val="-10"/>
        </w:rPr>
        <w:t xml:space="preserve"> </w:t>
      </w:r>
      <w:r>
        <w:t>Là</w:t>
      </w:r>
      <w:r>
        <w:rPr>
          <w:spacing w:val="-11"/>
        </w:rPr>
        <w:t xml:space="preserve"> </w:t>
      </w:r>
      <w:proofErr w:type="spellStart"/>
      <w:r>
        <w:t>việc</w:t>
      </w:r>
      <w:proofErr w:type="spellEnd"/>
      <w:r>
        <w:rPr>
          <w:spacing w:val="-10"/>
        </w:rPr>
        <w:t xml:space="preserve"> </w:t>
      </w:r>
      <w:proofErr w:type="spellStart"/>
      <w:r>
        <w:t>tổ</w:t>
      </w:r>
      <w:proofErr w:type="spellEnd"/>
      <w:r>
        <w:rPr>
          <w:spacing w:val="-11"/>
        </w:rPr>
        <w:t xml:space="preserve"> </w:t>
      </w:r>
      <w:proofErr w:type="spellStart"/>
      <w:r>
        <w:t>chức</w:t>
      </w:r>
      <w:proofErr w:type="spellEnd"/>
      <w:r>
        <w:rPr>
          <w:spacing w:val="-10"/>
        </w:rPr>
        <w:t xml:space="preserve"> </w:t>
      </w:r>
      <w:proofErr w:type="spellStart"/>
      <w:r>
        <w:t>tín</w:t>
      </w:r>
      <w:proofErr w:type="spellEnd"/>
      <w:r>
        <w:rPr>
          <w:spacing w:val="-11"/>
        </w:rPr>
        <w:t xml:space="preserve"> </w:t>
      </w:r>
      <w:proofErr w:type="spellStart"/>
      <w:r>
        <w:t>dụng</w:t>
      </w:r>
      <w:proofErr w:type="spellEnd"/>
      <w:r>
        <w:rPr>
          <w:spacing w:val="-10"/>
        </w:rPr>
        <w:t xml:space="preserve"> </w:t>
      </w:r>
      <w:proofErr w:type="spellStart"/>
      <w:r>
        <w:t>thực</w:t>
      </w:r>
      <w:proofErr w:type="spellEnd"/>
      <w:r>
        <w:rPr>
          <w:spacing w:val="-14"/>
        </w:rPr>
        <w:t xml:space="preserve"> </w:t>
      </w:r>
      <w:r>
        <w:t>hiện</w:t>
      </w:r>
      <w:r>
        <w:rPr>
          <w:spacing w:val="-10"/>
        </w:rPr>
        <w:t xml:space="preserve"> </w:t>
      </w:r>
      <w:proofErr w:type="spellStart"/>
      <w:r>
        <w:t>cho</w:t>
      </w:r>
      <w:proofErr w:type="spellEnd"/>
      <w:r>
        <w:rPr>
          <w:spacing w:val="-10"/>
        </w:rPr>
        <w:t xml:space="preserve"> </w:t>
      </w:r>
      <w:proofErr w:type="spellStart"/>
      <w:r>
        <w:t>vay</w:t>
      </w:r>
      <w:proofErr w:type="spellEnd"/>
      <w:r>
        <w:rPr>
          <w:spacing w:val="-19"/>
        </w:rPr>
        <w:t xml:space="preserve"> </w:t>
      </w:r>
      <w:r>
        <w:t>đối</w:t>
      </w:r>
      <w:r>
        <w:rPr>
          <w:spacing w:val="-10"/>
        </w:rPr>
        <w:t xml:space="preserve"> </w:t>
      </w:r>
      <w:proofErr w:type="spellStart"/>
      <w:r>
        <w:t>với</w:t>
      </w:r>
      <w:proofErr w:type="spellEnd"/>
      <w:r>
        <w:rPr>
          <w:spacing w:val="-11"/>
        </w:rPr>
        <w:t xml:space="preserve"> </w:t>
      </w:r>
      <w:proofErr w:type="spellStart"/>
      <w:r>
        <w:t>khách</w:t>
      </w:r>
      <w:proofErr w:type="spellEnd"/>
      <w:r>
        <w:rPr>
          <w:spacing w:val="-10"/>
        </w:rPr>
        <w:t xml:space="preserve"> </w:t>
      </w:r>
      <w:r>
        <w:t xml:space="preserve">hàng </w:t>
      </w:r>
      <w:proofErr w:type="spellStart"/>
      <w:r>
        <w:t>để</w:t>
      </w:r>
      <w:proofErr w:type="spellEnd"/>
      <w:r>
        <w:t xml:space="preserve"> </w:t>
      </w:r>
      <w:proofErr w:type="spellStart"/>
      <w:r>
        <w:t>nuôi</w:t>
      </w:r>
      <w:proofErr w:type="spellEnd"/>
      <w:r>
        <w:t xml:space="preserve"> </w:t>
      </w:r>
      <w:proofErr w:type="spellStart"/>
      <w:r>
        <w:t>trồng</w:t>
      </w:r>
      <w:proofErr w:type="spellEnd"/>
      <w:r>
        <w:t xml:space="preserve">, </w:t>
      </w:r>
      <w:proofErr w:type="spellStart"/>
      <w:r>
        <w:t>chăm</w:t>
      </w:r>
      <w:proofErr w:type="spellEnd"/>
      <w:r>
        <w:t xml:space="preserve"> </w:t>
      </w:r>
      <w:proofErr w:type="spellStart"/>
      <w:r>
        <w:t>sóc</w:t>
      </w:r>
      <w:proofErr w:type="spellEnd"/>
      <w:r>
        <w:t xml:space="preserve"> </w:t>
      </w:r>
      <w:proofErr w:type="spellStart"/>
      <w:r>
        <w:t>các</w:t>
      </w:r>
      <w:proofErr w:type="spellEnd"/>
      <w:r>
        <w:t xml:space="preserve"> </w:t>
      </w:r>
      <w:proofErr w:type="spellStart"/>
      <w:r>
        <w:t>cây</w:t>
      </w:r>
      <w:proofErr w:type="spellEnd"/>
      <w:r>
        <w:t xml:space="preserve"> </w:t>
      </w:r>
      <w:proofErr w:type="spellStart"/>
      <w:r>
        <w:t>trồng</w:t>
      </w:r>
      <w:proofErr w:type="spellEnd"/>
      <w:r>
        <w:t xml:space="preserve">, </w:t>
      </w:r>
      <w:proofErr w:type="spellStart"/>
      <w:r>
        <w:t>vật</w:t>
      </w:r>
      <w:proofErr w:type="spellEnd"/>
      <w:r>
        <w:t xml:space="preserve"> </w:t>
      </w:r>
      <w:proofErr w:type="spellStart"/>
      <w:r>
        <w:t>nuôi</w:t>
      </w:r>
      <w:proofErr w:type="spellEnd"/>
      <w:r>
        <w:t xml:space="preserve"> có tính chất </w:t>
      </w:r>
      <w:proofErr w:type="spellStart"/>
      <w:r>
        <w:t>mùa</w:t>
      </w:r>
      <w:proofErr w:type="spellEnd"/>
      <w:r>
        <w:t xml:space="preserve"> </w:t>
      </w:r>
      <w:proofErr w:type="spellStart"/>
      <w:r>
        <w:t>vụ</w:t>
      </w:r>
      <w:proofErr w:type="spellEnd"/>
      <w:r>
        <w:t xml:space="preserve"> </w:t>
      </w:r>
      <w:proofErr w:type="spellStart"/>
      <w:r>
        <w:t>theo</w:t>
      </w:r>
      <w:proofErr w:type="spellEnd"/>
      <w:r>
        <w:t xml:space="preserve"> chu </w:t>
      </w:r>
      <w:proofErr w:type="spellStart"/>
      <w:r>
        <w:t>kỳ</w:t>
      </w:r>
      <w:proofErr w:type="spellEnd"/>
      <w:r>
        <w:t xml:space="preserve"> </w:t>
      </w:r>
      <w:proofErr w:type="spellStart"/>
      <w:r>
        <w:t>sản</w:t>
      </w:r>
      <w:proofErr w:type="spellEnd"/>
      <w:r>
        <w:t xml:space="preserve"> xuất </w:t>
      </w:r>
      <w:proofErr w:type="spellStart"/>
      <w:r>
        <w:t>liền</w:t>
      </w:r>
      <w:proofErr w:type="spellEnd"/>
      <w:r>
        <w:t xml:space="preserve"> </w:t>
      </w:r>
      <w:proofErr w:type="spellStart"/>
      <w:r>
        <w:t>kề</w:t>
      </w:r>
      <w:proofErr w:type="spellEnd"/>
      <w:r>
        <w:t xml:space="preserve"> </w:t>
      </w:r>
      <w:proofErr w:type="spellStart"/>
      <w:r>
        <w:t>trong</w:t>
      </w:r>
      <w:proofErr w:type="spellEnd"/>
      <w:r>
        <w:t xml:space="preserve"> </w:t>
      </w:r>
      <w:proofErr w:type="spellStart"/>
      <w:r>
        <w:t>năm</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cây</w:t>
      </w:r>
      <w:proofErr w:type="spellEnd"/>
      <w:r>
        <w:t xml:space="preserve"> </w:t>
      </w:r>
      <w:proofErr w:type="spellStart"/>
      <w:r>
        <w:t>lưu</w:t>
      </w:r>
      <w:proofErr w:type="spellEnd"/>
      <w:r>
        <w:t xml:space="preserve"> </w:t>
      </w:r>
      <w:proofErr w:type="spellStart"/>
      <w:r>
        <w:t>gốc</w:t>
      </w:r>
      <w:proofErr w:type="spellEnd"/>
      <w:r>
        <w:t xml:space="preserve">, </w:t>
      </w:r>
      <w:proofErr w:type="spellStart"/>
      <w:r>
        <w:t>cây</w:t>
      </w:r>
      <w:proofErr w:type="spellEnd"/>
      <w:r>
        <w:t xml:space="preserve"> công nghiệp có </w:t>
      </w:r>
      <w:proofErr w:type="spellStart"/>
      <w:r>
        <w:t>thu</w:t>
      </w:r>
      <w:proofErr w:type="spellEnd"/>
      <w:r>
        <w:t xml:space="preserve"> hoạch hàng </w:t>
      </w:r>
      <w:proofErr w:type="spellStart"/>
      <w:r>
        <w:t>năm</w:t>
      </w:r>
      <w:proofErr w:type="spellEnd"/>
      <w:r>
        <w:t xml:space="preserve">. Theo đó, </w:t>
      </w:r>
      <w:proofErr w:type="spellStart"/>
      <w:r>
        <w:t>tổ</w:t>
      </w:r>
      <w:proofErr w:type="spellEnd"/>
      <w:r>
        <w:t xml:space="preserve"> </w:t>
      </w:r>
      <w:proofErr w:type="spellStart"/>
      <w:r>
        <w:t>chức</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khách</w:t>
      </w:r>
      <w:proofErr w:type="spellEnd"/>
      <w:r>
        <w:t xml:space="preserve"> hàng </w:t>
      </w:r>
      <w:proofErr w:type="spellStart"/>
      <w:r>
        <w:t>thỏa</w:t>
      </w:r>
      <w:proofErr w:type="spellEnd"/>
      <w:r>
        <w:t xml:space="preserve"> </w:t>
      </w:r>
      <w:proofErr w:type="spellStart"/>
      <w:r>
        <w:t>thuận</w:t>
      </w:r>
      <w:proofErr w:type="spellEnd"/>
      <w:r>
        <w:t xml:space="preserve"> </w:t>
      </w:r>
      <w:proofErr w:type="spellStart"/>
      <w:r>
        <w:t>dư</w:t>
      </w:r>
      <w:proofErr w:type="spellEnd"/>
      <w:r>
        <w:t xml:space="preserve"> </w:t>
      </w:r>
      <w:proofErr w:type="spellStart"/>
      <w:r>
        <w:t>nợ</w:t>
      </w:r>
      <w:proofErr w:type="spellEnd"/>
      <w:r>
        <w:t xml:space="preserve"> </w:t>
      </w:r>
      <w:proofErr w:type="spellStart"/>
      <w:r>
        <w:t>gốc</w:t>
      </w:r>
      <w:proofErr w:type="spellEnd"/>
      <w:r>
        <w:t xml:space="preserve"> </w:t>
      </w:r>
      <w:proofErr w:type="spellStart"/>
      <w:r>
        <w:t>của</w:t>
      </w:r>
      <w:proofErr w:type="spellEnd"/>
      <w:r>
        <w:t xml:space="preserve"> chu </w:t>
      </w:r>
      <w:proofErr w:type="spellStart"/>
      <w:r>
        <w:rPr>
          <w:spacing w:val="3"/>
        </w:rPr>
        <w:t>kỳ</w:t>
      </w:r>
      <w:proofErr w:type="spellEnd"/>
      <w:r>
        <w:rPr>
          <w:spacing w:val="3"/>
        </w:rPr>
        <w:t xml:space="preserve"> </w:t>
      </w:r>
      <w:proofErr w:type="spellStart"/>
      <w:r>
        <w:t>trước</w:t>
      </w:r>
      <w:proofErr w:type="spellEnd"/>
      <w:r>
        <w:t xml:space="preserve"> </w:t>
      </w:r>
      <w:proofErr w:type="spellStart"/>
      <w:r>
        <w:t>tiếp</w:t>
      </w:r>
      <w:proofErr w:type="spellEnd"/>
      <w:r>
        <w:t xml:space="preserve"> tục được sử </w:t>
      </w:r>
      <w:proofErr w:type="spellStart"/>
      <w:r>
        <w:t>dụng</w:t>
      </w:r>
      <w:proofErr w:type="spellEnd"/>
      <w:r>
        <w:t xml:space="preserve"> </w:t>
      </w:r>
      <w:proofErr w:type="spellStart"/>
      <w:r>
        <w:t>cho</w:t>
      </w:r>
      <w:proofErr w:type="spellEnd"/>
      <w:r>
        <w:t xml:space="preserve"> chu </w:t>
      </w:r>
      <w:proofErr w:type="spellStart"/>
      <w:r>
        <w:rPr>
          <w:spacing w:val="2"/>
        </w:rPr>
        <w:t>kỳ</w:t>
      </w:r>
      <w:proofErr w:type="spellEnd"/>
      <w:r>
        <w:rPr>
          <w:spacing w:val="2"/>
        </w:rPr>
        <w:t xml:space="preserve"> </w:t>
      </w:r>
      <w:proofErr w:type="spellStart"/>
      <w:r>
        <w:t>sản</w:t>
      </w:r>
      <w:proofErr w:type="spellEnd"/>
      <w:r>
        <w:t xml:space="preserve"> xuất </w:t>
      </w:r>
      <w:proofErr w:type="spellStart"/>
      <w:r>
        <w:t>tiếp</w:t>
      </w:r>
      <w:proofErr w:type="spellEnd"/>
      <w:r>
        <w:t xml:space="preserve"> </w:t>
      </w:r>
      <w:proofErr w:type="spellStart"/>
      <w:r>
        <w:t>theo</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thời </w:t>
      </w:r>
      <w:proofErr w:type="spellStart"/>
      <w:r>
        <w:t>gian</w:t>
      </w:r>
      <w:proofErr w:type="spellEnd"/>
      <w:r>
        <w:t xml:space="preserve"> </w:t>
      </w:r>
      <w:proofErr w:type="spellStart"/>
      <w:r>
        <w:t>của</w:t>
      </w:r>
      <w:proofErr w:type="spellEnd"/>
      <w:r>
        <w:t xml:space="preserve"> 02 chu </w:t>
      </w:r>
      <w:proofErr w:type="spellStart"/>
      <w:r>
        <w:rPr>
          <w:spacing w:val="2"/>
        </w:rPr>
        <w:t>kỳ</w:t>
      </w:r>
      <w:proofErr w:type="spellEnd"/>
      <w:r>
        <w:rPr>
          <w:spacing w:val="2"/>
        </w:rPr>
        <w:t xml:space="preserve"> </w:t>
      </w:r>
      <w:proofErr w:type="spellStart"/>
      <w:r>
        <w:t>sản</w:t>
      </w:r>
      <w:proofErr w:type="spellEnd"/>
      <w:r>
        <w:t xml:space="preserve"> xuất liên</w:t>
      </w:r>
      <w:r>
        <w:rPr>
          <w:spacing w:val="-19"/>
        </w:rPr>
        <w:t xml:space="preserve"> </w:t>
      </w:r>
      <w:proofErr w:type="spellStart"/>
      <w:r w:rsidR="00A61AD9">
        <w:t>tiếp</w:t>
      </w:r>
      <w:proofErr w:type="spellEnd"/>
      <w:r w:rsidR="00A61AD9">
        <w:t>.</w:t>
      </w:r>
    </w:p>
    <w:p w14:paraId="016EB9FF" w14:textId="009BE081" w:rsidR="00693178" w:rsidRPr="00A61AD9" w:rsidRDefault="00A61AD9" w:rsidP="00A61AD9">
      <w:pPr>
        <w:pStyle w:val="ListParagraph"/>
        <w:spacing w:before="88" w:line="355" w:lineRule="auto"/>
        <w:ind w:left="0" w:firstLine="0"/>
      </w:pPr>
      <w:r>
        <w:tab/>
      </w:r>
      <w:r w:rsidR="008D59EB">
        <w:t xml:space="preserve">Cho </w:t>
      </w:r>
      <w:proofErr w:type="spellStart"/>
      <w:r w:rsidR="008D59EB">
        <w:t>vay</w:t>
      </w:r>
      <w:proofErr w:type="spellEnd"/>
      <w:r w:rsidR="008D59EB">
        <w:t xml:space="preserve"> </w:t>
      </w:r>
      <w:proofErr w:type="spellStart"/>
      <w:r w:rsidR="008D59EB">
        <w:t>theo</w:t>
      </w:r>
      <w:proofErr w:type="spellEnd"/>
      <w:r w:rsidR="00693178">
        <w:t xml:space="preserve"> hạn </w:t>
      </w:r>
      <w:proofErr w:type="spellStart"/>
      <w:r w:rsidR="00693178">
        <w:t>mức</w:t>
      </w:r>
      <w:proofErr w:type="spellEnd"/>
      <w:r w:rsidR="00693178">
        <w:t xml:space="preserve">: </w:t>
      </w:r>
      <w:proofErr w:type="spellStart"/>
      <w:r w:rsidR="00693178">
        <w:t>Tổ</w:t>
      </w:r>
      <w:proofErr w:type="spellEnd"/>
      <w:r w:rsidR="00693178">
        <w:t xml:space="preserve"> </w:t>
      </w:r>
      <w:proofErr w:type="spellStart"/>
      <w:r w:rsidR="00693178">
        <w:t>chức</w:t>
      </w:r>
      <w:proofErr w:type="spellEnd"/>
      <w:r w:rsidR="00693178">
        <w:t xml:space="preserve"> </w:t>
      </w:r>
      <w:proofErr w:type="spellStart"/>
      <w:r w:rsidR="00693178">
        <w:t>tín</w:t>
      </w:r>
      <w:proofErr w:type="spellEnd"/>
      <w:r w:rsidR="00693178">
        <w:t xml:space="preserve"> </w:t>
      </w:r>
      <w:proofErr w:type="spellStart"/>
      <w:r w:rsidR="00693178">
        <w:t>dụng</w:t>
      </w:r>
      <w:proofErr w:type="spellEnd"/>
      <w:r w:rsidR="00693178">
        <w:t xml:space="preserve"> </w:t>
      </w:r>
      <w:proofErr w:type="spellStart"/>
      <w:r w:rsidR="00693178">
        <w:t>xác</w:t>
      </w:r>
      <w:proofErr w:type="spellEnd"/>
      <w:r w:rsidR="00693178">
        <w:t xml:space="preserve"> định </w:t>
      </w:r>
      <w:proofErr w:type="spellStart"/>
      <w:r w:rsidR="00693178">
        <w:t>và</w:t>
      </w:r>
      <w:proofErr w:type="spellEnd"/>
      <w:r w:rsidR="00693178">
        <w:t xml:space="preserve"> </w:t>
      </w:r>
      <w:proofErr w:type="spellStart"/>
      <w:r w:rsidR="00693178">
        <w:t>thỏa</w:t>
      </w:r>
      <w:proofErr w:type="spellEnd"/>
      <w:r w:rsidR="00693178">
        <w:t xml:space="preserve"> </w:t>
      </w:r>
      <w:proofErr w:type="spellStart"/>
      <w:r w:rsidR="00693178">
        <w:t>thuận</w:t>
      </w:r>
      <w:proofErr w:type="spellEnd"/>
      <w:r w:rsidR="00693178">
        <w:t xml:space="preserve"> </w:t>
      </w:r>
      <w:proofErr w:type="spellStart"/>
      <w:r w:rsidR="00693178">
        <w:t>với</w:t>
      </w:r>
      <w:proofErr w:type="spellEnd"/>
      <w:r w:rsidR="00693178">
        <w:t xml:space="preserve"> </w:t>
      </w:r>
      <w:proofErr w:type="spellStart"/>
      <w:r w:rsidR="00693178">
        <w:t>khách</w:t>
      </w:r>
      <w:proofErr w:type="spellEnd"/>
      <w:r w:rsidR="00693178">
        <w:t xml:space="preserve"> hàng một </w:t>
      </w:r>
      <w:proofErr w:type="spellStart"/>
      <w:r w:rsidR="00693178">
        <w:t>mức</w:t>
      </w:r>
      <w:proofErr w:type="spellEnd"/>
      <w:r w:rsidR="00693178">
        <w:t xml:space="preserve"> </w:t>
      </w:r>
      <w:proofErr w:type="spellStart"/>
      <w:r w:rsidR="00693178">
        <w:t>dư</w:t>
      </w:r>
      <w:proofErr w:type="spellEnd"/>
      <w:r w:rsidR="00693178">
        <w:t xml:space="preserve"> </w:t>
      </w:r>
      <w:proofErr w:type="spellStart"/>
      <w:r w:rsidR="00693178">
        <w:t>nợ</w:t>
      </w:r>
      <w:proofErr w:type="spellEnd"/>
      <w:r w:rsidR="00693178">
        <w:t xml:space="preserve"> </w:t>
      </w:r>
      <w:proofErr w:type="spellStart"/>
      <w:r w:rsidR="00693178">
        <w:t>cho</w:t>
      </w:r>
      <w:proofErr w:type="spellEnd"/>
      <w:r w:rsidR="00693178">
        <w:t xml:space="preserve"> </w:t>
      </w:r>
      <w:proofErr w:type="spellStart"/>
      <w:r w:rsidR="00693178">
        <w:t>vay</w:t>
      </w:r>
      <w:proofErr w:type="spellEnd"/>
      <w:r w:rsidR="00693178">
        <w:t xml:space="preserve"> tối đa được </w:t>
      </w:r>
      <w:proofErr w:type="spellStart"/>
      <w:r w:rsidR="00693178">
        <w:t>duy</w:t>
      </w:r>
      <w:proofErr w:type="spellEnd"/>
      <w:r w:rsidR="00693178">
        <w:t xml:space="preserve"> </w:t>
      </w:r>
      <w:proofErr w:type="spellStart"/>
      <w:r w:rsidR="00693178">
        <w:t>trì</w:t>
      </w:r>
      <w:proofErr w:type="spellEnd"/>
      <w:r w:rsidR="00693178">
        <w:t xml:space="preserve"> </w:t>
      </w:r>
      <w:proofErr w:type="spellStart"/>
      <w:r w:rsidR="00693178">
        <w:t>trong</w:t>
      </w:r>
      <w:proofErr w:type="spellEnd"/>
      <w:r w:rsidR="00693178">
        <w:t xml:space="preserve"> một </w:t>
      </w:r>
      <w:proofErr w:type="spellStart"/>
      <w:r w:rsidR="00693178">
        <w:t>khoảng</w:t>
      </w:r>
      <w:proofErr w:type="spellEnd"/>
      <w:r w:rsidR="00693178">
        <w:t xml:space="preserve"> thời </w:t>
      </w:r>
      <w:proofErr w:type="spellStart"/>
      <w:r w:rsidR="00693178">
        <w:t>gian</w:t>
      </w:r>
      <w:proofErr w:type="spellEnd"/>
      <w:r w:rsidR="00693178">
        <w:t xml:space="preserve"> </w:t>
      </w:r>
      <w:proofErr w:type="spellStart"/>
      <w:r w:rsidR="00693178">
        <w:t>nhất</w:t>
      </w:r>
      <w:proofErr w:type="spellEnd"/>
      <w:r w:rsidR="00693178" w:rsidRPr="00693178">
        <w:rPr>
          <w:spacing w:val="12"/>
        </w:rPr>
        <w:t xml:space="preserve"> </w:t>
      </w:r>
      <w:r w:rsidR="00693178">
        <w:t>định.</w:t>
      </w:r>
      <w:r w:rsidR="00693178" w:rsidRPr="00693178">
        <w:rPr>
          <w:spacing w:val="13"/>
        </w:rPr>
        <w:t xml:space="preserve"> </w:t>
      </w:r>
      <w:r w:rsidR="00693178">
        <w:t>Trong</w:t>
      </w:r>
      <w:r w:rsidR="00693178" w:rsidRPr="00693178">
        <w:rPr>
          <w:spacing w:val="13"/>
        </w:rPr>
        <w:t xml:space="preserve"> </w:t>
      </w:r>
      <w:r w:rsidR="00693178">
        <w:t>hạn</w:t>
      </w:r>
      <w:r w:rsidR="00693178" w:rsidRPr="00693178">
        <w:rPr>
          <w:spacing w:val="14"/>
        </w:rPr>
        <w:t xml:space="preserve"> </w:t>
      </w:r>
      <w:proofErr w:type="spellStart"/>
      <w:r w:rsidR="00693178">
        <w:t>mức</w:t>
      </w:r>
      <w:proofErr w:type="spellEnd"/>
      <w:r w:rsidR="00693178" w:rsidRPr="00693178">
        <w:rPr>
          <w:spacing w:val="13"/>
        </w:rPr>
        <w:t xml:space="preserve"> </w:t>
      </w:r>
      <w:proofErr w:type="spellStart"/>
      <w:r w:rsidR="00693178">
        <w:t>cho</w:t>
      </w:r>
      <w:proofErr w:type="spellEnd"/>
      <w:r w:rsidR="00693178" w:rsidRPr="00693178">
        <w:rPr>
          <w:spacing w:val="13"/>
        </w:rPr>
        <w:t xml:space="preserve"> </w:t>
      </w:r>
      <w:proofErr w:type="spellStart"/>
      <w:r w:rsidR="00693178">
        <w:t>vay</w:t>
      </w:r>
      <w:proofErr w:type="spellEnd"/>
      <w:r w:rsidR="00693178">
        <w:t>,</w:t>
      </w:r>
      <w:r w:rsidR="00693178" w:rsidRPr="00693178">
        <w:rPr>
          <w:spacing w:val="14"/>
        </w:rPr>
        <w:t xml:space="preserve"> </w:t>
      </w:r>
      <w:proofErr w:type="spellStart"/>
      <w:r w:rsidR="00693178">
        <w:t>tổ</w:t>
      </w:r>
      <w:proofErr w:type="spellEnd"/>
      <w:r w:rsidR="00693178" w:rsidRPr="00693178">
        <w:rPr>
          <w:spacing w:val="13"/>
        </w:rPr>
        <w:t xml:space="preserve"> </w:t>
      </w:r>
      <w:proofErr w:type="spellStart"/>
      <w:r w:rsidR="00693178">
        <w:t>chức</w:t>
      </w:r>
      <w:proofErr w:type="spellEnd"/>
      <w:r w:rsidR="00693178" w:rsidRPr="00693178">
        <w:rPr>
          <w:spacing w:val="13"/>
        </w:rPr>
        <w:t xml:space="preserve"> </w:t>
      </w:r>
      <w:proofErr w:type="spellStart"/>
      <w:r w:rsidR="00693178">
        <w:t>tín</w:t>
      </w:r>
      <w:proofErr w:type="spellEnd"/>
      <w:r w:rsidR="00693178" w:rsidRPr="00693178">
        <w:rPr>
          <w:spacing w:val="13"/>
        </w:rPr>
        <w:t xml:space="preserve"> </w:t>
      </w:r>
      <w:proofErr w:type="spellStart"/>
      <w:r w:rsidR="00693178">
        <w:t>dụng</w:t>
      </w:r>
      <w:proofErr w:type="spellEnd"/>
      <w:r w:rsidR="00693178" w:rsidRPr="00693178">
        <w:rPr>
          <w:spacing w:val="13"/>
        </w:rPr>
        <w:t xml:space="preserve"> </w:t>
      </w:r>
      <w:proofErr w:type="spellStart"/>
      <w:r w:rsidR="00693178">
        <w:t>thực</w:t>
      </w:r>
      <w:proofErr w:type="spellEnd"/>
      <w:r w:rsidR="00693178" w:rsidRPr="00693178">
        <w:rPr>
          <w:spacing w:val="13"/>
        </w:rPr>
        <w:t xml:space="preserve"> </w:t>
      </w:r>
      <w:r w:rsidR="00693178">
        <w:t>hiện</w:t>
      </w:r>
      <w:r w:rsidR="00693178" w:rsidRPr="00693178">
        <w:rPr>
          <w:spacing w:val="14"/>
        </w:rPr>
        <w:t xml:space="preserve"> </w:t>
      </w:r>
      <w:proofErr w:type="spellStart"/>
      <w:r w:rsidR="00693178">
        <w:t>cho</w:t>
      </w:r>
      <w:proofErr w:type="spellEnd"/>
      <w:r w:rsidR="00693178" w:rsidRPr="00693178">
        <w:rPr>
          <w:spacing w:val="15"/>
        </w:rPr>
        <w:t xml:space="preserve"> </w:t>
      </w:r>
      <w:proofErr w:type="spellStart"/>
      <w:r w:rsidR="00693178">
        <w:t>vay</w:t>
      </w:r>
      <w:proofErr w:type="spellEnd"/>
      <w:r w:rsidR="00693178" w:rsidRPr="00693178">
        <w:rPr>
          <w:spacing w:val="8"/>
        </w:rPr>
        <w:t xml:space="preserve"> </w:t>
      </w:r>
      <w:proofErr w:type="spellStart"/>
      <w:r w:rsidR="00693178">
        <w:t>từn</w:t>
      </w:r>
      <w:r w:rsidR="00693178" w:rsidRPr="00693178">
        <w:t>g</w:t>
      </w:r>
      <w:proofErr w:type="spellEnd"/>
      <w:r w:rsidR="00693178">
        <w:t xml:space="preserve"> lần.</w:t>
      </w:r>
      <w:r w:rsidR="00693178" w:rsidRPr="00693178">
        <w:rPr>
          <w:spacing w:val="-7"/>
        </w:rPr>
        <w:t xml:space="preserve"> </w:t>
      </w:r>
      <w:r w:rsidR="00693178">
        <w:t>Một</w:t>
      </w:r>
      <w:r w:rsidR="00693178" w:rsidRPr="00693178">
        <w:rPr>
          <w:spacing w:val="-7"/>
        </w:rPr>
        <w:t xml:space="preserve"> </w:t>
      </w:r>
      <w:proofErr w:type="spellStart"/>
      <w:r w:rsidR="00693178">
        <w:t>năm</w:t>
      </w:r>
      <w:proofErr w:type="spellEnd"/>
      <w:r w:rsidR="00693178" w:rsidRPr="00693178">
        <w:rPr>
          <w:spacing w:val="-6"/>
        </w:rPr>
        <w:t xml:space="preserve"> </w:t>
      </w:r>
      <w:proofErr w:type="spellStart"/>
      <w:r w:rsidR="00693178">
        <w:t>ít</w:t>
      </w:r>
      <w:proofErr w:type="spellEnd"/>
      <w:r w:rsidR="00693178" w:rsidRPr="00693178">
        <w:rPr>
          <w:spacing w:val="-7"/>
        </w:rPr>
        <w:t xml:space="preserve"> </w:t>
      </w:r>
      <w:proofErr w:type="spellStart"/>
      <w:r w:rsidR="00693178">
        <w:t>nhất</w:t>
      </w:r>
      <w:proofErr w:type="spellEnd"/>
      <w:r w:rsidR="00693178" w:rsidRPr="00693178">
        <w:rPr>
          <w:spacing w:val="-4"/>
        </w:rPr>
        <w:t xml:space="preserve"> </w:t>
      </w:r>
      <w:r w:rsidR="00693178">
        <w:t>một</w:t>
      </w:r>
      <w:r w:rsidR="00693178" w:rsidRPr="00693178">
        <w:rPr>
          <w:spacing w:val="-6"/>
        </w:rPr>
        <w:t xml:space="preserve"> </w:t>
      </w:r>
      <w:r w:rsidR="00693178">
        <w:t>lần,</w:t>
      </w:r>
      <w:r w:rsidR="00693178" w:rsidRPr="00693178">
        <w:rPr>
          <w:spacing w:val="-7"/>
        </w:rPr>
        <w:t xml:space="preserve"> </w:t>
      </w:r>
      <w:proofErr w:type="spellStart"/>
      <w:r w:rsidR="00693178">
        <w:t>tổ</w:t>
      </w:r>
      <w:proofErr w:type="spellEnd"/>
      <w:r w:rsidR="00693178" w:rsidRPr="00693178">
        <w:rPr>
          <w:spacing w:val="-5"/>
        </w:rPr>
        <w:t xml:space="preserve"> </w:t>
      </w:r>
      <w:proofErr w:type="spellStart"/>
      <w:r w:rsidR="00693178">
        <w:t>chức</w:t>
      </w:r>
      <w:proofErr w:type="spellEnd"/>
      <w:r w:rsidR="00693178" w:rsidRPr="00693178">
        <w:rPr>
          <w:spacing w:val="-6"/>
        </w:rPr>
        <w:t xml:space="preserve"> </w:t>
      </w:r>
      <w:proofErr w:type="spellStart"/>
      <w:r w:rsidR="00693178">
        <w:t>tín</w:t>
      </w:r>
      <w:proofErr w:type="spellEnd"/>
      <w:r w:rsidR="00693178" w:rsidRPr="00693178">
        <w:rPr>
          <w:spacing w:val="-7"/>
        </w:rPr>
        <w:t xml:space="preserve"> </w:t>
      </w:r>
      <w:proofErr w:type="spellStart"/>
      <w:r w:rsidR="00693178">
        <w:t>dụng</w:t>
      </w:r>
      <w:proofErr w:type="spellEnd"/>
      <w:r w:rsidR="00693178" w:rsidRPr="00693178">
        <w:rPr>
          <w:spacing w:val="-3"/>
        </w:rPr>
        <w:t xml:space="preserve"> </w:t>
      </w:r>
      <w:proofErr w:type="spellStart"/>
      <w:r w:rsidR="00693178">
        <w:t>xem</w:t>
      </w:r>
      <w:proofErr w:type="spellEnd"/>
      <w:r w:rsidR="00693178" w:rsidRPr="00693178">
        <w:rPr>
          <w:spacing w:val="-9"/>
        </w:rPr>
        <w:t xml:space="preserve"> </w:t>
      </w:r>
      <w:r w:rsidR="00693178">
        <w:t>xét</w:t>
      </w:r>
      <w:r w:rsidR="00693178" w:rsidRPr="00693178">
        <w:rPr>
          <w:spacing w:val="-6"/>
        </w:rPr>
        <w:t xml:space="preserve"> </w:t>
      </w:r>
      <w:proofErr w:type="spellStart"/>
      <w:r w:rsidR="00693178">
        <w:t>xác</w:t>
      </w:r>
      <w:proofErr w:type="spellEnd"/>
      <w:r w:rsidR="00693178" w:rsidRPr="00693178">
        <w:rPr>
          <w:spacing w:val="-3"/>
        </w:rPr>
        <w:t xml:space="preserve"> </w:t>
      </w:r>
      <w:r w:rsidR="00693178">
        <w:t>định</w:t>
      </w:r>
      <w:r w:rsidR="00693178" w:rsidRPr="00693178">
        <w:rPr>
          <w:spacing w:val="-7"/>
        </w:rPr>
        <w:t xml:space="preserve"> </w:t>
      </w:r>
      <w:proofErr w:type="spellStart"/>
      <w:r w:rsidR="00693178">
        <w:t>lại</w:t>
      </w:r>
      <w:proofErr w:type="spellEnd"/>
      <w:r w:rsidR="00693178" w:rsidRPr="00693178">
        <w:rPr>
          <w:spacing w:val="-4"/>
        </w:rPr>
        <w:t xml:space="preserve"> </w:t>
      </w:r>
      <w:proofErr w:type="spellStart"/>
      <w:r w:rsidR="00693178">
        <w:t>mức</w:t>
      </w:r>
      <w:proofErr w:type="spellEnd"/>
      <w:r w:rsidR="00693178" w:rsidRPr="00693178">
        <w:rPr>
          <w:spacing w:val="-5"/>
        </w:rPr>
        <w:t xml:space="preserve"> </w:t>
      </w:r>
      <w:proofErr w:type="spellStart"/>
      <w:r w:rsidR="00693178">
        <w:t>dư</w:t>
      </w:r>
      <w:proofErr w:type="spellEnd"/>
      <w:r w:rsidR="00693178" w:rsidRPr="00693178">
        <w:rPr>
          <w:spacing w:val="-6"/>
        </w:rPr>
        <w:t xml:space="preserve"> </w:t>
      </w:r>
      <w:proofErr w:type="spellStart"/>
      <w:r w:rsidR="00693178">
        <w:t>nợ</w:t>
      </w:r>
      <w:proofErr w:type="spellEnd"/>
      <w:r w:rsidR="00693178">
        <w:t xml:space="preserve"> </w:t>
      </w:r>
      <w:proofErr w:type="spellStart"/>
      <w:r w:rsidR="00693178">
        <w:t>cho</w:t>
      </w:r>
      <w:proofErr w:type="spellEnd"/>
      <w:r w:rsidR="00693178">
        <w:t xml:space="preserve"> </w:t>
      </w:r>
      <w:proofErr w:type="spellStart"/>
      <w:r w:rsidR="00693178">
        <w:t>vay</w:t>
      </w:r>
      <w:proofErr w:type="spellEnd"/>
      <w:r w:rsidR="00693178">
        <w:t xml:space="preserve"> tối đa </w:t>
      </w:r>
      <w:proofErr w:type="spellStart"/>
      <w:r w:rsidR="00693178">
        <w:t>và</w:t>
      </w:r>
      <w:proofErr w:type="spellEnd"/>
      <w:r w:rsidR="00693178">
        <w:t xml:space="preserve"> thời </w:t>
      </w:r>
      <w:proofErr w:type="spellStart"/>
      <w:r w:rsidR="00693178">
        <w:t>gian</w:t>
      </w:r>
      <w:proofErr w:type="spellEnd"/>
      <w:r w:rsidR="00693178">
        <w:t xml:space="preserve"> </w:t>
      </w:r>
      <w:proofErr w:type="spellStart"/>
      <w:r w:rsidR="00693178">
        <w:t>duy</w:t>
      </w:r>
      <w:proofErr w:type="spellEnd"/>
      <w:r w:rsidR="00693178">
        <w:t xml:space="preserve"> </w:t>
      </w:r>
      <w:proofErr w:type="spellStart"/>
      <w:r w:rsidR="00693178">
        <w:t>trì</w:t>
      </w:r>
      <w:proofErr w:type="spellEnd"/>
      <w:r w:rsidR="00693178">
        <w:t xml:space="preserve"> </w:t>
      </w:r>
      <w:proofErr w:type="spellStart"/>
      <w:r w:rsidR="00693178">
        <w:t>mức</w:t>
      </w:r>
      <w:proofErr w:type="spellEnd"/>
      <w:r w:rsidR="00693178">
        <w:t xml:space="preserve"> </w:t>
      </w:r>
      <w:proofErr w:type="spellStart"/>
      <w:r w:rsidR="00693178">
        <w:t>dư</w:t>
      </w:r>
      <w:proofErr w:type="spellEnd"/>
      <w:r w:rsidR="00693178">
        <w:t xml:space="preserve"> </w:t>
      </w:r>
      <w:proofErr w:type="spellStart"/>
      <w:r w:rsidR="00693178">
        <w:t>nợ</w:t>
      </w:r>
      <w:proofErr w:type="spellEnd"/>
      <w:r w:rsidR="00693178" w:rsidRPr="00693178">
        <w:rPr>
          <w:spacing w:val="-14"/>
        </w:rPr>
        <w:t xml:space="preserve"> </w:t>
      </w:r>
      <w:proofErr w:type="spellStart"/>
      <w:r>
        <w:t>này</w:t>
      </w:r>
      <w:proofErr w:type="spellEnd"/>
      <w:r>
        <w:t>.</w:t>
      </w:r>
    </w:p>
    <w:p w14:paraId="0FE21BD2" w14:textId="12EB8907" w:rsidR="00693178" w:rsidRDefault="00693178" w:rsidP="00A61AD9">
      <w:pPr>
        <w:pStyle w:val="ListParagraph"/>
        <w:spacing w:before="1" w:line="357" w:lineRule="auto"/>
        <w:ind w:left="0" w:firstLine="720"/>
      </w:pPr>
      <w:r>
        <w:t xml:space="preserve">Cho </w:t>
      </w:r>
      <w:proofErr w:type="spellStart"/>
      <w:r>
        <w:t>vay</w:t>
      </w:r>
      <w:proofErr w:type="spellEnd"/>
      <w:r>
        <w:t xml:space="preserve"> </w:t>
      </w:r>
      <w:proofErr w:type="spellStart"/>
      <w:r>
        <w:t>theo</w:t>
      </w:r>
      <w:proofErr w:type="spellEnd"/>
      <w:r>
        <w:t xml:space="preserve"> hạn </w:t>
      </w:r>
      <w:proofErr w:type="spellStart"/>
      <w:r>
        <w:t>mức</w:t>
      </w:r>
      <w:proofErr w:type="spellEnd"/>
      <w:r>
        <w:t xml:space="preserve"> </w:t>
      </w:r>
      <w:proofErr w:type="spellStart"/>
      <w:r>
        <w:t>cho</w:t>
      </w:r>
      <w:proofErr w:type="spellEnd"/>
      <w:r>
        <w:t xml:space="preserve"> </w:t>
      </w:r>
      <w:proofErr w:type="spellStart"/>
      <w:r>
        <w:t>vay</w:t>
      </w:r>
      <w:proofErr w:type="spellEnd"/>
      <w:r>
        <w:t xml:space="preserve"> dự phòng: </w:t>
      </w:r>
      <w:proofErr w:type="spellStart"/>
      <w:r>
        <w:t>Tổ</w:t>
      </w:r>
      <w:proofErr w:type="spellEnd"/>
      <w:r>
        <w:t xml:space="preserve"> </w:t>
      </w:r>
      <w:proofErr w:type="spellStart"/>
      <w:r>
        <w:t>chức</w:t>
      </w:r>
      <w:proofErr w:type="spellEnd"/>
      <w:r>
        <w:t xml:space="preserve"> </w:t>
      </w:r>
      <w:proofErr w:type="spellStart"/>
      <w:r>
        <w:t>tín</w:t>
      </w:r>
      <w:proofErr w:type="spellEnd"/>
      <w:r>
        <w:t xml:space="preserve"> </w:t>
      </w:r>
      <w:proofErr w:type="spellStart"/>
      <w:r>
        <w:t>dụng</w:t>
      </w:r>
      <w:proofErr w:type="spellEnd"/>
      <w:r>
        <w:t xml:space="preserve"> cam kết </w:t>
      </w:r>
      <w:proofErr w:type="spellStart"/>
      <w:r>
        <w:t>đảm</w:t>
      </w:r>
      <w:proofErr w:type="spellEnd"/>
      <w:r>
        <w:t xml:space="preserve"> bảo </w:t>
      </w:r>
      <w:proofErr w:type="spellStart"/>
      <w:r>
        <w:t>sẵn</w:t>
      </w:r>
      <w:proofErr w:type="spellEnd"/>
      <w:r>
        <w:t xml:space="preserve"> </w:t>
      </w:r>
      <w:proofErr w:type="spellStart"/>
      <w:r>
        <w:t>sàng</w:t>
      </w:r>
      <w:proofErr w:type="spellEnd"/>
      <w:r>
        <w:t xml:space="preserve"> </w:t>
      </w:r>
      <w:proofErr w:type="spellStart"/>
      <w:r>
        <w:t>cho</w:t>
      </w:r>
      <w:proofErr w:type="spellEnd"/>
      <w:r>
        <w:t xml:space="preserve"> </w:t>
      </w:r>
      <w:proofErr w:type="spellStart"/>
      <w:r>
        <w:t>khách</w:t>
      </w:r>
      <w:proofErr w:type="spellEnd"/>
      <w:r>
        <w:t xml:space="preserve"> hàng </w:t>
      </w:r>
      <w:proofErr w:type="spellStart"/>
      <w:r>
        <w:t>vay</w:t>
      </w:r>
      <w:proofErr w:type="spellEnd"/>
      <w:r>
        <w:t xml:space="preserve"> </w:t>
      </w:r>
      <w:proofErr w:type="spellStart"/>
      <w:r>
        <w:t>vốn</w:t>
      </w:r>
      <w:proofErr w:type="spellEnd"/>
      <w:r>
        <w:t xml:space="preserve"> </w:t>
      </w:r>
      <w:proofErr w:type="spellStart"/>
      <w:r>
        <w:t>trong</w:t>
      </w:r>
      <w:proofErr w:type="spellEnd"/>
      <w:r>
        <w:t xml:space="preserve"> </w:t>
      </w:r>
      <w:proofErr w:type="spellStart"/>
      <w:r>
        <w:t>phạm</w:t>
      </w:r>
      <w:proofErr w:type="spellEnd"/>
      <w:r>
        <w:t xml:space="preserve"> vi </w:t>
      </w:r>
      <w:proofErr w:type="spellStart"/>
      <w:r>
        <w:t>mức</w:t>
      </w:r>
      <w:proofErr w:type="spellEnd"/>
      <w:r>
        <w:t xml:space="preserve"> </w:t>
      </w:r>
      <w:proofErr w:type="spellStart"/>
      <w:r>
        <w:t>cho</w:t>
      </w:r>
      <w:proofErr w:type="spellEnd"/>
      <w:r>
        <w:t xml:space="preserve"> </w:t>
      </w:r>
      <w:proofErr w:type="spellStart"/>
      <w:r>
        <w:t>vay</w:t>
      </w:r>
      <w:proofErr w:type="spellEnd"/>
      <w:r>
        <w:t xml:space="preserve"> dự phòng đã </w:t>
      </w:r>
      <w:proofErr w:type="spellStart"/>
      <w:r>
        <w:t>thỏa</w:t>
      </w:r>
      <w:proofErr w:type="spellEnd"/>
      <w:r>
        <w:t xml:space="preserve"> </w:t>
      </w:r>
      <w:proofErr w:type="spellStart"/>
      <w:r>
        <w:t>thuận</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khách</w:t>
      </w:r>
      <w:proofErr w:type="spellEnd"/>
      <w:r>
        <w:t xml:space="preserve"> hàng </w:t>
      </w:r>
      <w:proofErr w:type="spellStart"/>
      <w:r>
        <w:t>thỏa</w:t>
      </w:r>
      <w:proofErr w:type="spellEnd"/>
      <w:r>
        <w:t xml:space="preserve"> </w:t>
      </w:r>
      <w:proofErr w:type="spellStart"/>
      <w:r>
        <w:t>thuận</w:t>
      </w:r>
      <w:proofErr w:type="spellEnd"/>
      <w:r>
        <w:t xml:space="preserve"> thời hạn </w:t>
      </w:r>
      <w:proofErr w:type="spellStart"/>
      <w:r>
        <w:t>hiệu</w:t>
      </w:r>
      <w:proofErr w:type="spellEnd"/>
      <w:r>
        <w:t xml:space="preserve"> </w:t>
      </w:r>
      <w:proofErr w:type="spellStart"/>
      <w:r>
        <w:t>lực</w:t>
      </w:r>
      <w:proofErr w:type="spellEnd"/>
      <w:r>
        <w:t xml:space="preserve"> </w:t>
      </w:r>
      <w:proofErr w:type="spellStart"/>
      <w:r>
        <w:t>của</w:t>
      </w:r>
      <w:proofErr w:type="spellEnd"/>
      <w:r>
        <w:t xml:space="preserve"> hạn </w:t>
      </w:r>
      <w:proofErr w:type="spellStart"/>
      <w:r>
        <w:t>mức</w:t>
      </w:r>
      <w:proofErr w:type="spellEnd"/>
      <w:r>
        <w:t xml:space="preserve"> </w:t>
      </w:r>
      <w:proofErr w:type="spellStart"/>
      <w:r>
        <w:t>cho</w:t>
      </w:r>
      <w:proofErr w:type="spellEnd"/>
      <w:r>
        <w:t xml:space="preserve"> </w:t>
      </w:r>
      <w:proofErr w:type="spellStart"/>
      <w:r>
        <w:t>vay</w:t>
      </w:r>
      <w:proofErr w:type="spellEnd"/>
      <w:r>
        <w:t xml:space="preserve"> dự phòng </w:t>
      </w:r>
      <w:proofErr w:type="spellStart"/>
      <w:r>
        <w:t>nhưng</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01 (một)</w:t>
      </w:r>
      <w:r>
        <w:rPr>
          <w:spacing w:val="-10"/>
        </w:rPr>
        <w:t xml:space="preserve"> </w:t>
      </w:r>
      <w:proofErr w:type="spellStart"/>
      <w:r w:rsidR="00A61AD9">
        <w:t>năm</w:t>
      </w:r>
      <w:proofErr w:type="spellEnd"/>
      <w:r w:rsidR="00A61AD9">
        <w:t>.</w:t>
      </w:r>
    </w:p>
    <w:p w14:paraId="7051F2E5" w14:textId="00E39D5F" w:rsidR="00693178" w:rsidRPr="00A61AD9" w:rsidRDefault="00693178" w:rsidP="00A61AD9">
      <w:pPr>
        <w:pStyle w:val="ListParagraph"/>
        <w:spacing w:before="2" w:line="357" w:lineRule="auto"/>
        <w:ind w:left="0" w:firstLine="720"/>
      </w:pPr>
      <w:r>
        <w:lastRenderedPageBreak/>
        <w:t xml:space="preserve">Cho </w:t>
      </w:r>
      <w:proofErr w:type="spellStart"/>
      <w:r>
        <w:t>vay</w:t>
      </w:r>
      <w:proofErr w:type="spellEnd"/>
      <w:r>
        <w:t xml:space="preserve"> </w:t>
      </w:r>
      <w:proofErr w:type="spellStart"/>
      <w:r>
        <w:t>theo</w:t>
      </w:r>
      <w:proofErr w:type="spellEnd"/>
      <w:r>
        <w:t xml:space="preserve"> hạn </w:t>
      </w:r>
      <w:proofErr w:type="spellStart"/>
      <w:r>
        <w:t>mức</w:t>
      </w:r>
      <w:proofErr w:type="spellEnd"/>
      <w:r>
        <w:t xml:space="preserve"> </w:t>
      </w:r>
      <w:proofErr w:type="spellStart"/>
      <w:r>
        <w:t>thấu</w:t>
      </w:r>
      <w:proofErr w:type="spellEnd"/>
      <w:r>
        <w:t xml:space="preserve"> chi trên </w:t>
      </w:r>
      <w:proofErr w:type="spellStart"/>
      <w:r>
        <w:t>tài</w:t>
      </w:r>
      <w:proofErr w:type="spellEnd"/>
      <w:r>
        <w:t xml:space="preserve"> </w:t>
      </w:r>
      <w:proofErr w:type="spellStart"/>
      <w:r>
        <w:t>khoản</w:t>
      </w:r>
      <w:proofErr w:type="spellEnd"/>
      <w:r>
        <w:t xml:space="preserve"> </w:t>
      </w:r>
      <w:proofErr w:type="spellStart"/>
      <w:r>
        <w:t>thanh</w:t>
      </w:r>
      <w:proofErr w:type="spellEnd"/>
      <w:r>
        <w:t xml:space="preserve"> toán: </w:t>
      </w:r>
      <w:proofErr w:type="spellStart"/>
      <w:r>
        <w:t>Tổ</w:t>
      </w:r>
      <w:proofErr w:type="spellEnd"/>
      <w:r>
        <w:t xml:space="preserve"> </w:t>
      </w:r>
      <w:proofErr w:type="spellStart"/>
      <w:r>
        <w:t>chức</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cho</w:t>
      </w:r>
      <w:proofErr w:type="spellEnd"/>
      <w:r>
        <w:t xml:space="preserve"> </w:t>
      </w:r>
      <w:proofErr w:type="spellStart"/>
      <w:r>
        <w:t>khách</w:t>
      </w:r>
      <w:proofErr w:type="spellEnd"/>
      <w:r>
        <w:t xml:space="preserve"> hàng chi </w:t>
      </w:r>
      <w:proofErr w:type="spellStart"/>
      <w:r>
        <w:t>vượt</w:t>
      </w:r>
      <w:proofErr w:type="spellEnd"/>
      <w:r>
        <w:t xml:space="preserve"> số </w:t>
      </w:r>
      <w:proofErr w:type="spellStart"/>
      <w:r>
        <w:t>tiền</w:t>
      </w:r>
      <w:proofErr w:type="spellEnd"/>
      <w:r>
        <w:t xml:space="preserve"> có trên </w:t>
      </w:r>
      <w:proofErr w:type="spellStart"/>
      <w:r>
        <w:t>tài</w:t>
      </w:r>
      <w:proofErr w:type="spellEnd"/>
      <w:r>
        <w:t xml:space="preserve"> </w:t>
      </w:r>
      <w:proofErr w:type="spellStart"/>
      <w:r>
        <w:t>khoản</w:t>
      </w:r>
      <w:proofErr w:type="spellEnd"/>
      <w:r>
        <w:t xml:space="preserve"> </w:t>
      </w:r>
      <w:proofErr w:type="spellStart"/>
      <w:r>
        <w:t>thanh</w:t>
      </w:r>
      <w:proofErr w:type="spellEnd"/>
      <w:r>
        <w:t xml:space="preserve"> toán </w:t>
      </w:r>
      <w:proofErr w:type="spellStart"/>
      <w:r>
        <w:t>của</w:t>
      </w:r>
      <w:proofErr w:type="spellEnd"/>
      <w:r>
        <w:t xml:space="preserve"> </w:t>
      </w:r>
      <w:proofErr w:type="spellStart"/>
      <w:r>
        <w:t>khách</w:t>
      </w:r>
      <w:proofErr w:type="spellEnd"/>
      <w:r>
        <w:t xml:space="preserve"> hàng một </w:t>
      </w:r>
      <w:proofErr w:type="spellStart"/>
      <w:r>
        <w:t>mức</w:t>
      </w:r>
      <w:proofErr w:type="spellEnd"/>
      <w:r>
        <w:t xml:space="preserve"> </w:t>
      </w:r>
      <w:proofErr w:type="spellStart"/>
      <w:r>
        <w:t>thấu</w:t>
      </w:r>
      <w:proofErr w:type="spellEnd"/>
      <w:r>
        <w:t xml:space="preserve"> chi tối đa </w:t>
      </w:r>
      <w:proofErr w:type="spellStart"/>
      <w:r>
        <w:t>để</w:t>
      </w:r>
      <w:proofErr w:type="spellEnd"/>
      <w:r>
        <w:t xml:space="preserve"> </w:t>
      </w:r>
      <w:proofErr w:type="spellStart"/>
      <w:r>
        <w:t>thực</w:t>
      </w:r>
      <w:proofErr w:type="spellEnd"/>
      <w:r>
        <w:t xml:space="preserve"> hiện dịch </w:t>
      </w:r>
      <w:proofErr w:type="spellStart"/>
      <w:r>
        <w:t>vụ</w:t>
      </w:r>
      <w:proofErr w:type="spellEnd"/>
      <w:r>
        <w:t xml:space="preserve"> </w:t>
      </w:r>
      <w:proofErr w:type="spellStart"/>
      <w:r>
        <w:t>thanh</w:t>
      </w:r>
      <w:proofErr w:type="spellEnd"/>
      <w:r>
        <w:t xml:space="preserve"> toán trên </w:t>
      </w:r>
      <w:proofErr w:type="spellStart"/>
      <w:r>
        <w:t>tài</w:t>
      </w:r>
      <w:proofErr w:type="spellEnd"/>
      <w:r>
        <w:t xml:space="preserve"> </w:t>
      </w:r>
      <w:proofErr w:type="spellStart"/>
      <w:r>
        <w:t>khoản</w:t>
      </w:r>
      <w:proofErr w:type="spellEnd"/>
      <w:r>
        <w:rPr>
          <w:spacing w:val="-11"/>
        </w:rPr>
        <w:t xml:space="preserve"> </w:t>
      </w:r>
      <w:proofErr w:type="spellStart"/>
      <w:r>
        <w:t>thanh</w:t>
      </w:r>
      <w:proofErr w:type="spellEnd"/>
      <w:r>
        <w:rPr>
          <w:spacing w:val="-9"/>
        </w:rPr>
        <w:t xml:space="preserve"> </w:t>
      </w:r>
      <w:r>
        <w:t>toán.</w:t>
      </w:r>
      <w:r>
        <w:rPr>
          <w:spacing w:val="-9"/>
        </w:rPr>
        <w:t xml:space="preserve"> </w:t>
      </w:r>
      <w:proofErr w:type="spellStart"/>
      <w:r>
        <w:t>Mức</w:t>
      </w:r>
      <w:proofErr w:type="spellEnd"/>
      <w:r>
        <w:rPr>
          <w:spacing w:val="-9"/>
        </w:rPr>
        <w:t xml:space="preserve"> </w:t>
      </w:r>
      <w:proofErr w:type="spellStart"/>
      <w:r>
        <w:t>thấu</w:t>
      </w:r>
      <w:proofErr w:type="spellEnd"/>
      <w:r>
        <w:rPr>
          <w:spacing w:val="-11"/>
        </w:rPr>
        <w:t xml:space="preserve"> </w:t>
      </w:r>
      <w:r>
        <w:t>chi</w:t>
      </w:r>
      <w:r>
        <w:rPr>
          <w:spacing w:val="-9"/>
        </w:rPr>
        <w:t xml:space="preserve"> </w:t>
      </w:r>
      <w:r>
        <w:t>tối</w:t>
      </w:r>
      <w:r>
        <w:rPr>
          <w:spacing w:val="-9"/>
        </w:rPr>
        <w:t xml:space="preserve"> </w:t>
      </w:r>
      <w:r>
        <w:t>đa</w:t>
      </w:r>
      <w:r>
        <w:rPr>
          <w:spacing w:val="-9"/>
        </w:rPr>
        <w:t xml:space="preserve"> </w:t>
      </w:r>
      <w:r>
        <w:t>được</w:t>
      </w:r>
      <w:r>
        <w:rPr>
          <w:spacing w:val="-9"/>
        </w:rPr>
        <w:t xml:space="preserve"> </w:t>
      </w:r>
      <w:proofErr w:type="spellStart"/>
      <w:r>
        <w:t>duy</w:t>
      </w:r>
      <w:proofErr w:type="spellEnd"/>
      <w:r>
        <w:rPr>
          <w:spacing w:val="-11"/>
        </w:rPr>
        <w:t xml:space="preserve"> </w:t>
      </w:r>
      <w:proofErr w:type="spellStart"/>
      <w:r>
        <w:t>trì</w:t>
      </w:r>
      <w:proofErr w:type="spellEnd"/>
      <w:r>
        <w:rPr>
          <w:spacing w:val="-9"/>
        </w:rPr>
        <w:t xml:space="preserve"> </w:t>
      </w:r>
      <w:proofErr w:type="spellStart"/>
      <w:r>
        <w:t>trong</w:t>
      </w:r>
      <w:proofErr w:type="spellEnd"/>
      <w:r>
        <w:rPr>
          <w:spacing w:val="-7"/>
        </w:rPr>
        <w:t xml:space="preserve"> </w:t>
      </w:r>
      <w:r>
        <w:t>một</w:t>
      </w:r>
      <w:r>
        <w:rPr>
          <w:spacing w:val="-9"/>
        </w:rPr>
        <w:t xml:space="preserve"> </w:t>
      </w:r>
      <w:proofErr w:type="spellStart"/>
      <w:r>
        <w:t>khoảng</w:t>
      </w:r>
      <w:proofErr w:type="spellEnd"/>
      <w:r>
        <w:rPr>
          <w:spacing w:val="-10"/>
        </w:rPr>
        <w:t xml:space="preserve"> </w:t>
      </w:r>
      <w:r>
        <w:t>thời</w:t>
      </w:r>
      <w:r>
        <w:rPr>
          <w:spacing w:val="-11"/>
        </w:rPr>
        <w:t xml:space="preserve"> </w:t>
      </w:r>
      <w:proofErr w:type="spellStart"/>
      <w:r>
        <w:t>gian</w:t>
      </w:r>
      <w:proofErr w:type="spellEnd"/>
      <w:r>
        <w:t xml:space="preserve"> tối đa 01 (một)</w:t>
      </w:r>
      <w:r>
        <w:rPr>
          <w:spacing w:val="-5"/>
        </w:rPr>
        <w:t xml:space="preserve"> </w:t>
      </w:r>
      <w:proofErr w:type="spellStart"/>
      <w:r w:rsidR="00A61AD9">
        <w:t>năm</w:t>
      </w:r>
      <w:proofErr w:type="spellEnd"/>
      <w:r w:rsidR="00A61AD9">
        <w:t>.</w:t>
      </w:r>
    </w:p>
    <w:p w14:paraId="12E03BF5" w14:textId="6F45BD13" w:rsidR="00693178" w:rsidRPr="00A61AD9" w:rsidRDefault="00693178" w:rsidP="00A61AD9">
      <w:pPr>
        <w:pStyle w:val="ListParagraph"/>
        <w:spacing w:before="4" w:line="357" w:lineRule="auto"/>
        <w:ind w:left="0" w:firstLine="720"/>
      </w:pPr>
      <w:r>
        <w:t xml:space="preserve">Cho </w:t>
      </w:r>
      <w:proofErr w:type="spellStart"/>
      <w:r>
        <w:t>vay</w:t>
      </w:r>
      <w:proofErr w:type="spellEnd"/>
      <w:r>
        <w:t xml:space="preserve"> quay </w:t>
      </w:r>
      <w:proofErr w:type="spellStart"/>
      <w:r>
        <w:t>vòng</w:t>
      </w:r>
      <w:proofErr w:type="spellEnd"/>
      <w:r>
        <w:t xml:space="preserve">: </w:t>
      </w:r>
      <w:proofErr w:type="spellStart"/>
      <w:r>
        <w:rPr>
          <w:spacing w:val="2"/>
        </w:rPr>
        <w:t>Tổ</w:t>
      </w:r>
      <w:proofErr w:type="spellEnd"/>
      <w:r>
        <w:rPr>
          <w:spacing w:val="2"/>
        </w:rPr>
        <w:t xml:space="preserve"> </w:t>
      </w:r>
      <w:proofErr w:type="spellStart"/>
      <w:r>
        <w:t>chức</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khách</w:t>
      </w:r>
      <w:proofErr w:type="spellEnd"/>
      <w:r>
        <w:t xml:space="preserve"> hàng </w:t>
      </w:r>
      <w:proofErr w:type="spellStart"/>
      <w:r>
        <w:t>thỏa</w:t>
      </w:r>
      <w:proofErr w:type="spellEnd"/>
      <w:r>
        <w:t xml:space="preserve"> </w:t>
      </w:r>
      <w:proofErr w:type="spellStart"/>
      <w:r>
        <w:t>thuận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vay</w:t>
      </w:r>
      <w:proofErr w:type="spellEnd"/>
      <w:r>
        <w:t xml:space="preserve"> đối </w:t>
      </w:r>
      <w:proofErr w:type="spellStart"/>
      <w:r>
        <w:t>với</w:t>
      </w:r>
      <w:proofErr w:type="spellEnd"/>
      <w:r>
        <w:t xml:space="preserve"> </w:t>
      </w:r>
      <w:proofErr w:type="spellStart"/>
      <w:r>
        <w:t>nhu</w:t>
      </w:r>
      <w:proofErr w:type="spellEnd"/>
      <w:r>
        <w:t xml:space="preserve"> cầu </w:t>
      </w:r>
      <w:proofErr w:type="spellStart"/>
      <w:r>
        <w:t>vốn</w:t>
      </w:r>
      <w:proofErr w:type="spellEnd"/>
      <w:r>
        <w:t xml:space="preserve"> có chu </w:t>
      </w:r>
      <w:proofErr w:type="spellStart"/>
      <w:r>
        <w:rPr>
          <w:spacing w:val="2"/>
        </w:rPr>
        <w:t>kỳ</w:t>
      </w:r>
      <w:proofErr w:type="spellEnd"/>
      <w:r>
        <w:rPr>
          <w:spacing w:val="2"/>
        </w:rPr>
        <w:t xml:space="preserve"> </w:t>
      </w:r>
      <w:r>
        <w:t xml:space="preserve">hoạt động </w:t>
      </w:r>
      <w:proofErr w:type="spellStart"/>
      <w:r>
        <w:t>kinh</w:t>
      </w:r>
      <w:proofErr w:type="spellEnd"/>
      <w:r>
        <w:t xml:space="preserve"> </w:t>
      </w:r>
      <w:proofErr w:type="spellStart"/>
      <w:r>
        <w:t>doanh</w:t>
      </w:r>
      <w:proofErr w:type="spellEnd"/>
      <w:r>
        <w:t xml:space="preserve"> </w:t>
      </w:r>
      <w:proofErr w:type="spellStart"/>
      <w:r>
        <w:t>không</w:t>
      </w:r>
      <w:proofErr w:type="spellEnd"/>
      <w:r>
        <w:t xml:space="preserve"> </w:t>
      </w:r>
      <w:proofErr w:type="spellStart"/>
      <w:r>
        <w:t>quá</w:t>
      </w:r>
      <w:proofErr w:type="spellEnd"/>
      <w:r>
        <w:t xml:space="preserve"> 01 (một) tháng, </w:t>
      </w:r>
      <w:proofErr w:type="spellStart"/>
      <w:r>
        <w:t>khách</w:t>
      </w:r>
      <w:proofErr w:type="spellEnd"/>
      <w:r>
        <w:t xml:space="preserve"> hàng được sử </w:t>
      </w:r>
      <w:proofErr w:type="spellStart"/>
      <w:r>
        <w:t>dụng</w:t>
      </w:r>
      <w:proofErr w:type="spellEnd"/>
      <w:r>
        <w:t xml:space="preserve"> </w:t>
      </w:r>
      <w:proofErr w:type="spellStart"/>
      <w:r>
        <w:t>dư</w:t>
      </w:r>
      <w:proofErr w:type="spellEnd"/>
      <w:r>
        <w:t xml:space="preserve"> </w:t>
      </w:r>
      <w:proofErr w:type="spellStart"/>
      <w:r>
        <w:t>nợ</w:t>
      </w:r>
      <w:proofErr w:type="spellEnd"/>
      <w:r>
        <w:t xml:space="preserve"> </w:t>
      </w:r>
      <w:proofErr w:type="spellStart"/>
      <w:r>
        <w:t>gốc</w:t>
      </w:r>
      <w:proofErr w:type="spellEnd"/>
      <w:r>
        <w:t xml:space="preserve"> </w:t>
      </w:r>
      <w:proofErr w:type="spellStart"/>
      <w:r>
        <w:t>của</w:t>
      </w:r>
      <w:proofErr w:type="spellEnd"/>
      <w:r>
        <w:t xml:space="preserve"> chu </w:t>
      </w:r>
      <w:proofErr w:type="spellStart"/>
      <w:r>
        <w:rPr>
          <w:spacing w:val="2"/>
        </w:rPr>
        <w:t>kỳ</w:t>
      </w:r>
      <w:proofErr w:type="spellEnd"/>
      <w:r>
        <w:rPr>
          <w:spacing w:val="2"/>
        </w:rPr>
        <w:t xml:space="preserve"> </w:t>
      </w:r>
      <w:r>
        <w:t xml:space="preserve">hoạt động </w:t>
      </w:r>
      <w:proofErr w:type="spellStart"/>
      <w:r>
        <w:t>kinh</w:t>
      </w:r>
      <w:proofErr w:type="spellEnd"/>
      <w:r>
        <w:t xml:space="preserve"> </w:t>
      </w:r>
      <w:proofErr w:type="spellStart"/>
      <w:r>
        <w:t>doanh</w:t>
      </w:r>
      <w:proofErr w:type="spellEnd"/>
      <w:r>
        <w:t xml:space="preserve"> </w:t>
      </w:r>
      <w:proofErr w:type="spellStart"/>
      <w:r>
        <w:t>trước</w:t>
      </w:r>
      <w:proofErr w:type="spellEnd"/>
      <w:r>
        <w:rPr>
          <w:spacing w:val="-9"/>
        </w:rPr>
        <w:t xml:space="preserve"> </w:t>
      </w:r>
      <w:proofErr w:type="spellStart"/>
      <w:r>
        <w:t>cho</w:t>
      </w:r>
      <w:proofErr w:type="spellEnd"/>
      <w:r>
        <w:rPr>
          <w:spacing w:val="-9"/>
        </w:rPr>
        <w:t xml:space="preserve"> </w:t>
      </w:r>
      <w:r>
        <w:t>chu</w:t>
      </w:r>
      <w:r>
        <w:rPr>
          <w:spacing w:val="-8"/>
        </w:rPr>
        <w:t xml:space="preserve"> </w:t>
      </w:r>
      <w:proofErr w:type="spellStart"/>
      <w:r>
        <w:t>kỳ</w:t>
      </w:r>
      <w:proofErr w:type="spellEnd"/>
      <w:r>
        <w:rPr>
          <w:spacing w:val="-11"/>
        </w:rPr>
        <w:t xml:space="preserve"> </w:t>
      </w:r>
      <w:proofErr w:type="spellStart"/>
      <w:r>
        <w:t>kinh</w:t>
      </w:r>
      <w:proofErr w:type="spellEnd"/>
      <w:r>
        <w:rPr>
          <w:spacing w:val="-8"/>
        </w:rPr>
        <w:t xml:space="preserve"> </w:t>
      </w:r>
      <w:proofErr w:type="spellStart"/>
      <w:r>
        <w:t>doanh</w:t>
      </w:r>
      <w:proofErr w:type="spellEnd"/>
      <w:r>
        <w:rPr>
          <w:spacing w:val="-9"/>
        </w:rPr>
        <w:t xml:space="preserve"> </w:t>
      </w:r>
      <w:proofErr w:type="spellStart"/>
      <w:r>
        <w:t>tiếp</w:t>
      </w:r>
      <w:proofErr w:type="spellEnd"/>
      <w:r>
        <w:rPr>
          <w:spacing w:val="-9"/>
        </w:rPr>
        <w:t xml:space="preserve"> </w:t>
      </w:r>
      <w:proofErr w:type="spellStart"/>
      <w:r>
        <w:t>theo</w:t>
      </w:r>
      <w:proofErr w:type="spellEnd"/>
      <w:r>
        <w:rPr>
          <w:spacing w:val="-8"/>
        </w:rPr>
        <w:t xml:space="preserve"> </w:t>
      </w:r>
      <w:proofErr w:type="spellStart"/>
      <w:r>
        <w:t>nhưng</w:t>
      </w:r>
      <w:proofErr w:type="spellEnd"/>
      <w:r>
        <w:rPr>
          <w:spacing w:val="-9"/>
        </w:rPr>
        <w:t xml:space="preserve"> </w:t>
      </w:r>
      <w:r>
        <w:t>thời</w:t>
      </w:r>
      <w:r>
        <w:rPr>
          <w:spacing w:val="-8"/>
        </w:rPr>
        <w:t xml:space="preserve"> </w:t>
      </w:r>
      <w:r>
        <w:t>hạn</w:t>
      </w:r>
      <w:r>
        <w:rPr>
          <w:spacing w:val="-9"/>
        </w:rPr>
        <w:t xml:space="preserve"> </w:t>
      </w:r>
      <w:proofErr w:type="spellStart"/>
      <w:r>
        <w:t>cho</w:t>
      </w:r>
      <w:proofErr w:type="spellEnd"/>
      <w:r>
        <w:rPr>
          <w:spacing w:val="-9"/>
        </w:rPr>
        <w:t xml:space="preserve"> </w:t>
      </w:r>
      <w:proofErr w:type="spellStart"/>
      <w:r>
        <w:rPr>
          <w:spacing w:val="2"/>
        </w:rPr>
        <w:t>vay</w:t>
      </w:r>
      <w:proofErr w:type="spellEnd"/>
      <w:r>
        <w:rPr>
          <w:spacing w:val="-13"/>
        </w:rPr>
        <w:t xml:space="preserve"> </w:t>
      </w:r>
      <w:proofErr w:type="spellStart"/>
      <w:r>
        <w:t>không</w:t>
      </w:r>
      <w:proofErr w:type="spellEnd"/>
      <w:r>
        <w:rPr>
          <w:spacing w:val="-9"/>
        </w:rPr>
        <w:t xml:space="preserve"> </w:t>
      </w:r>
      <w:proofErr w:type="spellStart"/>
      <w:r>
        <w:t>vượt</w:t>
      </w:r>
      <w:proofErr w:type="spellEnd"/>
      <w:r>
        <w:rPr>
          <w:spacing w:val="-8"/>
        </w:rPr>
        <w:t xml:space="preserve"> </w:t>
      </w:r>
      <w:proofErr w:type="spellStart"/>
      <w:r>
        <w:t>quá</w:t>
      </w:r>
      <w:proofErr w:type="spellEnd"/>
      <w:r>
        <w:t xml:space="preserve"> 03 (</w:t>
      </w:r>
      <w:proofErr w:type="spellStart"/>
      <w:r>
        <w:t>ba</w:t>
      </w:r>
      <w:proofErr w:type="spellEnd"/>
      <w:r>
        <w:t>)</w:t>
      </w:r>
      <w:r>
        <w:rPr>
          <w:spacing w:val="-3"/>
        </w:rPr>
        <w:t xml:space="preserve"> </w:t>
      </w:r>
      <w:r w:rsidR="00A61AD9">
        <w:t>tháng.</w:t>
      </w:r>
    </w:p>
    <w:p w14:paraId="38266A6C" w14:textId="2BC088AD" w:rsidR="00693178" w:rsidRPr="00A61AD9" w:rsidRDefault="00693178" w:rsidP="00A61AD9">
      <w:pPr>
        <w:pStyle w:val="ListParagraph"/>
        <w:spacing w:before="5" w:line="357" w:lineRule="auto"/>
        <w:ind w:left="0" w:firstLine="720"/>
      </w:pPr>
      <w:r>
        <w:t xml:space="preserve">Cho </w:t>
      </w:r>
      <w:proofErr w:type="spellStart"/>
      <w:r>
        <w:t>vay</w:t>
      </w:r>
      <w:proofErr w:type="spellEnd"/>
      <w:r>
        <w:t xml:space="preserve"> tuần </w:t>
      </w:r>
      <w:proofErr w:type="spellStart"/>
      <w:r>
        <w:t>hoàn</w:t>
      </w:r>
      <w:proofErr w:type="spellEnd"/>
      <w:r>
        <w:t xml:space="preserve"> (rollover): </w:t>
      </w:r>
      <w:proofErr w:type="spellStart"/>
      <w:r>
        <w:t>Tổ</w:t>
      </w:r>
      <w:proofErr w:type="spellEnd"/>
      <w:r>
        <w:t xml:space="preserve"> </w:t>
      </w:r>
      <w:proofErr w:type="spellStart"/>
      <w:r>
        <w:t>chức</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khách</w:t>
      </w:r>
      <w:proofErr w:type="spellEnd"/>
      <w:r>
        <w:t xml:space="preserve"> hàng </w:t>
      </w:r>
      <w:proofErr w:type="spellStart"/>
      <w:r>
        <w:t>thỏa</w:t>
      </w:r>
      <w:proofErr w:type="spellEnd"/>
      <w:r>
        <w:t xml:space="preserve"> </w:t>
      </w:r>
      <w:proofErr w:type="spellStart"/>
      <w:r>
        <w:t>thuận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vay</w:t>
      </w:r>
      <w:proofErr w:type="spellEnd"/>
      <w:r>
        <w:t xml:space="preserve"> </w:t>
      </w:r>
      <w:proofErr w:type="spellStart"/>
      <w:r>
        <w:t>ngắn</w:t>
      </w:r>
      <w:proofErr w:type="spellEnd"/>
      <w:r>
        <w:t xml:space="preserve"> hạn đối </w:t>
      </w:r>
      <w:proofErr w:type="spellStart"/>
      <w:r>
        <w:t>với</w:t>
      </w:r>
      <w:proofErr w:type="spellEnd"/>
      <w:r>
        <w:t xml:space="preserve"> </w:t>
      </w:r>
      <w:proofErr w:type="spellStart"/>
      <w:r>
        <w:t>khách</w:t>
      </w:r>
      <w:proofErr w:type="spellEnd"/>
      <w:r>
        <w:t xml:space="preserve"> hàng </w:t>
      </w:r>
      <w:proofErr w:type="spellStart"/>
      <w:r>
        <w:t>với</w:t>
      </w:r>
      <w:proofErr w:type="spellEnd"/>
      <w:r>
        <w:t xml:space="preserve"> </w:t>
      </w:r>
      <w:proofErr w:type="spellStart"/>
      <w:r>
        <w:t>điều</w:t>
      </w:r>
      <w:proofErr w:type="spellEnd"/>
      <w:r>
        <w:t xml:space="preserve"> </w:t>
      </w:r>
      <w:proofErr w:type="spellStart"/>
      <w:r>
        <w:t>kiện</w:t>
      </w:r>
      <w:proofErr w:type="spellEnd"/>
      <w:r>
        <w:t xml:space="preserve">: a) Đến thời hạn trả </w:t>
      </w:r>
      <w:proofErr w:type="spellStart"/>
      <w:r>
        <w:t>nợ</w:t>
      </w:r>
      <w:proofErr w:type="spellEnd"/>
      <w:r>
        <w:t>,</w:t>
      </w:r>
      <w:r>
        <w:rPr>
          <w:spacing w:val="-5"/>
        </w:rPr>
        <w:t xml:space="preserve"> </w:t>
      </w:r>
      <w:proofErr w:type="spellStart"/>
      <w:r>
        <w:t>khách</w:t>
      </w:r>
      <w:proofErr w:type="spellEnd"/>
      <w:r>
        <w:rPr>
          <w:spacing w:val="-5"/>
        </w:rPr>
        <w:t xml:space="preserve"> </w:t>
      </w:r>
      <w:r>
        <w:t>hàng</w:t>
      </w:r>
      <w:r>
        <w:rPr>
          <w:spacing w:val="-5"/>
        </w:rPr>
        <w:t xml:space="preserve"> </w:t>
      </w:r>
      <w:r>
        <w:t>có</w:t>
      </w:r>
      <w:r>
        <w:rPr>
          <w:spacing w:val="-4"/>
        </w:rPr>
        <w:t xml:space="preserve"> </w:t>
      </w:r>
      <w:proofErr w:type="spellStart"/>
      <w:r>
        <w:t>quyền</w:t>
      </w:r>
      <w:proofErr w:type="spellEnd"/>
      <w:r>
        <w:rPr>
          <w:spacing w:val="-5"/>
        </w:rPr>
        <w:t xml:space="preserve"> </w:t>
      </w:r>
      <w:r>
        <w:t>trả</w:t>
      </w:r>
      <w:r>
        <w:rPr>
          <w:spacing w:val="-5"/>
        </w:rPr>
        <w:t xml:space="preserve"> </w:t>
      </w:r>
      <w:proofErr w:type="spellStart"/>
      <w:r>
        <w:t>nợ</w:t>
      </w:r>
      <w:proofErr w:type="spellEnd"/>
      <w:r>
        <w:rPr>
          <w:spacing w:val="-5"/>
        </w:rPr>
        <w:t xml:space="preserve"> </w:t>
      </w:r>
      <w:proofErr w:type="spellStart"/>
      <w:r>
        <w:t>hoặc</w:t>
      </w:r>
      <w:proofErr w:type="spellEnd"/>
      <w:r>
        <w:rPr>
          <w:spacing w:val="-4"/>
        </w:rPr>
        <w:t xml:space="preserve"> </w:t>
      </w:r>
      <w:proofErr w:type="spellStart"/>
      <w:r>
        <w:t>kéo</w:t>
      </w:r>
      <w:proofErr w:type="spellEnd"/>
      <w:r>
        <w:rPr>
          <w:spacing w:val="-5"/>
        </w:rPr>
        <w:t xml:space="preserve"> </w:t>
      </w:r>
      <w:proofErr w:type="spellStart"/>
      <w:r>
        <w:t>dài</w:t>
      </w:r>
      <w:proofErr w:type="spellEnd"/>
      <w:r>
        <w:rPr>
          <w:spacing w:val="-5"/>
        </w:rPr>
        <w:t xml:space="preserve"> </w:t>
      </w:r>
      <w:r>
        <w:t>thời</w:t>
      </w:r>
      <w:r>
        <w:rPr>
          <w:spacing w:val="-5"/>
        </w:rPr>
        <w:t xml:space="preserve"> </w:t>
      </w:r>
      <w:r>
        <w:t>hạn</w:t>
      </w:r>
      <w:r>
        <w:rPr>
          <w:spacing w:val="-4"/>
        </w:rPr>
        <w:t xml:space="preserve"> </w:t>
      </w:r>
      <w:r>
        <w:t>trả</w:t>
      </w:r>
      <w:r>
        <w:rPr>
          <w:spacing w:val="-5"/>
        </w:rPr>
        <w:t xml:space="preserve"> </w:t>
      </w:r>
      <w:proofErr w:type="spellStart"/>
      <w:r>
        <w:t>nợ</w:t>
      </w:r>
      <w:proofErr w:type="spellEnd"/>
      <w:r>
        <w:rPr>
          <w:spacing w:val="-5"/>
        </w:rPr>
        <w:t xml:space="preserve"> </w:t>
      </w:r>
      <w:r>
        <w:t>thêm</w:t>
      </w:r>
      <w:r>
        <w:rPr>
          <w:spacing w:val="-5"/>
        </w:rPr>
        <w:t xml:space="preserve"> </w:t>
      </w:r>
      <w:r>
        <w:t>một</w:t>
      </w:r>
      <w:r>
        <w:rPr>
          <w:spacing w:val="-3"/>
        </w:rPr>
        <w:t xml:space="preserve"> </w:t>
      </w:r>
      <w:proofErr w:type="spellStart"/>
      <w:r>
        <w:t>khoảng</w:t>
      </w:r>
      <w:proofErr w:type="spellEnd"/>
      <w:r>
        <w:t xml:space="preserve"> thời</w:t>
      </w:r>
      <w:r>
        <w:rPr>
          <w:spacing w:val="-12"/>
        </w:rPr>
        <w:t xml:space="preserve"> </w:t>
      </w:r>
      <w:proofErr w:type="spellStart"/>
      <w:r>
        <w:t>gian</w:t>
      </w:r>
      <w:proofErr w:type="spellEnd"/>
      <w:r>
        <w:rPr>
          <w:spacing w:val="-11"/>
        </w:rPr>
        <w:t xml:space="preserve"> </w:t>
      </w:r>
      <w:proofErr w:type="spellStart"/>
      <w:r>
        <w:t>nhất</w:t>
      </w:r>
      <w:proofErr w:type="spellEnd"/>
      <w:r>
        <w:rPr>
          <w:spacing w:val="-12"/>
        </w:rPr>
        <w:t xml:space="preserve"> </w:t>
      </w:r>
      <w:r>
        <w:t>định</w:t>
      </w:r>
      <w:r>
        <w:rPr>
          <w:spacing w:val="-11"/>
        </w:rPr>
        <w:t xml:space="preserve"> </w:t>
      </w:r>
      <w:r>
        <w:t>đối</w:t>
      </w:r>
      <w:r>
        <w:rPr>
          <w:spacing w:val="-10"/>
        </w:rPr>
        <w:t xml:space="preserve"> </w:t>
      </w:r>
      <w:proofErr w:type="spellStart"/>
      <w:r>
        <w:t>với</w:t>
      </w:r>
      <w:proofErr w:type="spellEnd"/>
      <w:r>
        <w:rPr>
          <w:spacing w:val="-10"/>
        </w:rPr>
        <w:t xml:space="preserve"> </w:t>
      </w:r>
      <w:r>
        <w:t>một</w:t>
      </w:r>
      <w:r>
        <w:rPr>
          <w:spacing w:val="-11"/>
        </w:rPr>
        <w:t xml:space="preserve"> </w:t>
      </w:r>
      <w:proofErr w:type="spellStart"/>
      <w:r>
        <w:t>phần</w:t>
      </w:r>
      <w:proofErr w:type="spellEnd"/>
      <w:r>
        <w:rPr>
          <w:spacing w:val="-11"/>
        </w:rPr>
        <w:t xml:space="preserve"> </w:t>
      </w:r>
      <w:proofErr w:type="spellStart"/>
      <w:r>
        <w:t>hoặc</w:t>
      </w:r>
      <w:proofErr w:type="spellEnd"/>
      <w:r>
        <w:rPr>
          <w:spacing w:val="-12"/>
        </w:rPr>
        <w:t xml:space="preserve"> </w:t>
      </w:r>
      <w:r>
        <w:t>toàn</w:t>
      </w:r>
      <w:r>
        <w:rPr>
          <w:spacing w:val="-9"/>
        </w:rPr>
        <w:t xml:space="preserve"> </w:t>
      </w:r>
      <w:r>
        <w:t>bộ</w:t>
      </w:r>
      <w:r>
        <w:rPr>
          <w:spacing w:val="-12"/>
        </w:rPr>
        <w:t xml:space="preserve"> </w:t>
      </w:r>
      <w:r>
        <w:t>số</w:t>
      </w:r>
      <w:r>
        <w:rPr>
          <w:spacing w:val="-11"/>
        </w:rPr>
        <w:t xml:space="preserve"> </w:t>
      </w:r>
      <w:proofErr w:type="spellStart"/>
      <w:r>
        <w:t>dư</w:t>
      </w:r>
      <w:proofErr w:type="spellEnd"/>
      <w:r>
        <w:rPr>
          <w:spacing w:val="-12"/>
        </w:rPr>
        <w:t xml:space="preserve"> </w:t>
      </w:r>
      <w:proofErr w:type="spellStart"/>
      <w:r>
        <w:t>nợ</w:t>
      </w:r>
      <w:proofErr w:type="spellEnd"/>
      <w:r>
        <w:rPr>
          <w:spacing w:val="-12"/>
        </w:rPr>
        <w:t xml:space="preserve"> </w:t>
      </w:r>
      <w:proofErr w:type="spellStart"/>
      <w:r>
        <w:t>gốc</w:t>
      </w:r>
      <w:proofErr w:type="spellEnd"/>
      <w:r>
        <w:rPr>
          <w:spacing w:val="-12"/>
        </w:rPr>
        <w:t xml:space="preserve"> </w:t>
      </w:r>
      <w:proofErr w:type="spellStart"/>
      <w:r>
        <w:t>của</w:t>
      </w:r>
      <w:proofErr w:type="spellEnd"/>
      <w:r>
        <w:rPr>
          <w:spacing w:val="-11"/>
        </w:rPr>
        <w:t xml:space="preserve"> </w:t>
      </w:r>
      <w:proofErr w:type="spellStart"/>
      <w:r>
        <w:t>khoản</w:t>
      </w:r>
      <w:proofErr w:type="spellEnd"/>
      <w:r>
        <w:rPr>
          <w:spacing w:val="-12"/>
        </w:rPr>
        <w:t xml:space="preserve"> </w:t>
      </w:r>
      <w:proofErr w:type="spellStart"/>
      <w:r w:rsidR="00A61AD9">
        <w:t>vay</w:t>
      </w:r>
      <w:proofErr w:type="spellEnd"/>
      <w:r w:rsidR="00CF08AC">
        <w:t>.</w:t>
      </w:r>
      <w:r w:rsidR="00A61AD9">
        <w:t xml:space="preserve"> </w:t>
      </w:r>
      <w:r>
        <w:t xml:space="preserve">b) </w:t>
      </w:r>
      <w:proofErr w:type="spellStart"/>
      <w:r>
        <w:t>Tổng</w:t>
      </w:r>
      <w:proofErr w:type="spellEnd"/>
      <w:r>
        <w:t xml:space="preserve"> thời hạn </w:t>
      </w:r>
      <w:proofErr w:type="spellStart"/>
      <w:r>
        <w:t>vay</w:t>
      </w:r>
      <w:proofErr w:type="spellEnd"/>
      <w:r>
        <w:t xml:space="preserve"> </w:t>
      </w:r>
      <w:proofErr w:type="spellStart"/>
      <w:r>
        <w:t>vốn</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12 tháng </w:t>
      </w:r>
      <w:proofErr w:type="spellStart"/>
      <w:r>
        <w:t>kể</w:t>
      </w:r>
      <w:proofErr w:type="spellEnd"/>
      <w:r>
        <w:t xml:space="preserve"> </w:t>
      </w:r>
      <w:proofErr w:type="spellStart"/>
      <w:r>
        <w:t>từ</w:t>
      </w:r>
      <w:proofErr w:type="spellEnd"/>
      <w:r>
        <w:t xml:space="preserve"> ngày giải ngân ban </w:t>
      </w:r>
      <w:proofErr w:type="spellStart"/>
      <w:r>
        <w:t>đầu</w:t>
      </w:r>
      <w:proofErr w:type="spellEnd"/>
      <w:r>
        <w:t xml:space="preserve"> </w:t>
      </w:r>
      <w:proofErr w:type="spellStart"/>
      <w:r>
        <w:t>và</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một chu </w:t>
      </w:r>
      <w:proofErr w:type="spellStart"/>
      <w:r>
        <w:t>kỳ</w:t>
      </w:r>
      <w:proofErr w:type="spellEnd"/>
      <w:r>
        <w:t xml:space="preserve"> hoạt động </w:t>
      </w:r>
      <w:proofErr w:type="spellStart"/>
      <w:r>
        <w:t>kinh</w:t>
      </w:r>
      <w:proofErr w:type="spellEnd"/>
      <w:r>
        <w:t xml:space="preserve"> </w:t>
      </w:r>
      <w:proofErr w:type="spellStart"/>
      <w:r>
        <w:t>doanh</w:t>
      </w:r>
      <w:proofErr w:type="spellEnd"/>
      <w:r w:rsidR="00CF08AC">
        <w:t>.</w:t>
      </w:r>
      <w:r>
        <w:t xml:space="preserve"> c) </w:t>
      </w:r>
      <w:proofErr w:type="spellStart"/>
      <w:r>
        <w:t>Tại</w:t>
      </w:r>
      <w:proofErr w:type="spellEnd"/>
      <w:r>
        <w:t xml:space="preserve"> thời </w:t>
      </w:r>
      <w:proofErr w:type="spellStart"/>
      <w:r>
        <w:t>điểm</w:t>
      </w:r>
      <w:proofErr w:type="spellEnd"/>
      <w:r>
        <w:t xml:space="preserve"> </w:t>
      </w:r>
      <w:proofErr w:type="spellStart"/>
      <w:r>
        <w:t>xem</w:t>
      </w:r>
      <w:proofErr w:type="spellEnd"/>
      <w:r>
        <w:t xml:space="preserve"> xét </w:t>
      </w:r>
      <w:proofErr w:type="spellStart"/>
      <w:r>
        <w:t>cho</w:t>
      </w:r>
      <w:proofErr w:type="spellEnd"/>
      <w:r>
        <w:t xml:space="preserve"> </w:t>
      </w:r>
      <w:proofErr w:type="spellStart"/>
      <w:r>
        <w:t>vay</w:t>
      </w:r>
      <w:proofErr w:type="spellEnd"/>
      <w:r>
        <w:t xml:space="preserve">, </w:t>
      </w:r>
      <w:proofErr w:type="spellStart"/>
      <w:r>
        <w:t>khách</w:t>
      </w:r>
      <w:proofErr w:type="spellEnd"/>
      <w:r>
        <w:t xml:space="preserve"> hàng </w:t>
      </w:r>
      <w:proofErr w:type="spellStart"/>
      <w:r>
        <w:t>không</w:t>
      </w:r>
      <w:proofErr w:type="spellEnd"/>
      <w:r>
        <w:t xml:space="preserve"> có </w:t>
      </w:r>
      <w:proofErr w:type="spellStart"/>
      <w:r>
        <w:t>nợ</w:t>
      </w:r>
      <w:proofErr w:type="spellEnd"/>
      <w:r>
        <w:t xml:space="preserve"> </w:t>
      </w:r>
      <w:proofErr w:type="spellStart"/>
      <w:r>
        <w:t>xấu</w:t>
      </w:r>
      <w:proofErr w:type="spellEnd"/>
      <w:r>
        <w:t xml:space="preserve"> </w:t>
      </w:r>
      <w:proofErr w:type="spellStart"/>
      <w:r>
        <w:t>tại</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tín</w:t>
      </w:r>
      <w:proofErr w:type="spellEnd"/>
      <w:r>
        <w:t xml:space="preserve"> </w:t>
      </w:r>
      <w:proofErr w:type="spellStart"/>
      <w:r>
        <w:t>dụng</w:t>
      </w:r>
      <w:proofErr w:type="spellEnd"/>
      <w:r w:rsidR="00CF08AC">
        <w:t>.</w:t>
      </w:r>
      <w:r>
        <w:t xml:space="preserve"> d) Trong </w:t>
      </w:r>
      <w:proofErr w:type="spellStart"/>
      <w:r>
        <w:t>quá</w:t>
      </w:r>
      <w:proofErr w:type="spellEnd"/>
      <w:r>
        <w:t xml:space="preserve"> </w:t>
      </w:r>
      <w:proofErr w:type="spellStart"/>
      <w:r>
        <w:t>trình</w:t>
      </w:r>
      <w:proofErr w:type="spellEnd"/>
      <w:r>
        <w:t xml:space="preserve"> </w:t>
      </w:r>
      <w:proofErr w:type="spellStart"/>
      <w:r>
        <w:t>cho</w:t>
      </w:r>
      <w:proofErr w:type="spellEnd"/>
      <w:r>
        <w:t xml:space="preserve"> </w:t>
      </w:r>
      <w:proofErr w:type="spellStart"/>
      <w:r>
        <w:t>vay</w:t>
      </w:r>
      <w:proofErr w:type="spellEnd"/>
      <w:r>
        <w:t xml:space="preserve"> tuần </w:t>
      </w:r>
      <w:proofErr w:type="spellStart"/>
      <w:r>
        <w:t>hoàn</w:t>
      </w:r>
      <w:proofErr w:type="spellEnd"/>
      <w:r>
        <w:t xml:space="preserve">, nếu </w:t>
      </w:r>
      <w:proofErr w:type="spellStart"/>
      <w:r>
        <w:t>khách</w:t>
      </w:r>
      <w:proofErr w:type="spellEnd"/>
      <w:r>
        <w:t xml:space="preserve"> hàng có </w:t>
      </w:r>
      <w:proofErr w:type="spellStart"/>
      <w:r>
        <w:t>nợ</w:t>
      </w:r>
      <w:proofErr w:type="spellEnd"/>
      <w:r>
        <w:t xml:space="preserve"> </w:t>
      </w:r>
      <w:proofErr w:type="spellStart"/>
      <w:r>
        <w:t>xấu</w:t>
      </w:r>
      <w:proofErr w:type="spellEnd"/>
      <w:r>
        <w:t xml:space="preserve"> </w:t>
      </w:r>
      <w:proofErr w:type="spellStart"/>
      <w:r>
        <w:t>tại</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tín</w:t>
      </w:r>
      <w:proofErr w:type="spellEnd"/>
      <w:r>
        <w:t xml:space="preserve"> </w:t>
      </w:r>
      <w:proofErr w:type="spellStart"/>
      <w:r>
        <w:t>dụng</w:t>
      </w:r>
      <w:proofErr w:type="spellEnd"/>
      <w:r>
        <w:t xml:space="preserve"> thì </w:t>
      </w:r>
      <w:proofErr w:type="spellStart"/>
      <w:r>
        <w:t>không</w:t>
      </w:r>
      <w:proofErr w:type="spellEnd"/>
      <w:r>
        <w:t xml:space="preserve"> được </w:t>
      </w:r>
      <w:proofErr w:type="spellStart"/>
      <w:r>
        <w:t>thực</w:t>
      </w:r>
      <w:proofErr w:type="spellEnd"/>
      <w:r>
        <w:t xml:space="preserve"> hiện </w:t>
      </w:r>
      <w:proofErr w:type="spellStart"/>
      <w:r>
        <w:t>kéo</w:t>
      </w:r>
      <w:proofErr w:type="spellEnd"/>
      <w:r>
        <w:t xml:space="preserve"> </w:t>
      </w:r>
      <w:proofErr w:type="spellStart"/>
      <w:r>
        <w:t>dài</w:t>
      </w:r>
      <w:proofErr w:type="spellEnd"/>
      <w:r>
        <w:t xml:space="preserve"> t</w:t>
      </w:r>
      <w:r w:rsidR="00A61AD9">
        <w:t xml:space="preserve">hời hạn trả </w:t>
      </w:r>
      <w:proofErr w:type="spellStart"/>
      <w:r w:rsidR="00A61AD9">
        <w:t>nợ</w:t>
      </w:r>
      <w:proofErr w:type="spellEnd"/>
      <w:r w:rsidR="00A61AD9">
        <w:t xml:space="preserve"> </w:t>
      </w:r>
      <w:proofErr w:type="spellStart"/>
      <w:r w:rsidR="00A61AD9">
        <w:t>theo</w:t>
      </w:r>
      <w:proofErr w:type="spellEnd"/>
      <w:r w:rsidR="00A61AD9">
        <w:t xml:space="preserve"> </w:t>
      </w:r>
      <w:proofErr w:type="spellStart"/>
      <w:r w:rsidR="00A61AD9">
        <w:t>thỏa</w:t>
      </w:r>
      <w:proofErr w:type="spellEnd"/>
      <w:r w:rsidR="00A61AD9">
        <w:t xml:space="preserve"> </w:t>
      </w:r>
      <w:proofErr w:type="spellStart"/>
      <w:r w:rsidR="00A61AD9">
        <w:t>thuận</w:t>
      </w:r>
      <w:proofErr w:type="spellEnd"/>
      <w:r w:rsidR="00A61AD9">
        <w:t>.</w:t>
      </w:r>
    </w:p>
    <w:p w14:paraId="79093C3E" w14:textId="602A2C96" w:rsidR="00A17716" w:rsidRPr="004547FA" w:rsidRDefault="00A17716" w:rsidP="00481920">
      <w:pPr>
        <w:pStyle w:val="Heading3"/>
        <w:ind w:left="0"/>
      </w:pPr>
      <w:bookmarkStart w:id="86" w:name="_Toc99270214"/>
      <w:bookmarkStart w:id="87" w:name="_Toc99278383"/>
      <w:bookmarkStart w:id="88" w:name="_Toc101095486"/>
      <w:r w:rsidRPr="004547FA">
        <w:t>1.</w:t>
      </w:r>
      <w:r w:rsidR="004F43EC" w:rsidRPr="004547FA">
        <w:t xml:space="preserve">2.3. </w:t>
      </w:r>
      <w:proofErr w:type="spellStart"/>
      <w:r w:rsidRPr="004547FA">
        <w:t>Vai</w:t>
      </w:r>
      <w:proofErr w:type="spellEnd"/>
      <w:r w:rsidRPr="004547FA">
        <w:t xml:space="preserve"> </w:t>
      </w:r>
      <w:proofErr w:type="spellStart"/>
      <w:r w:rsidRPr="004547FA">
        <w:t>trò</w:t>
      </w:r>
      <w:proofErr w:type="spellEnd"/>
      <w:r w:rsidRPr="004547FA">
        <w:t xml:space="preserve"> </w:t>
      </w:r>
      <w:proofErr w:type="spellStart"/>
      <w:r w:rsidRPr="004547FA">
        <w:t>của</w:t>
      </w:r>
      <w:proofErr w:type="spellEnd"/>
      <w:r w:rsidRPr="004547FA">
        <w:t xml:space="preserve"> hoạt động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w:t>
      </w:r>
      <w:bookmarkEnd w:id="86"/>
      <w:bookmarkEnd w:id="87"/>
      <w:bookmarkEnd w:id="88"/>
    </w:p>
    <w:p w14:paraId="30D6B253" w14:textId="77777777" w:rsidR="00AF7159" w:rsidRPr="004547FA" w:rsidRDefault="00AF7159" w:rsidP="00E53690">
      <w:pPr>
        <w:pStyle w:val="BodyText"/>
        <w:ind w:firstLine="566"/>
      </w:pPr>
      <w:r w:rsidRPr="004547FA">
        <w:t xml:space="preserve">Trong </w:t>
      </w:r>
      <w:proofErr w:type="spellStart"/>
      <w:r w:rsidRPr="004547FA">
        <w:t>nền</w:t>
      </w:r>
      <w:proofErr w:type="spellEnd"/>
      <w:r w:rsidRPr="004547FA">
        <w:t xml:space="preserve"> </w:t>
      </w:r>
      <w:proofErr w:type="spellStart"/>
      <w:r w:rsidRPr="004547FA">
        <w:t>kinh</w:t>
      </w:r>
      <w:proofErr w:type="spellEnd"/>
      <w:r w:rsidRPr="004547FA">
        <w:t xml:space="preserve"> tế </w:t>
      </w:r>
      <w:proofErr w:type="spellStart"/>
      <w:r w:rsidRPr="004547FA">
        <w:t>thị</w:t>
      </w:r>
      <w:proofErr w:type="spellEnd"/>
      <w:r w:rsidRPr="004547FA">
        <w:t xml:space="preserve"> </w:t>
      </w:r>
      <w:proofErr w:type="spellStart"/>
      <w:r w:rsidRPr="004547FA">
        <w:t>trường</w:t>
      </w:r>
      <w:proofErr w:type="spellEnd"/>
      <w:r w:rsidRPr="004547FA">
        <w:t xml:space="preserve"> sự </w:t>
      </w:r>
      <w:proofErr w:type="spellStart"/>
      <w:r w:rsidRPr="004547FA">
        <w:t>tồn</w:t>
      </w:r>
      <w:proofErr w:type="spellEnd"/>
      <w:r w:rsidRPr="004547FA">
        <w:t xml:space="preserve"> </w:t>
      </w:r>
      <w:proofErr w:type="spellStart"/>
      <w:r w:rsidRPr="004547FA">
        <w:t>tại</w:t>
      </w:r>
      <w:proofErr w:type="spellEnd"/>
      <w:r w:rsidRPr="004547FA">
        <w:t xml:space="preserve"> </w:t>
      </w:r>
      <w:proofErr w:type="spellStart"/>
      <w:r w:rsidRPr="004547FA">
        <w:t>và</w:t>
      </w:r>
      <w:proofErr w:type="spellEnd"/>
      <w:r w:rsidRPr="004547FA">
        <w:t xml:space="preserve"> phát </w:t>
      </w:r>
      <w:proofErr w:type="spellStart"/>
      <w:r w:rsidRPr="004547FA">
        <w:t>triển</w:t>
      </w:r>
      <w:proofErr w:type="spellEnd"/>
      <w:r w:rsidRPr="004547FA">
        <w:t xml:space="preserve"> </w:t>
      </w:r>
      <w:proofErr w:type="spellStart"/>
      <w:r w:rsidRPr="004547FA">
        <w:t>của</w:t>
      </w:r>
      <w:proofErr w:type="spellEnd"/>
      <w:r w:rsidRPr="004547FA">
        <w:t xml:space="preserve"> </w:t>
      </w:r>
      <w:proofErr w:type="spellStart"/>
      <w:r w:rsidRPr="004547FA">
        <w:t>các</w:t>
      </w:r>
      <w:proofErr w:type="spellEnd"/>
      <w:r w:rsidRPr="004547FA">
        <w:t xml:space="preserve"> </w:t>
      </w:r>
      <w:proofErr w:type="spellStart"/>
      <w:r w:rsidRPr="004547FA">
        <w:t>doanh</w:t>
      </w:r>
      <w:proofErr w:type="spellEnd"/>
      <w:r w:rsidRPr="004547FA">
        <w:t xml:space="preserve"> nghiệp là một </w:t>
      </w:r>
      <w:proofErr w:type="spellStart"/>
      <w:r w:rsidRPr="004547FA">
        <w:t>tất</w:t>
      </w:r>
      <w:proofErr w:type="spellEnd"/>
      <w:r w:rsidRPr="004547FA">
        <w:t xml:space="preserve"> </w:t>
      </w:r>
      <w:proofErr w:type="spellStart"/>
      <w:r w:rsidRPr="004547FA">
        <w:t>yếu</w:t>
      </w:r>
      <w:proofErr w:type="spellEnd"/>
      <w:r w:rsidRPr="004547FA">
        <w:t xml:space="preserve"> </w:t>
      </w:r>
      <w:proofErr w:type="spellStart"/>
      <w:r w:rsidRPr="004547FA">
        <w:t>khách</w:t>
      </w:r>
      <w:proofErr w:type="spellEnd"/>
      <w:r w:rsidRPr="004547FA">
        <w:t xml:space="preserve"> </w:t>
      </w:r>
      <w:proofErr w:type="spellStart"/>
      <w:r w:rsidRPr="004547FA">
        <w:t>quan</w:t>
      </w:r>
      <w:proofErr w:type="spellEnd"/>
      <w:r w:rsidRPr="004547FA">
        <w:t xml:space="preserve"> </w:t>
      </w:r>
      <w:proofErr w:type="spellStart"/>
      <w:r w:rsidRPr="004547FA">
        <w:t>va</w:t>
      </w:r>
      <w:proofErr w:type="spellEnd"/>
      <w:r w:rsidRPr="004547FA">
        <w:t xml:space="preserve">̀ cũng như </w:t>
      </w:r>
      <w:proofErr w:type="spellStart"/>
      <w:r w:rsidRPr="004547FA">
        <w:t>các</w:t>
      </w:r>
      <w:proofErr w:type="spellEnd"/>
      <w:r w:rsidRPr="004547FA">
        <w:t xml:space="preserve"> </w:t>
      </w:r>
      <w:proofErr w:type="spellStart"/>
      <w:r w:rsidRPr="004547FA">
        <w:t>loại</w:t>
      </w:r>
      <w:proofErr w:type="spellEnd"/>
      <w:r w:rsidRPr="004547FA">
        <w:t xml:space="preserve"> hình </w:t>
      </w:r>
      <w:proofErr w:type="spellStart"/>
      <w:r w:rsidRPr="004547FA">
        <w:t>doanh</w:t>
      </w:r>
      <w:proofErr w:type="spellEnd"/>
      <w:r w:rsidRPr="004547FA">
        <w:t xml:space="preserve"> nghiệp </w:t>
      </w:r>
      <w:proofErr w:type="spellStart"/>
      <w:r w:rsidRPr="004547FA">
        <w:t>khác</w:t>
      </w:r>
      <w:proofErr w:type="spellEnd"/>
      <w:r w:rsidRPr="004547FA">
        <w:t xml:space="preserve"> </w:t>
      </w:r>
      <w:proofErr w:type="spellStart"/>
      <w:r w:rsidRPr="004547FA">
        <w:t>trong</w:t>
      </w:r>
      <w:proofErr w:type="spellEnd"/>
      <w:r w:rsidRPr="004547FA">
        <w:t xml:space="preserve"> </w:t>
      </w:r>
      <w:proofErr w:type="spellStart"/>
      <w:r w:rsidRPr="004547FA">
        <w:t>quá</w:t>
      </w:r>
      <w:proofErr w:type="spellEnd"/>
      <w:r w:rsidRPr="004547FA">
        <w:t xml:space="preserve"> </w:t>
      </w:r>
      <w:proofErr w:type="spellStart"/>
      <w:r w:rsidRPr="004547FA">
        <w:t>trình</w:t>
      </w:r>
      <w:proofErr w:type="spellEnd"/>
      <w:r w:rsidRPr="004547FA">
        <w:t xml:space="preserve"> </w:t>
      </w:r>
      <w:proofErr w:type="spellStart"/>
      <w:r w:rsidRPr="004547FA">
        <w:t>hoạt</w:t>
      </w:r>
      <w:proofErr w:type="spellEnd"/>
      <w:r w:rsidRPr="004547FA">
        <w:t xml:space="preserve"> động </w:t>
      </w:r>
      <w:proofErr w:type="spellStart"/>
      <w:r w:rsidRPr="004547FA">
        <w:t>sản</w:t>
      </w:r>
      <w:proofErr w:type="spellEnd"/>
      <w:r w:rsidRPr="004547FA">
        <w:t xml:space="preserve"> xuất </w:t>
      </w:r>
      <w:proofErr w:type="spellStart"/>
      <w:r w:rsidRPr="004547FA">
        <w:t>kinh</w:t>
      </w:r>
      <w:proofErr w:type="spellEnd"/>
      <w:r w:rsidRPr="004547FA">
        <w:t xml:space="preserve"> </w:t>
      </w:r>
      <w:proofErr w:type="spellStart"/>
      <w:r w:rsidRPr="004547FA">
        <w:t>doanh</w:t>
      </w:r>
      <w:proofErr w:type="spellEnd"/>
      <w:r w:rsidRPr="004547FA">
        <w:t xml:space="preserve">, </w:t>
      </w:r>
      <w:proofErr w:type="spellStart"/>
      <w:r w:rsidRPr="004547FA">
        <w:t>các</w:t>
      </w:r>
      <w:proofErr w:type="spellEnd"/>
      <w:r w:rsidRPr="004547FA">
        <w:t xml:space="preserve"> </w:t>
      </w:r>
      <w:proofErr w:type="spellStart"/>
      <w:r w:rsidRPr="004547FA">
        <w:t>doanh</w:t>
      </w:r>
      <w:proofErr w:type="spellEnd"/>
      <w:r w:rsidRPr="004547FA">
        <w:t xml:space="preserve"> nghiệp </w:t>
      </w:r>
      <w:proofErr w:type="spellStart"/>
      <w:r w:rsidRPr="004547FA">
        <w:t>này</w:t>
      </w:r>
      <w:proofErr w:type="spellEnd"/>
      <w:r w:rsidRPr="004547FA">
        <w:t xml:space="preserve"> cũng sử </w:t>
      </w:r>
      <w:proofErr w:type="spellStart"/>
      <w:r w:rsidRPr="004547FA">
        <w:t>dụng</w:t>
      </w:r>
      <w:proofErr w:type="spellEnd"/>
      <w:r w:rsidRPr="004547FA">
        <w:t xml:space="preserve"> </w:t>
      </w:r>
      <w:proofErr w:type="spellStart"/>
      <w:r w:rsidRPr="004547FA">
        <w:t>vốn</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ngân </w:t>
      </w:r>
      <w:proofErr w:type="spellStart"/>
      <w:r w:rsidRPr="004547FA">
        <w:t>hàng</w:t>
      </w:r>
      <w:proofErr w:type="spellEnd"/>
      <w:r w:rsidRPr="004547FA">
        <w:t xml:space="preserve"> </w:t>
      </w:r>
      <w:proofErr w:type="spellStart"/>
      <w:r w:rsidRPr="004547FA">
        <w:t>đê</w:t>
      </w:r>
      <w:proofErr w:type="spellEnd"/>
      <w:r w:rsidRPr="004547FA">
        <w:t xml:space="preserve">̉ </w:t>
      </w:r>
      <w:proofErr w:type="spellStart"/>
      <w:r w:rsidRPr="004547FA">
        <w:t>đáp</w:t>
      </w:r>
      <w:proofErr w:type="spellEnd"/>
      <w:r w:rsidRPr="004547FA">
        <w:t xml:space="preserve"> ứng </w:t>
      </w:r>
      <w:proofErr w:type="spellStart"/>
      <w:r w:rsidRPr="004547FA">
        <w:t>nhu</w:t>
      </w:r>
      <w:proofErr w:type="spellEnd"/>
      <w:r w:rsidRPr="004547FA">
        <w:t xml:space="preserve"> </w:t>
      </w:r>
      <w:proofErr w:type="spellStart"/>
      <w:r w:rsidRPr="004547FA">
        <w:t>cầu</w:t>
      </w:r>
      <w:proofErr w:type="spellEnd"/>
      <w:r w:rsidRPr="004547FA">
        <w:t xml:space="preserve"> </w:t>
      </w:r>
      <w:proofErr w:type="spellStart"/>
      <w:r w:rsidRPr="004547FA">
        <w:t>thiếu</w:t>
      </w:r>
      <w:proofErr w:type="spellEnd"/>
      <w:r w:rsidRPr="004547FA">
        <w:t xml:space="preserve"> </w:t>
      </w:r>
      <w:proofErr w:type="spellStart"/>
      <w:r w:rsidRPr="004547FA">
        <w:t>hụt</w:t>
      </w:r>
      <w:proofErr w:type="spellEnd"/>
      <w:r w:rsidRPr="004547FA">
        <w:t xml:space="preserve"> </w:t>
      </w:r>
      <w:proofErr w:type="spellStart"/>
      <w:r w:rsidRPr="004547FA">
        <w:t>vốn</w:t>
      </w:r>
      <w:proofErr w:type="spellEnd"/>
      <w:r w:rsidRPr="004547FA">
        <w:t xml:space="preserve"> cũng như </w:t>
      </w:r>
      <w:proofErr w:type="spellStart"/>
      <w:r w:rsidRPr="004547FA">
        <w:t>đê</w:t>
      </w:r>
      <w:proofErr w:type="spellEnd"/>
      <w:r w:rsidRPr="004547FA">
        <w:t xml:space="preserve">̉ tối </w:t>
      </w:r>
      <w:proofErr w:type="spellStart"/>
      <w:r w:rsidRPr="004547FA">
        <w:t>ưu</w:t>
      </w:r>
      <w:proofErr w:type="spellEnd"/>
      <w:r w:rsidRPr="004547FA">
        <w:t xml:space="preserve"> </w:t>
      </w:r>
      <w:proofErr w:type="spellStart"/>
      <w:r w:rsidRPr="004547FA">
        <w:t>hoa</w:t>
      </w:r>
      <w:proofErr w:type="spellEnd"/>
      <w:r w:rsidRPr="004547FA">
        <w:t xml:space="preserve">́ </w:t>
      </w:r>
      <w:proofErr w:type="spellStart"/>
      <w:r w:rsidRPr="004547FA">
        <w:t>hiệu</w:t>
      </w:r>
      <w:proofErr w:type="spellEnd"/>
      <w:r w:rsidRPr="004547FA">
        <w:t xml:space="preserve"> quả sử </w:t>
      </w:r>
      <w:proofErr w:type="spellStart"/>
      <w:r w:rsidRPr="004547FA">
        <w:t>dụng</w:t>
      </w:r>
      <w:proofErr w:type="spellEnd"/>
      <w:r w:rsidRPr="004547FA">
        <w:t xml:space="preserve"> </w:t>
      </w:r>
      <w:proofErr w:type="spellStart"/>
      <w:r w:rsidRPr="004547FA">
        <w:t>vốn</w:t>
      </w:r>
      <w:proofErr w:type="spellEnd"/>
      <w:r w:rsidRPr="004547FA">
        <w:t xml:space="preserve"> </w:t>
      </w:r>
      <w:proofErr w:type="spellStart"/>
      <w:r w:rsidRPr="004547FA">
        <w:t>của</w:t>
      </w:r>
      <w:proofErr w:type="spellEnd"/>
      <w:r w:rsidRPr="004547FA">
        <w:rPr>
          <w:spacing w:val="-4"/>
        </w:rPr>
        <w:t xml:space="preserve"> </w:t>
      </w:r>
      <w:proofErr w:type="spellStart"/>
      <w:r w:rsidRPr="004547FA">
        <w:t>mình</w:t>
      </w:r>
      <w:proofErr w:type="spellEnd"/>
      <w:r w:rsidRPr="004547FA">
        <w:t>.</w:t>
      </w:r>
      <w:r w:rsidRPr="004547FA">
        <w:rPr>
          <w:spacing w:val="-5"/>
        </w:rPr>
        <w:t xml:space="preserve"> </w:t>
      </w:r>
      <w:proofErr w:type="spellStart"/>
      <w:r w:rsidRPr="004547FA">
        <w:rPr>
          <w:spacing w:val="2"/>
        </w:rPr>
        <w:t>Vốn</w:t>
      </w:r>
      <w:proofErr w:type="spellEnd"/>
      <w:r w:rsidRPr="004547FA">
        <w:rPr>
          <w:spacing w:val="-6"/>
        </w:rPr>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ngân </w:t>
      </w:r>
      <w:proofErr w:type="spellStart"/>
      <w:r w:rsidRPr="004547FA">
        <w:t>hàng</w:t>
      </w:r>
      <w:proofErr w:type="spellEnd"/>
      <w:r w:rsidRPr="004547FA">
        <w:t xml:space="preserve">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cho</w:t>
      </w:r>
      <w:proofErr w:type="spellEnd"/>
      <w:r w:rsidRPr="004547FA">
        <w:t xml:space="preserve"> </w:t>
      </w:r>
      <w:proofErr w:type="spellStart"/>
      <w:r w:rsidRPr="004547FA">
        <w:t>các</w:t>
      </w:r>
      <w:proofErr w:type="spellEnd"/>
      <w:r w:rsidRPr="004547FA">
        <w:t xml:space="preserve"> </w:t>
      </w:r>
      <w:proofErr w:type="spellStart"/>
      <w:r w:rsidRPr="004547FA">
        <w:t>doanh</w:t>
      </w:r>
      <w:proofErr w:type="spellEnd"/>
      <w:r w:rsidRPr="004547FA">
        <w:t xml:space="preserve"> nghiệp </w:t>
      </w:r>
      <w:proofErr w:type="spellStart"/>
      <w:r w:rsidRPr="004547FA">
        <w:t>đóng</w:t>
      </w:r>
      <w:proofErr w:type="spellEnd"/>
      <w:r w:rsidRPr="004547FA">
        <w:t xml:space="preserve"> </w:t>
      </w:r>
      <w:proofErr w:type="spellStart"/>
      <w:r w:rsidRPr="004547FA">
        <w:t>vai</w:t>
      </w:r>
      <w:proofErr w:type="spellEnd"/>
      <w:r w:rsidRPr="004547FA">
        <w:t xml:space="preserve"> </w:t>
      </w:r>
      <w:proofErr w:type="spellStart"/>
      <w:r w:rsidRPr="004547FA">
        <w:t>trò</w:t>
      </w:r>
      <w:proofErr w:type="spellEnd"/>
      <w:r w:rsidRPr="004547FA">
        <w:t xml:space="preserve"> </w:t>
      </w:r>
      <w:proofErr w:type="spellStart"/>
      <w:r w:rsidRPr="004547FA">
        <w:t>rất</w:t>
      </w:r>
      <w:proofErr w:type="spellEnd"/>
      <w:r w:rsidRPr="004547FA">
        <w:t xml:space="preserve"> </w:t>
      </w:r>
      <w:proofErr w:type="spellStart"/>
      <w:r w:rsidRPr="004547FA">
        <w:t>quan</w:t>
      </w:r>
      <w:proofErr w:type="spellEnd"/>
      <w:r w:rsidRPr="004547FA">
        <w:t xml:space="preserve"> </w:t>
      </w:r>
      <w:proofErr w:type="spellStart"/>
      <w:r w:rsidRPr="004547FA">
        <w:t>trọng</w:t>
      </w:r>
      <w:proofErr w:type="spellEnd"/>
      <w:r w:rsidRPr="004547FA">
        <w:t xml:space="preserve">, </w:t>
      </w:r>
      <w:proofErr w:type="spellStart"/>
      <w:r w:rsidRPr="004547FA">
        <w:t>nó</w:t>
      </w:r>
      <w:proofErr w:type="spellEnd"/>
      <w:r w:rsidRPr="004547FA">
        <w:t xml:space="preserve"> </w:t>
      </w:r>
      <w:proofErr w:type="spellStart"/>
      <w:r w:rsidRPr="004547FA">
        <w:t>chẳng</w:t>
      </w:r>
      <w:proofErr w:type="spellEnd"/>
      <w:r w:rsidRPr="004547FA">
        <w:t xml:space="preserve"> </w:t>
      </w:r>
      <w:r w:rsidRPr="004547FA">
        <w:rPr>
          <w:spacing w:val="2"/>
        </w:rPr>
        <w:t xml:space="preserve">những </w:t>
      </w:r>
      <w:proofErr w:type="spellStart"/>
      <w:r w:rsidRPr="004547FA">
        <w:t>thúc</w:t>
      </w:r>
      <w:proofErr w:type="spellEnd"/>
      <w:r w:rsidRPr="004547FA">
        <w:t xml:space="preserve"> </w:t>
      </w:r>
      <w:proofErr w:type="spellStart"/>
      <w:r w:rsidRPr="004547FA">
        <w:t>đẩy</w:t>
      </w:r>
      <w:proofErr w:type="spellEnd"/>
      <w:r w:rsidRPr="004547FA">
        <w:t xml:space="preserve"> sự phát </w:t>
      </w:r>
      <w:proofErr w:type="spellStart"/>
      <w:r w:rsidRPr="004547FA">
        <w:t>triển</w:t>
      </w:r>
      <w:proofErr w:type="spellEnd"/>
      <w:r w:rsidRPr="004547FA">
        <w:t xml:space="preserve"> </w:t>
      </w:r>
      <w:proofErr w:type="spellStart"/>
      <w:r w:rsidRPr="004547FA">
        <w:t>khu</w:t>
      </w:r>
      <w:proofErr w:type="spellEnd"/>
      <w:r w:rsidRPr="004547FA">
        <w:t xml:space="preserve"> vực </w:t>
      </w:r>
      <w:proofErr w:type="spellStart"/>
      <w:r w:rsidRPr="004547FA">
        <w:t>kinh</w:t>
      </w:r>
      <w:proofErr w:type="spellEnd"/>
      <w:r w:rsidRPr="004547FA">
        <w:t xml:space="preserve"> tế </w:t>
      </w:r>
      <w:proofErr w:type="spellStart"/>
      <w:r w:rsidRPr="004547FA">
        <w:t>này</w:t>
      </w:r>
      <w:proofErr w:type="spellEnd"/>
      <w:r w:rsidRPr="004547FA">
        <w:t xml:space="preserve"> mà </w:t>
      </w:r>
      <w:proofErr w:type="spellStart"/>
      <w:r w:rsidRPr="004547FA">
        <w:t>thông</w:t>
      </w:r>
      <w:proofErr w:type="spellEnd"/>
      <w:r w:rsidRPr="004547FA">
        <w:t xml:space="preserve"> qua </w:t>
      </w:r>
      <w:proofErr w:type="spellStart"/>
      <w:r w:rsidRPr="004547FA">
        <w:t>đo</w:t>
      </w:r>
      <w:proofErr w:type="spellEnd"/>
      <w:r w:rsidRPr="004547FA">
        <w:t xml:space="preserve">́ </w:t>
      </w:r>
      <w:proofErr w:type="spellStart"/>
      <w:r w:rsidRPr="004547FA">
        <w:t>tác</w:t>
      </w:r>
      <w:proofErr w:type="spellEnd"/>
      <w:r w:rsidRPr="004547FA">
        <w:t xml:space="preserve"> </w:t>
      </w:r>
      <w:r w:rsidRPr="004547FA">
        <w:rPr>
          <w:spacing w:val="2"/>
        </w:rPr>
        <w:t xml:space="preserve">động </w:t>
      </w:r>
      <w:proofErr w:type="spellStart"/>
      <w:r w:rsidRPr="004547FA">
        <w:t>trở</w:t>
      </w:r>
      <w:proofErr w:type="spellEnd"/>
      <w:r w:rsidRPr="004547FA">
        <w:t xml:space="preserve"> </w:t>
      </w:r>
      <w:proofErr w:type="spellStart"/>
      <w:r w:rsidRPr="004547FA">
        <w:t>lại</w:t>
      </w:r>
      <w:proofErr w:type="spellEnd"/>
      <w:r w:rsidRPr="004547FA">
        <w:t xml:space="preserve"> </w:t>
      </w:r>
      <w:proofErr w:type="spellStart"/>
      <w:r w:rsidRPr="004547FA">
        <w:t>thúc</w:t>
      </w:r>
      <w:proofErr w:type="spellEnd"/>
      <w:r w:rsidRPr="004547FA">
        <w:t xml:space="preserve"> </w:t>
      </w:r>
      <w:proofErr w:type="spellStart"/>
      <w:r w:rsidRPr="004547FA">
        <w:t>đẩy</w:t>
      </w:r>
      <w:proofErr w:type="spellEnd"/>
      <w:r w:rsidRPr="004547FA">
        <w:t xml:space="preserve"> </w:t>
      </w:r>
      <w:proofErr w:type="spellStart"/>
      <w:r w:rsidRPr="004547FA">
        <w:t>hệ</w:t>
      </w:r>
      <w:proofErr w:type="spellEnd"/>
      <w:r w:rsidRPr="004547FA">
        <w:t xml:space="preserve"> thống ngân </w:t>
      </w:r>
      <w:proofErr w:type="spellStart"/>
      <w:r w:rsidRPr="004547FA">
        <w:t>hàng</w:t>
      </w:r>
      <w:proofErr w:type="spellEnd"/>
      <w:r w:rsidRPr="004547FA">
        <w:t xml:space="preserve">, đổi mới </w:t>
      </w:r>
      <w:proofErr w:type="spellStart"/>
      <w:r w:rsidRPr="004547FA">
        <w:t>chính</w:t>
      </w:r>
      <w:proofErr w:type="spellEnd"/>
      <w:r w:rsidRPr="004547FA">
        <w:t xml:space="preserve"> sách </w:t>
      </w:r>
      <w:proofErr w:type="spellStart"/>
      <w:r w:rsidRPr="004547FA">
        <w:t>tiền</w:t>
      </w:r>
      <w:proofErr w:type="spellEnd"/>
      <w:r w:rsidRPr="004547FA">
        <w:t xml:space="preserve"> </w:t>
      </w:r>
      <w:proofErr w:type="spellStart"/>
      <w:r w:rsidRPr="004547FA">
        <w:t>tệ</w:t>
      </w:r>
      <w:proofErr w:type="spellEnd"/>
      <w:r w:rsidRPr="004547FA">
        <w:t xml:space="preserve"> </w:t>
      </w:r>
      <w:proofErr w:type="spellStart"/>
      <w:r w:rsidRPr="004547FA">
        <w:t>hoàn</w:t>
      </w:r>
      <w:proofErr w:type="spellEnd"/>
      <w:r w:rsidRPr="004547FA">
        <w:t xml:space="preserve"> </w:t>
      </w:r>
      <w:proofErr w:type="spellStart"/>
      <w:r w:rsidRPr="004547FA">
        <w:t>thiện</w:t>
      </w:r>
      <w:proofErr w:type="spellEnd"/>
      <w:r w:rsidRPr="004547FA">
        <w:t xml:space="preserve"> </w:t>
      </w:r>
      <w:proofErr w:type="spellStart"/>
      <w:r w:rsidRPr="004547FA">
        <w:t>các</w:t>
      </w:r>
      <w:proofErr w:type="spellEnd"/>
      <w:r w:rsidRPr="004547FA">
        <w:t xml:space="preserve"> cơ </w:t>
      </w:r>
      <w:proofErr w:type="spellStart"/>
      <w:r w:rsidRPr="004547FA">
        <w:t>chế</w:t>
      </w:r>
      <w:proofErr w:type="spellEnd"/>
      <w:r w:rsidRPr="004547FA">
        <w:t xml:space="preserve"> </w:t>
      </w:r>
      <w:proofErr w:type="spellStart"/>
      <w:r w:rsidRPr="004547FA">
        <w:t>chính</w:t>
      </w:r>
      <w:proofErr w:type="spellEnd"/>
      <w:r w:rsidRPr="004547FA">
        <w:t xml:space="preserve"> sách về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thanh</w:t>
      </w:r>
      <w:proofErr w:type="spellEnd"/>
      <w:r w:rsidRPr="004547FA">
        <w:t xml:space="preserve"> toán </w:t>
      </w:r>
      <w:proofErr w:type="spellStart"/>
      <w:r w:rsidRPr="004547FA">
        <w:t>ngoại</w:t>
      </w:r>
      <w:proofErr w:type="spellEnd"/>
      <w:r w:rsidRPr="004547FA">
        <w:t xml:space="preserve"> </w:t>
      </w:r>
      <w:proofErr w:type="spellStart"/>
      <w:r w:rsidRPr="004547FA">
        <w:t>hối</w:t>
      </w:r>
      <w:proofErr w:type="spellEnd"/>
      <w:r w:rsidRPr="004547FA">
        <w:t xml:space="preserve">… </w:t>
      </w:r>
      <w:proofErr w:type="spellStart"/>
      <w:r w:rsidRPr="004547FA">
        <w:t>Đê</w:t>
      </w:r>
      <w:proofErr w:type="spellEnd"/>
      <w:r w:rsidRPr="004547FA">
        <w:t xml:space="preserve">̉ thấy được </w:t>
      </w:r>
      <w:proofErr w:type="spellStart"/>
      <w:r w:rsidRPr="004547FA">
        <w:t>vai</w:t>
      </w:r>
      <w:proofErr w:type="spellEnd"/>
      <w:r w:rsidRPr="004547FA">
        <w:t xml:space="preserve"> </w:t>
      </w:r>
      <w:proofErr w:type="spellStart"/>
      <w:r w:rsidRPr="004547FA">
        <w:t>trò</w:t>
      </w:r>
      <w:proofErr w:type="spellEnd"/>
      <w:r w:rsidRPr="004547FA">
        <w:t xml:space="preserve"> </w:t>
      </w:r>
      <w:proofErr w:type="spellStart"/>
      <w:r w:rsidRPr="004547FA">
        <w:t>của</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ngân hàng </w:t>
      </w:r>
      <w:proofErr w:type="spellStart"/>
      <w:r w:rsidRPr="004547FA">
        <w:t>trong</w:t>
      </w:r>
      <w:proofErr w:type="spellEnd"/>
      <w:r w:rsidRPr="004547FA">
        <w:t xml:space="preserve"> </w:t>
      </w:r>
      <w:proofErr w:type="spellStart"/>
      <w:r w:rsidRPr="004547FA">
        <w:t>việc</w:t>
      </w:r>
      <w:proofErr w:type="spellEnd"/>
      <w:r w:rsidRPr="004547FA">
        <w:t xml:space="preserve"> phát </w:t>
      </w:r>
      <w:proofErr w:type="spellStart"/>
      <w:r w:rsidRPr="004547FA">
        <w:t>triển</w:t>
      </w:r>
      <w:proofErr w:type="spellEnd"/>
      <w:r w:rsidRPr="004547FA">
        <w:t xml:space="preserve"> </w:t>
      </w:r>
      <w:proofErr w:type="spellStart"/>
      <w:r w:rsidRPr="004547FA">
        <w:t>doanh</w:t>
      </w:r>
      <w:proofErr w:type="spellEnd"/>
      <w:r w:rsidRPr="004547FA">
        <w:t xml:space="preserve"> nghiệp ta xét </w:t>
      </w:r>
      <w:r w:rsidRPr="004547FA">
        <w:rPr>
          <w:spacing w:val="2"/>
        </w:rPr>
        <w:t xml:space="preserve">một </w:t>
      </w:r>
      <w:r w:rsidRPr="004547FA">
        <w:t xml:space="preserve">số </w:t>
      </w:r>
      <w:proofErr w:type="spellStart"/>
      <w:r w:rsidRPr="004547FA">
        <w:t>vai</w:t>
      </w:r>
      <w:proofErr w:type="spellEnd"/>
      <w:r w:rsidRPr="004547FA">
        <w:t xml:space="preserve"> </w:t>
      </w:r>
      <w:proofErr w:type="spellStart"/>
      <w:r w:rsidRPr="004547FA">
        <w:t>trò</w:t>
      </w:r>
      <w:proofErr w:type="spellEnd"/>
      <w:r w:rsidRPr="004547FA">
        <w:rPr>
          <w:spacing w:val="-8"/>
        </w:rPr>
        <w:t xml:space="preserve"> </w:t>
      </w:r>
      <w:proofErr w:type="spellStart"/>
      <w:r w:rsidRPr="004547FA">
        <w:t>sau</w:t>
      </w:r>
      <w:proofErr w:type="spellEnd"/>
      <w:r w:rsidRPr="004547FA">
        <w:t>:</w:t>
      </w:r>
    </w:p>
    <w:p w14:paraId="6E74CF49" w14:textId="09C7B703" w:rsidR="00AF7159" w:rsidRPr="004547FA" w:rsidRDefault="00AF7159" w:rsidP="00E53690">
      <w:pPr>
        <w:tabs>
          <w:tab w:val="left" w:pos="1219"/>
        </w:tabs>
        <w:ind w:firstLine="566"/>
        <w:rPr>
          <w:szCs w:val="26"/>
        </w:rPr>
      </w:pP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ngân hàng góp </w:t>
      </w:r>
      <w:proofErr w:type="spellStart"/>
      <w:r w:rsidRPr="004547FA">
        <w:rPr>
          <w:szCs w:val="26"/>
        </w:rPr>
        <w:t>phần</w:t>
      </w:r>
      <w:proofErr w:type="spellEnd"/>
      <w:r w:rsidRPr="004547FA">
        <w:rPr>
          <w:szCs w:val="26"/>
        </w:rPr>
        <w:t xml:space="preserve"> </w:t>
      </w:r>
      <w:proofErr w:type="spellStart"/>
      <w:r w:rsidRPr="004547FA">
        <w:rPr>
          <w:szCs w:val="26"/>
        </w:rPr>
        <w:t>đảm</w:t>
      </w:r>
      <w:proofErr w:type="spellEnd"/>
      <w:r w:rsidRPr="004547FA">
        <w:rPr>
          <w:szCs w:val="26"/>
        </w:rPr>
        <w:t xml:space="preserve"> </w:t>
      </w:r>
      <w:proofErr w:type="spellStart"/>
      <w:r w:rsidRPr="004547FA">
        <w:rPr>
          <w:szCs w:val="26"/>
        </w:rPr>
        <w:t>bảo</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hoạt</w:t>
      </w:r>
      <w:proofErr w:type="spellEnd"/>
      <w:r w:rsidRPr="004547FA">
        <w:rPr>
          <w:szCs w:val="26"/>
        </w:rPr>
        <w:t xml:space="preserve"> động </w:t>
      </w:r>
      <w:proofErr w:type="spellStart"/>
      <w:r w:rsidRPr="004547FA">
        <w:rPr>
          <w:szCs w:val="26"/>
        </w:rPr>
        <w:t>của</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doanh</w:t>
      </w:r>
      <w:proofErr w:type="spellEnd"/>
      <w:r w:rsidRPr="004547FA">
        <w:rPr>
          <w:szCs w:val="26"/>
        </w:rPr>
        <w:t xml:space="preserve"> nghiệp được liên</w:t>
      </w:r>
      <w:r w:rsidRPr="004547FA">
        <w:rPr>
          <w:spacing w:val="-1"/>
          <w:szCs w:val="26"/>
        </w:rPr>
        <w:t xml:space="preserve"> </w:t>
      </w:r>
      <w:r w:rsidRPr="004547FA">
        <w:rPr>
          <w:szCs w:val="26"/>
        </w:rPr>
        <w:t>tục. Trong</w:t>
      </w:r>
      <w:r w:rsidRPr="004547FA">
        <w:rPr>
          <w:spacing w:val="-5"/>
          <w:szCs w:val="26"/>
        </w:rPr>
        <w:t xml:space="preserve"> </w:t>
      </w:r>
      <w:proofErr w:type="spellStart"/>
      <w:r w:rsidRPr="004547FA">
        <w:rPr>
          <w:szCs w:val="26"/>
        </w:rPr>
        <w:t>nền</w:t>
      </w:r>
      <w:proofErr w:type="spellEnd"/>
      <w:r w:rsidRPr="004547FA">
        <w:rPr>
          <w:spacing w:val="-4"/>
          <w:szCs w:val="26"/>
        </w:rPr>
        <w:t xml:space="preserve"> </w:t>
      </w:r>
      <w:proofErr w:type="spellStart"/>
      <w:r w:rsidRPr="004547FA">
        <w:rPr>
          <w:szCs w:val="26"/>
        </w:rPr>
        <w:t>kinh</w:t>
      </w:r>
      <w:proofErr w:type="spellEnd"/>
      <w:r w:rsidRPr="004547FA">
        <w:rPr>
          <w:spacing w:val="-3"/>
          <w:szCs w:val="26"/>
        </w:rPr>
        <w:t xml:space="preserve"> </w:t>
      </w:r>
      <w:r w:rsidRPr="004547FA">
        <w:rPr>
          <w:szCs w:val="26"/>
        </w:rPr>
        <w:t>tế</w:t>
      </w:r>
      <w:r w:rsidRPr="004547FA">
        <w:rPr>
          <w:spacing w:val="-6"/>
          <w:szCs w:val="26"/>
        </w:rPr>
        <w:t xml:space="preserve"> </w:t>
      </w:r>
      <w:proofErr w:type="spellStart"/>
      <w:r w:rsidRPr="004547FA">
        <w:rPr>
          <w:szCs w:val="26"/>
        </w:rPr>
        <w:t>thị</w:t>
      </w:r>
      <w:proofErr w:type="spellEnd"/>
      <w:r w:rsidRPr="004547FA">
        <w:rPr>
          <w:spacing w:val="-6"/>
          <w:szCs w:val="26"/>
        </w:rPr>
        <w:t xml:space="preserve"> </w:t>
      </w:r>
      <w:proofErr w:type="spellStart"/>
      <w:r w:rsidRPr="004547FA">
        <w:rPr>
          <w:szCs w:val="26"/>
        </w:rPr>
        <w:t>trường</w:t>
      </w:r>
      <w:proofErr w:type="spellEnd"/>
      <w:r w:rsidRPr="004547FA">
        <w:rPr>
          <w:spacing w:val="-4"/>
          <w:szCs w:val="26"/>
        </w:rPr>
        <w:t xml:space="preserve"> </w:t>
      </w:r>
      <w:proofErr w:type="spellStart"/>
      <w:r w:rsidRPr="004547FA">
        <w:rPr>
          <w:szCs w:val="26"/>
        </w:rPr>
        <w:t>đòi</w:t>
      </w:r>
      <w:proofErr w:type="spellEnd"/>
      <w:r w:rsidRPr="004547FA">
        <w:rPr>
          <w:spacing w:val="-3"/>
          <w:szCs w:val="26"/>
        </w:rPr>
        <w:t xml:space="preserve"> </w:t>
      </w:r>
      <w:proofErr w:type="spellStart"/>
      <w:r w:rsidRPr="004547FA">
        <w:rPr>
          <w:szCs w:val="26"/>
        </w:rPr>
        <w:t>hỏi</w:t>
      </w:r>
      <w:proofErr w:type="spellEnd"/>
      <w:r w:rsidRPr="004547FA">
        <w:rPr>
          <w:spacing w:val="-5"/>
          <w:szCs w:val="26"/>
        </w:rPr>
        <w:t xml:space="preserve"> </w:t>
      </w:r>
      <w:proofErr w:type="spellStart"/>
      <w:r w:rsidRPr="004547FA">
        <w:rPr>
          <w:szCs w:val="26"/>
        </w:rPr>
        <w:t>các</w:t>
      </w:r>
      <w:proofErr w:type="spellEnd"/>
      <w:r w:rsidRPr="004547FA">
        <w:rPr>
          <w:spacing w:val="-5"/>
          <w:szCs w:val="26"/>
        </w:rPr>
        <w:t xml:space="preserve"> </w:t>
      </w:r>
      <w:proofErr w:type="spellStart"/>
      <w:r w:rsidRPr="004547FA">
        <w:rPr>
          <w:szCs w:val="26"/>
        </w:rPr>
        <w:t>doanh</w:t>
      </w:r>
      <w:proofErr w:type="spellEnd"/>
      <w:r w:rsidRPr="004547FA">
        <w:rPr>
          <w:spacing w:val="-1"/>
          <w:szCs w:val="26"/>
        </w:rPr>
        <w:t xml:space="preserve"> </w:t>
      </w:r>
      <w:r w:rsidRPr="004547FA">
        <w:rPr>
          <w:szCs w:val="26"/>
        </w:rPr>
        <w:t>nghiệp</w:t>
      </w:r>
      <w:r w:rsidRPr="004547FA">
        <w:rPr>
          <w:spacing w:val="-6"/>
          <w:szCs w:val="26"/>
        </w:rPr>
        <w:t xml:space="preserve"> </w:t>
      </w:r>
      <w:proofErr w:type="spellStart"/>
      <w:r w:rsidRPr="004547FA">
        <w:rPr>
          <w:szCs w:val="26"/>
        </w:rPr>
        <w:t>luôn</w:t>
      </w:r>
      <w:proofErr w:type="spellEnd"/>
      <w:r w:rsidRPr="004547FA">
        <w:rPr>
          <w:spacing w:val="-4"/>
          <w:szCs w:val="26"/>
        </w:rPr>
        <w:t xml:space="preserve"> </w:t>
      </w:r>
      <w:proofErr w:type="spellStart"/>
      <w:r w:rsidRPr="004547FA">
        <w:rPr>
          <w:szCs w:val="26"/>
        </w:rPr>
        <w:t>cần</w:t>
      </w:r>
      <w:proofErr w:type="spellEnd"/>
      <w:r w:rsidRPr="004547FA">
        <w:rPr>
          <w:spacing w:val="-4"/>
          <w:szCs w:val="26"/>
        </w:rPr>
        <w:t xml:space="preserve"> </w:t>
      </w:r>
      <w:proofErr w:type="spellStart"/>
      <w:r w:rsidRPr="004547FA">
        <w:rPr>
          <w:szCs w:val="26"/>
        </w:rPr>
        <w:t>phải</w:t>
      </w:r>
      <w:proofErr w:type="spellEnd"/>
      <w:r w:rsidRPr="004547FA">
        <w:rPr>
          <w:spacing w:val="-5"/>
          <w:szCs w:val="26"/>
        </w:rPr>
        <w:t xml:space="preserve"> </w:t>
      </w:r>
      <w:proofErr w:type="spellStart"/>
      <w:r w:rsidRPr="004547FA">
        <w:rPr>
          <w:szCs w:val="26"/>
        </w:rPr>
        <w:t>cải</w:t>
      </w:r>
      <w:proofErr w:type="spellEnd"/>
      <w:r w:rsidRPr="004547FA">
        <w:rPr>
          <w:spacing w:val="-5"/>
          <w:szCs w:val="26"/>
        </w:rPr>
        <w:t xml:space="preserve"> </w:t>
      </w:r>
      <w:proofErr w:type="spellStart"/>
      <w:r w:rsidRPr="004547FA">
        <w:rPr>
          <w:szCs w:val="26"/>
        </w:rPr>
        <w:t>tiến</w:t>
      </w:r>
      <w:proofErr w:type="spellEnd"/>
      <w:r w:rsidRPr="004547FA">
        <w:rPr>
          <w:spacing w:val="-4"/>
          <w:szCs w:val="26"/>
        </w:rPr>
        <w:t xml:space="preserve"> </w:t>
      </w:r>
      <w:r w:rsidRPr="004547FA">
        <w:rPr>
          <w:szCs w:val="26"/>
        </w:rPr>
        <w:t>kỹ</w:t>
      </w:r>
      <w:r w:rsidRPr="004547FA">
        <w:rPr>
          <w:spacing w:val="-4"/>
          <w:szCs w:val="26"/>
        </w:rPr>
        <w:t xml:space="preserve"> </w:t>
      </w:r>
      <w:proofErr w:type="spellStart"/>
      <w:r w:rsidRPr="004547FA">
        <w:rPr>
          <w:szCs w:val="26"/>
        </w:rPr>
        <w:t>thuật</w:t>
      </w:r>
      <w:proofErr w:type="spellEnd"/>
      <w:r w:rsidRPr="004547FA">
        <w:rPr>
          <w:szCs w:val="26"/>
        </w:rPr>
        <w:t xml:space="preserve"> thay đổi </w:t>
      </w:r>
      <w:proofErr w:type="spellStart"/>
      <w:r w:rsidRPr="004547FA">
        <w:rPr>
          <w:szCs w:val="26"/>
        </w:rPr>
        <w:t>mẫu</w:t>
      </w:r>
      <w:proofErr w:type="spellEnd"/>
      <w:r w:rsidRPr="004547FA">
        <w:rPr>
          <w:szCs w:val="26"/>
        </w:rPr>
        <w:t xml:space="preserve"> </w:t>
      </w:r>
      <w:proofErr w:type="spellStart"/>
      <w:r w:rsidRPr="004547FA">
        <w:rPr>
          <w:szCs w:val="26"/>
        </w:rPr>
        <w:t>mã</w:t>
      </w:r>
      <w:proofErr w:type="spellEnd"/>
      <w:r w:rsidRPr="004547FA">
        <w:rPr>
          <w:szCs w:val="26"/>
        </w:rPr>
        <w:t xml:space="preserve"> </w:t>
      </w:r>
      <w:proofErr w:type="spellStart"/>
      <w:r w:rsidRPr="004547FA">
        <w:rPr>
          <w:szCs w:val="26"/>
        </w:rPr>
        <w:t>mặt</w:t>
      </w:r>
      <w:proofErr w:type="spellEnd"/>
      <w:r w:rsidRPr="004547FA">
        <w:rPr>
          <w:szCs w:val="26"/>
        </w:rPr>
        <w:t xml:space="preserve"> </w:t>
      </w:r>
      <w:proofErr w:type="spellStart"/>
      <w:r w:rsidRPr="004547FA">
        <w:rPr>
          <w:szCs w:val="26"/>
        </w:rPr>
        <w:t>hàng</w:t>
      </w:r>
      <w:proofErr w:type="spellEnd"/>
      <w:r w:rsidRPr="004547FA">
        <w:rPr>
          <w:szCs w:val="26"/>
        </w:rPr>
        <w:t xml:space="preserve">, đổi mới công </w:t>
      </w:r>
      <w:proofErr w:type="spellStart"/>
      <w:r w:rsidRPr="004547FA">
        <w:rPr>
          <w:szCs w:val="26"/>
        </w:rPr>
        <w:t>nghệ</w:t>
      </w:r>
      <w:proofErr w:type="spellEnd"/>
      <w:r w:rsidRPr="004547FA">
        <w:rPr>
          <w:szCs w:val="26"/>
        </w:rPr>
        <w:t xml:space="preserve"> máy </w:t>
      </w:r>
      <w:proofErr w:type="spellStart"/>
      <w:r w:rsidRPr="004547FA">
        <w:rPr>
          <w:szCs w:val="26"/>
        </w:rPr>
        <w:t>móc</w:t>
      </w:r>
      <w:proofErr w:type="spellEnd"/>
      <w:r w:rsidRPr="004547FA">
        <w:rPr>
          <w:szCs w:val="26"/>
        </w:rPr>
        <w:t xml:space="preserve"> </w:t>
      </w:r>
      <w:proofErr w:type="spellStart"/>
      <w:r w:rsidRPr="004547FA">
        <w:rPr>
          <w:szCs w:val="26"/>
        </w:rPr>
        <w:t>thiết</w:t>
      </w:r>
      <w:proofErr w:type="spellEnd"/>
      <w:r w:rsidRPr="004547FA">
        <w:rPr>
          <w:szCs w:val="26"/>
        </w:rPr>
        <w:t xml:space="preserve"> bị </w:t>
      </w:r>
      <w:proofErr w:type="spellStart"/>
      <w:r w:rsidRPr="004547FA">
        <w:rPr>
          <w:szCs w:val="26"/>
        </w:rPr>
        <w:t>đê</w:t>
      </w:r>
      <w:proofErr w:type="spellEnd"/>
      <w:r w:rsidRPr="004547FA">
        <w:rPr>
          <w:szCs w:val="26"/>
        </w:rPr>
        <w:t xml:space="preserve">̉ </w:t>
      </w:r>
      <w:proofErr w:type="spellStart"/>
      <w:r w:rsidRPr="004547FA">
        <w:rPr>
          <w:szCs w:val="26"/>
        </w:rPr>
        <w:t>tồn</w:t>
      </w:r>
      <w:proofErr w:type="spellEnd"/>
      <w:r w:rsidRPr="004547FA">
        <w:rPr>
          <w:szCs w:val="26"/>
        </w:rPr>
        <w:t xml:space="preserve"> </w:t>
      </w:r>
      <w:proofErr w:type="spellStart"/>
      <w:r w:rsidRPr="004547FA">
        <w:rPr>
          <w:szCs w:val="26"/>
        </w:rPr>
        <w:t>tại</w:t>
      </w:r>
      <w:proofErr w:type="spellEnd"/>
      <w:r w:rsidRPr="004547FA">
        <w:rPr>
          <w:szCs w:val="26"/>
        </w:rPr>
        <w:t xml:space="preserve"> </w:t>
      </w:r>
      <w:proofErr w:type="spellStart"/>
      <w:r w:rsidRPr="004547FA">
        <w:rPr>
          <w:szCs w:val="26"/>
        </w:rPr>
        <w:t>đứng</w:t>
      </w:r>
      <w:proofErr w:type="spellEnd"/>
      <w:r w:rsidRPr="004547FA">
        <w:rPr>
          <w:szCs w:val="26"/>
        </w:rPr>
        <w:t xml:space="preserve"> vững </w:t>
      </w:r>
      <w:proofErr w:type="spellStart"/>
      <w:r w:rsidRPr="004547FA">
        <w:rPr>
          <w:szCs w:val="26"/>
        </w:rPr>
        <w:t>và</w:t>
      </w:r>
      <w:proofErr w:type="spellEnd"/>
      <w:r w:rsidRPr="004547FA">
        <w:rPr>
          <w:szCs w:val="26"/>
        </w:rPr>
        <w:t xml:space="preserve"> phát </w:t>
      </w:r>
      <w:proofErr w:type="spellStart"/>
      <w:r w:rsidRPr="004547FA">
        <w:rPr>
          <w:szCs w:val="26"/>
        </w:rPr>
        <w:t>triển</w:t>
      </w:r>
      <w:proofErr w:type="spellEnd"/>
      <w:r w:rsidRPr="004547FA">
        <w:rPr>
          <w:szCs w:val="26"/>
        </w:rPr>
        <w:t xml:space="preserve"> </w:t>
      </w:r>
      <w:proofErr w:type="spellStart"/>
      <w:r w:rsidRPr="004547FA">
        <w:rPr>
          <w:szCs w:val="26"/>
        </w:rPr>
        <w:t>trong</w:t>
      </w:r>
      <w:proofErr w:type="spellEnd"/>
      <w:r w:rsidRPr="004547FA">
        <w:rPr>
          <w:szCs w:val="26"/>
        </w:rPr>
        <w:t xml:space="preserve"> </w:t>
      </w:r>
      <w:proofErr w:type="spellStart"/>
      <w:r w:rsidRPr="004547FA">
        <w:rPr>
          <w:szCs w:val="26"/>
        </w:rPr>
        <w:t>cạnh</w:t>
      </w:r>
      <w:proofErr w:type="spellEnd"/>
      <w:r w:rsidRPr="004547FA">
        <w:rPr>
          <w:szCs w:val="26"/>
        </w:rPr>
        <w:t xml:space="preserve"> tranh. Trên </w:t>
      </w:r>
      <w:proofErr w:type="spellStart"/>
      <w:r w:rsidRPr="004547FA">
        <w:rPr>
          <w:szCs w:val="26"/>
        </w:rPr>
        <w:t>thực</w:t>
      </w:r>
      <w:proofErr w:type="spellEnd"/>
      <w:r w:rsidRPr="004547FA">
        <w:rPr>
          <w:szCs w:val="26"/>
        </w:rPr>
        <w:t xml:space="preserve"> tế </w:t>
      </w:r>
      <w:proofErr w:type="spellStart"/>
      <w:r w:rsidRPr="004547FA">
        <w:rPr>
          <w:szCs w:val="26"/>
        </w:rPr>
        <w:t>không</w:t>
      </w:r>
      <w:proofErr w:type="spellEnd"/>
      <w:r w:rsidRPr="004547FA">
        <w:rPr>
          <w:szCs w:val="26"/>
        </w:rPr>
        <w:t xml:space="preserve"> một </w:t>
      </w:r>
      <w:proofErr w:type="spellStart"/>
      <w:r w:rsidRPr="004547FA">
        <w:rPr>
          <w:szCs w:val="26"/>
        </w:rPr>
        <w:t>doanh</w:t>
      </w:r>
      <w:proofErr w:type="spellEnd"/>
      <w:r w:rsidRPr="004547FA">
        <w:rPr>
          <w:szCs w:val="26"/>
        </w:rPr>
        <w:t xml:space="preserve"> nghiệp </w:t>
      </w:r>
      <w:r w:rsidRPr="004547FA">
        <w:rPr>
          <w:szCs w:val="26"/>
        </w:rPr>
        <w:lastRenderedPageBreak/>
        <w:t xml:space="preserve">nào có </w:t>
      </w:r>
      <w:proofErr w:type="spellStart"/>
      <w:r w:rsidRPr="004547FA">
        <w:rPr>
          <w:szCs w:val="26"/>
        </w:rPr>
        <w:t>thê</w:t>
      </w:r>
      <w:proofErr w:type="spellEnd"/>
      <w:r w:rsidRPr="004547FA">
        <w:rPr>
          <w:szCs w:val="26"/>
        </w:rPr>
        <w:t xml:space="preserve">̉ </w:t>
      </w:r>
      <w:proofErr w:type="spellStart"/>
      <w:r w:rsidRPr="004547FA">
        <w:rPr>
          <w:szCs w:val="26"/>
        </w:rPr>
        <w:t>đảm</w:t>
      </w:r>
      <w:proofErr w:type="spellEnd"/>
      <w:r w:rsidRPr="004547FA">
        <w:rPr>
          <w:szCs w:val="26"/>
        </w:rPr>
        <w:t xml:space="preserve"> </w:t>
      </w:r>
      <w:proofErr w:type="spellStart"/>
      <w:r w:rsidRPr="004547FA">
        <w:rPr>
          <w:szCs w:val="26"/>
        </w:rPr>
        <w:t>bảo</w:t>
      </w:r>
      <w:proofErr w:type="spellEnd"/>
      <w:r w:rsidRPr="004547FA">
        <w:rPr>
          <w:szCs w:val="26"/>
        </w:rPr>
        <w:t xml:space="preserve"> </w:t>
      </w:r>
      <w:proofErr w:type="spellStart"/>
      <w:r w:rsidRPr="004547FA">
        <w:rPr>
          <w:szCs w:val="26"/>
        </w:rPr>
        <w:t>đủ</w:t>
      </w:r>
      <w:proofErr w:type="spellEnd"/>
      <w:r w:rsidRPr="004547FA">
        <w:rPr>
          <w:szCs w:val="26"/>
        </w:rPr>
        <w:t xml:space="preserve"> 100% </w:t>
      </w:r>
      <w:proofErr w:type="spellStart"/>
      <w:r w:rsidRPr="004547FA">
        <w:rPr>
          <w:szCs w:val="26"/>
        </w:rPr>
        <w:t>vốn</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nhu</w:t>
      </w:r>
      <w:proofErr w:type="spellEnd"/>
      <w:r w:rsidRPr="004547FA">
        <w:rPr>
          <w:szCs w:val="26"/>
        </w:rPr>
        <w:t xml:space="preserve"> </w:t>
      </w:r>
      <w:proofErr w:type="spellStart"/>
      <w:r w:rsidRPr="004547FA">
        <w:rPr>
          <w:szCs w:val="26"/>
        </w:rPr>
        <w:t>cầu</w:t>
      </w:r>
      <w:proofErr w:type="spellEnd"/>
      <w:r w:rsidRPr="004547FA">
        <w:rPr>
          <w:szCs w:val="26"/>
        </w:rPr>
        <w:t xml:space="preserve"> </w:t>
      </w:r>
      <w:proofErr w:type="spellStart"/>
      <w:r w:rsidRPr="004547FA">
        <w:rPr>
          <w:szCs w:val="26"/>
        </w:rPr>
        <w:t>sản</w:t>
      </w:r>
      <w:proofErr w:type="spellEnd"/>
      <w:r w:rsidRPr="004547FA">
        <w:rPr>
          <w:szCs w:val="26"/>
        </w:rPr>
        <w:t xml:space="preserve"> xuất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w:t>
      </w:r>
      <w:proofErr w:type="spellStart"/>
      <w:r w:rsidRPr="004547FA">
        <w:rPr>
          <w:spacing w:val="2"/>
          <w:szCs w:val="26"/>
        </w:rPr>
        <w:t>Vốn</w:t>
      </w:r>
      <w:proofErr w:type="spellEnd"/>
      <w:r w:rsidRPr="004547FA">
        <w:rPr>
          <w:spacing w:val="2"/>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của</w:t>
      </w:r>
      <w:proofErr w:type="spellEnd"/>
      <w:r w:rsidRPr="004547FA">
        <w:rPr>
          <w:szCs w:val="26"/>
        </w:rPr>
        <w:t xml:space="preserve"> ngân </w:t>
      </w:r>
      <w:proofErr w:type="spellStart"/>
      <w:r w:rsidRPr="004547FA">
        <w:rPr>
          <w:szCs w:val="26"/>
        </w:rPr>
        <w:t>hàng</w:t>
      </w:r>
      <w:proofErr w:type="spellEnd"/>
      <w:r w:rsidRPr="004547FA">
        <w:rPr>
          <w:szCs w:val="26"/>
        </w:rPr>
        <w:t xml:space="preserve"> đã </w:t>
      </w:r>
      <w:proofErr w:type="spellStart"/>
      <w:r w:rsidRPr="004547FA">
        <w:rPr>
          <w:szCs w:val="26"/>
        </w:rPr>
        <w:t>tạo</w:t>
      </w:r>
      <w:proofErr w:type="spellEnd"/>
      <w:r w:rsidRPr="004547FA">
        <w:rPr>
          <w:szCs w:val="26"/>
        </w:rPr>
        <w:t xml:space="preserve"> </w:t>
      </w:r>
      <w:proofErr w:type="spellStart"/>
      <w:r w:rsidRPr="004547FA">
        <w:rPr>
          <w:szCs w:val="26"/>
        </w:rPr>
        <w:t>điều</w:t>
      </w:r>
      <w:proofErr w:type="spellEnd"/>
      <w:r w:rsidRPr="004547FA">
        <w:rPr>
          <w:szCs w:val="26"/>
        </w:rPr>
        <w:t xml:space="preserve"> </w:t>
      </w:r>
      <w:proofErr w:type="spellStart"/>
      <w:r w:rsidRPr="004547FA">
        <w:rPr>
          <w:szCs w:val="26"/>
        </w:rPr>
        <w:t>kiện</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doanh</w:t>
      </w:r>
      <w:proofErr w:type="spellEnd"/>
      <w:r w:rsidRPr="004547FA">
        <w:rPr>
          <w:szCs w:val="26"/>
        </w:rPr>
        <w:t xml:space="preserve"> nghiệp </w:t>
      </w:r>
      <w:proofErr w:type="spellStart"/>
      <w:r w:rsidRPr="004547FA">
        <w:rPr>
          <w:szCs w:val="26"/>
        </w:rPr>
        <w:t>đầu</w:t>
      </w:r>
      <w:proofErr w:type="spellEnd"/>
      <w:r w:rsidRPr="004547FA">
        <w:rPr>
          <w:szCs w:val="26"/>
        </w:rPr>
        <w:t xml:space="preserve"> </w:t>
      </w:r>
      <w:proofErr w:type="spellStart"/>
      <w:r w:rsidRPr="004547FA">
        <w:rPr>
          <w:szCs w:val="26"/>
        </w:rPr>
        <w:t>tư</w:t>
      </w:r>
      <w:proofErr w:type="spellEnd"/>
      <w:r w:rsidRPr="004547FA">
        <w:rPr>
          <w:szCs w:val="26"/>
        </w:rPr>
        <w:t xml:space="preserve"> </w:t>
      </w:r>
      <w:proofErr w:type="spellStart"/>
      <w:r w:rsidRPr="004547FA">
        <w:rPr>
          <w:szCs w:val="26"/>
        </w:rPr>
        <w:t>xây</w:t>
      </w:r>
      <w:proofErr w:type="spellEnd"/>
      <w:r w:rsidRPr="004547FA">
        <w:rPr>
          <w:szCs w:val="26"/>
        </w:rPr>
        <w:t xml:space="preserve"> </w:t>
      </w:r>
      <w:proofErr w:type="spellStart"/>
      <w:r w:rsidRPr="004547FA">
        <w:rPr>
          <w:szCs w:val="26"/>
        </w:rPr>
        <w:t>dựng</w:t>
      </w:r>
      <w:proofErr w:type="spellEnd"/>
      <w:r w:rsidRPr="004547FA">
        <w:rPr>
          <w:szCs w:val="26"/>
        </w:rPr>
        <w:t xml:space="preserve"> cơ </w:t>
      </w:r>
      <w:proofErr w:type="spellStart"/>
      <w:r w:rsidRPr="004547FA">
        <w:rPr>
          <w:szCs w:val="26"/>
        </w:rPr>
        <w:t>bản</w:t>
      </w:r>
      <w:proofErr w:type="spellEnd"/>
      <w:r w:rsidRPr="004547FA">
        <w:rPr>
          <w:szCs w:val="26"/>
        </w:rPr>
        <w:t xml:space="preserve">, mua </w:t>
      </w:r>
      <w:proofErr w:type="spellStart"/>
      <w:r w:rsidRPr="004547FA">
        <w:rPr>
          <w:szCs w:val="26"/>
        </w:rPr>
        <w:t>sắm</w:t>
      </w:r>
      <w:proofErr w:type="spellEnd"/>
      <w:r w:rsidRPr="004547FA">
        <w:rPr>
          <w:szCs w:val="26"/>
        </w:rPr>
        <w:t xml:space="preserve"> máy </w:t>
      </w:r>
      <w:proofErr w:type="spellStart"/>
      <w:r w:rsidRPr="004547FA">
        <w:rPr>
          <w:szCs w:val="26"/>
        </w:rPr>
        <w:t>móc</w:t>
      </w:r>
      <w:proofErr w:type="spellEnd"/>
      <w:r w:rsidRPr="004547FA">
        <w:rPr>
          <w:szCs w:val="26"/>
        </w:rPr>
        <w:t xml:space="preserve"> </w:t>
      </w:r>
      <w:proofErr w:type="spellStart"/>
      <w:r w:rsidRPr="004547FA">
        <w:rPr>
          <w:szCs w:val="26"/>
        </w:rPr>
        <w:t>thiết</w:t>
      </w:r>
      <w:proofErr w:type="spellEnd"/>
      <w:r w:rsidRPr="004547FA">
        <w:rPr>
          <w:szCs w:val="26"/>
        </w:rPr>
        <w:t xml:space="preserve"> bị </w:t>
      </w:r>
      <w:proofErr w:type="spellStart"/>
      <w:r w:rsidRPr="004547FA">
        <w:rPr>
          <w:szCs w:val="26"/>
        </w:rPr>
        <w:t>cải</w:t>
      </w:r>
      <w:proofErr w:type="spellEnd"/>
      <w:r w:rsidRPr="004547FA">
        <w:rPr>
          <w:szCs w:val="26"/>
        </w:rPr>
        <w:t xml:space="preserve"> </w:t>
      </w:r>
      <w:proofErr w:type="spellStart"/>
      <w:r w:rsidRPr="004547FA">
        <w:rPr>
          <w:szCs w:val="26"/>
        </w:rPr>
        <w:t>tiến</w:t>
      </w:r>
      <w:proofErr w:type="spellEnd"/>
      <w:r w:rsidRPr="004547FA">
        <w:rPr>
          <w:szCs w:val="26"/>
        </w:rPr>
        <w:t xml:space="preserve"> </w:t>
      </w:r>
      <w:proofErr w:type="spellStart"/>
      <w:r w:rsidRPr="004547FA">
        <w:rPr>
          <w:szCs w:val="26"/>
        </w:rPr>
        <w:t>phương</w:t>
      </w:r>
      <w:proofErr w:type="spellEnd"/>
      <w:r w:rsidRPr="004547FA">
        <w:rPr>
          <w:szCs w:val="26"/>
        </w:rPr>
        <w:t xml:space="preserve"> thức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w:t>
      </w:r>
      <w:proofErr w:type="spellStart"/>
      <w:r w:rsidRPr="004547FA">
        <w:rPr>
          <w:szCs w:val="26"/>
        </w:rPr>
        <w:t>Từ</w:t>
      </w:r>
      <w:proofErr w:type="spellEnd"/>
      <w:r w:rsidRPr="004547FA">
        <w:rPr>
          <w:szCs w:val="26"/>
        </w:rPr>
        <w:t xml:space="preserve"> </w:t>
      </w:r>
      <w:proofErr w:type="spellStart"/>
      <w:r w:rsidRPr="004547FA">
        <w:rPr>
          <w:szCs w:val="26"/>
        </w:rPr>
        <w:t>đo</w:t>
      </w:r>
      <w:proofErr w:type="spellEnd"/>
      <w:r w:rsidRPr="004547FA">
        <w:rPr>
          <w:szCs w:val="26"/>
        </w:rPr>
        <w:t xml:space="preserve">́ </w:t>
      </w:r>
      <w:proofErr w:type="spellStart"/>
      <w:r w:rsidRPr="004547FA">
        <w:rPr>
          <w:szCs w:val="26"/>
        </w:rPr>
        <w:t>góp</w:t>
      </w:r>
      <w:proofErr w:type="spellEnd"/>
      <w:r w:rsidRPr="004547FA">
        <w:rPr>
          <w:szCs w:val="26"/>
        </w:rPr>
        <w:t xml:space="preserve"> </w:t>
      </w:r>
      <w:proofErr w:type="spellStart"/>
      <w:r w:rsidRPr="004547FA">
        <w:rPr>
          <w:szCs w:val="26"/>
        </w:rPr>
        <w:t>phần</w:t>
      </w:r>
      <w:proofErr w:type="spellEnd"/>
      <w:r w:rsidRPr="004547FA">
        <w:rPr>
          <w:szCs w:val="26"/>
        </w:rPr>
        <w:t xml:space="preserve"> </w:t>
      </w:r>
      <w:proofErr w:type="spellStart"/>
      <w:r w:rsidRPr="004547FA">
        <w:rPr>
          <w:szCs w:val="26"/>
        </w:rPr>
        <w:t>thúc</w:t>
      </w:r>
      <w:proofErr w:type="spellEnd"/>
      <w:r w:rsidRPr="004547FA">
        <w:rPr>
          <w:szCs w:val="26"/>
        </w:rPr>
        <w:t xml:space="preserve"> </w:t>
      </w:r>
      <w:proofErr w:type="spellStart"/>
      <w:r w:rsidRPr="004547FA">
        <w:rPr>
          <w:szCs w:val="26"/>
        </w:rPr>
        <w:t>đẩy</w:t>
      </w:r>
      <w:proofErr w:type="spellEnd"/>
      <w:r w:rsidRPr="004547FA">
        <w:rPr>
          <w:szCs w:val="26"/>
        </w:rPr>
        <w:t xml:space="preserve"> </w:t>
      </w:r>
      <w:proofErr w:type="spellStart"/>
      <w:r w:rsidRPr="004547FA">
        <w:rPr>
          <w:szCs w:val="26"/>
        </w:rPr>
        <w:t>tạo</w:t>
      </w:r>
      <w:proofErr w:type="spellEnd"/>
      <w:r w:rsidRPr="004547FA">
        <w:rPr>
          <w:szCs w:val="26"/>
        </w:rPr>
        <w:t xml:space="preserve"> </w:t>
      </w:r>
      <w:proofErr w:type="spellStart"/>
      <w:r w:rsidRPr="004547FA">
        <w:rPr>
          <w:szCs w:val="26"/>
        </w:rPr>
        <w:t>điều</w:t>
      </w:r>
      <w:proofErr w:type="spellEnd"/>
      <w:r w:rsidRPr="004547FA">
        <w:rPr>
          <w:szCs w:val="26"/>
        </w:rPr>
        <w:t xml:space="preserve"> </w:t>
      </w:r>
      <w:proofErr w:type="spellStart"/>
      <w:r w:rsidRPr="004547FA">
        <w:rPr>
          <w:szCs w:val="26"/>
        </w:rPr>
        <w:t>kiện</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quá</w:t>
      </w:r>
      <w:proofErr w:type="spellEnd"/>
      <w:r w:rsidRPr="004547FA">
        <w:rPr>
          <w:szCs w:val="26"/>
        </w:rPr>
        <w:t xml:space="preserve"> </w:t>
      </w:r>
      <w:proofErr w:type="spellStart"/>
      <w:r w:rsidRPr="004547FA">
        <w:rPr>
          <w:szCs w:val="26"/>
        </w:rPr>
        <w:t>trình</w:t>
      </w:r>
      <w:proofErr w:type="spellEnd"/>
      <w:r w:rsidRPr="004547FA">
        <w:rPr>
          <w:szCs w:val="26"/>
        </w:rPr>
        <w:t xml:space="preserve"> phát </w:t>
      </w:r>
      <w:proofErr w:type="spellStart"/>
      <w:r w:rsidRPr="004547FA">
        <w:rPr>
          <w:szCs w:val="26"/>
        </w:rPr>
        <w:t>triển</w:t>
      </w:r>
      <w:proofErr w:type="spellEnd"/>
      <w:r w:rsidRPr="004547FA">
        <w:rPr>
          <w:szCs w:val="26"/>
        </w:rPr>
        <w:t xml:space="preserve"> </w:t>
      </w:r>
      <w:proofErr w:type="spellStart"/>
      <w:r w:rsidRPr="004547FA">
        <w:rPr>
          <w:szCs w:val="26"/>
        </w:rPr>
        <w:t>sản</w:t>
      </w:r>
      <w:proofErr w:type="spellEnd"/>
      <w:r w:rsidRPr="004547FA">
        <w:rPr>
          <w:szCs w:val="26"/>
        </w:rPr>
        <w:t xml:space="preserve"> xuất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w:t>
      </w:r>
      <w:proofErr w:type="spellStart"/>
      <w:r w:rsidRPr="004547FA">
        <w:rPr>
          <w:szCs w:val="26"/>
        </w:rPr>
        <w:t>đựơc</w:t>
      </w:r>
      <w:proofErr w:type="spellEnd"/>
      <w:r w:rsidRPr="004547FA">
        <w:rPr>
          <w:szCs w:val="26"/>
        </w:rPr>
        <w:t xml:space="preserve"> liên</w:t>
      </w:r>
      <w:r w:rsidRPr="004547FA">
        <w:rPr>
          <w:spacing w:val="2"/>
          <w:szCs w:val="26"/>
        </w:rPr>
        <w:t xml:space="preserve"> </w:t>
      </w:r>
      <w:r w:rsidRPr="004547FA">
        <w:rPr>
          <w:szCs w:val="26"/>
        </w:rPr>
        <w:t>tục.</w:t>
      </w:r>
    </w:p>
    <w:p w14:paraId="67B6A55E" w14:textId="47B750CC" w:rsidR="00AF7159" w:rsidRPr="00A61AD9" w:rsidRDefault="00AF7159" w:rsidP="00A61AD9">
      <w:pPr>
        <w:pStyle w:val="ListParagraph"/>
        <w:tabs>
          <w:tab w:val="left" w:pos="1219"/>
        </w:tabs>
        <w:ind w:left="0" w:firstLine="0"/>
        <w:rPr>
          <w:b/>
          <w:szCs w:val="26"/>
        </w:rPr>
      </w:pPr>
      <w:proofErr w:type="spellStart"/>
      <w:r w:rsidRPr="00A61AD9">
        <w:rPr>
          <w:b/>
          <w:szCs w:val="26"/>
        </w:rPr>
        <w:t>Tín</w:t>
      </w:r>
      <w:proofErr w:type="spellEnd"/>
      <w:r w:rsidRPr="00A61AD9">
        <w:rPr>
          <w:b/>
          <w:spacing w:val="-4"/>
          <w:szCs w:val="26"/>
        </w:rPr>
        <w:t xml:space="preserve"> </w:t>
      </w:r>
      <w:proofErr w:type="spellStart"/>
      <w:r w:rsidRPr="00A61AD9">
        <w:rPr>
          <w:b/>
          <w:szCs w:val="26"/>
        </w:rPr>
        <w:t>dụng</w:t>
      </w:r>
      <w:proofErr w:type="spellEnd"/>
      <w:r w:rsidRPr="00A61AD9">
        <w:rPr>
          <w:b/>
          <w:spacing w:val="-4"/>
          <w:szCs w:val="26"/>
        </w:rPr>
        <w:t xml:space="preserve"> </w:t>
      </w:r>
      <w:r w:rsidRPr="00A61AD9">
        <w:rPr>
          <w:b/>
          <w:szCs w:val="26"/>
        </w:rPr>
        <w:t>ngân</w:t>
      </w:r>
      <w:r w:rsidRPr="00A61AD9">
        <w:rPr>
          <w:b/>
          <w:spacing w:val="-4"/>
          <w:szCs w:val="26"/>
        </w:rPr>
        <w:t xml:space="preserve"> </w:t>
      </w:r>
      <w:r w:rsidRPr="00A61AD9">
        <w:rPr>
          <w:b/>
          <w:szCs w:val="26"/>
        </w:rPr>
        <w:t>hàng</w:t>
      </w:r>
      <w:r w:rsidRPr="00A61AD9">
        <w:rPr>
          <w:b/>
          <w:spacing w:val="-4"/>
          <w:szCs w:val="26"/>
        </w:rPr>
        <w:t xml:space="preserve"> </w:t>
      </w:r>
      <w:r w:rsidRPr="00A61AD9">
        <w:rPr>
          <w:b/>
          <w:szCs w:val="26"/>
        </w:rPr>
        <w:t>góp</w:t>
      </w:r>
      <w:r w:rsidRPr="00A61AD9">
        <w:rPr>
          <w:b/>
          <w:spacing w:val="-4"/>
          <w:szCs w:val="26"/>
        </w:rPr>
        <w:t xml:space="preserve"> </w:t>
      </w:r>
      <w:proofErr w:type="spellStart"/>
      <w:r w:rsidRPr="00A61AD9">
        <w:rPr>
          <w:b/>
          <w:szCs w:val="26"/>
        </w:rPr>
        <w:t>phần</w:t>
      </w:r>
      <w:proofErr w:type="spellEnd"/>
      <w:r w:rsidRPr="00A61AD9">
        <w:rPr>
          <w:b/>
          <w:spacing w:val="-3"/>
          <w:szCs w:val="26"/>
        </w:rPr>
        <w:t xml:space="preserve"> </w:t>
      </w:r>
      <w:proofErr w:type="spellStart"/>
      <w:r w:rsidRPr="00A61AD9">
        <w:rPr>
          <w:b/>
          <w:szCs w:val="26"/>
        </w:rPr>
        <w:t>nâng</w:t>
      </w:r>
      <w:proofErr w:type="spellEnd"/>
      <w:r w:rsidRPr="00A61AD9">
        <w:rPr>
          <w:b/>
          <w:spacing w:val="-4"/>
          <w:szCs w:val="26"/>
        </w:rPr>
        <w:t xml:space="preserve"> </w:t>
      </w:r>
      <w:proofErr w:type="spellStart"/>
      <w:r w:rsidRPr="00A61AD9">
        <w:rPr>
          <w:b/>
          <w:szCs w:val="26"/>
        </w:rPr>
        <w:t>cao</w:t>
      </w:r>
      <w:proofErr w:type="spellEnd"/>
      <w:r w:rsidRPr="00A61AD9">
        <w:rPr>
          <w:b/>
          <w:spacing w:val="-4"/>
          <w:szCs w:val="26"/>
        </w:rPr>
        <w:t xml:space="preserve"> </w:t>
      </w:r>
      <w:proofErr w:type="spellStart"/>
      <w:r w:rsidRPr="00A61AD9">
        <w:rPr>
          <w:b/>
          <w:szCs w:val="26"/>
        </w:rPr>
        <w:t>hiệu</w:t>
      </w:r>
      <w:proofErr w:type="spellEnd"/>
      <w:r w:rsidRPr="00A61AD9">
        <w:rPr>
          <w:b/>
          <w:spacing w:val="-4"/>
          <w:szCs w:val="26"/>
        </w:rPr>
        <w:t xml:space="preserve"> </w:t>
      </w:r>
      <w:r w:rsidRPr="00A61AD9">
        <w:rPr>
          <w:b/>
          <w:szCs w:val="26"/>
        </w:rPr>
        <w:t>quả</w:t>
      </w:r>
      <w:r w:rsidRPr="00A61AD9">
        <w:rPr>
          <w:b/>
          <w:spacing w:val="-2"/>
          <w:szCs w:val="26"/>
        </w:rPr>
        <w:t xml:space="preserve"> </w:t>
      </w:r>
      <w:r w:rsidRPr="00A61AD9">
        <w:rPr>
          <w:b/>
          <w:szCs w:val="26"/>
        </w:rPr>
        <w:t>sử</w:t>
      </w:r>
      <w:r w:rsidRPr="00A61AD9">
        <w:rPr>
          <w:b/>
          <w:spacing w:val="-5"/>
          <w:szCs w:val="26"/>
        </w:rPr>
        <w:t xml:space="preserve"> </w:t>
      </w:r>
      <w:proofErr w:type="spellStart"/>
      <w:r w:rsidRPr="00A61AD9">
        <w:rPr>
          <w:b/>
          <w:szCs w:val="26"/>
        </w:rPr>
        <w:t>dụng</w:t>
      </w:r>
      <w:proofErr w:type="spellEnd"/>
      <w:r w:rsidRPr="00A61AD9">
        <w:rPr>
          <w:b/>
          <w:spacing w:val="-4"/>
          <w:szCs w:val="26"/>
        </w:rPr>
        <w:t xml:space="preserve"> </w:t>
      </w:r>
      <w:proofErr w:type="spellStart"/>
      <w:r w:rsidRPr="00A61AD9">
        <w:rPr>
          <w:b/>
          <w:szCs w:val="26"/>
        </w:rPr>
        <w:t>vốn</w:t>
      </w:r>
      <w:proofErr w:type="spellEnd"/>
      <w:r w:rsidRPr="00A61AD9">
        <w:rPr>
          <w:b/>
          <w:spacing w:val="-3"/>
          <w:szCs w:val="26"/>
        </w:rPr>
        <w:t xml:space="preserve"> </w:t>
      </w:r>
      <w:proofErr w:type="spellStart"/>
      <w:r w:rsidRPr="00A61AD9">
        <w:rPr>
          <w:b/>
          <w:szCs w:val="26"/>
        </w:rPr>
        <w:t>của</w:t>
      </w:r>
      <w:proofErr w:type="spellEnd"/>
      <w:r w:rsidRPr="00A61AD9">
        <w:rPr>
          <w:b/>
          <w:spacing w:val="-2"/>
          <w:szCs w:val="26"/>
        </w:rPr>
        <w:t xml:space="preserve"> </w:t>
      </w:r>
      <w:proofErr w:type="spellStart"/>
      <w:r w:rsidRPr="00A61AD9">
        <w:rPr>
          <w:b/>
          <w:szCs w:val="26"/>
        </w:rPr>
        <w:t>doanh</w:t>
      </w:r>
      <w:proofErr w:type="spellEnd"/>
      <w:r w:rsidRPr="00A61AD9">
        <w:rPr>
          <w:b/>
          <w:spacing w:val="-2"/>
          <w:szCs w:val="26"/>
        </w:rPr>
        <w:t xml:space="preserve"> </w:t>
      </w:r>
      <w:r w:rsidRPr="00A61AD9">
        <w:rPr>
          <w:b/>
          <w:szCs w:val="26"/>
        </w:rPr>
        <w:t>nghiệp</w:t>
      </w:r>
    </w:p>
    <w:p w14:paraId="64F30314" w14:textId="77777777" w:rsidR="00AF7159" w:rsidRPr="004547FA" w:rsidRDefault="00AF7159" w:rsidP="00E53690">
      <w:pPr>
        <w:pStyle w:val="BodyText"/>
        <w:ind w:firstLine="566"/>
      </w:pPr>
      <w:r w:rsidRPr="004547FA">
        <w:t xml:space="preserve">Khi sử </w:t>
      </w:r>
      <w:proofErr w:type="spellStart"/>
      <w:r w:rsidRPr="004547FA">
        <w:t>dụng</w:t>
      </w:r>
      <w:proofErr w:type="spellEnd"/>
      <w:r w:rsidRPr="004547FA">
        <w:t xml:space="preserve"> </w:t>
      </w:r>
      <w:proofErr w:type="spellStart"/>
      <w:r w:rsidRPr="004547FA">
        <w:t>vốn</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ngân hàng </w:t>
      </w:r>
      <w:proofErr w:type="spellStart"/>
      <w:r w:rsidRPr="004547FA">
        <w:t>các</w:t>
      </w:r>
      <w:proofErr w:type="spellEnd"/>
      <w:r w:rsidRPr="004547FA">
        <w:t xml:space="preserve"> </w:t>
      </w:r>
      <w:proofErr w:type="spellStart"/>
      <w:r w:rsidRPr="004547FA">
        <w:t>doanh</w:t>
      </w:r>
      <w:proofErr w:type="spellEnd"/>
      <w:r w:rsidRPr="004547FA">
        <w:t xml:space="preserve"> nghiệp </w:t>
      </w:r>
      <w:proofErr w:type="spellStart"/>
      <w:r w:rsidRPr="004547FA">
        <w:t>phải</w:t>
      </w:r>
      <w:proofErr w:type="spellEnd"/>
      <w:r w:rsidRPr="004547FA">
        <w:t xml:space="preserve"> </w:t>
      </w:r>
      <w:proofErr w:type="spellStart"/>
      <w:r w:rsidRPr="004547FA">
        <w:t>tôn</w:t>
      </w:r>
      <w:proofErr w:type="spellEnd"/>
      <w:r w:rsidRPr="004547FA">
        <w:t xml:space="preserve"> </w:t>
      </w:r>
      <w:proofErr w:type="spellStart"/>
      <w:r w:rsidRPr="004547FA">
        <w:t>trọng</w:t>
      </w:r>
      <w:proofErr w:type="spellEnd"/>
      <w:r w:rsidRPr="004547FA">
        <w:t xml:space="preserve"> hợp </w:t>
      </w:r>
      <w:proofErr w:type="spellStart"/>
      <w:r w:rsidRPr="004547FA">
        <w:t>đồng</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phải</w:t>
      </w:r>
      <w:proofErr w:type="spellEnd"/>
      <w:r w:rsidRPr="004547FA">
        <w:t xml:space="preserve"> </w:t>
      </w:r>
      <w:proofErr w:type="spellStart"/>
      <w:r w:rsidRPr="004547FA">
        <w:t>đảm</w:t>
      </w:r>
      <w:proofErr w:type="spellEnd"/>
      <w:r w:rsidRPr="004547FA">
        <w:t xml:space="preserve"> </w:t>
      </w:r>
      <w:proofErr w:type="spellStart"/>
      <w:r w:rsidRPr="004547FA">
        <w:t>bảo</w:t>
      </w:r>
      <w:proofErr w:type="spellEnd"/>
      <w:r w:rsidRPr="004547FA">
        <w:t xml:space="preserve"> </w:t>
      </w:r>
      <w:proofErr w:type="spellStart"/>
      <w:r w:rsidRPr="004547FA">
        <w:t>hoàn</w:t>
      </w:r>
      <w:proofErr w:type="spellEnd"/>
      <w:r w:rsidRPr="004547FA">
        <w:t xml:space="preserve"> trả cả </w:t>
      </w:r>
      <w:proofErr w:type="spellStart"/>
      <w:r w:rsidRPr="004547FA">
        <w:t>gốc</w:t>
      </w:r>
      <w:proofErr w:type="spellEnd"/>
      <w:r w:rsidRPr="004547FA">
        <w:t xml:space="preserve"> </w:t>
      </w:r>
      <w:proofErr w:type="spellStart"/>
      <w:r w:rsidRPr="004547FA">
        <w:t>lẫn</w:t>
      </w:r>
      <w:proofErr w:type="spellEnd"/>
      <w:r w:rsidRPr="004547FA">
        <w:t xml:space="preserve"> </w:t>
      </w:r>
      <w:proofErr w:type="spellStart"/>
      <w:r w:rsidRPr="004547FA">
        <w:t>lãi</w:t>
      </w:r>
      <w:proofErr w:type="spellEnd"/>
      <w:r w:rsidRPr="004547FA">
        <w:t xml:space="preserve"> đúng </w:t>
      </w:r>
      <w:proofErr w:type="spellStart"/>
      <w:r w:rsidRPr="004547FA">
        <w:t>hạn</w:t>
      </w:r>
      <w:proofErr w:type="spellEnd"/>
      <w:r w:rsidRPr="004547FA">
        <w:t xml:space="preserve"> </w:t>
      </w:r>
      <w:proofErr w:type="spellStart"/>
      <w:r w:rsidRPr="004547FA">
        <w:t>và</w:t>
      </w:r>
      <w:proofErr w:type="spellEnd"/>
      <w:r w:rsidRPr="004547FA">
        <w:t xml:space="preserve"> </w:t>
      </w:r>
      <w:proofErr w:type="spellStart"/>
      <w:r w:rsidRPr="004547FA">
        <w:t>phải</w:t>
      </w:r>
      <w:proofErr w:type="spellEnd"/>
      <w:r w:rsidRPr="004547FA">
        <w:t xml:space="preserve"> </w:t>
      </w:r>
      <w:proofErr w:type="spellStart"/>
      <w:r w:rsidRPr="004547FA">
        <w:t>tôn</w:t>
      </w:r>
      <w:proofErr w:type="spellEnd"/>
      <w:r w:rsidRPr="004547FA">
        <w:t xml:space="preserve"> </w:t>
      </w:r>
      <w:proofErr w:type="spellStart"/>
      <w:r w:rsidRPr="004547FA">
        <w:t>trọng</w:t>
      </w:r>
      <w:proofErr w:type="spellEnd"/>
      <w:r w:rsidRPr="004547FA">
        <w:t xml:space="preserve"> </w:t>
      </w:r>
      <w:proofErr w:type="spellStart"/>
      <w:r w:rsidRPr="004547FA">
        <w:t>các</w:t>
      </w:r>
      <w:proofErr w:type="spellEnd"/>
      <w:r w:rsidRPr="004547FA">
        <w:t xml:space="preserve"> </w:t>
      </w:r>
      <w:proofErr w:type="spellStart"/>
      <w:r w:rsidRPr="004547FA">
        <w:t>điều</w:t>
      </w:r>
      <w:proofErr w:type="spellEnd"/>
      <w:r w:rsidRPr="004547FA">
        <w:t xml:space="preserve"> </w:t>
      </w:r>
      <w:proofErr w:type="spellStart"/>
      <w:r w:rsidRPr="004547FA">
        <w:t>khoản</w:t>
      </w:r>
      <w:proofErr w:type="spellEnd"/>
      <w:r w:rsidRPr="004547FA">
        <w:t xml:space="preserve"> </w:t>
      </w:r>
      <w:proofErr w:type="spellStart"/>
      <w:r w:rsidRPr="004547FA">
        <w:t>của</w:t>
      </w:r>
      <w:proofErr w:type="spellEnd"/>
      <w:r w:rsidRPr="004547FA">
        <w:t xml:space="preserve"> hợp </w:t>
      </w:r>
      <w:proofErr w:type="spellStart"/>
      <w:r w:rsidRPr="004547FA">
        <w:t>đồng</w:t>
      </w:r>
      <w:proofErr w:type="spellEnd"/>
      <w:r w:rsidRPr="004547FA">
        <w:t xml:space="preserve"> </w:t>
      </w:r>
      <w:proofErr w:type="spellStart"/>
      <w:r w:rsidRPr="004547FA">
        <w:t>cho</w:t>
      </w:r>
      <w:proofErr w:type="spellEnd"/>
      <w:r w:rsidRPr="004547FA">
        <w:t xml:space="preserve"> dù </w:t>
      </w:r>
      <w:proofErr w:type="spellStart"/>
      <w:r w:rsidRPr="004547FA">
        <w:t>doanh</w:t>
      </w:r>
      <w:proofErr w:type="spellEnd"/>
      <w:r w:rsidRPr="004547FA">
        <w:t xml:space="preserve"> nghiệp </w:t>
      </w:r>
      <w:proofErr w:type="spellStart"/>
      <w:r w:rsidRPr="004547FA">
        <w:t>làm</w:t>
      </w:r>
      <w:proofErr w:type="spellEnd"/>
      <w:r w:rsidRPr="004547FA">
        <w:t xml:space="preserve"> </w:t>
      </w:r>
      <w:proofErr w:type="spellStart"/>
      <w:r w:rsidRPr="004547FA">
        <w:t>ăn</w:t>
      </w:r>
      <w:proofErr w:type="spellEnd"/>
      <w:r w:rsidRPr="004547FA">
        <w:t xml:space="preserve"> có </w:t>
      </w:r>
      <w:proofErr w:type="spellStart"/>
      <w:r w:rsidRPr="004547FA">
        <w:t>hiệu</w:t>
      </w:r>
      <w:proofErr w:type="spellEnd"/>
      <w:r w:rsidRPr="004547FA">
        <w:t xml:space="preserve"> quả hay </w:t>
      </w:r>
      <w:proofErr w:type="spellStart"/>
      <w:r w:rsidRPr="004547FA">
        <w:t>không</w:t>
      </w:r>
      <w:proofErr w:type="spellEnd"/>
      <w:r w:rsidRPr="004547FA">
        <w:t xml:space="preserve">. Do </w:t>
      </w:r>
      <w:proofErr w:type="spellStart"/>
      <w:r w:rsidRPr="004547FA">
        <w:t>đo</w:t>
      </w:r>
      <w:proofErr w:type="spellEnd"/>
      <w:r w:rsidRPr="004547FA">
        <w:t xml:space="preserve">́ </w:t>
      </w:r>
      <w:proofErr w:type="spellStart"/>
      <w:r w:rsidRPr="004547FA">
        <w:t>đòi</w:t>
      </w:r>
      <w:proofErr w:type="spellEnd"/>
      <w:r w:rsidRPr="004547FA">
        <w:t xml:space="preserve"> </w:t>
      </w:r>
      <w:proofErr w:type="spellStart"/>
      <w:r w:rsidRPr="004547FA">
        <w:t>hỏi</w:t>
      </w:r>
      <w:proofErr w:type="spellEnd"/>
      <w:r w:rsidRPr="004547FA">
        <w:t xml:space="preserve"> </w:t>
      </w:r>
      <w:proofErr w:type="spellStart"/>
      <w:r w:rsidRPr="004547FA">
        <w:t>các</w:t>
      </w:r>
      <w:proofErr w:type="spellEnd"/>
      <w:r w:rsidRPr="004547FA">
        <w:t xml:space="preserve"> </w:t>
      </w:r>
      <w:proofErr w:type="spellStart"/>
      <w:r w:rsidRPr="004547FA">
        <w:t>doanh</w:t>
      </w:r>
      <w:proofErr w:type="spellEnd"/>
      <w:r w:rsidRPr="004547FA">
        <w:t xml:space="preserve"> nghiệp </w:t>
      </w:r>
      <w:proofErr w:type="spellStart"/>
      <w:r w:rsidRPr="004547FA">
        <w:t>muốn</w:t>
      </w:r>
      <w:proofErr w:type="spellEnd"/>
      <w:r w:rsidRPr="004547FA">
        <w:t xml:space="preserve"> có </w:t>
      </w:r>
      <w:proofErr w:type="spellStart"/>
      <w:r w:rsidRPr="004547FA">
        <w:t>vốn</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của</w:t>
      </w:r>
      <w:proofErr w:type="spellEnd"/>
      <w:r w:rsidRPr="004547FA">
        <w:t xml:space="preserve"> ngân hàng </w:t>
      </w:r>
      <w:proofErr w:type="spellStart"/>
      <w:r w:rsidRPr="004547FA">
        <w:t>phải</w:t>
      </w:r>
      <w:proofErr w:type="spellEnd"/>
      <w:r w:rsidRPr="004547FA">
        <w:t xml:space="preserve"> có </w:t>
      </w:r>
      <w:proofErr w:type="spellStart"/>
      <w:r w:rsidRPr="004547FA">
        <w:t>phương</w:t>
      </w:r>
      <w:proofErr w:type="spellEnd"/>
      <w:r w:rsidRPr="004547FA">
        <w:t xml:space="preserve"> </w:t>
      </w:r>
      <w:proofErr w:type="spellStart"/>
      <w:r w:rsidRPr="004547FA">
        <w:t>án</w:t>
      </w:r>
      <w:proofErr w:type="spellEnd"/>
      <w:r w:rsidRPr="004547FA">
        <w:t xml:space="preserve"> </w:t>
      </w:r>
      <w:proofErr w:type="spellStart"/>
      <w:r w:rsidRPr="004547FA">
        <w:t>sản</w:t>
      </w:r>
      <w:proofErr w:type="spellEnd"/>
      <w:r w:rsidRPr="004547FA">
        <w:t xml:space="preserve"> xuất khả </w:t>
      </w:r>
      <w:proofErr w:type="spellStart"/>
      <w:r w:rsidRPr="004547FA">
        <w:t>thi</w:t>
      </w:r>
      <w:proofErr w:type="spellEnd"/>
      <w:r w:rsidRPr="004547FA">
        <w:t xml:space="preserve">. </w:t>
      </w:r>
      <w:proofErr w:type="spellStart"/>
      <w:r w:rsidRPr="004547FA">
        <w:t>Không</w:t>
      </w:r>
      <w:proofErr w:type="spellEnd"/>
      <w:r w:rsidRPr="004547FA">
        <w:t xml:space="preserve"> </w:t>
      </w:r>
      <w:proofErr w:type="spellStart"/>
      <w:r w:rsidRPr="004547FA">
        <w:t>chỉ</w:t>
      </w:r>
      <w:proofErr w:type="spellEnd"/>
      <w:r w:rsidRPr="004547FA">
        <w:t xml:space="preserve"> </w:t>
      </w:r>
      <w:proofErr w:type="spellStart"/>
      <w:r w:rsidRPr="004547FA">
        <w:t>thu</w:t>
      </w:r>
      <w:proofErr w:type="spellEnd"/>
      <w:r w:rsidRPr="004547FA">
        <w:t xml:space="preserve"> </w:t>
      </w:r>
      <w:proofErr w:type="spellStart"/>
      <w:r w:rsidRPr="004547FA">
        <w:t>hồi</w:t>
      </w:r>
      <w:proofErr w:type="spellEnd"/>
      <w:r w:rsidRPr="004547FA">
        <w:t xml:space="preserve"> </w:t>
      </w:r>
      <w:proofErr w:type="spellStart"/>
      <w:r w:rsidRPr="004547FA">
        <w:t>đủ</w:t>
      </w:r>
      <w:proofErr w:type="spellEnd"/>
      <w:r w:rsidRPr="004547FA">
        <w:t xml:space="preserve"> </w:t>
      </w:r>
      <w:proofErr w:type="spellStart"/>
      <w:r w:rsidRPr="004547FA">
        <w:t>vốn</w:t>
      </w:r>
      <w:proofErr w:type="spellEnd"/>
      <w:r w:rsidRPr="004547FA">
        <w:t xml:space="preserve"> mà </w:t>
      </w:r>
      <w:proofErr w:type="spellStart"/>
      <w:r w:rsidRPr="004547FA">
        <w:t>các</w:t>
      </w:r>
      <w:proofErr w:type="spellEnd"/>
      <w:r w:rsidRPr="004547FA">
        <w:t xml:space="preserve"> </w:t>
      </w:r>
      <w:proofErr w:type="spellStart"/>
      <w:r w:rsidRPr="004547FA">
        <w:t>doanh</w:t>
      </w:r>
      <w:proofErr w:type="spellEnd"/>
      <w:r w:rsidRPr="004547FA">
        <w:t xml:space="preserve"> nghiệp còn </w:t>
      </w:r>
      <w:proofErr w:type="spellStart"/>
      <w:r w:rsidRPr="004547FA">
        <w:t>phải</w:t>
      </w:r>
      <w:proofErr w:type="spellEnd"/>
      <w:r w:rsidRPr="004547FA">
        <w:t xml:space="preserve"> tìm </w:t>
      </w:r>
      <w:proofErr w:type="spellStart"/>
      <w:r w:rsidRPr="004547FA">
        <w:t>cách</w:t>
      </w:r>
      <w:proofErr w:type="spellEnd"/>
      <w:r w:rsidRPr="004547FA">
        <w:t xml:space="preserve"> </w:t>
      </w:r>
      <w:r w:rsidRPr="004547FA">
        <w:rPr>
          <w:spacing w:val="2"/>
        </w:rPr>
        <w:t xml:space="preserve">sử </w:t>
      </w:r>
      <w:proofErr w:type="spellStart"/>
      <w:r w:rsidRPr="004547FA">
        <w:t>dụng</w:t>
      </w:r>
      <w:proofErr w:type="spellEnd"/>
      <w:r w:rsidRPr="004547FA">
        <w:t xml:space="preserve"> </w:t>
      </w:r>
      <w:proofErr w:type="spellStart"/>
      <w:r w:rsidRPr="004547FA">
        <w:t>vốn</w:t>
      </w:r>
      <w:proofErr w:type="spellEnd"/>
      <w:r w:rsidRPr="004547FA">
        <w:t xml:space="preserve"> có </w:t>
      </w:r>
      <w:proofErr w:type="spellStart"/>
      <w:r w:rsidRPr="004547FA">
        <w:t>hiệu</w:t>
      </w:r>
      <w:proofErr w:type="spellEnd"/>
      <w:r w:rsidRPr="004547FA">
        <w:t xml:space="preserve"> quả, tăng </w:t>
      </w:r>
      <w:proofErr w:type="spellStart"/>
      <w:r w:rsidRPr="004547FA">
        <w:t>nhanh</w:t>
      </w:r>
      <w:proofErr w:type="spellEnd"/>
      <w:r w:rsidRPr="004547FA">
        <w:rPr>
          <w:spacing w:val="-6"/>
        </w:rPr>
        <w:t xml:space="preserve"> </w:t>
      </w:r>
      <w:proofErr w:type="spellStart"/>
      <w:r w:rsidRPr="004547FA">
        <w:t>chóng</w:t>
      </w:r>
      <w:proofErr w:type="spellEnd"/>
      <w:r w:rsidRPr="004547FA">
        <w:rPr>
          <w:spacing w:val="-6"/>
        </w:rPr>
        <w:t xml:space="preserve"> </w:t>
      </w:r>
      <w:proofErr w:type="spellStart"/>
      <w:r w:rsidRPr="004547FA">
        <w:t>vòng</w:t>
      </w:r>
      <w:proofErr w:type="spellEnd"/>
      <w:r w:rsidRPr="004547FA">
        <w:rPr>
          <w:spacing w:val="-6"/>
        </w:rPr>
        <w:t xml:space="preserve"> </w:t>
      </w:r>
      <w:r w:rsidRPr="004547FA">
        <w:t>quay</w:t>
      </w:r>
      <w:r w:rsidRPr="004547FA">
        <w:rPr>
          <w:spacing w:val="-6"/>
        </w:rPr>
        <w:t xml:space="preserve"> </w:t>
      </w:r>
      <w:proofErr w:type="spellStart"/>
      <w:r w:rsidRPr="004547FA">
        <w:t>vốn</w:t>
      </w:r>
      <w:proofErr w:type="spellEnd"/>
      <w:r w:rsidRPr="004547FA">
        <w:t>,</w:t>
      </w:r>
      <w:r w:rsidRPr="004547FA">
        <w:rPr>
          <w:spacing w:val="-5"/>
        </w:rPr>
        <w:t xml:space="preserve"> </w:t>
      </w:r>
      <w:proofErr w:type="spellStart"/>
      <w:r w:rsidRPr="004547FA">
        <w:t>đảm</w:t>
      </w:r>
      <w:proofErr w:type="spellEnd"/>
      <w:r w:rsidRPr="004547FA">
        <w:rPr>
          <w:spacing w:val="-5"/>
        </w:rPr>
        <w:t xml:space="preserve"> </w:t>
      </w:r>
      <w:proofErr w:type="spellStart"/>
      <w:r w:rsidRPr="004547FA">
        <w:t>bảo</w:t>
      </w:r>
      <w:proofErr w:type="spellEnd"/>
      <w:r w:rsidRPr="004547FA">
        <w:rPr>
          <w:spacing w:val="-5"/>
        </w:rPr>
        <w:t xml:space="preserve"> </w:t>
      </w:r>
      <w:proofErr w:type="spellStart"/>
      <w:r w:rsidRPr="004547FA">
        <w:t>tỷ</w:t>
      </w:r>
      <w:proofErr w:type="spellEnd"/>
      <w:r w:rsidRPr="004547FA">
        <w:rPr>
          <w:spacing w:val="-8"/>
        </w:rPr>
        <w:t xml:space="preserve"> </w:t>
      </w:r>
      <w:proofErr w:type="spellStart"/>
      <w:r w:rsidRPr="004547FA">
        <w:t>suất</w:t>
      </w:r>
      <w:proofErr w:type="spellEnd"/>
      <w:r w:rsidRPr="004547FA">
        <w:rPr>
          <w:spacing w:val="-5"/>
        </w:rPr>
        <w:t xml:space="preserve"> </w:t>
      </w:r>
      <w:r w:rsidRPr="004547FA">
        <w:t>lợi</w:t>
      </w:r>
      <w:r w:rsidRPr="004547FA">
        <w:rPr>
          <w:spacing w:val="-5"/>
        </w:rPr>
        <w:t xml:space="preserve"> </w:t>
      </w:r>
      <w:proofErr w:type="spellStart"/>
      <w:r w:rsidRPr="004547FA">
        <w:t>nhuận</w:t>
      </w:r>
      <w:proofErr w:type="spellEnd"/>
      <w:r w:rsidRPr="004547FA">
        <w:rPr>
          <w:spacing w:val="-5"/>
        </w:rPr>
        <w:t xml:space="preserve"> </w:t>
      </w:r>
      <w:proofErr w:type="spellStart"/>
      <w:r w:rsidRPr="004547FA">
        <w:t>phải</w:t>
      </w:r>
      <w:proofErr w:type="spellEnd"/>
      <w:r w:rsidRPr="004547FA">
        <w:rPr>
          <w:spacing w:val="-5"/>
        </w:rPr>
        <w:t xml:space="preserve"> </w:t>
      </w:r>
      <w:proofErr w:type="spellStart"/>
      <w:r w:rsidRPr="004547FA">
        <w:t>lớn</w:t>
      </w:r>
      <w:proofErr w:type="spellEnd"/>
      <w:r w:rsidRPr="004547FA">
        <w:rPr>
          <w:spacing w:val="-6"/>
        </w:rPr>
        <w:t xml:space="preserve"> </w:t>
      </w:r>
      <w:r w:rsidRPr="004547FA">
        <w:t>hơn</w:t>
      </w:r>
      <w:r w:rsidRPr="004547FA">
        <w:rPr>
          <w:spacing w:val="-6"/>
        </w:rPr>
        <w:t xml:space="preserve"> </w:t>
      </w:r>
      <w:proofErr w:type="spellStart"/>
      <w:r w:rsidRPr="004547FA">
        <w:t>lãi</w:t>
      </w:r>
      <w:proofErr w:type="spellEnd"/>
      <w:r w:rsidRPr="004547FA">
        <w:rPr>
          <w:spacing w:val="-8"/>
        </w:rPr>
        <w:t xml:space="preserve"> </w:t>
      </w:r>
      <w:proofErr w:type="spellStart"/>
      <w:r w:rsidRPr="004547FA">
        <w:t>suất</w:t>
      </w:r>
      <w:proofErr w:type="spellEnd"/>
      <w:r w:rsidRPr="004547FA">
        <w:rPr>
          <w:spacing w:val="-4"/>
        </w:rPr>
        <w:t xml:space="preserve"> </w:t>
      </w:r>
      <w:r w:rsidRPr="004547FA">
        <w:t>ngân</w:t>
      </w:r>
      <w:r w:rsidRPr="004547FA">
        <w:rPr>
          <w:spacing w:val="-6"/>
        </w:rPr>
        <w:t xml:space="preserve"> </w:t>
      </w:r>
      <w:r w:rsidRPr="004547FA">
        <w:t>hàng</w:t>
      </w:r>
      <w:r w:rsidRPr="004547FA">
        <w:rPr>
          <w:spacing w:val="-6"/>
        </w:rPr>
        <w:t xml:space="preserve"> </w:t>
      </w:r>
      <w:r w:rsidRPr="004547FA">
        <w:t xml:space="preserve">thì mới trả được </w:t>
      </w:r>
      <w:proofErr w:type="spellStart"/>
      <w:r w:rsidRPr="004547FA">
        <w:t>nợ</w:t>
      </w:r>
      <w:proofErr w:type="spellEnd"/>
      <w:r w:rsidRPr="004547FA">
        <w:t xml:space="preserve"> </w:t>
      </w:r>
      <w:proofErr w:type="spellStart"/>
      <w:r w:rsidRPr="004547FA">
        <w:t>và</w:t>
      </w:r>
      <w:proofErr w:type="spellEnd"/>
      <w:r w:rsidRPr="004547FA">
        <w:t xml:space="preserve"> </w:t>
      </w:r>
      <w:proofErr w:type="spellStart"/>
      <w:r w:rsidRPr="004547FA">
        <w:t>kinh</w:t>
      </w:r>
      <w:proofErr w:type="spellEnd"/>
      <w:r w:rsidRPr="004547FA">
        <w:t xml:space="preserve"> </w:t>
      </w:r>
      <w:proofErr w:type="spellStart"/>
      <w:r w:rsidRPr="004547FA">
        <w:t>doanh</w:t>
      </w:r>
      <w:proofErr w:type="spellEnd"/>
      <w:r w:rsidRPr="004547FA">
        <w:t xml:space="preserve"> có </w:t>
      </w:r>
      <w:proofErr w:type="spellStart"/>
      <w:r w:rsidRPr="004547FA">
        <w:t>lãi</w:t>
      </w:r>
      <w:proofErr w:type="spellEnd"/>
      <w:r w:rsidRPr="004547FA">
        <w:t xml:space="preserve">. Trong </w:t>
      </w:r>
      <w:proofErr w:type="spellStart"/>
      <w:r w:rsidRPr="004547FA">
        <w:t>quá</w:t>
      </w:r>
      <w:proofErr w:type="spellEnd"/>
      <w:r w:rsidRPr="004547FA">
        <w:t xml:space="preserve"> </w:t>
      </w:r>
      <w:proofErr w:type="spellStart"/>
      <w:r w:rsidRPr="004547FA">
        <w:t>trình</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ngân hàng </w:t>
      </w:r>
      <w:proofErr w:type="spellStart"/>
      <w:r w:rsidRPr="004547FA">
        <w:rPr>
          <w:spacing w:val="3"/>
        </w:rPr>
        <w:t>thực</w:t>
      </w:r>
      <w:proofErr w:type="spellEnd"/>
      <w:r w:rsidRPr="004547FA">
        <w:rPr>
          <w:spacing w:val="3"/>
        </w:rPr>
        <w:t xml:space="preserve"> </w:t>
      </w:r>
      <w:r w:rsidRPr="004547FA">
        <w:t xml:space="preserve">hiện </w:t>
      </w:r>
      <w:proofErr w:type="spellStart"/>
      <w:r w:rsidRPr="004547FA">
        <w:t>kiểm</w:t>
      </w:r>
      <w:proofErr w:type="spellEnd"/>
      <w:r w:rsidRPr="004547FA">
        <w:t xml:space="preserve"> </w:t>
      </w:r>
      <w:proofErr w:type="spellStart"/>
      <w:r w:rsidRPr="00B3396C">
        <w:rPr>
          <w:spacing w:val="1"/>
          <w:w w:val="97"/>
          <w:highlight w:val="yellow"/>
          <w:rPrChange w:id="89" w:author="Kim Dung Nguyen" w:date="2022-04-22T22:23:00Z">
            <w:rPr>
              <w:spacing w:val="1"/>
              <w:w w:val="97"/>
            </w:rPr>
          </w:rPrChange>
        </w:rPr>
        <w:t>s</w:t>
      </w:r>
      <w:r w:rsidRPr="00B3396C">
        <w:rPr>
          <w:w w:val="97"/>
          <w:highlight w:val="yellow"/>
          <w:rPrChange w:id="90" w:author="Kim Dung Nguyen" w:date="2022-04-22T22:23:00Z">
            <w:rPr>
              <w:w w:val="97"/>
            </w:rPr>
          </w:rPrChange>
        </w:rPr>
        <w:t>oa</w:t>
      </w:r>
      <w:r w:rsidRPr="00B3396C">
        <w:rPr>
          <w:spacing w:val="3"/>
          <w:w w:val="97"/>
          <w:highlight w:val="yellow"/>
          <w:rPrChange w:id="91" w:author="Kim Dung Nguyen" w:date="2022-04-22T22:23:00Z">
            <w:rPr>
              <w:spacing w:val="3"/>
              <w:w w:val="97"/>
            </w:rPr>
          </w:rPrChange>
        </w:rPr>
        <w:t>́</w:t>
      </w:r>
      <w:r w:rsidRPr="00B3396C">
        <w:rPr>
          <w:w w:val="97"/>
          <w:highlight w:val="yellow"/>
          <w:rPrChange w:id="92" w:author="Kim Dung Nguyen" w:date="2022-04-22T22:23:00Z">
            <w:rPr>
              <w:w w:val="97"/>
            </w:rPr>
          </w:rPrChange>
        </w:rPr>
        <w:t>t</w:t>
      </w:r>
      <w:proofErr w:type="spellEnd"/>
      <w:r w:rsidRPr="004547FA">
        <w:rPr>
          <w:spacing w:val="3"/>
        </w:rPr>
        <w:t xml:space="preserve"> </w:t>
      </w:r>
      <w:proofErr w:type="spellStart"/>
      <w:r w:rsidRPr="004547FA">
        <w:rPr>
          <w:spacing w:val="1"/>
          <w:w w:val="97"/>
        </w:rPr>
        <w:t>tr</w:t>
      </w:r>
      <w:r w:rsidRPr="004547FA">
        <w:rPr>
          <w:spacing w:val="3"/>
          <w:w w:val="97"/>
        </w:rPr>
        <w:t>ư</w:t>
      </w:r>
      <w:r w:rsidRPr="004547FA">
        <w:rPr>
          <w:w w:val="97"/>
        </w:rPr>
        <w:t>ớ</w:t>
      </w:r>
      <w:r w:rsidRPr="004547FA">
        <w:rPr>
          <w:spacing w:val="2"/>
          <w:w w:val="97"/>
        </w:rPr>
        <w:t>c</w:t>
      </w:r>
      <w:proofErr w:type="spellEnd"/>
      <w:r w:rsidRPr="004547FA">
        <w:t xml:space="preserve">, </w:t>
      </w:r>
      <w:proofErr w:type="spellStart"/>
      <w:r w:rsidRPr="004547FA">
        <w:t>trong</w:t>
      </w:r>
      <w:proofErr w:type="spellEnd"/>
      <w:r w:rsidRPr="004547FA">
        <w:t xml:space="preserve"> </w:t>
      </w:r>
      <w:proofErr w:type="spellStart"/>
      <w:r w:rsidRPr="004547FA">
        <w:t>và</w:t>
      </w:r>
      <w:proofErr w:type="spellEnd"/>
      <w:r w:rsidRPr="004547FA">
        <w:t xml:space="preserve"> </w:t>
      </w:r>
      <w:proofErr w:type="spellStart"/>
      <w:r w:rsidRPr="004547FA">
        <w:t>sau</w:t>
      </w:r>
      <w:proofErr w:type="spellEnd"/>
      <w:r w:rsidRPr="004547FA">
        <w:t xml:space="preserve"> </w:t>
      </w:r>
      <w:proofErr w:type="spellStart"/>
      <w:r w:rsidRPr="004547FA">
        <w:t>khi</w:t>
      </w:r>
      <w:proofErr w:type="spellEnd"/>
      <w:r w:rsidRPr="004547FA">
        <w:t xml:space="preserve"> </w:t>
      </w:r>
      <w:proofErr w:type="spellStart"/>
      <w:r w:rsidRPr="004547FA">
        <w:t>giải</w:t>
      </w:r>
      <w:proofErr w:type="spellEnd"/>
      <w:r w:rsidRPr="004547FA">
        <w:t xml:space="preserve"> ngân </w:t>
      </w:r>
      <w:proofErr w:type="spellStart"/>
      <w:r w:rsidRPr="004547FA">
        <w:t>buộc</w:t>
      </w:r>
      <w:proofErr w:type="spellEnd"/>
      <w:r w:rsidRPr="004547FA">
        <w:t xml:space="preserve"> </w:t>
      </w:r>
      <w:proofErr w:type="spellStart"/>
      <w:r w:rsidRPr="004547FA">
        <w:t>doanh</w:t>
      </w:r>
      <w:proofErr w:type="spellEnd"/>
      <w:r w:rsidRPr="004547FA">
        <w:t xml:space="preserve"> nghiệp</w:t>
      </w:r>
      <w:r w:rsidRPr="004547FA">
        <w:rPr>
          <w:spacing w:val="7"/>
        </w:rPr>
        <w:t xml:space="preserve"> </w:t>
      </w:r>
      <w:proofErr w:type="spellStart"/>
      <w:r w:rsidRPr="004547FA">
        <w:t>phải</w:t>
      </w:r>
      <w:proofErr w:type="spellEnd"/>
      <w:r w:rsidRPr="004547FA">
        <w:t xml:space="preserve"> sử </w:t>
      </w:r>
      <w:proofErr w:type="spellStart"/>
      <w:r w:rsidRPr="004547FA">
        <w:t>dụng</w:t>
      </w:r>
      <w:proofErr w:type="spellEnd"/>
      <w:r w:rsidRPr="004547FA">
        <w:t xml:space="preserve"> </w:t>
      </w:r>
      <w:proofErr w:type="spellStart"/>
      <w:r w:rsidRPr="004547FA">
        <w:t>vốn</w:t>
      </w:r>
      <w:proofErr w:type="spellEnd"/>
      <w:r w:rsidRPr="004547FA">
        <w:t xml:space="preserve"> đúng </w:t>
      </w:r>
      <w:proofErr w:type="spellStart"/>
      <w:r w:rsidRPr="004547FA">
        <w:t>mục</w:t>
      </w:r>
      <w:proofErr w:type="spellEnd"/>
      <w:r w:rsidRPr="004547FA">
        <w:t xml:space="preserve"> </w:t>
      </w:r>
      <w:proofErr w:type="spellStart"/>
      <w:r w:rsidRPr="004547FA">
        <w:t>đích</w:t>
      </w:r>
      <w:proofErr w:type="spellEnd"/>
      <w:r w:rsidRPr="004547FA">
        <w:t xml:space="preserve"> </w:t>
      </w:r>
      <w:proofErr w:type="spellStart"/>
      <w:r w:rsidRPr="004547FA">
        <w:t>và</w:t>
      </w:r>
      <w:proofErr w:type="spellEnd"/>
      <w:r w:rsidRPr="004547FA">
        <w:t xml:space="preserve"> có </w:t>
      </w:r>
      <w:proofErr w:type="spellStart"/>
      <w:r w:rsidRPr="004547FA">
        <w:t>hiệu</w:t>
      </w:r>
      <w:proofErr w:type="spellEnd"/>
      <w:r w:rsidRPr="004547FA">
        <w:t xml:space="preserve"> quả.</w:t>
      </w:r>
    </w:p>
    <w:p w14:paraId="358B30C5" w14:textId="296ABF8D" w:rsidR="00AF7159" w:rsidRPr="00A61AD9" w:rsidRDefault="00AF7159" w:rsidP="00A61AD9">
      <w:pPr>
        <w:tabs>
          <w:tab w:val="left" w:pos="1219"/>
        </w:tabs>
        <w:rPr>
          <w:b/>
          <w:szCs w:val="26"/>
        </w:rPr>
      </w:pPr>
      <w:proofErr w:type="spellStart"/>
      <w:r w:rsidRPr="00A61AD9">
        <w:rPr>
          <w:b/>
          <w:szCs w:val="26"/>
        </w:rPr>
        <w:t>Tín</w:t>
      </w:r>
      <w:proofErr w:type="spellEnd"/>
      <w:r w:rsidRPr="00A61AD9">
        <w:rPr>
          <w:b/>
          <w:spacing w:val="-4"/>
          <w:szCs w:val="26"/>
        </w:rPr>
        <w:t xml:space="preserve"> </w:t>
      </w:r>
      <w:proofErr w:type="spellStart"/>
      <w:r w:rsidRPr="00A61AD9">
        <w:rPr>
          <w:b/>
          <w:szCs w:val="26"/>
        </w:rPr>
        <w:t>dụng</w:t>
      </w:r>
      <w:proofErr w:type="spellEnd"/>
      <w:r w:rsidRPr="00A61AD9">
        <w:rPr>
          <w:b/>
          <w:spacing w:val="-3"/>
          <w:szCs w:val="26"/>
        </w:rPr>
        <w:t xml:space="preserve"> </w:t>
      </w:r>
      <w:r w:rsidRPr="00A61AD9">
        <w:rPr>
          <w:b/>
          <w:szCs w:val="26"/>
        </w:rPr>
        <w:t>ngân</w:t>
      </w:r>
      <w:r w:rsidRPr="00A61AD9">
        <w:rPr>
          <w:b/>
          <w:spacing w:val="-4"/>
          <w:szCs w:val="26"/>
        </w:rPr>
        <w:t xml:space="preserve"> </w:t>
      </w:r>
      <w:r w:rsidRPr="00A61AD9">
        <w:rPr>
          <w:b/>
          <w:szCs w:val="26"/>
        </w:rPr>
        <w:t>hàng</w:t>
      </w:r>
      <w:r w:rsidRPr="00A61AD9">
        <w:rPr>
          <w:b/>
          <w:spacing w:val="-3"/>
          <w:szCs w:val="26"/>
        </w:rPr>
        <w:t xml:space="preserve"> </w:t>
      </w:r>
      <w:r w:rsidRPr="00A61AD9">
        <w:rPr>
          <w:b/>
          <w:szCs w:val="26"/>
        </w:rPr>
        <w:t>góp</w:t>
      </w:r>
      <w:r w:rsidRPr="00A61AD9">
        <w:rPr>
          <w:b/>
          <w:spacing w:val="-3"/>
          <w:szCs w:val="26"/>
        </w:rPr>
        <w:t xml:space="preserve"> </w:t>
      </w:r>
      <w:proofErr w:type="spellStart"/>
      <w:r w:rsidRPr="00A61AD9">
        <w:rPr>
          <w:b/>
          <w:szCs w:val="26"/>
        </w:rPr>
        <w:t>phần</w:t>
      </w:r>
      <w:proofErr w:type="spellEnd"/>
      <w:r w:rsidRPr="00A61AD9">
        <w:rPr>
          <w:b/>
          <w:spacing w:val="-4"/>
          <w:szCs w:val="26"/>
        </w:rPr>
        <w:t xml:space="preserve"> </w:t>
      </w:r>
      <w:proofErr w:type="spellStart"/>
      <w:r w:rsidRPr="00A61AD9">
        <w:rPr>
          <w:b/>
          <w:szCs w:val="26"/>
        </w:rPr>
        <w:t>hình</w:t>
      </w:r>
      <w:proofErr w:type="spellEnd"/>
      <w:r w:rsidRPr="00A61AD9">
        <w:rPr>
          <w:b/>
          <w:spacing w:val="-3"/>
          <w:szCs w:val="26"/>
        </w:rPr>
        <w:t xml:space="preserve"> </w:t>
      </w:r>
      <w:proofErr w:type="spellStart"/>
      <w:r w:rsidRPr="00A61AD9">
        <w:rPr>
          <w:b/>
          <w:szCs w:val="26"/>
        </w:rPr>
        <w:t>thành</w:t>
      </w:r>
      <w:proofErr w:type="spellEnd"/>
      <w:r w:rsidRPr="00A61AD9">
        <w:rPr>
          <w:b/>
          <w:spacing w:val="-3"/>
          <w:szCs w:val="26"/>
        </w:rPr>
        <w:t xml:space="preserve"> </w:t>
      </w:r>
      <w:r w:rsidRPr="00A61AD9">
        <w:rPr>
          <w:b/>
          <w:szCs w:val="26"/>
        </w:rPr>
        <w:t>cơ</w:t>
      </w:r>
      <w:r w:rsidRPr="00A61AD9">
        <w:rPr>
          <w:b/>
          <w:spacing w:val="-4"/>
          <w:szCs w:val="26"/>
        </w:rPr>
        <w:t xml:space="preserve"> </w:t>
      </w:r>
      <w:proofErr w:type="spellStart"/>
      <w:r w:rsidRPr="00A61AD9">
        <w:rPr>
          <w:b/>
          <w:spacing w:val="2"/>
          <w:szCs w:val="26"/>
        </w:rPr>
        <w:t>cấu</w:t>
      </w:r>
      <w:proofErr w:type="spellEnd"/>
      <w:r w:rsidRPr="00A61AD9">
        <w:rPr>
          <w:b/>
          <w:spacing w:val="-3"/>
          <w:szCs w:val="26"/>
        </w:rPr>
        <w:t xml:space="preserve"> </w:t>
      </w:r>
      <w:proofErr w:type="spellStart"/>
      <w:r w:rsidRPr="00A61AD9">
        <w:rPr>
          <w:b/>
          <w:szCs w:val="26"/>
        </w:rPr>
        <w:t>vốn</w:t>
      </w:r>
      <w:proofErr w:type="spellEnd"/>
      <w:r w:rsidRPr="00A61AD9">
        <w:rPr>
          <w:b/>
          <w:spacing w:val="-3"/>
          <w:szCs w:val="26"/>
        </w:rPr>
        <w:t xml:space="preserve"> </w:t>
      </w:r>
      <w:r w:rsidRPr="00A61AD9">
        <w:rPr>
          <w:b/>
          <w:szCs w:val="26"/>
        </w:rPr>
        <w:t>tối</w:t>
      </w:r>
      <w:r w:rsidRPr="00A61AD9">
        <w:rPr>
          <w:b/>
          <w:spacing w:val="-4"/>
          <w:szCs w:val="26"/>
        </w:rPr>
        <w:t xml:space="preserve"> </w:t>
      </w:r>
      <w:proofErr w:type="spellStart"/>
      <w:r w:rsidRPr="00A61AD9">
        <w:rPr>
          <w:b/>
          <w:szCs w:val="26"/>
        </w:rPr>
        <w:t>ưu</w:t>
      </w:r>
      <w:proofErr w:type="spellEnd"/>
      <w:r w:rsidRPr="00A61AD9">
        <w:rPr>
          <w:b/>
          <w:spacing w:val="-3"/>
          <w:szCs w:val="26"/>
        </w:rPr>
        <w:t xml:space="preserve"> </w:t>
      </w:r>
      <w:proofErr w:type="spellStart"/>
      <w:r w:rsidRPr="00A61AD9">
        <w:rPr>
          <w:b/>
          <w:szCs w:val="26"/>
        </w:rPr>
        <w:t>cho</w:t>
      </w:r>
      <w:proofErr w:type="spellEnd"/>
      <w:r w:rsidRPr="00A61AD9">
        <w:rPr>
          <w:b/>
          <w:spacing w:val="-3"/>
          <w:szCs w:val="26"/>
        </w:rPr>
        <w:t xml:space="preserve"> </w:t>
      </w:r>
      <w:proofErr w:type="spellStart"/>
      <w:r w:rsidRPr="00A61AD9">
        <w:rPr>
          <w:b/>
          <w:szCs w:val="26"/>
        </w:rPr>
        <w:t>doanh</w:t>
      </w:r>
      <w:proofErr w:type="spellEnd"/>
      <w:r w:rsidRPr="00A61AD9">
        <w:rPr>
          <w:b/>
          <w:spacing w:val="-4"/>
          <w:szCs w:val="26"/>
        </w:rPr>
        <w:t xml:space="preserve"> </w:t>
      </w:r>
      <w:r w:rsidRPr="00A61AD9">
        <w:rPr>
          <w:b/>
          <w:szCs w:val="26"/>
        </w:rPr>
        <w:t>nghiệp</w:t>
      </w:r>
    </w:p>
    <w:p w14:paraId="37DAD4CD" w14:textId="77777777" w:rsidR="00AF7159" w:rsidRPr="004547FA" w:rsidRDefault="00AF7159" w:rsidP="00E53690">
      <w:pPr>
        <w:pStyle w:val="BodyText"/>
        <w:ind w:firstLine="566"/>
      </w:pPr>
      <w:r w:rsidRPr="004547FA">
        <w:t>Trong</w:t>
      </w:r>
      <w:r w:rsidRPr="004547FA">
        <w:rPr>
          <w:spacing w:val="-4"/>
        </w:rPr>
        <w:t xml:space="preserve"> </w:t>
      </w:r>
      <w:proofErr w:type="spellStart"/>
      <w:r w:rsidRPr="004547FA">
        <w:t>nền</w:t>
      </w:r>
      <w:proofErr w:type="spellEnd"/>
      <w:r w:rsidRPr="004547FA">
        <w:rPr>
          <w:spacing w:val="-6"/>
        </w:rPr>
        <w:t xml:space="preserve"> </w:t>
      </w:r>
      <w:proofErr w:type="spellStart"/>
      <w:r w:rsidRPr="004547FA">
        <w:t>kinh</w:t>
      </w:r>
      <w:proofErr w:type="spellEnd"/>
      <w:r w:rsidRPr="004547FA">
        <w:rPr>
          <w:spacing w:val="-6"/>
        </w:rPr>
        <w:t xml:space="preserve"> </w:t>
      </w:r>
      <w:r w:rsidRPr="004547FA">
        <w:t>tế</w:t>
      </w:r>
      <w:r w:rsidRPr="004547FA">
        <w:rPr>
          <w:spacing w:val="-6"/>
        </w:rPr>
        <w:t xml:space="preserve"> </w:t>
      </w:r>
      <w:proofErr w:type="spellStart"/>
      <w:r w:rsidRPr="004547FA">
        <w:t>thị</w:t>
      </w:r>
      <w:proofErr w:type="spellEnd"/>
      <w:r w:rsidRPr="004547FA">
        <w:rPr>
          <w:spacing w:val="-4"/>
        </w:rPr>
        <w:t xml:space="preserve"> </w:t>
      </w:r>
      <w:proofErr w:type="spellStart"/>
      <w:r w:rsidRPr="004547FA">
        <w:t>trường</w:t>
      </w:r>
      <w:proofErr w:type="spellEnd"/>
      <w:r w:rsidRPr="004547FA">
        <w:rPr>
          <w:spacing w:val="-4"/>
        </w:rPr>
        <w:t xml:space="preserve"> </w:t>
      </w:r>
      <w:proofErr w:type="spellStart"/>
      <w:r w:rsidRPr="004547FA">
        <w:t>hiếm</w:t>
      </w:r>
      <w:proofErr w:type="spellEnd"/>
      <w:r w:rsidRPr="004547FA">
        <w:rPr>
          <w:spacing w:val="-4"/>
        </w:rPr>
        <w:t xml:space="preserve"> </w:t>
      </w:r>
      <w:proofErr w:type="spellStart"/>
      <w:r w:rsidRPr="004547FA">
        <w:t>doanh</w:t>
      </w:r>
      <w:proofErr w:type="spellEnd"/>
      <w:r w:rsidRPr="004547FA">
        <w:rPr>
          <w:spacing w:val="-6"/>
        </w:rPr>
        <w:t xml:space="preserve"> </w:t>
      </w:r>
      <w:r w:rsidRPr="004547FA">
        <w:t>nghiệp</w:t>
      </w:r>
      <w:r w:rsidRPr="004547FA">
        <w:rPr>
          <w:spacing w:val="-6"/>
        </w:rPr>
        <w:t xml:space="preserve"> </w:t>
      </w:r>
      <w:r w:rsidRPr="004547FA">
        <w:t>nào</w:t>
      </w:r>
      <w:r w:rsidRPr="004547FA">
        <w:rPr>
          <w:spacing w:val="-4"/>
        </w:rPr>
        <w:t xml:space="preserve"> </w:t>
      </w:r>
      <w:proofErr w:type="spellStart"/>
      <w:r w:rsidRPr="004547FA">
        <w:t>dùng</w:t>
      </w:r>
      <w:proofErr w:type="spellEnd"/>
      <w:r w:rsidRPr="004547FA">
        <w:rPr>
          <w:spacing w:val="-3"/>
        </w:rPr>
        <w:t xml:space="preserve"> </w:t>
      </w:r>
      <w:proofErr w:type="spellStart"/>
      <w:r w:rsidRPr="004547FA">
        <w:t>vốn</w:t>
      </w:r>
      <w:proofErr w:type="spellEnd"/>
      <w:r w:rsidRPr="004547FA">
        <w:rPr>
          <w:spacing w:val="-6"/>
        </w:rPr>
        <w:t xml:space="preserve"> </w:t>
      </w:r>
      <w:r w:rsidRPr="004547FA">
        <w:t>tự</w:t>
      </w:r>
      <w:r w:rsidRPr="004547FA">
        <w:rPr>
          <w:spacing w:val="-6"/>
        </w:rPr>
        <w:t xml:space="preserve"> </w:t>
      </w:r>
      <w:r w:rsidRPr="004547FA">
        <w:t>có</w:t>
      </w:r>
      <w:r w:rsidRPr="004547FA">
        <w:rPr>
          <w:spacing w:val="-4"/>
        </w:rPr>
        <w:t xml:space="preserve"> </w:t>
      </w:r>
      <w:proofErr w:type="spellStart"/>
      <w:r w:rsidRPr="004547FA">
        <w:t>đê</w:t>
      </w:r>
      <w:proofErr w:type="spellEnd"/>
      <w:r w:rsidRPr="004547FA">
        <w:t>̉</w:t>
      </w:r>
      <w:r w:rsidRPr="004547FA">
        <w:rPr>
          <w:spacing w:val="-6"/>
        </w:rPr>
        <w:t xml:space="preserve"> </w:t>
      </w:r>
      <w:proofErr w:type="spellStart"/>
      <w:r w:rsidRPr="004547FA">
        <w:t>sản</w:t>
      </w:r>
      <w:proofErr w:type="spellEnd"/>
      <w:r w:rsidRPr="004547FA">
        <w:rPr>
          <w:spacing w:val="-6"/>
        </w:rPr>
        <w:t xml:space="preserve"> </w:t>
      </w:r>
      <w:r w:rsidRPr="004547FA">
        <w:t>xuất</w:t>
      </w:r>
      <w:r w:rsidRPr="004547FA">
        <w:rPr>
          <w:spacing w:val="-4"/>
        </w:rPr>
        <w:t xml:space="preserve"> </w:t>
      </w:r>
      <w:proofErr w:type="spellStart"/>
      <w:r w:rsidRPr="004547FA">
        <w:t>kinh</w:t>
      </w:r>
      <w:proofErr w:type="spellEnd"/>
      <w:r w:rsidRPr="004547FA">
        <w:t xml:space="preserve"> </w:t>
      </w:r>
      <w:proofErr w:type="spellStart"/>
      <w:r w:rsidRPr="004547FA">
        <w:t>doanh</w:t>
      </w:r>
      <w:proofErr w:type="spellEnd"/>
      <w:r w:rsidRPr="004547FA">
        <w:t xml:space="preserve">.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vay</w:t>
      </w:r>
      <w:proofErr w:type="spellEnd"/>
      <w:r w:rsidRPr="004547FA">
        <w:t xml:space="preserve"> </w:t>
      </w:r>
      <w:proofErr w:type="spellStart"/>
      <w:r w:rsidRPr="004547FA">
        <w:t>chính</w:t>
      </w:r>
      <w:proofErr w:type="spellEnd"/>
      <w:r w:rsidRPr="004547FA">
        <w:t xml:space="preserve"> là công </w:t>
      </w:r>
      <w:r w:rsidRPr="004547FA">
        <w:rPr>
          <w:spacing w:val="3"/>
        </w:rPr>
        <w:t xml:space="preserve">cụ </w:t>
      </w:r>
      <w:proofErr w:type="spellStart"/>
      <w:r w:rsidRPr="004547FA">
        <w:t>đòn</w:t>
      </w:r>
      <w:proofErr w:type="spellEnd"/>
      <w:r w:rsidRPr="004547FA">
        <w:t xml:space="preserve"> </w:t>
      </w:r>
      <w:proofErr w:type="spellStart"/>
      <w:r w:rsidRPr="004547FA">
        <w:t>bẩy</w:t>
      </w:r>
      <w:proofErr w:type="spellEnd"/>
      <w:r w:rsidRPr="004547FA">
        <w:t xml:space="preserve"> </w:t>
      </w:r>
      <w:proofErr w:type="spellStart"/>
      <w:r w:rsidRPr="004547FA">
        <w:t>đê</w:t>
      </w:r>
      <w:proofErr w:type="spellEnd"/>
      <w:r w:rsidRPr="004547FA">
        <w:t xml:space="preserve">̉ </w:t>
      </w:r>
      <w:proofErr w:type="spellStart"/>
      <w:r w:rsidRPr="004547FA">
        <w:t>doanh</w:t>
      </w:r>
      <w:proofErr w:type="spellEnd"/>
      <w:r w:rsidRPr="004547FA">
        <w:t xml:space="preserve"> nghiệp tối </w:t>
      </w:r>
      <w:proofErr w:type="spellStart"/>
      <w:r w:rsidRPr="004547FA">
        <w:t>ưu</w:t>
      </w:r>
      <w:proofErr w:type="spellEnd"/>
      <w:r w:rsidRPr="004547FA">
        <w:t xml:space="preserve"> </w:t>
      </w:r>
      <w:proofErr w:type="spellStart"/>
      <w:r w:rsidRPr="004547FA">
        <w:t>hoa</w:t>
      </w:r>
      <w:proofErr w:type="spellEnd"/>
      <w:r w:rsidRPr="004547FA">
        <w:t xml:space="preserve">́ </w:t>
      </w:r>
      <w:proofErr w:type="spellStart"/>
      <w:r w:rsidRPr="004547FA">
        <w:t>hiệu</w:t>
      </w:r>
      <w:proofErr w:type="spellEnd"/>
      <w:r w:rsidRPr="004547FA">
        <w:t xml:space="preserve"> quả sử </w:t>
      </w:r>
      <w:proofErr w:type="spellStart"/>
      <w:r w:rsidRPr="004547FA">
        <w:t>dụng</w:t>
      </w:r>
      <w:proofErr w:type="spellEnd"/>
      <w:r w:rsidRPr="004547FA">
        <w:rPr>
          <w:spacing w:val="-6"/>
        </w:rPr>
        <w:t xml:space="preserve"> </w:t>
      </w:r>
      <w:proofErr w:type="spellStart"/>
      <w:r w:rsidRPr="004547FA">
        <w:t>vốn</w:t>
      </w:r>
      <w:proofErr w:type="spellEnd"/>
      <w:r w:rsidRPr="004547FA">
        <w:t>.</w:t>
      </w:r>
      <w:r w:rsidRPr="004547FA">
        <w:rPr>
          <w:spacing w:val="-5"/>
        </w:rPr>
        <w:t xml:space="preserve"> </w:t>
      </w:r>
      <w:proofErr w:type="spellStart"/>
      <w:r w:rsidRPr="004547FA">
        <w:t>Đê</w:t>
      </w:r>
      <w:proofErr w:type="spellEnd"/>
      <w:r w:rsidRPr="004547FA">
        <w:t>̉</w:t>
      </w:r>
      <w:r w:rsidRPr="004547FA">
        <w:rPr>
          <w:spacing w:val="-6"/>
        </w:rPr>
        <w:t xml:space="preserve"> </w:t>
      </w:r>
      <w:proofErr w:type="spellStart"/>
      <w:r w:rsidRPr="004547FA">
        <w:t>hiệu</w:t>
      </w:r>
      <w:proofErr w:type="spellEnd"/>
      <w:r w:rsidRPr="004547FA">
        <w:rPr>
          <w:spacing w:val="-6"/>
        </w:rPr>
        <w:t xml:space="preserve"> </w:t>
      </w:r>
      <w:r w:rsidRPr="004547FA">
        <w:t>quả</w:t>
      </w:r>
      <w:r w:rsidRPr="004547FA">
        <w:rPr>
          <w:spacing w:val="-5"/>
        </w:rPr>
        <w:t xml:space="preserve"> </w:t>
      </w:r>
      <w:r w:rsidRPr="004547FA">
        <w:t>thì</w:t>
      </w:r>
      <w:r w:rsidRPr="004547FA">
        <w:rPr>
          <w:spacing w:val="-7"/>
        </w:rPr>
        <w:t xml:space="preserve"> </w:t>
      </w:r>
      <w:proofErr w:type="spellStart"/>
      <w:r w:rsidRPr="004547FA">
        <w:t>doanh</w:t>
      </w:r>
      <w:proofErr w:type="spellEnd"/>
      <w:r w:rsidRPr="004547FA">
        <w:rPr>
          <w:spacing w:val="-6"/>
        </w:rPr>
        <w:t xml:space="preserve"> </w:t>
      </w:r>
      <w:r w:rsidRPr="004547FA">
        <w:t>nghiệp</w:t>
      </w:r>
      <w:r w:rsidRPr="004547FA">
        <w:rPr>
          <w:spacing w:val="-5"/>
        </w:rPr>
        <w:t xml:space="preserve"> </w:t>
      </w:r>
      <w:proofErr w:type="spellStart"/>
      <w:r w:rsidRPr="004547FA">
        <w:t>phải</w:t>
      </w:r>
      <w:proofErr w:type="spellEnd"/>
      <w:r w:rsidRPr="004547FA">
        <w:rPr>
          <w:spacing w:val="-8"/>
        </w:rPr>
        <w:t xml:space="preserve"> </w:t>
      </w:r>
      <w:r w:rsidRPr="004547FA">
        <w:t>có</w:t>
      </w:r>
      <w:r w:rsidRPr="004547FA">
        <w:rPr>
          <w:spacing w:val="-7"/>
        </w:rPr>
        <w:t xml:space="preserve"> </w:t>
      </w:r>
      <w:r w:rsidRPr="004547FA">
        <w:t>một</w:t>
      </w:r>
      <w:r w:rsidRPr="004547FA">
        <w:rPr>
          <w:spacing w:val="-5"/>
        </w:rPr>
        <w:t xml:space="preserve"> </w:t>
      </w:r>
      <w:r w:rsidRPr="004547FA">
        <w:t>cơ</w:t>
      </w:r>
      <w:r w:rsidRPr="004547FA">
        <w:rPr>
          <w:spacing w:val="-9"/>
        </w:rPr>
        <w:t xml:space="preserve"> </w:t>
      </w:r>
      <w:proofErr w:type="spellStart"/>
      <w:r w:rsidRPr="004547FA">
        <w:t>cấu</w:t>
      </w:r>
      <w:proofErr w:type="spellEnd"/>
      <w:r w:rsidRPr="004547FA">
        <w:rPr>
          <w:spacing w:val="-5"/>
        </w:rPr>
        <w:t xml:space="preserve"> </w:t>
      </w:r>
      <w:proofErr w:type="spellStart"/>
      <w:r w:rsidRPr="004547FA">
        <w:t>vốn</w:t>
      </w:r>
      <w:proofErr w:type="spellEnd"/>
      <w:r w:rsidRPr="004547FA">
        <w:rPr>
          <w:spacing w:val="-6"/>
        </w:rPr>
        <w:t xml:space="preserve"> </w:t>
      </w:r>
      <w:r w:rsidRPr="004547FA">
        <w:t>tối</w:t>
      </w:r>
      <w:r w:rsidRPr="004547FA">
        <w:rPr>
          <w:spacing w:val="-7"/>
        </w:rPr>
        <w:t xml:space="preserve"> </w:t>
      </w:r>
      <w:proofErr w:type="spellStart"/>
      <w:r w:rsidRPr="004547FA">
        <w:t>ưu</w:t>
      </w:r>
      <w:proofErr w:type="spellEnd"/>
      <w:r w:rsidRPr="004547FA">
        <w:t>,</w:t>
      </w:r>
      <w:r w:rsidRPr="004547FA">
        <w:rPr>
          <w:spacing w:val="-7"/>
        </w:rPr>
        <w:t xml:space="preserve"> </w:t>
      </w:r>
      <w:r w:rsidRPr="004547FA">
        <w:t>kết</w:t>
      </w:r>
      <w:r w:rsidRPr="004547FA">
        <w:rPr>
          <w:spacing w:val="-9"/>
        </w:rPr>
        <w:t xml:space="preserve"> </w:t>
      </w:r>
      <w:proofErr w:type="spellStart"/>
      <w:r w:rsidRPr="004547FA">
        <w:t>cấu</w:t>
      </w:r>
      <w:proofErr w:type="spellEnd"/>
      <w:r w:rsidRPr="004547FA">
        <w:rPr>
          <w:spacing w:val="-6"/>
        </w:rPr>
        <w:t xml:space="preserve"> </w:t>
      </w:r>
      <w:r w:rsidRPr="004547FA">
        <w:t>hợp</w:t>
      </w:r>
      <w:r w:rsidRPr="004547FA">
        <w:rPr>
          <w:spacing w:val="-8"/>
        </w:rPr>
        <w:t xml:space="preserve"> </w:t>
      </w:r>
      <w:r w:rsidRPr="004547FA">
        <w:t>lý</w:t>
      </w:r>
      <w:r w:rsidRPr="004547FA">
        <w:rPr>
          <w:spacing w:val="-5"/>
        </w:rPr>
        <w:t xml:space="preserve"> </w:t>
      </w:r>
      <w:proofErr w:type="spellStart"/>
      <w:r w:rsidRPr="004547FA">
        <w:t>nhất</w:t>
      </w:r>
      <w:proofErr w:type="spellEnd"/>
      <w:r w:rsidRPr="004547FA">
        <w:t xml:space="preserve"> là </w:t>
      </w:r>
      <w:proofErr w:type="spellStart"/>
      <w:r w:rsidRPr="004547FA">
        <w:t>nguồn</w:t>
      </w:r>
      <w:proofErr w:type="spellEnd"/>
      <w:r w:rsidRPr="004547FA">
        <w:t xml:space="preserve"> </w:t>
      </w:r>
      <w:proofErr w:type="spellStart"/>
      <w:r w:rsidRPr="004547FA">
        <w:t>vốn</w:t>
      </w:r>
      <w:proofErr w:type="spellEnd"/>
      <w:r w:rsidRPr="004547FA">
        <w:t xml:space="preserve"> tự có </w:t>
      </w:r>
      <w:proofErr w:type="spellStart"/>
      <w:r w:rsidRPr="004547FA">
        <w:t>và</w:t>
      </w:r>
      <w:proofErr w:type="spellEnd"/>
      <w:r w:rsidRPr="004547FA">
        <w:t xml:space="preserve"> </w:t>
      </w:r>
      <w:proofErr w:type="spellStart"/>
      <w:r w:rsidRPr="004547FA">
        <w:t>vốn</w:t>
      </w:r>
      <w:proofErr w:type="spellEnd"/>
      <w:r w:rsidRPr="004547FA">
        <w:t xml:space="preserve"> </w:t>
      </w:r>
      <w:proofErr w:type="spellStart"/>
      <w:r w:rsidRPr="004547FA">
        <w:t>vay</w:t>
      </w:r>
      <w:proofErr w:type="spellEnd"/>
      <w:r w:rsidRPr="004547FA">
        <w:t xml:space="preserve"> </w:t>
      </w:r>
      <w:proofErr w:type="spellStart"/>
      <w:r w:rsidRPr="004547FA">
        <w:t>nhằm</w:t>
      </w:r>
      <w:proofErr w:type="spellEnd"/>
      <w:r w:rsidRPr="004547FA">
        <w:t xml:space="preserve"> tối đa </w:t>
      </w:r>
      <w:proofErr w:type="spellStart"/>
      <w:r w:rsidRPr="004547FA">
        <w:t>hoa</w:t>
      </w:r>
      <w:proofErr w:type="spellEnd"/>
      <w:r w:rsidRPr="004547FA">
        <w:t xml:space="preserve">́ lợi </w:t>
      </w:r>
      <w:proofErr w:type="spellStart"/>
      <w:r w:rsidRPr="004547FA">
        <w:t>nhuận</w:t>
      </w:r>
      <w:proofErr w:type="spellEnd"/>
      <w:r w:rsidRPr="004547FA">
        <w:t xml:space="preserve"> </w:t>
      </w:r>
      <w:proofErr w:type="spellStart"/>
      <w:r w:rsidRPr="004547FA">
        <w:t>tại</w:t>
      </w:r>
      <w:proofErr w:type="spellEnd"/>
      <w:r w:rsidRPr="004547FA">
        <w:t xml:space="preserve"> </w:t>
      </w:r>
      <w:proofErr w:type="spellStart"/>
      <w:r w:rsidRPr="004547FA">
        <w:t>mức</w:t>
      </w:r>
      <w:proofErr w:type="spellEnd"/>
      <w:r w:rsidRPr="004547FA">
        <w:t xml:space="preserve"> giá </w:t>
      </w:r>
      <w:proofErr w:type="spellStart"/>
      <w:r w:rsidRPr="004547FA">
        <w:t>vốn</w:t>
      </w:r>
      <w:proofErr w:type="spellEnd"/>
      <w:r w:rsidRPr="004547FA">
        <w:t xml:space="preserve"> </w:t>
      </w:r>
      <w:proofErr w:type="spellStart"/>
      <w:r w:rsidRPr="004547FA">
        <w:t>bình</w:t>
      </w:r>
      <w:proofErr w:type="spellEnd"/>
      <w:r w:rsidRPr="004547FA">
        <w:t xml:space="preserve"> </w:t>
      </w:r>
      <w:proofErr w:type="spellStart"/>
      <w:r w:rsidRPr="004547FA">
        <w:t>quân</w:t>
      </w:r>
      <w:proofErr w:type="spellEnd"/>
      <w:r w:rsidRPr="004547FA">
        <w:t xml:space="preserve"> </w:t>
      </w:r>
      <w:proofErr w:type="spellStart"/>
      <w:r w:rsidRPr="004547FA">
        <w:t>rẻ</w:t>
      </w:r>
      <w:proofErr w:type="spellEnd"/>
      <w:r w:rsidRPr="004547FA">
        <w:t xml:space="preserve"> </w:t>
      </w:r>
      <w:proofErr w:type="spellStart"/>
      <w:r w:rsidRPr="004547FA">
        <w:t>nhất</w:t>
      </w:r>
      <w:proofErr w:type="spellEnd"/>
      <w:r w:rsidRPr="004547FA">
        <w:t>.</w:t>
      </w:r>
    </w:p>
    <w:p w14:paraId="61229124" w14:textId="77777777" w:rsidR="00AF7159" w:rsidRPr="00A61AD9" w:rsidRDefault="00AF7159" w:rsidP="00A61AD9">
      <w:pPr>
        <w:pStyle w:val="ListParagraph"/>
        <w:tabs>
          <w:tab w:val="left" w:pos="1219"/>
        </w:tabs>
        <w:ind w:left="0" w:firstLine="0"/>
        <w:rPr>
          <w:b/>
          <w:szCs w:val="26"/>
        </w:rPr>
      </w:pPr>
      <w:proofErr w:type="spellStart"/>
      <w:r w:rsidRPr="00A61AD9">
        <w:rPr>
          <w:b/>
          <w:szCs w:val="26"/>
        </w:rPr>
        <w:t>Tín</w:t>
      </w:r>
      <w:proofErr w:type="spellEnd"/>
      <w:r w:rsidRPr="00A61AD9">
        <w:rPr>
          <w:b/>
          <w:spacing w:val="-6"/>
          <w:szCs w:val="26"/>
        </w:rPr>
        <w:t xml:space="preserve"> </w:t>
      </w:r>
      <w:proofErr w:type="spellStart"/>
      <w:r w:rsidRPr="00A61AD9">
        <w:rPr>
          <w:b/>
          <w:szCs w:val="26"/>
        </w:rPr>
        <w:t>dụng</w:t>
      </w:r>
      <w:proofErr w:type="spellEnd"/>
      <w:r w:rsidRPr="00A61AD9">
        <w:rPr>
          <w:b/>
          <w:spacing w:val="-6"/>
          <w:szCs w:val="26"/>
        </w:rPr>
        <w:t xml:space="preserve"> </w:t>
      </w:r>
      <w:r w:rsidRPr="00A61AD9">
        <w:rPr>
          <w:b/>
          <w:szCs w:val="26"/>
        </w:rPr>
        <w:t>ngân</w:t>
      </w:r>
      <w:r w:rsidRPr="00A61AD9">
        <w:rPr>
          <w:b/>
          <w:spacing w:val="-6"/>
          <w:szCs w:val="26"/>
        </w:rPr>
        <w:t xml:space="preserve"> </w:t>
      </w:r>
      <w:r w:rsidRPr="00A61AD9">
        <w:rPr>
          <w:b/>
          <w:szCs w:val="26"/>
        </w:rPr>
        <w:t>hàng</w:t>
      </w:r>
      <w:r w:rsidRPr="00A61AD9">
        <w:rPr>
          <w:b/>
          <w:spacing w:val="-6"/>
          <w:szCs w:val="26"/>
        </w:rPr>
        <w:t xml:space="preserve"> </w:t>
      </w:r>
      <w:r w:rsidRPr="00A61AD9">
        <w:rPr>
          <w:b/>
          <w:szCs w:val="26"/>
        </w:rPr>
        <w:t>góp</w:t>
      </w:r>
      <w:r w:rsidRPr="00A61AD9">
        <w:rPr>
          <w:b/>
          <w:spacing w:val="-6"/>
          <w:szCs w:val="26"/>
        </w:rPr>
        <w:t xml:space="preserve"> </w:t>
      </w:r>
      <w:proofErr w:type="spellStart"/>
      <w:r w:rsidRPr="00A61AD9">
        <w:rPr>
          <w:b/>
          <w:szCs w:val="26"/>
        </w:rPr>
        <w:t>phần</w:t>
      </w:r>
      <w:proofErr w:type="spellEnd"/>
      <w:r w:rsidRPr="00A61AD9">
        <w:rPr>
          <w:b/>
          <w:spacing w:val="-6"/>
          <w:szCs w:val="26"/>
        </w:rPr>
        <w:t xml:space="preserve"> </w:t>
      </w:r>
      <w:proofErr w:type="spellStart"/>
      <w:r w:rsidRPr="00A61AD9">
        <w:rPr>
          <w:b/>
          <w:szCs w:val="26"/>
        </w:rPr>
        <w:t>tập</w:t>
      </w:r>
      <w:proofErr w:type="spellEnd"/>
      <w:r w:rsidRPr="00A61AD9">
        <w:rPr>
          <w:b/>
          <w:spacing w:val="-8"/>
          <w:szCs w:val="26"/>
        </w:rPr>
        <w:t xml:space="preserve"> </w:t>
      </w:r>
      <w:r w:rsidRPr="00A61AD9">
        <w:rPr>
          <w:b/>
          <w:szCs w:val="26"/>
        </w:rPr>
        <w:t>trung</w:t>
      </w:r>
      <w:r w:rsidRPr="00A61AD9">
        <w:rPr>
          <w:b/>
          <w:spacing w:val="-6"/>
          <w:szCs w:val="26"/>
        </w:rPr>
        <w:t xml:space="preserve"> </w:t>
      </w:r>
      <w:proofErr w:type="spellStart"/>
      <w:r w:rsidRPr="00A61AD9">
        <w:rPr>
          <w:b/>
          <w:szCs w:val="26"/>
        </w:rPr>
        <w:t>vốn</w:t>
      </w:r>
      <w:proofErr w:type="spellEnd"/>
      <w:r w:rsidRPr="00A61AD9">
        <w:rPr>
          <w:b/>
          <w:spacing w:val="-7"/>
          <w:szCs w:val="26"/>
        </w:rPr>
        <w:t xml:space="preserve"> </w:t>
      </w:r>
      <w:proofErr w:type="spellStart"/>
      <w:r w:rsidRPr="00A61AD9">
        <w:rPr>
          <w:b/>
          <w:szCs w:val="26"/>
        </w:rPr>
        <w:t>sản</w:t>
      </w:r>
      <w:proofErr w:type="spellEnd"/>
      <w:r w:rsidRPr="00A61AD9">
        <w:rPr>
          <w:b/>
          <w:spacing w:val="-6"/>
          <w:szCs w:val="26"/>
        </w:rPr>
        <w:t xml:space="preserve"> </w:t>
      </w:r>
      <w:r w:rsidRPr="00A61AD9">
        <w:rPr>
          <w:b/>
          <w:szCs w:val="26"/>
        </w:rPr>
        <w:t>xuất,</w:t>
      </w:r>
      <w:r w:rsidRPr="00A61AD9">
        <w:rPr>
          <w:b/>
          <w:spacing w:val="-8"/>
          <w:szCs w:val="26"/>
        </w:rPr>
        <w:t xml:space="preserve"> </w:t>
      </w:r>
      <w:proofErr w:type="spellStart"/>
      <w:r w:rsidRPr="00A61AD9">
        <w:rPr>
          <w:b/>
          <w:szCs w:val="26"/>
        </w:rPr>
        <w:t>nâng</w:t>
      </w:r>
      <w:proofErr w:type="spellEnd"/>
      <w:r w:rsidRPr="00A61AD9">
        <w:rPr>
          <w:b/>
          <w:spacing w:val="-8"/>
          <w:szCs w:val="26"/>
        </w:rPr>
        <w:t xml:space="preserve"> </w:t>
      </w:r>
      <w:proofErr w:type="spellStart"/>
      <w:r w:rsidRPr="00A61AD9">
        <w:rPr>
          <w:b/>
          <w:szCs w:val="26"/>
        </w:rPr>
        <w:t>cao</w:t>
      </w:r>
      <w:proofErr w:type="spellEnd"/>
      <w:r w:rsidRPr="00A61AD9">
        <w:rPr>
          <w:b/>
          <w:spacing w:val="-6"/>
          <w:szCs w:val="26"/>
        </w:rPr>
        <w:t xml:space="preserve"> </w:t>
      </w:r>
      <w:r w:rsidRPr="00A61AD9">
        <w:rPr>
          <w:b/>
          <w:szCs w:val="26"/>
        </w:rPr>
        <w:t>khả</w:t>
      </w:r>
      <w:r w:rsidRPr="00A61AD9">
        <w:rPr>
          <w:b/>
          <w:spacing w:val="-5"/>
          <w:szCs w:val="26"/>
        </w:rPr>
        <w:t xml:space="preserve"> </w:t>
      </w:r>
      <w:proofErr w:type="spellStart"/>
      <w:r w:rsidRPr="00A61AD9">
        <w:rPr>
          <w:b/>
          <w:szCs w:val="26"/>
        </w:rPr>
        <w:t>năng</w:t>
      </w:r>
      <w:proofErr w:type="spellEnd"/>
      <w:r w:rsidRPr="00A61AD9">
        <w:rPr>
          <w:b/>
          <w:spacing w:val="-6"/>
          <w:szCs w:val="26"/>
        </w:rPr>
        <w:t xml:space="preserve"> </w:t>
      </w:r>
      <w:proofErr w:type="spellStart"/>
      <w:r w:rsidRPr="00A61AD9">
        <w:rPr>
          <w:b/>
          <w:szCs w:val="26"/>
        </w:rPr>
        <w:t>cạnh</w:t>
      </w:r>
      <w:proofErr w:type="spellEnd"/>
      <w:r w:rsidRPr="00A61AD9">
        <w:rPr>
          <w:b/>
          <w:spacing w:val="-6"/>
          <w:szCs w:val="26"/>
        </w:rPr>
        <w:t xml:space="preserve"> </w:t>
      </w:r>
      <w:r w:rsidRPr="00A61AD9">
        <w:rPr>
          <w:b/>
          <w:szCs w:val="26"/>
        </w:rPr>
        <w:t xml:space="preserve">tranh </w:t>
      </w:r>
      <w:proofErr w:type="spellStart"/>
      <w:r w:rsidRPr="00A61AD9">
        <w:rPr>
          <w:b/>
          <w:szCs w:val="26"/>
        </w:rPr>
        <w:t>của</w:t>
      </w:r>
      <w:proofErr w:type="spellEnd"/>
      <w:r w:rsidRPr="00A61AD9">
        <w:rPr>
          <w:b/>
          <w:szCs w:val="26"/>
        </w:rPr>
        <w:t xml:space="preserve"> </w:t>
      </w:r>
      <w:proofErr w:type="spellStart"/>
      <w:r w:rsidRPr="00A61AD9">
        <w:rPr>
          <w:b/>
          <w:szCs w:val="26"/>
        </w:rPr>
        <w:t>các</w:t>
      </w:r>
      <w:proofErr w:type="spellEnd"/>
      <w:r w:rsidRPr="00A61AD9">
        <w:rPr>
          <w:b/>
          <w:szCs w:val="26"/>
        </w:rPr>
        <w:t xml:space="preserve"> </w:t>
      </w:r>
      <w:proofErr w:type="spellStart"/>
      <w:r w:rsidRPr="00A61AD9">
        <w:rPr>
          <w:b/>
          <w:szCs w:val="26"/>
        </w:rPr>
        <w:t>doanh</w:t>
      </w:r>
      <w:proofErr w:type="spellEnd"/>
      <w:r w:rsidRPr="00A61AD9">
        <w:rPr>
          <w:b/>
          <w:spacing w:val="-1"/>
          <w:szCs w:val="26"/>
        </w:rPr>
        <w:t xml:space="preserve"> </w:t>
      </w:r>
      <w:r w:rsidRPr="00A61AD9">
        <w:rPr>
          <w:b/>
          <w:szCs w:val="26"/>
        </w:rPr>
        <w:t>nghiệp</w:t>
      </w:r>
    </w:p>
    <w:p w14:paraId="4CFD69F5" w14:textId="763927C3" w:rsidR="00AF7159" w:rsidRPr="00A61AD9" w:rsidRDefault="00AF7159" w:rsidP="00A61AD9">
      <w:pPr>
        <w:ind w:firstLine="720"/>
      </w:pPr>
      <w:proofErr w:type="spellStart"/>
      <w:r w:rsidRPr="00A61AD9">
        <w:t>Cạnh</w:t>
      </w:r>
      <w:proofErr w:type="spellEnd"/>
      <w:r w:rsidRPr="00A61AD9">
        <w:t xml:space="preserve"> tranh là một </w:t>
      </w:r>
      <w:proofErr w:type="spellStart"/>
      <w:r w:rsidRPr="00A61AD9">
        <w:t>quy</w:t>
      </w:r>
      <w:proofErr w:type="spellEnd"/>
      <w:r w:rsidRPr="00A61AD9">
        <w:t xml:space="preserve"> </w:t>
      </w:r>
      <w:proofErr w:type="spellStart"/>
      <w:r w:rsidRPr="00A61AD9">
        <w:t>luật</w:t>
      </w:r>
      <w:proofErr w:type="spellEnd"/>
      <w:r w:rsidRPr="00A61AD9">
        <w:t xml:space="preserve"> </w:t>
      </w:r>
      <w:proofErr w:type="spellStart"/>
      <w:r w:rsidRPr="00A61AD9">
        <w:t>tất</w:t>
      </w:r>
      <w:proofErr w:type="spellEnd"/>
      <w:r w:rsidRPr="00A61AD9">
        <w:t xml:space="preserve"> </w:t>
      </w:r>
      <w:proofErr w:type="spellStart"/>
      <w:r w:rsidRPr="00A61AD9">
        <w:t>yếu</w:t>
      </w:r>
      <w:proofErr w:type="spellEnd"/>
      <w:r w:rsidRPr="00A61AD9">
        <w:t xml:space="preserve"> </w:t>
      </w:r>
      <w:proofErr w:type="spellStart"/>
      <w:r w:rsidRPr="00A61AD9">
        <w:t>của</w:t>
      </w:r>
      <w:proofErr w:type="spellEnd"/>
      <w:r w:rsidRPr="00A61AD9">
        <w:t xml:space="preserve"> </w:t>
      </w:r>
      <w:proofErr w:type="spellStart"/>
      <w:r w:rsidRPr="00A61AD9">
        <w:t>nền</w:t>
      </w:r>
      <w:proofErr w:type="spellEnd"/>
      <w:r w:rsidRPr="00A61AD9">
        <w:t xml:space="preserve"> </w:t>
      </w:r>
      <w:proofErr w:type="spellStart"/>
      <w:r w:rsidRPr="00A61AD9">
        <w:t>kinh</w:t>
      </w:r>
      <w:proofErr w:type="spellEnd"/>
      <w:r w:rsidRPr="00A61AD9">
        <w:t xml:space="preserve"> tế </w:t>
      </w:r>
      <w:proofErr w:type="spellStart"/>
      <w:r w:rsidRPr="00A61AD9">
        <w:t>thị</w:t>
      </w:r>
      <w:proofErr w:type="spellEnd"/>
      <w:r w:rsidRPr="00A61AD9">
        <w:t xml:space="preserve"> </w:t>
      </w:r>
      <w:proofErr w:type="spellStart"/>
      <w:r w:rsidRPr="00A61AD9">
        <w:t>trường</w:t>
      </w:r>
      <w:proofErr w:type="spellEnd"/>
      <w:r w:rsidRPr="00A61AD9">
        <w:t xml:space="preserve">, </w:t>
      </w:r>
      <w:proofErr w:type="spellStart"/>
      <w:r w:rsidRPr="00A61AD9">
        <w:t>muốn</w:t>
      </w:r>
      <w:proofErr w:type="spellEnd"/>
      <w:r w:rsidRPr="00A61AD9">
        <w:t xml:space="preserve"> </w:t>
      </w:r>
      <w:proofErr w:type="spellStart"/>
      <w:r w:rsidRPr="00A61AD9">
        <w:t>tồn</w:t>
      </w:r>
      <w:proofErr w:type="spellEnd"/>
      <w:r w:rsidRPr="00A61AD9">
        <w:t xml:space="preserve"> </w:t>
      </w:r>
      <w:proofErr w:type="spellStart"/>
      <w:r w:rsidRPr="00A61AD9">
        <w:t>tại</w:t>
      </w:r>
      <w:proofErr w:type="spellEnd"/>
      <w:r w:rsidRPr="00A61AD9">
        <w:t xml:space="preserve"> </w:t>
      </w:r>
      <w:proofErr w:type="spellStart"/>
      <w:r w:rsidRPr="00A61AD9">
        <w:t>va</w:t>
      </w:r>
      <w:proofErr w:type="spellEnd"/>
      <w:r w:rsidRPr="00A61AD9">
        <w:t xml:space="preserve">̀ </w:t>
      </w:r>
      <w:proofErr w:type="spellStart"/>
      <w:r w:rsidRPr="00A61AD9">
        <w:t>đứng</w:t>
      </w:r>
      <w:proofErr w:type="spellEnd"/>
      <w:r w:rsidRPr="00A61AD9">
        <w:t xml:space="preserve"> vững </w:t>
      </w:r>
      <w:proofErr w:type="spellStart"/>
      <w:r w:rsidRPr="00A61AD9">
        <w:t>thi</w:t>
      </w:r>
      <w:proofErr w:type="spellEnd"/>
      <w:r w:rsidRPr="00A61AD9">
        <w:t xml:space="preserve">̀ </w:t>
      </w:r>
      <w:proofErr w:type="spellStart"/>
      <w:r w:rsidRPr="00A61AD9">
        <w:t>đòi</w:t>
      </w:r>
      <w:proofErr w:type="spellEnd"/>
      <w:r w:rsidRPr="00A61AD9">
        <w:t xml:space="preserve"> </w:t>
      </w:r>
      <w:proofErr w:type="spellStart"/>
      <w:r w:rsidRPr="00A61AD9">
        <w:t>hỏi</w:t>
      </w:r>
      <w:proofErr w:type="spellEnd"/>
      <w:r w:rsidRPr="00A61AD9">
        <w:t xml:space="preserve"> </w:t>
      </w:r>
      <w:proofErr w:type="spellStart"/>
      <w:r w:rsidRPr="00A61AD9">
        <w:t>các</w:t>
      </w:r>
      <w:proofErr w:type="spellEnd"/>
      <w:r w:rsidRPr="00A61AD9">
        <w:t xml:space="preserve"> </w:t>
      </w:r>
      <w:proofErr w:type="spellStart"/>
      <w:r w:rsidRPr="00A61AD9">
        <w:t>doanh</w:t>
      </w:r>
      <w:proofErr w:type="spellEnd"/>
      <w:r w:rsidRPr="00A61AD9">
        <w:t xml:space="preserve"> nghiệp </w:t>
      </w:r>
      <w:proofErr w:type="spellStart"/>
      <w:r w:rsidRPr="00A61AD9">
        <w:t>phải</w:t>
      </w:r>
      <w:proofErr w:type="spellEnd"/>
      <w:r w:rsidRPr="00A61AD9">
        <w:t xml:space="preserve"> </w:t>
      </w:r>
      <w:proofErr w:type="spellStart"/>
      <w:r w:rsidRPr="00A61AD9">
        <w:t>chiến</w:t>
      </w:r>
      <w:proofErr w:type="spellEnd"/>
      <w:r w:rsidRPr="00A61AD9">
        <w:t xml:space="preserve"> </w:t>
      </w:r>
      <w:proofErr w:type="spellStart"/>
      <w:r w:rsidRPr="00A61AD9">
        <w:t>thắng</w:t>
      </w:r>
      <w:proofErr w:type="spellEnd"/>
      <w:r w:rsidRPr="00A61AD9">
        <w:t xml:space="preserve"> </w:t>
      </w:r>
      <w:proofErr w:type="spellStart"/>
      <w:r w:rsidRPr="00A61AD9">
        <w:t>trong</w:t>
      </w:r>
      <w:proofErr w:type="spellEnd"/>
      <w:r w:rsidRPr="00A61AD9">
        <w:t xml:space="preserve"> </w:t>
      </w:r>
      <w:proofErr w:type="spellStart"/>
      <w:r w:rsidRPr="00A61AD9">
        <w:t>cạnh</w:t>
      </w:r>
      <w:proofErr w:type="spellEnd"/>
      <w:r w:rsidRPr="00A61AD9">
        <w:t xml:space="preserve"> tranh. Xu </w:t>
      </w:r>
      <w:proofErr w:type="spellStart"/>
      <w:r w:rsidRPr="00A61AD9">
        <w:t>hướng</w:t>
      </w:r>
      <w:proofErr w:type="spellEnd"/>
      <w:r w:rsidRPr="00A61AD9">
        <w:t xml:space="preserve"> hiện nay </w:t>
      </w:r>
      <w:proofErr w:type="spellStart"/>
      <w:r w:rsidRPr="00A61AD9">
        <w:t>của</w:t>
      </w:r>
      <w:proofErr w:type="spellEnd"/>
      <w:r w:rsidRPr="00A61AD9">
        <w:t xml:space="preserve"> </w:t>
      </w:r>
      <w:proofErr w:type="spellStart"/>
      <w:r w:rsidRPr="00A61AD9">
        <w:t>các</w:t>
      </w:r>
      <w:proofErr w:type="spellEnd"/>
      <w:r w:rsidRPr="00A61AD9">
        <w:t xml:space="preserve"> </w:t>
      </w:r>
      <w:proofErr w:type="spellStart"/>
      <w:r w:rsidRPr="00A61AD9">
        <w:t>doanh</w:t>
      </w:r>
      <w:proofErr w:type="spellEnd"/>
      <w:r w:rsidRPr="00A61AD9">
        <w:t xml:space="preserve"> nghiệp là tăng </w:t>
      </w:r>
      <w:proofErr w:type="spellStart"/>
      <w:r w:rsidRPr="00A61AD9">
        <w:t>cường</w:t>
      </w:r>
      <w:proofErr w:type="spellEnd"/>
      <w:r w:rsidRPr="00A61AD9">
        <w:t xml:space="preserve"> liên </w:t>
      </w:r>
      <w:proofErr w:type="spellStart"/>
      <w:r w:rsidRPr="00A61AD9">
        <w:t>doanh</w:t>
      </w:r>
      <w:proofErr w:type="spellEnd"/>
      <w:r w:rsidRPr="00A61AD9">
        <w:t xml:space="preserve">, liên kết, </w:t>
      </w:r>
      <w:proofErr w:type="spellStart"/>
      <w:r w:rsidRPr="00A61AD9">
        <w:t>tập</w:t>
      </w:r>
      <w:proofErr w:type="spellEnd"/>
      <w:r w:rsidRPr="00A61AD9">
        <w:t xml:space="preserve"> trung </w:t>
      </w:r>
      <w:proofErr w:type="spellStart"/>
      <w:r w:rsidRPr="00A61AD9">
        <w:t>vốn</w:t>
      </w:r>
      <w:proofErr w:type="spellEnd"/>
      <w:r w:rsidRPr="00A61AD9">
        <w:t xml:space="preserve"> </w:t>
      </w:r>
      <w:proofErr w:type="spellStart"/>
      <w:r w:rsidRPr="00A61AD9">
        <w:t>đầu</w:t>
      </w:r>
      <w:proofErr w:type="spellEnd"/>
      <w:r w:rsidRPr="00A61AD9">
        <w:t xml:space="preserve"> </w:t>
      </w:r>
      <w:proofErr w:type="spellStart"/>
      <w:r w:rsidRPr="00A61AD9">
        <w:t>tư</w:t>
      </w:r>
      <w:proofErr w:type="spellEnd"/>
      <w:r w:rsidRPr="00A61AD9">
        <w:t xml:space="preserve"> </w:t>
      </w:r>
      <w:proofErr w:type="spellStart"/>
      <w:r w:rsidRPr="00A61AD9">
        <w:t>va</w:t>
      </w:r>
      <w:proofErr w:type="spellEnd"/>
      <w:r w:rsidRPr="00A61AD9">
        <w:t xml:space="preserve">̀ </w:t>
      </w:r>
      <w:proofErr w:type="spellStart"/>
      <w:r w:rsidRPr="00A61AD9">
        <w:t>mở</w:t>
      </w:r>
      <w:proofErr w:type="spellEnd"/>
      <w:r w:rsidRPr="00A61AD9">
        <w:t xml:space="preserve"> </w:t>
      </w:r>
      <w:proofErr w:type="spellStart"/>
      <w:r w:rsidRPr="00A61AD9">
        <w:t>rộng</w:t>
      </w:r>
      <w:proofErr w:type="spellEnd"/>
      <w:r w:rsidRPr="00A61AD9">
        <w:t xml:space="preserve"> </w:t>
      </w:r>
      <w:proofErr w:type="spellStart"/>
      <w:r w:rsidRPr="00A61AD9">
        <w:t>sản</w:t>
      </w:r>
      <w:proofErr w:type="spellEnd"/>
      <w:r w:rsidRPr="00A61AD9">
        <w:t xml:space="preserve"> xuất, </w:t>
      </w:r>
      <w:proofErr w:type="spellStart"/>
      <w:r w:rsidRPr="00A61AD9">
        <w:t>trang</w:t>
      </w:r>
      <w:proofErr w:type="spellEnd"/>
      <w:r w:rsidRPr="00A61AD9">
        <w:t xml:space="preserve"> bị kỹ </w:t>
      </w:r>
      <w:proofErr w:type="spellStart"/>
      <w:r w:rsidRPr="00A61AD9">
        <w:t>thuật</w:t>
      </w:r>
      <w:proofErr w:type="spellEnd"/>
      <w:r w:rsidRPr="00A61AD9">
        <w:t xml:space="preserve"> hiện </w:t>
      </w:r>
      <w:proofErr w:type="spellStart"/>
      <w:r w:rsidRPr="00A61AD9">
        <w:t>đại</w:t>
      </w:r>
      <w:proofErr w:type="spellEnd"/>
      <w:r w:rsidRPr="00A61AD9">
        <w:t xml:space="preserve"> </w:t>
      </w:r>
      <w:proofErr w:type="spellStart"/>
      <w:r w:rsidRPr="00A61AD9">
        <w:t>đê</w:t>
      </w:r>
      <w:proofErr w:type="spellEnd"/>
      <w:r w:rsidRPr="00A61AD9">
        <w:t xml:space="preserve">̉ tăng </w:t>
      </w:r>
      <w:proofErr w:type="spellStart"/>
      <w:r w:rsidRPr="00A61AD9">
        <w:t>sức</w:t>
      </w:r>
      <w:proofErr w:type="spellEnd"/>
      <w:r w:rsidRPr="00A61AD9">
        <w:t xml:space="preserve"> </w:t>
      </w:r>
      <w:proofErr w:type="spellStart"/>
      <w:r w:rsidRPr="00A61AD9">
        <w:t>cạnh</w:t>
      </w:r>
      <w:proofErr w:type="spellEnd"/>
      <w:r w:rsidRPr="00A61AD9">
        <w:t xml:space="preserve"> tranh. </w:t>
      </w:r>
      <w:proofErr w:type="spellStart"/>
      <w:r w:rsidRPr="00A61AD9">
        <w:t>Tuy</w:t>
      </w:r>
      <w:proofErr w:type="spellEnd"/>
      <w:r w:rsidRPr="00A61AD9">
        <w:t xml:space="preserve"> nhiên, </w:t>
      </w:r>
      <w:proofErr w:type="spellStart"/>
      <w:r w:rsidRPr="00A61AD9">
        <w:t>đê</w:t>
      </w:r>
      <w:proofErr w:type="spellEnd"/>
      <w:r w:rsidRPr="00A61AD9">
        <w:t xml:space="preserve">̉ có một </w:t>
      </w:r>
      <w:proofErr w:type="spellStart"/>
      <w:r w:rsidRPr="00A61AD9">
        <w:t>lượng</w:t>
      </w:r>
      <w:proofErr w:type="spellEnd"/>
      <w:r w:rsidRPr="00A61AD9">
        <w:t xml:space="preserve"> </w:t>
      </w:r>
      <w:proofErr w:type="spellStart"/>
      <w:r w:rsidRPr="00A61AD9">
        <w:t>vốn</w:t>
      </w:r>
      <w:proofErr w:type="spellEnd"/>
      <w:r w:rsidRPr="00A61AD9">
        <w:t xml:space="preserve"> </w:t>
      </w:r>
      <w:proofErr w:type="spellStart"/>
      <w:r w:rsidRPr="00A61AD9">
        <w:t>đủ</w:t>
      </w:r>
      <w:proofErr w:type="spellEnd"/>
      <w:r w:rsidRPr="00A61AD9">
        <w:t xml:space="preserve"> </w:t>
      </w:r>
      <w:proofErr w:type="spellStart"/>
      <w:r w:rsidRPr="00A61AD9">
        <w:t>lớn</w:t>
      </w:r>
      <w:proofErr w:type="spellEnd"/>
      <w:r w:rsidRPr="00A61AD9">
        <w:t xml:space="preserve"> </w:t>
      </w:r>
      <w:proofErr w:type="spellStart"/>
      <w:r w:rsidRPr="00A61AD9">
        <w:t>đầu</w:t>
      </w:r>
      <w:proofErr w:type="spellEnd"/>
      <w:r w:rsidRPr="00A61AD9">
        <w:t xml:space="preserve"> </w:t>
      </w:r>
      <w:proofErr w:type="spellStart"/>
      <w:r w:rsidRPr="00A61AD9">
        <w:t>tư</w:t>
      </w:r>
      <w:proofErr w:type="spellEnd"/>
      <w:r w:rsidRPr="00A61AD9">
        <w:t xml:space="preserve"> </w:t>
      </w:r>
      <w:proofErr w:type="spellStart"/>
      <w:r w:rsidRPr="00A61AD9">
        <w:t>cho</w:t>
      </w:r>
      <w:proofErr w:type="spellEnd"/>
      <w:r w:rsidRPr="00A61AD9">
        <w:t xml:space="preserve"> sự phát </w:t>
      </w:r>
      <w:proofErr w:type="spellStart"/>
      <w:r w:rsidRPr="00A61AD9">
        <w:t>triển</w:t>
      </w:r>
      <w:proofErr w:type="spellEnd"/>
      <w:r w:rsidRPr="00A61AD9">
        <w:t xml:space="preserve"> </w:t>
      </w:r>
      <w:proofErr w:type="spellStart"/>
      <w:r w:rsidRPr="00A61AD9">
        <w:t>trong</w:t>
      </w:r>
      <w:proofErr w:type="spellEnd"/>
      <w:r w:rsidRPr="00A61AD9">
        <w:t xml:space="preserve"> </w:t>
      </w:r>
      <w:proofErr w:type="spellStart"/>
      <w:r w:rsidRPr="00A61AD9">
        <w:t>khi</w:t>
      </w:r>
      <w:proofErr w:type="spellEnd"/>
      <w:r w:rsidRPr="00A61AD9">
        <w:t xml:space="preserve"> </w:t>
      </w:r>
      <w:proofErr w:type="spellStart"/>
      <w:r w:rsidRPr="00A61AD9">
        <w:t>vốn</w:t>
      </w:r>
      <w:proofErr w:type="spellEnd"/>
      <w:r w:rsidRPr="00A61AD9">
        <w:t xml:space="preserve"> tự có </w:t>
      </w:r>
      <w:proofErr w:type="spellStart"/>
      <w:r w:rsidRPr="00A61AD9">
        <w:t>lại</w:t>
      </w:r>
      <w:proofErr w:type="spellEnd"/>
      <w:r w:rsidRPr="00A61AD9">
        <w:t xml:space="preserve"> </w:t>
      </w:r>
      <w:proofErr w:type="spellStart"/>
      <w:r w:rsidRPr="00A61AD9">
        <w:t>hạn</w:t>
      </w:r>
      <w:proofErr w:type="spellEnd"/>
      <w:r w:rsidRPr="00A61AD9">
        <w:t xml:space="preserve"> </w:t>
      </w:r>
      <w:proofErr w:type="spellStart"/>
      <w:r w:rsidRPr="00A61AD9">
        <w:t>hẹp</w:t>
      </w:r>
      <w:proofErr w:type="spellEnd"/>
      <w:r w:rsidRPr="00A61AD9">
        <w:t xml:space="preserve">, khả </w:t>
      </w:r>
      <w:proofErr w:type="spellStart"/>
      <w:r w:rsidRPr="00A61AD9">
        <w:t>năng</w:t>
      </w:r>
      <w:proofErr w:type="spellEnd"/>
      <w:r w:rsidRPr="00A61AD9">
        <w:t xml:space="preserve"> </w:t>
      </w:r>
      <w:proofErr w:type="spellStart"/>
      <w:r w:rsidRPr="00A61AD9">
        <w:t>tích</w:t>
      </w:r>
      <w:proofErr w:type="spellEnd"/>
      <w:r w:rsidRPr="00A61AD9">
        <w:t xml:space="preserve"> </w:t>
      </w:r>
      <w:proofErr w:type="spellStart"/>
      <w:r w:rsidRPr="00A61AD9">
        <w:t>luỹ</w:t>
      </w:r>
      <w:proofErr w:type="spellEnd"/>
      <w:r w:rsidRPr="00A61AD9">
        <w:t xml:space="preserve"> </w:t>
      </w:r>
      <w:proofErr w:type="spellStart"/>
      <w:r w:rsidRPr="00A61AD9">
        <w:t>thấp</w:t>
      </w:r>
      <w:proofErr w:type="spellEnd"/>
      <w:r w:rsidRPr="00A61AD9">
        <w:t xml:space="preserve"> thì </w:t>
      </w:r>
      <w:proofErr w:type="spellStart"/>
      <w:r w:rsidRPr="00A61AD9">
        <w:t>phải</w:t>
      </w:r>
      <w:proofErr w:type="spellEnd"/>
      <w:r w:rsidRPr="00A61AD9">
        <w:t xml:space="preserve"> </w:t>
      </w:r>
      <w:proofErr w:type="spellStart"/>
      <w:r w:rsidRPr="00A61AD9">
        <w:t>mất</w:t>
      </w:r>
      <w:proofErr w:type="spellEnd"/>
      <w:r w:rsidRPr="00A61AD9">
        <w:t xml:space="preserve"> </w:t>
      </w:r>
      <w:proofErr w:type="spellStart"/>
      <w:r w:rsidRPr="00A61AD9">
        <w:t>nhiều</w:t>
      </w:r>
      <w:proofErr w:type="spellEnd"/>
      <w:r w:rsidRPr="00A61AD9">
        <w:t xml:space="preserve"> </w:t>
      </w:r>
      <w:proofErr w:type="spellStart"/>
      <w:r w:rsidRPr="00A61AD9">
        <w:t>năm</w:t>
      </w:r>
      <w:proofErr w:type="spellEnd"/>
      <w:r w:rsidRPr="00A61AD9">
        <w:t xml:space="preserve"> mới </w:t>
      </w:r>
      <w:proofErr w:type="spellStart"/>
      <w:r w:rsidRPr="00A61AD9">
        <w:t>thực</w:t>
      </w:r>
      <w:proofErr w:type="spellEnd"/>
      <w:r w:rsidRPr="00A61AD9">
        <w:t xml:space="preserve"> hiện được. </w:t>
      </w:r>
      <w:proofErr w:type="spellStart"/>
      <w:r w:rsidRPr="00A61AD9">
        <w:t>Va</w:t>
      </w:r>
      <w:proofErr w:type="spellEnd"/>
      <w:r w:rsidRPr="00A61AD9">
        <w:t xml:space="preserve">̀ </w:t>
      </w:r>
      <w:proofErr w:type="spellStart"/>
      <w:r w:rsidRPr="00A61AD9">
        <w:t>khi</w:t>
      </w:r>
      <w:proofErr w:type="spellEnd"/>
      <w:r w:rsidRPr="00A61AD9">
        <w:t xml:space="preserve"> </w:t>
      </w:r>
      <w:proofErr w:type="spellStart"/>
      <w:r w:rsidRPr="00A61AD9">
        <w:t>đo</w:t>
      </w:r>
      <w:proofErr w:type="spellEnd"/>
      <w:r w:rsidRPr="00A61AD9">
        <w:t xml:space="preserve">́ cơ </w:t>
      </w:r>
      <w:proofErr w:type="spellStart"/>
      <w:r w:rsidRPr="00A61AD9">
        <w:t>hội</w:t>
      </w:r>
      <w:proofErr w:type="spellEnd"/>
      <w:r w:rsidRPr="00A61AD9">
        <w:t xml:space="preserve"> </w:t>
      </w:r>
      <w:proofErr w:type="spellStart"/>
      <w:r w:rsidRPr="00A61AD9">
        <w:t>đầu</w:t>
      </w:r>
      <w:proofErr w:type="spellEnd"/>
      <w:r w:rsidRPr="00A61AD9">
        <w:t xml:space="preserve"> </w:t>
      </w:r>
      <w:proofErr w:type="spellStart"/>
      <w:r w:rsidRPr="00A61AD9">
        <w:t>tư</w:t>
      </w:r>
      <w:proofErr w:type="spellEnd"/>
      <w:r w:rsidRPr="00A61AD9">
        <w:t xml:space="preserve"> </w:t>
      </w:r>
      <w:proofErr w:type="spellStart"/>
      <w:r w:rsidRPr="00A61AD9">
        <w:t>phát</w:t>
      </w:r>
      <w:proofErr w:type="spellEnd"/>
      <w:r w:rsidRPr="00A61AD9">
        <w:t xml:space="preserve"> </w:t>
      </w:r>
      <w:proofErr w:type="spellStart"/>
      <w:r w:rsidRPr="00A61AD9">
        <w:t>triển</w:t>
      </w:r>
      <w:proofErr w:type="spellEnd"/>
      <w:r w:rsidRPr="00A61AD9">
        <w:t xml:space="preserve"> </w:t>
      </w:r>
      <w:proofErr w:type="spellStart"/>
      <w:r w:rsidRPr="00A61AD9">
        <w:t>không</w:t>
      </w:r>
      <w:proofErr w:type="spellEnd"/>
      <w:r w:rsidRPr="00A61AD9">
        <w:t xml:space="preserve"> còn nữa. Như vậy có </w:t>
      </w:r>
      <w:proofErr w:type="spellStart"/>
      <w:r w:rsidRPr="00A61AD9">
        <w:t>thê</w:t>
      </w:r>
      <w:proofErr w:type="spellEnd"/>
      <w:r w:rsidRPr="00A61AD9">
        <w:t xml:space="preserve">̉ </w:t>
      </w:r>
      <w:proofErr w:type="spellStart"/>
      <w:r w:rsidRPr="00A61AD9">
        <w:t>đáp</w:t>
      </w:r>
      <w:proofErr w:type="spellEnd"/>
      <w:r w:rsidRPr="00A61AD9">
        <w:t xml:space="preserve"> ứng </w:t>
      </w:r>
      <w:proofErr w:type="spellStart"/>
      <w:r w:rsidRPr="00A61AD9">
        <w:t>kịp</w:t>
      </w:r>
      <w:proofErr w:type="spellEnd"/>
      <w:r w:rsidRPr="00A61AD9">
        <w:t xml:space="preserve"> </w:t>
      </w:r>
      <w:proofErr w:type="spellStart"/>
      <w:r w:rsidRPr="00A61AD9">
        <w:t>thời</w:t>
      </w:r>
      <w:proofErr w:type="spellEnd"/>
      <w:r w:rsidRPr="00A61AD9">
        <w:t xml:space="preserve">, </w:t>
      </w:r>
      <w:proofErr w:type="spellStart"/>
      <w:r w:rsidRPr="00A61AD9">
        <w:t>các</w:t>
      </w:r>
      <w:proofErr w:type="spellEnd"/>
      <w:r w:rsidRPr="00A61AD9">
        <w:t xml:space="preserve"> </w:t>
      </w:r>
      <w:proofErr w:type="spellStart"/>
      <w:r w:rsidRPr="00A61AD9">
        <w:t>doanh</w:t>
      </w:r>
      <w:proofErr w:type="spellEnd"/>
      <w:r w:rsidRPr="00A61AD9">
        <w:t xml:space="preserve"> nghiệp có </w:t>
      </w:r>
      <w:proofErr w:type="spellStart"/>
      <w:r w:rsidRPr="00A61AD9">
        <w:t>thê</w:t>
      </w:r>
      <w:proofErr w:type="spellEnd"/>
      <w:r w:rsidRPr="00A61AD9">
        <w:t xml:space="preserve">̉ </w:t>
      </w:r>
      <w:proofErr w:type="spellStart"/>
      <w:r w:rsidRPr="00A61AD9">
        <w:t>tìm</w:t>
      </w:r>
      <w:proofErr w:type="spellEnd"/>
      <w:r w:rsidRPr="00A61AD9">
        <w:t xml:space="preserve"> đến </w:t>
      </w:r>
      <w:proofErr w:type="spellStart"/>
      <w:r w:rsidRPr="00A61AD9">
        <w:t>tín</w:t>
      </w:r>
      <w:proofErr w:type="spellEnd"/>
      <w:r w:rsidRPr="00A61AD9">
        <w:t xml:space="preserve"> </w:t>
      </w:r>
      <w:proofErr w:type="spellStart"/>
      <w:r w:rsidRPr="00A61AD9">
        <w:t>dụng</w:t>
      </w:r>
      <w:proofErr w:type="spellEnd"/>
      <w:r w:rsidRPr="00A61AD9">
        <w:t xml:space="preserve"> ngân hàng. </w:t>
      </w:r>
      <w:proofErr w:type="spellStart"/>
      <w:r w:rsidRPr="00A61AD9">
        <w:t>Chỉ</w:t>
      </w:r>
      <w:proofErr w:type="spellEnd"/>
      <w:r w:rsidRPr="00A61AD9">
        <w:t xml:space="preserve"> có </w:t>
      </w:r>
      <w:proofErr w:type="spellStart"/>
      <w:r w:rsidRPr="00A61AD9">
        <w:t>tín</w:t>
      </w:r>
      <w:proofErr w:type="spellEnd"/>
      <w:r w:rsidRPr="00A61AD9">
        <w:t xml:space="preserve"> </w:t>
      </w:r>
      <w:proofErr w:type="spellStart"/>
      <w:r w:rsidRPr="00A61AD9">
        <w:t>dụng</w:t>
      </w:r>
      <w:proofErr w:type="spellEnd"/>
      <w:r w:rsidRPr="00A61AD9">
        <w:t xml:space="preserve"> ngân hàng mới có </w:t>
      </w:r>
      <w:proofErr w:type="spellStart"/>
      <w:r w:rsidRPr="00A61AD9">
        <w:t>thê</w:t>
      </w:r>
      <w:proofErr w:type="spellEnd"/>
      <w:r w:rsidRPr="00A61AD9">
        <w:t xml:space="preserve">̉ giúp </w:t>
      </w:r>
      <w:proofErr w:type="spellStart"/>
      <w:r w:rsidRPr="00A61AD9">
        <w:t>doanh</w:t>
      </w:r>
      <w:proofErr w:type="spellEnd"/>
      <w:r w:rsidRPr="00A61AD9">
        <w:t xml:space="preserve"> nghiệp </w:t>
      </w:r>
      <w:proofErr w:type="spellStart"/>
      <w:r w:rsidRPr="00A61AD9">
        <w:t>thưc</w:t>
      </w:r>
      <w:proofErr w:type="spellEnd"/>
      <w:r w:rsidRPr="00A61AD9">
        <w:t xml:space="preserve"> hiện được </w:t>
      </w:r>
      <w:proofErr w:type="spellStart"/>
      <w:r w:rsidRPr="00A61AD9">
        <w:t>mục</w:t>
      </w:r>
      <w:proofErr w:type="spellEnd"/>
      <w:r w:rsidRPr="00A61AD9">
        <w:t xml:space="preserve"> </w:t>
      </w:r>
      <w:proofErr w:type="spellStart"/>
      <w:r w:rsidRPr="00A61AD9">
        <w:t>đích</w:t>
      </w:r>
      <w:proofErr w:type="spellEnd"/>
      <w:r w:rsidRPr="00A61AD9">
        <w:t xml:space="preserve"> </w:t>
      </w:r>
      <w:proofErr w:type="spellStart"/>
      <w:r w:rsidRPr="00A61AD9">
        <w:t>của</w:t>
      </w:r>
      <w:proofErr w:type="spellEnd"/>
      <w:r w:rsidRPr="00A61AD9">
        <w:t xml:space="preserve"> </w:t>
      </w:r>
      <w:proofErr w:type="spellStart"/>
      <w:r w:rsidRPr="00A61AD9">
        <w:t>mình</w:t>
      </w:r>
      <w:proofErr w:type="spellEnd"/>
      <w:r w:rsidRPr="00A61AD9">
        <w:t xml:space="preserve"> là </w:t>
      </w:r>
      <w:proofErr w:type="spellStart"/>
      <w:r w:rsidRPr="00A61AD9">
        <w:t>mở</w:t>
      </w:r>
      <w:proofErr w:type="spellEnd"/>
      <w:r w:rsidRPr="00A61AD9">
        <w:t xml:space="preserve"> </w:t>
      </w:r>
      <w:proofErr w:type="spellStart"/>
      <w:r w:rsidRPr="00A61AD9">
        <w:t>rộng</w:t>
      </w:r>
      <w:proofErr w:type="spellEnd"/>
      <w:r w:rsidRPr="00A61AD9">
        <w:t xml:space="preserve"> phát </w:t>
      </w:r>
      <w:proofErr w:type="spellStart"/>
      <w:r w:rsidRPr="00A61AD9">
        <w:t>triển</w:t>
      </w:r>
      <w:proofErr w:type="spellEnd"/>
      <w:r w:rsidRPr="00A61AD9">
        <w:t xml:space="preserve"> </w:t>
      </w:r>
      <w:proofErr w:type="spellStart"/>
      <w:r w:rsidRPr="00A61AD9">
        <w:t>sản</w:t>
      </w:r>
      <w:proofErr w:type="spellEnd"/>
      <w:r w:rsidRPr="00A61AD9">
        <w:t xml:space="preserve"> xuất </w:t>
      </w:r>
      <w:proofErr w:type="spellStart"/>
      <w:r w:rsidRPr="00A61AD9">
        <w:t>kinh</w:t>
      </w:r>
      <w:proofErr w:type="spellEnd"/>
      <w:r w:rsidRPr="00A61AD9">
        <w:t xml:space="preserve"> </w:t>
      </w:r>
      <w:proofErr w:type="spellStart"/>
      <w:r w:rsidRPr="00A61AD9">
        <w:t>doanh</w:t>
      </w:r>
      <w:proofErr w:type="spellEnd"/>
      <w:r w:rsidRPr="00A61AD9">
        <w:t>.</w:t>
      </w:r>
    </w:p>
    <w:p w14:paraId="613D7048" w14:textId="57AE1BDF" w:rsidR="0090293A" w:rsidRPr="004547FA" w:rsidRDefault="002433C9" w:rsidP="00E53690">
      <w:pPr>
        <w:pStyle w:val="Heading2"/>
        <w:rPr>
          <w:rFonts w:cs="Times New Roman"/>
          <w:b w:val="0"/>
          <w:bCs/>
        </w:rPr>
      </w:pPr>
      <w:bookmarkStart w:id="93" w:name="_Toc99270221"/>
      <w:bookmarkStart w:id="94" w:name="_Toc99278387"/>
      <w:bookmarkStart w:id="95" w:name="_Toc101095487"/>
      <w:r>
        <w:rPr>
          <w:rFonts w:cs="Times New Roman"/>
          <w:bCs/>
        </w:rPr>
        <w:lastRenderedPageBreak/>
        <w:t>1.3</w:t>
      </w:r>
      <w:r w:rsidR="0090293A" w:rsidRPr="004547FA">
        <w:rPr>
          <w:rFonts w:cs="Times New Roman"/>
          <w:bCs/>
        </w:rPr>
        <w:t xml:space="preserve">. </w:t>
      </w:r>
      <w:proofErr w:type="spellStart"/>
      <w:r w:rsidR="0090293A" w:rsidRPr="004547FA">
        <w:rPr>
          <w:rFonts w:cs="Times New Roman"/>
          <w:bCs/>
        </w:rPr>
        <w:t>Nhân</w:t>
      </w:r>
      <w:proofErr w:type="spellEnd"/>
      <w:r w:rsidR="0090293A" w:rsidRPr="004547FA">
        <w:rPr>
          <w:rFonts w:cs="Times New Roman"/>
          <w:bCs/>
        </w:rPr>
        <w:t xml:space="preserve"> tố </w:t>
      </w:r>
      <w:proofErr w:type="spellStart"/>
      <w:r w:rsidR="0090293A" w:rsidRPr="004547FA">
        <w:rPr>
          <w:rFonts w:cs="Times New Roman"/>
          <w:bCs/>
        </w:rPr>
        <w:t>ảnh</w:t>
      </w:r>
      <w:proofErr w:type="spellEnd"/>
      <w:r w:rsidR="0090293A" w:rsidRPr="004547FA">
        <w:rPr>
          <w:rFonts w:cs="Times New Roman"/>
          <w:bCs/>
        </w:rPr>
        <w:t xml:space="preserve"> </w:t>
      </w:r>
      <w:proofErr w:type="spellStart"/>
      <w:r w:rsidR="0090293A" w:rsidRPr="004547FA">
        <w:rPr>
          <w:rFonts w:cs="Times New Roman"/>
          <w:bCs/>
        </w:rPr>
        <w:t>hưởng</w:t>
      </w:r>
      <w:proofErr w:type="spellEnd"/>
      <w:r w:rsidR="0090293A" w:rsidRPr="004547FA">
        <w:rPr>
          <w:rFonts w:cs="Times New Roman"/>
          <w:bCs/>
        </w:rPr>
        <w:t xml:space="preserve"> đến hoạt động </w:t>
      </w:r>
      <w:proofErr w:type="spellStart"/>
      <w:r w:rsidR="0090293A" w:rsidRPr="004547FA">
        <w:rPr>
          <w:rFonts w:cs="Times New Roman"/>
          <w:bCs/>
        </w:rPr>
        <w:t>cho</w:t>
      </w:r>
      <w:proofErr w:type="spellEnd"/>
      <w:r w:rsidR="0090293A" w:rsidRPr="004547FA">
        <w:rPr>
          <w:rFonts w:cs="Times New Roman"/>
          <w:bCs/>
        </w:rPr>
        <w:t xml:space="preserve"> </w:t>
      </w:r>
      <w:proofErr w:type="spellStart"/>
      <w:r w:rsidR="0090293A" w:rsidRPr="004547FA">
        <w:rPr>
          <w:rFonts w:cs="Times New Roman"/>
          <w:bCs/>
        </w:rPr>
        <w:t>vay</w:t>
      </w:r>
      <w:proofErr w:type="spellEnd"/>
      <w:r w:rsidR="0090293A" w:rsidRPr="004547FA">
        <w:rPr>
          <w:rFonts w:cs="Times New Roman"/>
          <w:bCs/>
        </w:rPr>
        <w:t xml:space="preserve"> </w:t>
      </w:r>
      <w:proofErr w:type="spellStart"/>
      <w:r w:rsidR="0090293A" w:rsidRPr="004547FA">
        <w:rPr>
          <w:rFonts w:cs="Times New Roman"/>
          <w:bCs/>
        </w:rPr>
        <w:t>khách</w:t>
      </w:r>
      <w:proofErr w:type="spellEnd"/>
      <w:r w:rsidR="0090293A" w:rsidRPr="004547FA">
        <w:rPr>
          <w:rFonts w:cs="Times New Roman"/>
          <w:bCs/>
        </w:rPr>
        <w:t xml:space="preserve"> hàng </w:t>
      </w:r>
      <w:proofErr w:type="spellStart"/>
      <w:r w:rsidR="0090293A" w:rsidRPr="004547FA">
        <w:rPr>
          <w:rFonts w:cs="Times New Roman"/>
          <w:bCs/>
        </w:rPr>
        <w:t>doanh</w:t>
      </w:r>
      <w:proofErr w:type="spellEnd"/>
      <w:r w:rsidR="0090293A" w:rsidRPr="004547FA">
        <w:rPr>
          <w:rFonts w:cs="Times New Roman"/>
          <w:bCs/>
        </w:rPr>
        <w:t xml:space="preserve"> nghiệp</w:t>
      </w:r>
      <w:bookmarkEnd w:id="93"/>
      <w:bookmarkEnd w:id="94"/>
      <w:bookmarkEnd w:id="95"/>
    </w:p>
    <w:p w14:paraId="1CE2CD98" w14:textId="2B8ABE13" w:rsidR="009928D0" w:rsidRDefault="002433C9" w:rsidP="00E53690">
      <w:pPr>
        <w:pStyle w:val="Heading3"/>
        <w:ind w:left="0"/>
      </w:pPr>
      <w:bookmarkStart w:id="96" w:name="_Toc101095488"/>
      <w:bookmarkStart w:id="97" w:name="_Toc99270223"/>
      <w:r>
        <w:t xml:space="preserve">1.3.1. </w:t>
      </w:r>
      <w:r w:rsidR="009928D0">
        <w:t xml:space="preserve">Các </w:t>
      </w:r>
      <w:proofErr w:type="spellStart"/>
      <w:r w:rsidR="009928D0">
        <w:t>nhân</w:t>
      </w:r>
      <w:proofErr w:type="spellEnd"/>
      <w:r w:rsidR="009928D0">
        <w:t xml:space="preserve"> tố </w:t>
      </w:r>
      <w:ins w:id="98" w:author="Kim Dung Nguyen" w:date="2022-04-22T22:21:00Z">
        <w:r w:rsidR="00636DE2">
          <w:t xml:space="preserve">chủ </w:t>
        </w:r>
        <w:proofErr w:type="spellStart"/>
        <w:r w:rsidR="00636DE2">
          <w:t>quan</w:t>
        </w:r>
      </w:ins>
      <w:proofErr w:type="spellEnd"/>
      <w:del w:id="99" w:author="Kim Dung Nguyen" w:date="2022-04-22T22:21:00Z">
        <w:r w:rsidR="009928D0" w:rsidDel="00636DE2">
          <w:delText>bên</w:delText>
        </w:r>
        <w:r w:rsidR="009928D0" w:rsidDel="00636DE2">
          <w:rPr>
            <w:spacing w:val="-5"/>
          </w:rPr>
          <w:delText xml:space="preserve"> </w:delText>
        </w:r>
        <w:r w:rsidR="009928D0" w:rsidDel="00636DE2">
          <w:delText>trong</w:delText>
        </w:r>
      </w:del>
      <w:bookmarkEnd w:id="96"/>
    </w:p>
    <w:p w14:paraId="43F5EF59" w14:textId="77777777" w:rsidR="009928D0" w:rsidRPr="004D6F48" w:rsidRDefault="009928D0" w:rsidP="00E53690">
      <w:pPr>
        <w:ind w:firstLine="720"/>
      </w:pPr>
      <w:r w:rsidRPr="004D6F48">
        <w:t xml:space="preserve">Hoạt động </w:t>
      </w:r>
      <w:proofErr w:type="spellStart"/>
      <w:r w:rsidRPr="004D6F48">
        <w:t>cho</w:t>
      </w:r>
      <w:proofErr w:type="spellEnd"/>
      <w:r w:rsidRPr="004D6F48">
        <w:t xml:space="preserve"> </w:t>
      </w:r>
      <w:proofErr w:type="spellStart"/>
      <w:r w:rsidRPr="004D6F48">
        <w:t>vay</w:t>
      </w:r>
      <w:proofErr w:type="spellEnd"/>
      <w:r w:rsidRPr="004D6F48">
        <w:t xml:space="preserve"> KHDN có phát </w:t>
      </w:r>
      <w:proofErr w:type="spellStart"/>
      <w:r w:rsidRPr="004D6F48">
        <w:t>triển</w:t>
      </w:r>
      <w:proofErr w:type="spellEnd"/>
      <w:r w:rsidRPr="004D6F48">
        <w:t xml:space="preserve"> hay </w:t>
      </w:r>
      <w:proofErr w:type="spellStart"/>
      <w:r w:rsidRPr="004D6F48">
        <w:t>không</w:t>
      </w:r>
      <w:proofErr w:type="spellEnd"/>
      <w:r w:rsidRPr="004D6F48">
        <w:t xml:space="preserve"> </w:t>
      </w:r>
      <w:proofErr w:type="spellStart"/>
      <w:r w:rsidRPr="004D6F48">
        <w:t>phần</w:t>
      </w:r>
      <w:proofErr w:type="spellEnd"/>
      <w:r w:rsidRPr="004D6F48">
        <w:t xml:space="preserve"> </w:t>
      </w:r>
      <w:proofErr w:type="spellStart"/>
      <w:r w:rsidRPr="004D6F48">
        <w:t>lớn</w:t>
      </w:r>
      <w:proofErr w:type="spellEnd"/>
      <w:r w:rsidRPr="004D6F48">
        <w:t xml:space="preserve"> là phụ </w:t>
      </w:r>
      <w:proofErr w:type="spellStart"/>
      <w:r w:rsidRPr="004D6F48">
        <w:t>thuộc</w:t>
      </w:r>
      <w:proofErr w:type="spellEnd"/>
      <w:r w:rsidRPr="004D6F48">
        <w:t xml:space="preserve"> vào </w:t>
      </w:r>
      <w:proofErr w:type="spellStart"/>
      <w:r w:rsidRPr="004D6F48">
        <w:t>các</w:t>
      </w:r>
      <w:proofErr w:type="spellEnd"/>
      <w:r w:rsidRPr="004D6F48">
        <w:t xml:space="preserve"> </w:t>
      </w:r>
      <w:proofErr w:type="spellStart"/>
      <w:r w:rsidRPr="004D6F48">
        <w:t>nhân</w:t>
      </w:r>
      <w:proofErr w:type="spellEnd"/>
      <w:r w:rsidRPr="004D6F48">
        <w:t xml:space="preserve"> tố nội </w:t>
      </w:r>
      <w:proofErr w:type="spellStart"/>
      <w:r w:rsidRPr="004D6F48">
        <w:t>tại</w:t>
      </w:r>
      <w:proofErr w:type="spellEnd"/>
      <w:r w:rsidRPr="004D6F48">
        <w:t xml:space="preserve"> </w:t>
      </w:r>
      <w:proofErr w:type="spellStart"/>
      <w:r w:rsidRPr="004D6F48">
        <w:t>của</w:t>
      </w:r>
      <w:proofErr w:type="spellEnd"/>
      <w:r w:rsidRPr="004D6F48">
        <w:t xml:space="preserve"> ngân hàng, cụ </w:t>
      </w:r>
      <w:proofErr w:type="spellStart"/>
      <w:r w:rsidRPr="004D6F48">
        <w:t>thể</w:t>
      </w:r>
      <w:proofErr w:type="spellEnd"/>
      <w:r w:rsidRPr="004D6F48">
        <w:t xml:space="preserve"> như </w:t>
      </w:r>
      <w:proofErr w:type="spellStart"/>
      <w:r w:rsidRPr="004D6F48">
        <w:t>sau</w:t>
      </w:r>
      <w:proofErr w:type="spellEnd"/>
      <w:r w:rsidRPr="004D6F48">
        <w:t>:</w:t>
      </w:r>
    </w:p>
    <w:p w14:paraId="4CEC0CD6" w14:textId="6156D0E4" w:rsidR="009928D0" w:rsidRDefault="002433C9" w:rsidP="00E53690">
      <w:pPr>
        <w:pStyle w:val="Heading4"/>
      </w:pPr>
      <w:bookmarkStart w:id="100" w:name="_bookmark40"/>
      <w:bookmarkEnd w:id="100"/>
      <w:r>
        <w:t xml:space="preserve">1.3.1.1. </w:t>
      </w:r>
      <w:r w:rsidR="009928D0">
        <w:t xml:space="preserve">Nguồn </w:t>
      </w:r>
      <w:proofErr w:type="spellStart"/>
      <w:r w:rsidR="009928D0">
        <w:t>vốn</w:t>
      </w:r>
      <w:proofErr w:type="spellEnd"/>
      <w:r w:rsidR="009928D0">
        <w:t xml:space="preserve"> </w:t>
      </w:r>
      <w:proofErr w:type="spellStart"/>
      <w:r w:rsidR="009928D0">
        <w:t>của</w:t>
      </w:r>
      <w:proofErr w:type="spellEnd"/>
      <w:r w:rsidR="009928D0">
        <w:t xml:space="preserve"> Ngân</w:t>
      </w:r>
      <w:r w:rsidR="009928D0">
        <w:rPr>
          <w:spacing w:val="-1"/>
        </w:rPr>
        <w:t xml:space="preserve"> </w:t>
      </w:r>
      <w:r w:rsidR="009928D0">
        <w:t>hàng</w:t>
      </w:r>
    </w:p>
    <w:p w14:paraId="732D2718" w14:textId="5A8BBA21" w:rsidR="009928D0" w:rsidRPr="00F81E71" w:rsidRDefault="009928D0" w:rsidP="00E53690">
      <w:pPr>
        <w:ind w:firstLine="720"/>
      </w:pPr>
      <w:proofErr w:type="spellStart"/>
      <w:r w:rsidRPr="00F81E71">
        <w:t>Quy</w:t>
      </w:r>
      <w:proofErr w:type="spellEnd"/>
      <w:r w:rsidRPr="00F81E71">
        <w:t xml:space="preserve"> </w:t>
      </w:r>
      <w:proofErr w:type="spellStart"/>
      <w:r w:rsidRPr="00F81E71">
        <w:t>mô</w:t>
      </w:r>
      <w:proofErr w:type="spellEnd"/>
      <w:r w:rsidRPr="00F81E71">
        <w:t xml:space="preserve"> </w:t>
      </w:r>
      <w:proofErr w:type="spellStart"/>
      <w:r w:rsidRPr="00F81E71">
        <w:t>vốn</w:t>
      </w:r>
      <w:proofErr w:type="spellEnd"/>
      <w:r w:rsidRPr="00F81E71">
        <w:t xml:space="preserve"> tự có </w:t>
      </w:r>
      <w:proofErr w:type="spellStart"/>
      <w:r w:rsidRPr="00F81E71">
        <w:t>thể</w:t>
      </w:r>
      <w:proofErr w:type="spellEnd"/>
      <w:r w:rsidRPr="00F81E71">
        <w:t xml:space="preserve"> hiện </w:t>
      </w:r>
      <w:proofErr w:type="spellStart"/>
      <w:r w:rsidRPr="00F81E71">
        <w:t>sức</w:t>
      </w:r>
      <w:proofErr w:type="spellEnd"/>
      <w:r w:rsidRPr="00F81E71">
        <w:t xml:space="preserve"> </w:t>
      </w:r>
      <w:proofErr w:type="spellStart"/>
      <w:r w:rsidRPr="00F81E71">
        <w:t>mạnh</w:t>
      </w:r>
      <w:proofErr w:type="spellEnd"/>
      <w:r w:rsidRPr="00F81E71">
        <w:t xml:space="preserve"> </w:t>
      </w:r>
      <w:proofErr w:type="spellStart"/>
      <w:r w:rsidRPr="00F81E71">
        <w:t>của</w:t>
      </w:r>
      <w:proofErr w:type="spellEnd"/>
      <w:r w:rsidRPr="00F81E71">
        <w:t xml:space="preserve"> ngân hàng. Thật vậy, </w:t>
      </w:r>
      <w:proofErr w:type="spellStart"/>
      <w:r w:rsidRPr="00F81E71">
        <w:t>vốn</w:t>
      </w:r>
      <w:proofErr w:type="spellEnd"/>
      <w:r w:rsidRPr="00F81E71">
        <w:t xml:space="preserve"> tự có </w:t>
      </w:r>
      <w:proofErr w:type="spellStart"/>
      <w:r w:rsidRPr="00F81E71">
        <w:t>của</w:t>
      </w:r>
      <w:proofErr w:type="spellEnd"/>
      <w:r w:rsidRPr="00F81E71">
        <w:t xml:space="preserve"> ngân hàng </w:t>
      </w:r>
      <w:proofErr w:type="spellStart"/>
      <w:r w:rsidRPr="00F81E71">
        <w:t>càng</w:t>
      </w:r>
      <w:proofErr w:type="spellEnd"/>
      <w:r w:rsidRPr="00F81E71">
        <w:t xml:space="preserve"> </w:t>
      </w:r>
      <w:proofErr w:type="spellStart"/>
      <w:r w:rsidRPr="00F81E71">
        <w:t>lớn</w:t>
      </w:r>
      <w:proofErr w:type="spellEnd"/>
      <w:r w:rsidRPr="00F81E71">
        <w:t xml:space="preserve"> </w:t>
      </w:r>
      <w:proofErr w:type="spellStart"/>
      <w:r w:rsidRPr="00F81E71">
        <w:t>không</w:t>
      </w:r>
      <w:proofErr w:type="spellEnd"/>
      <w:r w:rsidRPr="00F81E71">
        <w:t xml:space="preserve"> những quyết định khả </w:t>
      </w:r>
      <w:proofErr w:type="spellStart"/>
      <w:r w:rsidRPr="00F81E71">
        <w:t>năng</w:t>
      </w:r>
      <w:proofErr w:type="spellEnd"/>
      <w:r w:rsidRPr="00F81E71">
        <w:t xml:space="preserve"> </w:t>
      </w:r>
      <w:proofErr w:type="spellStart"/>
      <w:r w:rsidRPr="00F81E71">
        <w:t>cạnh</w:t>
      </w:r>
      <w:proofErr w:type="spellEnd"/>
      <w:r w:rsidRPr="00F81E71">
        <w:t xml:space="preserve"> tranh </w:t>
      </w:r>
      <w:proofErr w:type="spellStart"/>
      <w:r w:rsidRPr="00F81E71">
        <w:t>của</w:t>
      </w:r>
      <w:proofErr w:type="spellEnd"/>
      <w:r w:rsidRPr="00F81E71">
        <w:t xml:space="preserve"> </w:t>
      </w:r>
      <w:proofErr w:type="spellStart"/>
      <w:r w:rsidRPr="00F81E71">
        <w:t>chính</w:t>
      </w:r>
      <w:proofErr w:type="spellEnd"/>
      <w:r w:rsidRPr="00F81E71">
        <w:t xml:space="preserve"> ngân hàng</w:t>
      </w:r>
      <w:r w:rsidR="00F81E71" w:rsidRPr="00F81E71">
        <w:t xml:space="preserve"> </w:t>
      </w:r>
      <w:proofErr w:type="spellStart"/>
      <w:r w:rsidRPr="00F81E71">
        <w:t>trong</w:t>
      </w:r>
      <w:proofErr w:type="spellEnd"/>
      <w:r w:rsidRPr="00F81E71">
        <w:t xml:space="preserve"> </w:t>
      </w:r>
      <w:proofErr w:type="spellStart"/>
      <w:r w:rsidRPr="00F81E71">
        <w:t>việc</w:t>
      </w:r>
      <w:proofErr w:type="spellEnd"/>
      <w:r w:rsidRPr="00F81E71">
        <w:t xml:space="preserve"> cung cấp </w:t>
      </w:r>
      <w:proofErr w:type="spellStart"/>
      <w:r w:rsidRPr="00F81E71">
        <w:t>các</w:t>
      </w:r>
      <w:proofErr w:type="spellEnd"/>
      <w:r w:rsidRPr="00F81E71">
        <w:t xml:space="preserve"> </w:t>
      </w:r>
      <w:proofErr w:type="spellStart"/>
      <w:r w:rsidRPr="00F81E71">
        <w:t>sản</w:t>
      </w:r>
      <w:proofErr w:type="spellEnd"/>
      <w:r w:rsidRPr="00F81E71">
        <w:t xml:space="preserve"> </w:t>
      </w:r>
      <w:proofErr w:type="spellStart"/>
      <w:r w:rsidRPr="00F81E71">
        <w:t>phẩm</w:t>
      </w:r>
      <w:proofErr w:type="spellEnd"/>
      <w:r w:rsidRPr="00F81E71">
        <w:t xml:space="preserve"> dịch </w:t>
      </w:r>
      <w:proofErr w:type="spellStart"/>
      <w:r w:rsidRPr="00F81E71">
        <w:t>vụ</w:t>
      </w:r>
      <w:proofErr w:type="spellEnd"/>
      <w:r w:rsidRPr="00F81E71">
        <w:t xml:space="preserve"> </w:t>
      </w:r>
      <w:proofErr w:type="spellStart"/>
      <w:r w:rsidRPr="00F81E71">
        <w:t>tài</w:t>
      </w:r>
      <w:proofErr w:type="spellEnd"/>
      <w:r w:rsidRPr="00F81E71">
        <w:t xml:space="preserve"> </w:t>
      </w:r>
      <w:proofErr w:type="spellStart"/>
      <w:r w:rsidRPr="00F81E71">
        <w:t>chính</w:t>
      </w:r>
      <w:proofErr w:type="spellEnd"/>
      <w:r w:rsidRPr="00F81E71">
        <w:t xml:space="preserve"> </w:t>
      </w:r>
      <w:proofErr w:type="spellStart"/>
      <w:r w:rsidRPr="00F81E71">
        <w:t>nói</w:t>
      </w:r>
      <w:proofErr w:type="spellEnd"/>
      <w:r w:rsidRPr="00F81E71">
        <w:t xml:space="preserve"> </w:t>
      </w:r>
      <w:proofErr w:type="spellStart"/>
      <w:r w:rsidRPr="00F81E71">
        <w:t>chung</w:t>
      </w:r>
      <w:proofErr w:type="spellEnd"/>
      <w:r w:rsidRPr="00F81E71">
        <w:t xml:space="preserve"> </w:t>
      </w:r>
      <w:proofErr w:type="spellStart"/>
      <w:r w:rsidRPr="00F81E71">
        <w:t>và</w:t>
      </w:r>
      <w:proofErr w:type="spellEnd"/>
      <w:r w:rsidRPr="00F81E71">
        <w:t xml:space="preserve"> đáp ứng </w:t>
      </w:r>
      <w:proofErr w:type="spellStart"/>
      <w:r w:rsidRPr="00F81E71">
        <w:t>nhu</w:t>
      </w:r>
      <w:proofErr w:type="spellEnd"/>
      <w:r w:rsidRPr="00F81E71">
        <w:t xml:space="preserve"> cầu </w:t>
      </w:r>
      <w:proofErr w:type="spellStart"/>
      <w:r w:rsidRPr="00F81E71">
        <w:t>vốn</w:t>
      </w:r>
      <w:proofErr w:type="spellEnd"/>
      <w:r w:rsidRPr="00F81E71">
        <w:t xml:space="preserve"> </w:t>
      </w:r>
      <w:proofErr w:type="spellStart"/>
      <w:r w:rsidRPr="00F81E71">
        <w:t>vay</w:t>
      </w:r>
      <w:proofErr w:type="spellEnd"/>
      <w:r w:rsidRPr="00F81E71">
        <w:t xml:space="preserve"> </w:t>
      </w:r>
      <w:proofErr w:type="spellStart"/>
      <w:r w:rsidRPr="00F81E71">
        <w:t>của</w:t>
      </w:r>
      <w:proofErr w:type="spellEnd"/>
      <w:r w:rsidRPr="00F81E71">
        <w:t xml:space="preserve"> </w:t>
      </w:r>
      <w:proofErr w:type="spellStart"/>
      <w:r w:rsidRPr="00F81E71">
        <w:t>các</w:t>
      </w:r>
      <w:proofErr w:type="spellEnd"/>
      <w:r w:rsidRPr="00F81E71">
        <w:t xml:space="preserve"> DN </w:t>
      </w:r>
      <w:proofErr w:type="spellStart"/>
      <w:r w:rsidRPr="00F81E71">
        <w:t>nói</w:t>
      </w:r>
      <w:proofErr w:type="spellEnd"/>
      <w:r w:rsidRPr="00F81E71">
        <w:t xml:space="preserve"> </w:t>
      </w:r>
      <w:proofErr w:type="spellStart"/>
      <w:r w:rsidRPr="00F81E71">
        <w:t>riêng</w:t>
      </w:r>
      <w:proofErr w:type="spellEnd"/>
      <w:r w:rsidRPr="00F81E71">
        <w:t xml:space="preserve"> </w:t>
      </w:r>
      <w:proofErr w:type="spellStart"/>
      <w:r w:rsidRPr="00F81E71">
        <w:t>trong</w:t>
      </w:r>
      <w:proofErr w:type="spellEnd"/>
      <w:r w:rsidRPr="00F81E71">
        <w:t xml:space="preserve"> </w:t>
      </w:r>
      <w:proofErr w:type="spellStart"/>
      <w:r w:rsidRPr="00F81E71">
        <w:t>nền</w:t>
      </w:r>
      <w:proofErr w:type="spellEnd"/>
      <w:r w:rsidRPr="00F81E71">
        <w:t xml:space="preserve"> </w:t>
      </w:r>
      <w:proofErr w:type="spellStart"/>
      <w:r w:rsidRPr="00F81E71">
        <w:t>kinh</w:t>
      </w:r>
      <w:proofErr w:type="spellEnd"/>
      <w:r w:rsidRPr="00F81E71">
        <w:t xml:space="preserve"> tế, mà còn có </w:t>
      </w:r>
      <w:proofErr w:type="spellStart"/>
      <w:r w:rsidRPr="00F81E71">
        <w:t>thể</w:t>
      </w:r>
      <w:proofErr w:type="spellEnd"/>
      <w:r w:rsidRPr="00F81E71">
        <w:t xml:space="preserve"> hạn </w:t>
      </w:r>
      <w:proofErr w:type="spellStart"/>
      <w:r w:rsidRPr="00F81E71">
        <w:t>chế</w:t>
      </w:r>
      <w:proofErr w:type="spellEnd"/>
      <w:r w:rsidRPr="00F81E71">
        <w:t xml:space="preserve"> </w:t>
      </w:r>
      <w:proofErr w:type="spellStart"/>
      <w:r w:rsidRPr="00F81E71">
        <w:t>rủi</w:t>
      </w:r>
      <w:proofErr w:type="spellEnd"/>
      <w:r w:rsidRPr="00F81E71">
        <w:t xml:space="preserve"> </w:t>
      </w:r>
      <w:proofErr w:type="spellStart"/>
      <w:r w:rsidRPr="00F81E71">
        <w:t>ro</w:t>
      </w:r>
      <w:proofErr w:type="spellEnd"/>
      <w:r w:rsidRPr="00F81E71">
        <w:t xml:space="preserve"> liên </w:t>
      </w:r>
      <w:proofErr w:type="spellStart"/>
      <w:r w:rsidRPr="00F81E71">
        <w:t>quan</w:t>
      </w:r>
      <w:proofErr w:type="spellEnd"/>
      <w:r w:rsidRPr="00F81E71">
        <w:t xml:space="preserve"> </w:t>
      </w:r>
      <w:proofErr w:type="spellStart"/>
      <w:r w:rsidRPr="00F81E71">
        <w:t>xảy</w:t>
      </w:r>
      <w:proofErr w:type="spellEnd"/>
      <w:r w:rsidRPr="00F81E71">
        <w:t xml:space="preserve"> </w:t>
      </w:r>
      <w:proofErr w:type="spellStart"/>
      <w:r w:rsidRPr="00F81E71">
        <w:t>ra</w:t>
      </w:r>
      <w:proofErr w:type="spellEnd"/>
      <w:r w:rsidRPr="00F81E71">
        <w:t xml:space="preserve"> như </w:t>
      </w:r>
      <w:proofErr w:type="spellStart"/>
      <w:r w:rsidRPr="00F81E71">
        <w:t>không</w:t>
      </w:r>
      <w:proofErr w:type="spellEnd"/>
      <w:r w:rsidRPr="00F81E71">
        <w:t xml:space="preserve"> </w:t>
      </w:r>
      <w:proofErr w:type="spellStart"/>
      <w:r w:rsidRPr="00F81E71">
        <w:t>thu</w:t>
      </w:r>
      <w:proofErr w:type="spellEnd"/>
      <w:r w:rsidRPr="00F81E71">
        <w:t xml:space="preserve"> hồi được </w:t>
      </w:r>
      <w:proofErr w:type="spellStart"/>
      <w:r w:rsidRPr="00F81E71">
        <w:t>nợ</w:t>
      </w:r>
      <w:proofErr w:type="spellEnd"/>
      <w:r w:rsidRPr="00F81E71">
        <w:t xml:space="preserve"> </w:t>
      </w:r>
      <w:proofErr w:type="spellStart"/>
      <w:r w:rsidRPr="00F81E71">
        <w:t>vay</w:t>
      </w:r>
      <w:proofErr w:type="spellEnd"/>
      <w:r w:rsidRPr="00F81E71">
        <w:t xml:space="preserve">. </w:t>
      </w:r>
      <w:proofErr w:type="spellStart"/>
      <w:r w:rsidRPr="00F81E71">
        <w:t>Vì</w:t>
      </w:r>
      <w:proofErr w:type="spellEnd"/>
      <w:r w:rsidRPr="00F81E71">
        <w:t xml:space="preserve"> vậy, tăng </w:t>
      </w:r>
      <w:proofErr w:type="spellStart"/>
      <w:r w:rsidRPr="00F81E71">
        <w:t>quy</w:t>
      </w:r>
      <w:proofErr w:type="spellEnd"/>
      <w:r w:rsidRPr="00F81E71">
        <w:t xml:space="preserve"> </w:t>
      </w:r>
      <w:proofErr w:type="spellStart"/>
      <w:r w:rsidRPr="00F81E71">
        <w:t>mô</w:t>
      </w:r>
      <w:proofErr w:type="spellEnd"/>
      <w:r w:rsidRPr="00F81E71">
        <w:t xml:space="preserve"> </w:t>
      </w:r>
      <w:proofErr w:type="spellStart"/>
      <w:r w:rsidRPr="00F81E71">
        <w:t>vốn</w:t>
      </w:r>
      <w:proofErr w:type="spellEnd"/>
      <w:r w:rsidRPr="00F81E71">
        <w:t xml:space="preserve"> tự có hiện nay đang là xu </w:t>
      </w:r>
      <w:proofErr w:type="spellStart"/>
      <w:r w:rsidRPr="00F81E71">
        <w:t>thế</w:t>
      </w:r>
      <w:proofErr w:type="spellEnd"/>
      <w:r w:rsidRPr="00F81E71">
        <w:t xml:space="preserve"> phát </w:t>
      </w:r>
      <w:proofErr w:type="spellStart"/>
      <w:r w:rsidRPr="00F81E71">
        <w:t>triển</w:t>
      </w:r>
      <w:proofErr w:type="spellEnd"/>
      <w:r w:rsidRPr="00F81E71">
        <w:t xml:space="preserve"> </w:t>
      </w:r>
      <w:proofErr w:type="spellStart"/>
      <w:r w:rsidRPr="00F81E71">
        <w:t>của</w:t>
      </w:r>
      <w:proofErr w:type="spellEnd"/>
      <w:r w:rsidRPr="00F81E71">
        <w:t xml:space="preserve"> </w:t>
      </w:r>
      <w:proofErr w:type="spellStart"/>
      <w:r w:rsidRPr="00F81E71">
        <w:t>hầu</w:t>
      </w:r>
      <w:proofErr w:type="spellEnd"/>
      <w:r w:rsidRPr="00F81E71">
        <w:t xml:space="preserve"> hết </w:t>
      </w:r>
      <w:proofErr w:type="spellStart"/>
      <w:r w:rsidRPr="00F81E71">
        <w:t>các</w:t>
      </w:r>
      <w:proofErr w:type="spellEnd"/>
      <w:r w:rsidRPr="00F81E71">
        <w:t xml:space="preserve"> NHTM.</w:t>
      </w:r>
    </w:p>
    <w:p w14:paraId="2641AF05" w14:textId="0215BD95" w:rsidR="009928D0" w:rsidRDefault="009928D0" w:rsidP="00E53690">
      <w:pPr>
        <w:pStyle w:val="BodyText"/>
        <w:spacing w:before="2"/>
        <w:ind w:firstLine="720"/>
      </w:pPr>
      <w:commentRangeStart w:id="101"/>
      <w:r>
        <w:t>Theo</w:t>
      </w:r>
      <w:r>
        <w:rPr>
          <w:spacing w:val="-16"/>
        </w:rPr>
        <w:t xml:space="preserve"> </w:t>
      </w:r>
      <w:r>
        <w:t>thống</w:t>
      </w:r>
      <w:r>
        <w:rPr>
          <w:spacing w:val="-13"/>
        </w:rPr>
        <w:t xml:space="preserve"> </w:t>
      </w:r>
      <w:r>
        <w:t>kê</w:t>
      </w:r>
      <w:r>
        <w:rPr>
          <w:spacing w:val="-16"/>
        </w:rPr>
        <w:t xml:space="preserve"> </w:t>
      </w:r>
      <w:proofErr w:type="spellStart"/>
      <w:r>
        <w:t>của</w:t>
      </w:r>
      <w:proofErr w:type="spellEnd"/>
      <w:r>
        <w:rPr>
          <w:spacing w:val="-15"/>
        </w:rPr>
        <w:t xml:space="preserve"> </w:t>
      </w:r>
      <w:r>
        <w:t>NHNN,</w:t>
      </w:r>
      <w:r>
        <w:rPr>
          <w:spacing w:val="-16"/>
        </w:rPr>
        <w:t xml:space="preserve"> </w:t>
      </w:r>
      <w:r>
        <w:t>tính</w:t>
      </w:r>
      <w:r>
        <w:rPr>
          <w:spacing w:val="-15"/>
        </w:rPr>
        <w:t xml:space="preserve"> </w:t>
      </w:r>
      <w:r>
        <w:t>đến</w:t>
      </w:r>
      <w:r>
        <w:rPr>
          <w:spacing w:val="-16"/>
        </w:rPr>
        <w:t xml:space="preserve"> </w:t>
      </w:r>
      <w:r>
        <w:t>cuối</w:t>
      </w:r>
      <w:r>
        <w:rPr>
          <w:spacing w:val="-15"/>
        </w:rPr>
        <w:t xml:space="preserve"> </w:t>
      </w:r>
      <w:proofErr w:type="spellStart"/>
      <w:r>
        <w:t>năm</w:t>
      </w:r>
      <w:proofErr w:type="spellEnd"/>
      <w:r>
        <w:rPr>
          <w:spacing w:val="-14"/>
        </w:rPr>
        <w:t xml:space="preserve"> </w:t>
      </w:r>
      <w:r w:rsidR="007557C6">
        <w:t>2020</w:t>
      </w:r>
      <w:r>
        <w:t>,</w:t>
      </w:r>
      <w:r>
        <w:rPr>
          <w:spacing w:val="-15"/>
        </w:rPr>
        <w:t xml:space="preserve"> </w:t>
      </w:r>
      <w:proofErr w:type="spellStart"/>
      <w:r>
        <w:t>tổng</w:t>
      </w:r>
      <w:proofErr w:type="spellEnd"/>
      <w:r>
        <w:rPr>
          <w:spacing w:val="-14"/>
        </w:rPr>
        <w:t xml:space="preserve"> </w:t>
      </w:r>
      <w:r>
        <w:t>số</w:t>
      </w:r>
      <w:r>
        <w:rPr>
          <w:spacing w:val="-13"/>
        </w:rPr>
        <w:t xml:space="preserve"> </w:t>
      </w:r>
      <w:proofErr w:type="spellStart"/>
      <w:r>
        <w:t>vốn</w:t>
      </w:r>
      <w:proofErr w:type="spellEnd"/>
      <w:r>
        <w:rPr>
          <w:spacing w:val="-16"/>
        </w:rPr>
        <w:t xml:space="preserve"> </w:t>
      </w:r>
      <w:r>
        <w:t>tự</w:t>
      </w:r>
      <w:r>
        <w:rPr>
          <w:spacing w:val="-12"/>
        </w:rPr>
        <w:t xml:space="preserve"> </w:t>
      </w:r>
      <w:r>
        <w:t>có</w:t>
      </w:r>
      <w:r>
        <w:rPr>
          <w:spacing w:val="-11"/>
        </w:rPr>
        <w:t xml:space="preserve"> </w:t>
      </w:r>
      <w:proofErr w:type="spellStart"/>
      <w:r>
        <w:t>của</w:t>
      </w:r>
      <w:proofErr w:type="spellEnd"/>
      <w:r>
        <w:rPr>
          <w:spacing w:val="-15"/>
        </w:rPr>
        <w:t xml:space="preserve"> </w:t>
      </w:r>
      <w:proofErr w:type="spellStart"/>
      <w:r>
        <w:t>hệ</w:t>
      </w:r>
      <w:proofErr w:type="spellEnd"/>
      <w:r>
        <w:rPr>
          <w:spacing w:val="-14"/>
        </w:rPr>
        <w:t xml:space="preserve"> </w:t>
      </w:r>
      <w:r>
        <w:t xml:space="preserve">thống </w:t>
      </w:r>
      <w:proofErr w:type="spellStart"/>
      <w:r>
        <w:t>các</w:t>
      </w:r>
      <w:proofErr w:type="spellEnd"/>
      <w:r>
        <w:t xml:space="preserve"> TCTD là 362.5</w:t>
      </w:r>
      <w:r w:rsidR="007557C6">
        <w:t xml:space="preserve">62 </w:t>
      </w:r>
      <w:proofErr w:type="spellStart"/>
      <w:r w:rsidR="007557C6">
        <w:t>tỷ</w:t>
      </w:r>
      <w:proofErr w:type="spellEnd"/>
      <w:r w:rsidR="007557C6">
        <w:t xml:space="preserve"> đồng. So </w:t>
      </w:r>
      <w:proofErr w:type="spellStart"/>
      <w:r w:rsidR="007557C6">
        <w:t>với</w:t>
      </w:r>
      <w:proofErr w:type="spellEnd"/>
      <w:r w:rsidR="007557C6">
        <w:t xml:space="preserve"> cuối </w:t>
      </w:r>
      <w:proofErr w:type="spellStart"/>
      <w:r w:rsidR="007557C6">
        <w:t>năm</w:t>
      </w:r>
      <w:proofErr w:type="spellEnd"/>
      <w:r w:rsidR="007557C6">
        <w:t xml:space="preserve"> 2019</w:t>
      </w:r>
      <w:r>
        <w:t xml:space="preserve">, </w:t>
      </w:r>
      <w:proofErr w:type="spellStart"/>
      <w:r>
        <w:t>vốn</w:t>
      </w:r>
      <w:proofErr w:type="spellEnd"/>
      <w:r>
        <w:t xml:space="preserve"> tự có </w:t>
      </w:r>
      <w:proofErr w:type="spellStart"/>
      <w:r>
        <w:t>của</w:t>
      </w:r>
      <w:proofErr w:type="spellEnd"/>
      <w:r>
        <w:t xml:space="preserve"> cả </w:t>
      </w:r>
      <w:proofErr w:type="spellStart"/>
      <w:r>
        <w:t>hệ</w:t>
      </w:r>
      <w:proofErr w:type="spellEnd"/>
      <w:r>
        <w:t xml:space="preserve"> thống đã được </w:t>
      </w:r>
      <w:proofErr w:type="spellStart"/>
      <w:r>
        <w:t>bơm</w:t>
      </w:r>
      <w:proofErr w:type="spellEnd"/>
      <w:r>
        <w:t xml:space="preserve"> thêm hơn 15.000 </w:t>
      </w:r>
      <w:proofErr w:type="spellStart"/>
      <w:r>
        <w:rPr>
          <w:spacing w:val="3"/>
        </w:rPr>
        <w:t>tỷ</w:t>
      </w:r>
      <w:proofErr w:type="spellEnd"/>
      <w:r>
        <w:rPr>
          <w:spacing w:val="3"/>
        </w:rPr>
        <w:t xml:space="preserve"> </w:t>
      </w:r>
      <w:r>
        <w:t xml:space="preserve">đồng, </w:t>
      </w:r>
      <w:proofErr w:type="spellStart"/>
      <w:r>
        <w:t>mức</w:t>
      </w:r>
      <w:proofErr w:type="spellEnd"/>
      <w:r>
        <w:t xml:space="preserve"> </w:t>
      </w:r>
      <w:proofErr w:type="spellStart"/>
      <w:r>
        <w:t>này</w:t>
      </w:r>
      <w:proofErr w:type="spellEnd"/>
      <w:r>
        <w:t xml:space="preserve"> </w:t>
      </w:r>
      <w:proofErr w:type="spellStart"/>
      <w:r>
        <w:t>thấp</w:t>
      </w:r>
      <w:proofErr w:type="spellEnd"/>
      <w:r>
        <w:t xml:space="preserve"> hơn so </w:t>
      </w:r>
      <w:proofErr w:type="spellStart"/>
      <w:r>
        <w:t>với</w:t>
      </w:r>
      <w:proofErr w:type="spellEnd"/>
      <w:r>
        <w:t xml:space="preserve"> </w:t>
      </w:r>
      <w:proofErr w:type="spellStart"/>
      <w:r>
        <w:t>mức</w:t>
      </w:r>
      <w:proofErr w:type="spellEnd"/>
      <w:r>
        <w:t xml:space="preserve"> tăng </w:t>
      </w:r>
      <w:proofErr w:type="spellStart"/>
      <w:r>
        <w:t>năm</w:t>
      </w:r>
      <w:proofErr w:type="spellEnd"/>
      <w:r>
        <w:t xml:space="preserve"> </w:t>
      </w:r>
      <w:proofErr w:type="spellStart"/>
      <w:r>
        <w:t>trước</w:t>
      </w:r>
      <w:proofErr w:type="spellEnd"/>
      <w:r>
        <w:t xml:space="preserve"> </w:t>
      </w:r>
      <w:r w:rsidRPr="006221B4">
        <w:rPr>
          <w:highlight w:val="yellow"/>
          <w:rPrChange w:id="102" w:author="Kim Dung Nguyen" w:date="2022-04-22T22:25:00Z">
            <w:rPr/>
          </w:rPrChange>
        </w:rPr>
        <w:t>đó (</w:t>
      </w:r>
      <w:proofErr w:type="spellStart"/>
      <w:r w:rsidRPr="006221B4">
        <w:rPr>
          <w:highlight w:val="yellow"/>
          <w:rPrChange w:id="103" w:author="Kim Dung Nguyen" w:date="2022-04-22T22:25:00Z">
            <w:rPr/>
          </w:rPrChange>
        </w:rPr>
        <w:t>khoảng</w:t>
      </w:r>
      <w:proofErr w:type="spellEnd"/>
      <w:r w:rsidRPr="006221B4">
        <w:rPr>
          <w:highlight w:val="yellow"/>
          <w:rPrChange w:id="104" w:author="Kim Dung Nguyen" w:date="2022-04-22T22:25:00Z">
            <w:rPr/>
          </w:rPrChange>
        </w:rPr>
        <w:t xml:space="preserve"> 32.000 </w:t>
      </w:r>
      <w:proofErr w:type="spellStart"/>
      <w:r w:rsidRPr="006221B4">
        <w:rPr>
          <w:spacing w:val="3"/>
          <w:highlight w:val="yellow"/>
          <w:rPrChange w:id="105" w:author="Kim Dung Nguyen" w:date="2022-04-22T22:25:00Z">
            <w:rPr>
              <w:spacing w:val="3"/>
            </w:rPr>
          </w:rPrChange>
        </w:rPr>
        <w:t>tỷ</w:t>
      </w:r>
      <w:proofErr w:type="spellEnd"/>
      <w:r w:rsidRPr="006221B4">
        <w:rPr>
          <w:spacing w:val="3"/>
          <w:highlight w:val="yellow"/>
          <w:rPrChange w:id="106" w:author="Kim Dung Nguyen" w:date="2022-04-22T22:25:00Z">
            <w:rPr>
              <w:spacing w:val="3"/>
            </w:rPr>
          </w:rPrChange>
        </w:rPr>
        <w:t xml:space="preserve"> </w:t>
      </w:r>
      <w:r w:rsidRPr="006221B4">
        <w:rPr>
          <w:highlight w:val="yellow"/>
          <w:rPrChange w:id="107" w:author="Kim Dung Nguyen" w:date="2022-04-22T22:25:00Z">
            <w:rPr/>
          </w:rPrChange>
        </w:rPr>
        <w:t>đồng) (</w:t>
      </w:r>
      <w:r w:rsidR="007557C6" w:rsidRPr="006221B4">
        <w:rPr>
          <w:highlight w:val="yellow"/>
          <w:rPrChange w:id="108" w:author="Kim Dung Nguyen" w:date="2022-04-22T22:25:00Z">
            <w:rPr/>
          </w:rPrChange>
        </w:rPr>
        <w:t>Quang Hà</w:t>
      </w:r>
      <w:r w:rsidRPr="006221B4">
        <w:rPr>
          <w:highlight w:val="yellow"/>
          <w:rPrChange w:id="109" w:author="Kim Dung Nguyen" w:date="2022-04-22T22:25:00Z">
            <w:rPr/>
          </w:rPrChange>
        </w:rPr>
        <w:t>,</w:t>
      </w:r>
      <w:r w:rsidRPr="006221B4">
        <w:rPr>
          <w:spacing w:val="-9"/>
          <w:highlight w:val="yellow"/>
          <w:rPrChange w:id="110" w:author="Kim Dung Nguyen" w:date="2022-04-22T22:25:00Z">
            <w:rPr>
              <w:spacing w:val="-9"/>
            </w:rPr>
          </w:rPrChange>
        </w:rPr>
        <w:t xml:space="preserve"> </w:t>
      </w:r>
      <w:r w:rsidRPr="006221B4">
        <w:rPr>
          <w:highlight w:val="yellow"/>
          <w:rPrChange w:id="111" w:author="Kim Dung Nguyen" w:date="2022-04-22T22:25:00Z">
            <w:rPr/>
          </w:rPrChange>
        </w:rPr>
        <w:t>20</w:t>
      </w:r>
      <w:r w:rsidR="007557C6" w:rsidRPr="006221B4">
        <w:rPr>
          <w:highlight w:val="yellow"/>
          <w:rPrChange w:id="112" w:author="Kim Dung Nguyen" w:date="2022-04-22T22:25:00Z">
            <w:rPr/>
          </w:rPrChange>
        </w:rPr>
        <w:t>21</w:t>
      </w:r>
      <w:r w:rsidRPr="006221B4">
        <w:rPr>
          <w:highlight w:val="yellow"/>
          <w:rPrChange w:id="113" w:author="Kim Dung Nguyen" w:date="2022-04-22T22:25:00Z">
            <w:rPr/>
          </w:rPrChange>
        </w:rPr>
        <w:t>).</w:t>
      </w:r>
      <w:commentRangeEnd w:id="101"/>
      <w:r w:rsidR="007B1E64">
        <w:rPr>
          <w:rStyle w:val="CommentReference"/>
        </w:rPr>
        <w:commentReference w:id="101"/>
      </w:r>
    </w:p>
    <w:p w14:paraId="40E40A7D" w14:textId="77777777" w:rsidR="009928D0" w:rsidRDefault="009928D0" w:rsidP="00E53690">
      <w:pPr>
        <w:pStyle w:val="BodyText"/>
        <w:ind w:firstLine="720"/>
      </w:pPr>
      <w:r>
        <w:t xml:space="preserve">Nguồn </w:t>
      </w:r>
      <w:proofErr w:type="spellStart"/>
      <w:r>
        <w:t>vốn</w:t>
      </w:r>
      <w:proofErr w:type="spellEnd"/>
      <w:r>
        <w:t xml:space="preserve"> </w:t>
      </w:r>
      <w:proofErr w:type="spellStart"/>
      <w:r>
        <w:t>của</w:t>
      </w:r>
      <w:proofErr w:type="spellEnd"/>
      <w:r>
        <w:t xml:space="preserve"> Ngân hàng bao </w:t>
      </w:r>
      <w:proofErr w:type="spellStart"/>
      <w:r>
        <w:t>gồm</w:t>
      </w:r>
      <w:proofErr w:type="spellEnd"/>
      <w:r>
        <w:t xml:space="preserve"> 2 </w:t>
      </w:r>
      <w:proofErr w:type="spellStart"/>
      <w:r>
        <w:t>yếu</w:t>
      </w:r>
      <w:proofErr w:type="spellEnd"/>
      <w:r>
        <w:t xml:space="preserve"> tố có liên </w:t>
      </w:r>
      <w:proofErr w:type="spellStart"/>
      <w:r>
        <w:t>hệ</w:t>
      </w:r>
      <w:proofErr w:type="spellEnd"/>
      <w:r>
        <w:t xml:space="preserve"> </w:t>
      </w:r>
      <w:proofErr w:type="spellStart"/>
      <w:r>
        <w:t>mật</w:t>
      </w:r>
      <w:proofErr w:type="spellEnd"/>
      <w:r>
        <w:t xml:space="preserve"> </w:t>
      </w:r>
      <w:proofErr w:type="spellStart"/>
      <w:r>
        <w:t>thiết</w:t>
      </w:r>
      <w:proofErr w:type="spellEnd"/>
      <w:r>
        <w:t xml:space="preserve"> </w:t>
      </w:r>
      <w:proofErr w:type="spellStart"/>
      <w:r>
        <w:t>với</w:t>
      </w:r>
      <w:proofErr w:type="spellEnd"/>
      <w:r>
        <w:t xml:space="preserve"> </w:t>
      </w:r>
      <w:proofErr w:type="spellStart"/>
      <w:r>
        <w:t>nhau</w:t>
      </w:r>
      <w:proofErr w:type="spellEnd"/>
      <w:r>
        <w:t xml:space="preserve">: </w:t>
      </w:r>
      <w:proofErr w:type="spellStart"/>
      <w:r>
        <w:t>nợ</w:t>
      </w:r>
      <w:proofErr w:type="spellEnd"/>
      <w:r>
        <w:t xml:space="preserve"> </w:t>
      </w:r>
      <w:proofErr w:type="spellStart"/>
      <w:r>
        <w:t>và</w:t>
      </w:r>
      <w:proofErr w:type="spellEnd"/>
      <w:r>
        <w:t xml:space="preserve"> </w:t>
      </w:r>
      <w:proofErr w:type="spellStart"/>
      <w:r>
        <w:t>vốn</w:t>
      </w:r>
      <w:proofErr w:type="spellEnd"/>
      <w:r>
        <w:t xml:space="preserve">. Khi nguồn </w:t>
      </w:r>
      <w:proofErr w:type="spellStart"/>
      <w:r>
        <w:t>vốn</w:t>
      </w:r>
      <w:proofErr w:type="spellEnd"/>
      <w:r>
        <w:t xml:space="preserve"> </w:t>
      </w:r>
      <w:proofErr w:type="spellStart"/>
      <w:r>
        <w:t>của</w:t>
      </w:r>
      <w:proofErr w:type="spellEnd"/>
      <w:r>
        <w:t xml:space="preserve"> Ngân hàng tăng </w:t>
      </w:r>
      <w:proofErr w:type="spellStart"/>
      <w:r>
        <w:t>trưởng</w:t>
      </w:r>
      <w:proofErr w:type="spellEnd"/>
      <w:r>
        <w:t xml:space="preserve"> đều </w:t>
      </w:r>
      <w:proofErr w:type="spellStart"/>
      <w:r>
        <w:t>đặn</w:t>
      </w:r>
      <w:proofErr w:type="spellEnd"/>
      <w:r>
        <w:t xml:space="preserve">, hợp lý thì Ngân hàng có thêm </w:t>
      </w:r>
      <w:proofErr w:type="spellStart"/>
      <w:r>
        <w:t>nhiều</w:t>
      </w:r>
      <w:proofErr w:type="spellEnd"/>
      <w:r>
        <w:t xml:space="preserve"> </w:t>
      </w:r>
      <w:proofErr w:type="spellStart"/>
      <w:r>
        <w:t>tiền</w:t>
      </w:r>
      <w:proofErr w:type="spellEnd"/>
      <w:r>
        <w:t xml:space="preserve"> </w:t>
      </w:r>
      <w:proofErr w:type="spellStart"/>
      <w:r>
        <w:t>cho</w:t>
      </w:r>
      <w:proofErr w:type="spellEnd"/>
      <w:r>
        <w:t xml:space="preserve"> </w:t>
      </w:r>
      <w:proofErr w:type="spellStart"/>
      <w:r>
        <w:t>khách</w:t>
      </w:r>
      <w:proofErr w:type="spellEnd"/>
      <w:r>
        <w:t xml:space="preserve"> hàng </w:t>
      </w:r>
      <w:proofErr w:type="spellStart"/>
      <w:r>
        <w:t>vay</w:t>
      </w:r>
      <w:proofErr w:type="spellEnd"/>
      <w:r>
        <w:t xml:space="preserve"> </w:t>
      </w:r>
      <w:proofErr w:type="spellStart"/>
      <w:r>
        <w:t>và</w:t>
      </w:r>
      <w:proofErr w:type="spellEnd"/>
      <w:r>
        <w:t xml:space="preserve"> vẫn </w:t>
      </w:r>
      <w:proofErr w:type="spellStart"/>
      <w:r>
        <w:t>duy</w:t>
      </w:r>
      <w:proofErr w:type="spellEnd"/>
      <w:r>
        <w:t xml:space="preserve"> </w:t>
      </w:r>
      <w:proofErr w:type="spellStart"/>
      <w:r>
        <w:t>trì</w:t>
      </w:r>
      <w:proofErr w:type="spellEnd"/>
      <w:r>
        <w:t xml:space="preserve"> được </w:t>
      </w:r>
      <w:proofErr w:type="spellStart"/>
      <w:r>
        <w:t>tỷ</w:t>
      </w:r>
      <w:proofErr w:type="spellEnd"/>
      <w:r>
        <w:t xml:space="preserve"> </w:t>
      </w:r>
      <w:proofErr w:type="spellStart"/>
      <w:r>
        <w:t>lệ</w:t>
      </w:r>
      <w:proofErr w:type="spellEnd"/>
      <w:r>
        <w:t xml:space="preserve"> an toàn </w:t>
      </w:r>
      <w:proofErr w:type="spellStart"/>
      <w:r>
        <w:t>vốn</w:t>
      </w:r>
      <w:proofErr w:type="spellEnd"/>
      <w:r>
        <w:t xml:space="preserve"> </w:t>
      </w:r>
      <w:proofErr w:type="spellStart"/>
      <w:r>
        <w:t>theo</w:t>
      </w:r>
      <w:proofErr w:type="spellEnd"/>
      <w:r>
        <w:t xml:space="preserve"> </w:t>
      </w:r>
      <w:proofErr w:type="spellStart"/>
      <w:r>
        <w:rPr>
          <w:spacing w:val="2"/>
        </w:rPr>
        <w:t>quy</w:t>
      </w:r>
      <w:proofErr w:type="spellEnd"/>
      <w:r>
        <w:rPr>
          <w:spacing w:val="2"/>
        </w:rPr>
        <w:t xml:space="preserve"> </w:t>
      </w:r>
      <w:r>
        <w:t xml:space="preserve">định. </w:t>
      </w:r>
      <w:proofErr w:type="spellStart"/>
      <w:r>
        <w:t>Ngược</w:t>
      </w:r>
      <w:proofErr w:type="spellEnd"/>
      <w:r>
        <w:t xml:space="preserve"> </w:t>
      </w:r>
      <w:proofErr w:type="spellStart"/>
      <w:r>
        <w:t>lại</w:t>
      </w:r>
      <w:proofErr w:type="spellEnd"/>
      <w:r>
        <w:t xml:space="preserve">, nếu </w:t>
      </w:r>
      <w:proofErr w:type="spellStart"/>
      <w:r>
        <w:t>thiếu</w:t>
      </w:r>
      <w:proofErr w:type="spellEnd"/>
      <w:r>
        <w:t xml:space="preserve"> </w:t>
      </w:r>
      <w:proofErr w:type="spellStart"/>
      <w:r>
        <w:t>vốn</w:t>
      </w:r>
      <w:proofErr w:type="spellEnd"/>
      <w:r>
        <w:t xml:space="preserve"> Ngân hàng sẽ </w:t>
      </w:r>
      <w:proofErr w:type="spellStart"/>
      <w:r>
        <w:t>bỏ</w:t>
      </w:r>
      <w:proofErr w:type="spellEnd"/>
      <w:r>
        <w:t xml:space="preserve"> </w:t>
      </w:r>
      <w:proofErr w:type="spellStart"/>
      <w:r>
        <w:t>lỡ</w:t>
      </w:r>
      <w:proofErr w:type="spellEnd"/>
      <w:r>
        <w:t xml:space="preserve"> </w:t>
      </w:r>
      <w:proofErr w:type="spellStart"/>
      <w:r>
        <w:t>nhiều</w:t>
      </w:r>
      <w:proofErr w:type="spellEnd"/>
      <w:r>
        <w:t xml:space="preserve"> cơ </w:t>
      </w:r>
      <w:proofErr w:type="spellStart"/>
      <w:r>
        <w:t>hội</w:t>
      </w:r>
      <w:proofErr w:type="spellEnd"/>
      <w:r>
        <w:t xml:space="preserve"> </w:t>
      </w:r>
      <w:proofErr w:type="spellStart"/>
      <w:r>
        <w:t>đầu</w:t>
      </w:r>
      <w:proofErr w:type="spellEnd"/>
      <w:r>
        <w:t xml:space="preserve"> </w:t>
      </w:r>
      <w:proofErr w:type="spellStart"/>
      <w:r>
        <w:t>tư</w:t>
      </w:r>
      <w:proofErr w:type="spellEnd"/>
      <w:r>
        <w:t xml:space="preserve"> </w:t>
      </w:r>
      <w:proofErr w:type="spellStart"/>
      <w:r>
        <w:t>và</w:t>
      </w:r>
      <w:proofErr w:type="spellEnd"/>
      <w:r>
        <w:t xml:space="preserve"> </w:t>
      </w:r>
      <w:proofErr w:type="spellStart"/>
      <w:r>
        <w:t>việc</w:t>
      </w:r>
      <w:proofErr w:type="spellEnd"/>
      <w:r>
        <w:t xml:space="preserve"> tăng </w:t>
      </w:r>
      <w:proofErr w:type="spellStart"/>
      <w:r>
        <w:t>cường</w:t>
      </w:r>
      <w:proofErr w:type="spellEnd"/>
      <w:r>
        <w:t xml:space="preserve"> hoạt động </w:t>
      </w:r>
      <w:proofErr w:type="spellStart"/>
      <w:r>
        <w:t>cho</w:t>
      </w:r>
      <w:proofErr w:type="spellEnd"/>
      <w:r>
        <w:t xml:space="preserve"> </w:t>
      </w:r>
      <w:proofErr w:type="spellStart"/>
      <w:r>
        <w:t>vay</w:t>
      </w:r>
      <w:proofErr w:type="spellEnd"/>
      <w:r>
        <w:t xml:space="preserve"> sẽ bị hạn </w:t>
      </w:r>
      <w:proofErr w:type="spellStart"/>
      <w:r>
        <w:t>chế</w:t>
      </w:r>
      <w:proofErr w:type="spellEnd"/>
      <w:r>
        <w:t xml:space="preserve">. Nhưng nếu </w:t>
      </w:r>
      <w:proofErr w:type="spellStart"/>
      <w:r>
        <w:t>vốn</w:t>
      </w:r>
      <w:proofErr w:type="spellEnd"/>
      <w:r>
        <w:t xml:space="preserve"> </w:t>
      </w:r>
      <w:proofErr w:type="spellStart"/>
      <w:r>
        <w:t>quá</w:t>
      </w:r>
      <w:proofErr w:type="spellEnd"/>
      <w:r>
        <w:t xml:space="preserve"> </w:t>
      </w:r>
      <w:proofErr w:type="spellStart"/>
      <w:r>
        <w:t>nhiều</w:t>
      </w:r>
      <w:proofErr w:type="spellEnd"/>
      <w:r>
        <w:t xml:space="preserve">, Ngân hàng </w:t>
      </w:r>
      <w:proofErr w:type="spellStart"/>
      <w:r>
        <w:t>cho</w:t>
      </w:r>
      <w:proofErr w:type="spellEnd"/>
      <w:r>
        <w:t xml:space="preserve"> </w:t>
      </w:r>
      <w:proofErr w:type="spellStart"/>
      <w:r>
        <w:t>vay</w:t>
      </w:r>
      <w:proofErr w:type="spellEnd"/>
      <w:r>
        <w:rPr>
          <w:spacing w:val="-9"/>
        </w:rPr>
        <w:t xml:space="preserve"> </w:t>
      </w:r>
      <w:proofErr w:type="spellStart"/>
      <w:r>
        <w:t>ít</w:t>
      </w:r>
      <w:proofErr w:type="spellEnd"/>
      <w:r>
        <w:rPr>
          <w:spacing w:val="-4"/>
        </w:rPr>
        <w:t xml:space="preserve"> </w:t>
      </w:r>
      <w:r>
        <w:t>so</w:t>
      </w:r>
      <w:r>
        <w:rPr>
          <w:spacing w:val="-3"/>
        </w:rPr>
        <w:t xml:space="preserve"> </w:t>
      </w:r>
      <w:proofErr w:type="spellStart"/>
      <w:r>
        <w:t>với</w:t>
      </w:r>
      <w:proofErr w:type="spellEnd"/>
      <w:r>
        <w:rPr>
          <w:spacing w:val="-6"/>
        </w:rPr>
        <w:t xml:space="preserve"> </w:t>
      </w:r>
      <w:proofErr w:type="spellStart"/>
      <w:r>
        <w:t>lượng</w:t>
      </w:r>
      <w:proofErr w:type="spellEnd"/>
      <w:r>
        <w:rPr>
          <w:spacing w:val="-6"/>
        </w:rPr>
        <w:t xml:space="preserve"> </w:t>
      </w:r>
      <w:proofErr w:type="spellStart"/>
      <w:r>
        <w:t>vốn</w:t>
      </w:r>
      <w:proofErr w:type="spellEnd"/>
      <w:r>
        <w:rPr>
          <w:spacing w:val="-4"/>
        </w:rPr>
        <w:t xml:space="preserve"> </w:t>
      </w:r>
      <w:proofErr w:type="spellStart"/>
      <w:r>
        <w:t>huy</w:t>
      </w:r>
      <w:proofErr w:type="spellEnd"/>
      <w:r>
        <w:rPr>
          <w:spacing w:val="-8"/>
        </w:rPr>
        <w:t xml:space="preserve"> </w:t>
      </w:r>
      <w:r>
        <w:t>động</w:t>
      </w:r>
      <w:r>
        <w:rPr>
          <w:spacing w:val="-5"/>
        </w:rPr>
        <w:t xml:space="preserve"> </w:t>
      </w:r>
      <w:r>
        <w:t>thì</w:t>
      </w:r>
      <w:r>
        <w:rPr>
          <w:spacing w:val="-3"/>
        </w:rPr>
        <w:t xml:space="preserve"> </w:t>
      </w:r>
      <w:r>
        <w:t>sẽ</w:t>
      </w:r>
      <w:r>
        <w:rPr>
          <w:spacing w:val="-5"/>
        </w:rPr>
        <w:t xml:space="preserve"> </w:t>
      </w:r>
      <w:proofErr w:type="spellStart"/>
      <w:r>
        <w:t>gây</w:t>
      </w:r>
      <w:proofErr w:type="spellEnd"/>
      <w:r>
        <w:rPr>
          <w:spacing w:val="-8"/>
        </w:rPr>
        <w:t xml:space="preserve"> </w:t>
      </w:r>
      <w:proofErr w:type="spellStart"/>
      <w:r>
        <w:t>ra</w:t>
      </w:r>
      <w:proofErr w:type="spellEnd"/>
      <w:r>
        <w:rPr>
          <w:spacing w:val="-1"/>
        </w:rPr>
        <w:t xml:space="preserve"> </w:t>
      </w:r>
      <w:r>
        <w:t>hiện</w:t>
      </w:r>
      <w:r>
        <w:rPr>
          <w:spacing w:val="-6"/>
        </w:rPr>
        <w:t xml:space="preserve"> </w:t>
      </w:r>
      <w:proofErr w:type="spellStart"/>
      <w:r>
        <w:t>tượng</w:t>
      </w:r>
      <w:proofErr w:type="spellEnd"/>
      <w:r>
        <w:rPr>
          <w:spacing w:val="-4"/>
        </w:rPr>
        <w:t xml:space="preserve"> </w:t>
      </w:r>
      <w:proofErr w:type="spellStart"/>
      <w:r>
        <w:t>tồn</w:t>
      </w:r>
      <w:proofErr w:type="spellEnd"/>
      <w:r>
        <w:rPr>
          <w:spacing w:val="-4"/>
        </w:rPr>
        <w:t xml:space="preserve"> </w:t>
      </w:r>
      <w:proofErr w:type="spellStart"/>
      <w:r>
        <w:t>đọng</w:t>
      </w:r>
      <w:proofErr w:type="spellEnd"/>
      <w:r>
        <w:rPr>
          <w:spacing w:val="-5"/>
        </w:rPr>
        <w:t xml:space="preserve"> </w:t>
      </w:r>
      <w:proofErr w:type="spellStart"/>
      <w:r>
        <w:t>vốn</w:t>
      </w:r>
      <w:proofErr w:type="spellEnd"/>
      <w:r>
        <w:t>,</w:t>
      </w:r>
      <w:r>
        <w:rPr>
          <w:spacing w:val="-6"/>
        </w:rPr>
        <w:t xml:space="preserve"> </w:t>
      </w:r>
      <w:r>
        <w:t>làm</w:t>
      </w:r>
      <w:r>
        <w:rPr>
          <w:spacing w:val="-6"/>
        </w:rPr>
        <w:t xml:space="preserve"> </w:t>
      </w:r>
      <w:proofErr w:type="spellStart"/>
      <w:r>
        <w:t>giảm</w:t>
      </w:r>
      <w:proofErr w:type="spellEnd"/>
      <w:r>
        <w:rPr>
          <w:spacing w:val="-6"/>
        </w:rPr>
        <w:t xml:space="preserve"> </w:t>
      </w:r>
      <w:r>
        <w:t xml:space="preserve">lợi </w:t>
      </w:r>
      <w:proofErr w:type="spellStart"/>
      <w:r>
        <w:t>nhuận</w:t>
      </w:r>
      <w:proofErr w:type="spellEnd"/>
      <w:r>
        <w:t xml:space="preserve"> </w:t>
      </w:r>
      <w:proofErr w:type="spellStart"/>
      <w:r>
        <w:t>của</w:t>
      </w:r>
      <w:proofErr w:type="spellEnd"/>
      <w:r>
        <w:t xml:space="preserve"> Ngân hàng. </w:t>
      </w:r>
      <w:proofErr w:type="spellStart"/>
      <w:r>
        <w:t>Vì</w:t>
      </w:r>
      <w:proofErr w:type="spellEnd"/>
      <w:r>
        <w:t xml:space="preserve"> vậy, </w:t>
      </w:r>
      <w:proofErr w:type="spellStart"/>
      <w:r>
        <w:t>việc</w:t>
      </w:r>
      <w:proofErr w:type="spellEnd"/>
      <w:r>
        <w:t xml:space="preserve"> nghiên cứu tình hình </w:t>
      </w:r>
      <w:proofErr w:type="spellStart"/>
      <w:r>
        <w:t>huy</w:t>
      </w:r>
      <w:proofErr w:type="spellEnd"/>
      <w:r>
        <w:t xml:space="preserve"> động </w:t>
      </w:r>
      <w:proofErr w:type="spellStart"/>
      <w:r>
        <w:t>vốn</w:t>
      </w:r>
      <w:proofErr w:type="spellEnd"/>
      <w:r>
        <w:t xml:space="preserve"> </w:t>
      </w:r>
      <w:proofErr w:type="spellStart"/>
      <w:r>
        <w:t>của</w:t>
      </w:r>
      <w:proofErr w:type="spellEnd"/>
      <w:r>
        <w:t xml:space="preserve"> Ngân hàng là </w:t>
      </w:r>
      <w:proofErr w:type="spellStart"/>
      <w:r>
        <w:t>quan</w:t>
      </w:r>
      <w:proofErr w:type="spellEnd"/>
      <w:r>
        <w:t xml:space="preserve"> </w:t>
      </w:r>
      <w:proofErr w:type="spellStart"/>
      <w:r>
        <w:t>trọng</w:t>
      </w:r>
      <w:proofErr w:type="spellEnd"/>
      <w:r>
        <w:t xml:space="preserve"> </w:t>
      </w:r>
      <w:proofErr w:type="spellStart"/>
      <w:r>
        <w:t>khi</w:t>
      </w:r>
      <w:proofErr w:type="spellEnd"/>
      <w:r>
        <w:t xml:space="preserve"> </w:t>
      </w:r>
      <w:proofErr w:type="spellStart"/>
      <w:r>
        <w:t>muốn</w:t>
      </w:r>
      <w:proofErr w:type="spellEnd"/>
      <w:r>
        <w:t xml:space="preserve"> tăng </w:t>
      </w:r>
      <w:proofErr w:type="spellStart"/>
      <w:r>
        <w:t>cường</w:t>
      </w:r>
      <w:proofErr w:type="spellEnd"/>
      <w:r>
        <w:t xml:space="preserve"> hoạt động </w:t>
      </w:r>
      <w:proofErr w:type="spellStart"/>
      <w:r>
        <w:t>cho</w:t>
      </w:r>
      <w:proofErr w:type="spellEnd"/>
      <w:r>
        <w:rPr>
          <w:spacing w:val="-6"/>
        </w:rPr>
        <w:t xml:space="preserve"> </w:t>
      </w:r>
      <w:proofErr w:type="spellStart"/>
      <w:r>
        <w:t>vay</w:t>
      </w:r>
      <w:proofErr w:type="spellEnd"/>
      <w:r>
        <w:t>.</w:t>
      </w:r>
    </w:p>
    <w:p w14:paraId="077335AE" w14:textId="3D706206" w:rsidR="009928D0" w:rsidRDefault="00F81E71" w:rsidP="00E53690">
      <w:pPr>
        <w:pStyle w:val="Heading4"/>
      </w:pPr>
      <w:bookmarkStart w:id="114" w:name="_bookmark41"/>
      <w:bookmarkEnd w:id="114"/>
      <w:r>
        <w:t xml:space="preserve">1.3.1.2. </w:t>
      </w:r>
      <w:proofErr w:type="spellStart"/>
      <w:r w:rsidR="009928D0">
        <w:t>Chính</w:t>
      </w:r>
      <w:proofErr w:type="spellEnd"/>
      <w:r w:rsidR="009928D0">
        <w:t xml:space="preserve"> sách </w:t>
      </w:r>
      <w:proofErr w:type="spellStart"/>
      <w:r w:rsidR="009928D0">
        <w:t>cho</w:t>
      </w:r>
      <w:proofErr w:type="spellEnd"/>
      <w:r w:rsidR="009928D0">
        <w:rPr>
          <w:spacing w:val="-2"/>
        </w:rPr>
        <w:t xml:space="preserve"> </w:t>
      </w:r>
      <w:proofErr w:type="spellStart"/>
      <w:r w:rsidR="009928D0">
        <w:t>vay</w:t>
      </w:r>
      <w:proofErr w:type="spellEnd"/>
    </w:p>
    <w:p w14:paraId="55D9765A" w14:textId="77777777" w:rsidR="00F81E71" w:rsidRDefault="009928D0" w:rsidP="00E53690">
      <w:pPr>
        <w:ind w:firstLine="720"/>
      </w:pPr>
      <w:proofErr w:type="spellStart"/>
      <w:r w:rsidRPr="00F81E71">
        <w:t>Chính</w:t>
      </w:r>
      <w:proofErr w:type="spellEnd"/>
      <w:r w:rsidRPr="00F81E71">
        <w:t xml:space="preserve"> sách </w:t>
      </w:r>
      <w:proofErr w:type="spellStart"/>
      <w:r w:rsidRPr="00F81E71">
        <w:t>cho</w:t>
      </w:r>
      <w:proofErr w:type="spellEnd"/>
      <w:r w:rsidRPr="00F81E71">
        <w:t xml:space="preserve"> </w:t>
      </w:r>
      <w:proofErr w:type="spellStart"/>
      <w:r w:rsidRPr="00F81E71">
        <w:t>vay</w:t>
      </w:r>
      <w:proofErr w:type="spellEnd"/>
      <w:r w:rsidRPr="00F81E71">
        <w:t xml:space="preserve"> bao </w:t>
      </w:r>
      <w:proofErr w:type="spellStart"/>
      <w:r w:rsidRPr="00F81E71">
        <w:t>gồm</w:t>
      </w:r>
      <w:proofErr w:type="spellEnd"/>
      <w:r w:rsidRPr="00F81E71">
        <w:t xml:space="preserve"> </w:t>
      </w:r>
      <w:proofErr w:type="spellStart"/>
      <w:r w:rsidRPr="00F81E71">
        <w:t>các</w:t>
      </w:r>
      <w:proofErr w:type="spellEnd"/>
      <w:r w:rsidRPr="00F81E71">
        <w:t xml:space="preserve"> </w:t>
      </w:r>
      <w:proofErr w:type="spellStart"/>
      <w:r w:rsidRPr="00F81E71">
        <w:t>yếu</w:t>
      </w:r>
      <w:proofErr w:type="spellEnd"/>
      <w:r w:rsidRPr="00F81E71">
        <w:t xml:space="preserve"> tố giới hạn </w:t>
      </w:r>
      <w:proofErr w:type="spellStart"/>
      <w:r w:rsidRPr="00F81E71">
        <w:t>mức</w:t>
      </w:r>
      <w:proofErr w:type="spellEnd"/>
      <w:r w:rsidRPr="00F81E71">
        <w:t xml:space="preserve"> </w:t>
      </w:r>
      <w:proofErr w:type="spellStart"/>
      <w:r w:rsidRPr="00F81E71">
        <w:t>cho</w:t>
      </w:r>
      <w:proofErr w:type="spellEnd"/>
      <w:r w:rsidRPr="00F81E71">
        <w:t xml:space="preserve"> </w:t>
      </w:r>
      <w:proofErr w:type="spellStart"/>
      <w:r w:rsidRPr="00F81E71">
        <w:t>vay</w:t>
      </w:r>
      <w:proofErr w:type="spellEnd"/>
      <w:r w:rsidRPr="00F81E71">
        <w:t xml:space="preserve"> đối </w:t>
      </w:r>
      <w:proofErr w:type="spellStart"/>
      <w:r w:rsidRPr="00F81E71">
        <w:t>với</w:t>
      </w:r>
      <w:proofErr w:type="spellEnd"/>
      <w:r w:rsidRPr="00F81E71">
        <w:t xml:space="preserve"> một </w:t>
      </w:r>
      <w:proofErr w:type="spellStart"/>
      <w:r w:rsidRPr="00F81E71">
        <w:t>khách</w:t>
      </w:r>
      <w:proofErr w:type="spellEnd"/>
      <w:r w:rsidRPr="00F81E71">
        <w:t xml:space="preserve"> hàng, </w:t>
      </w:r>
      <w:proofErr w:type="spellStart"/>
      <w:r w:rsidRPr="00F81E71">
        <w:t>kỳ</w:t>
      </w:r>
      <w:proofErr w:type="spellEnd"/>
      <w:r w:rsidRPr="00F81E71">
        <w:t xml:space="preserve"> hạn, </w:t>
      </w:r>
      <w:proofErr w:type="spellStart"/>
      <w:r w:rsidRPr="00F81E71">
        <w:t>lãi</w:t>
      </w:r>
      <w:proofErr w:type="spellEnd"/>
      <w:r w:rsidRPr="00F81E71">
        <w:t xml:space="preserve"> </w:t>
      </w:r>
      <w:proofErr w:type="spellStart"/>
      <w:r w:rsidRPr="00F81E71">
        <w:t>suất</w:t>
      </w:r>
      <w:proofErr w:type="spellEnd"/>
      <w:r w:rsidRPr="00F81E71">
        <w:t xml:space="preserve"> </w:t>
      </w:r>
      <w:proofErr w:type="spellStart"/>
      <w:r w:rsidRPr="00F81E71">
        <w:t>cho</w:t>
      </w:r>
      <w:proofErr w:type="spellEnd"/>
      <w:r w:rsidRPr="00F81E71">
        <w:t xml:space="preserve"> </w:t>
      </w:r>
      <w:proofErr w:type="spellStart"/>
      <w:r w:rsidRPr="00F81E71">
        <w:t>vay</w:t>
      </w:r>
      <w:proofErr w:type="spellEnd"/>
      <w:r w:rsidRPr="00F81E71">
        <w:t xml:space="preserve"> </w:t>
      </w:r>
      <w:proofErr w:type="spellStart"/>
      <w:r w:rsidRPr="00F81E71">
        <w:t>và</w:t>
      </w:r>
      <w:proofErr w:type="spellEnd"/>
      <w:r w:rsidRPr="00F81E71">
        <w:t xml:space="preserve"> </w:t>
      </w:r>
      <w:proofErr w:type="spellStart"/>
      <w:r w:rsidRPr="00F81E71">
        <w:t>mức</w:t>
      </w:r>
      <w:proofErr w:type="spellEnd"/>
      <w:r w:rsidRPr="00F81E71">
        <w:t xml:space="preserve"> phí dịch </w:t>
      </w:r>
      <w:proofErr w:type="spellStart"/>
      <w:r w:rsidRPr="00F81E71">
        <w:t>vụ</w:t>
      </w:r>
      <w:proofErr w:type="spellEnd"/>
      <w:r w:rsidRPr="00F81E71">
        <w:t xml:space="preserve">, </w:t>
      </w:r>
      <w:proofErr w:type="spellStart"/>
      <w:r w:rsidRPr="00F81E71">
        <w:t>phương</w:t>
      </w:r>
      <w:proofErr w:type="spellEnd"/>
      <w:r w:rsidRPr="00F81E71">
        <w:t xml:space="preserve"> thức </w:t>
      </w:r>
      <w:proofErr w:type="spellStart"/>
      <w:r w:rsidRPr="00F81E71">
        <w:t>cho</w:t>
      </w:r>
      <w:proofErr w:type="spellEnd"/>
      <w:r w:rsidRPr="00F81E71">
        <w:t xml:space="preserve"> </w:t>
      </w:r>
      <w:proofErr w:type="spellStart"/>
      <w:r w:rsidRPr="00F81E71">
        <w:t>vay</w:t>
      </w:r>
      <w:proofErr w:type="spellEnd"/>
      <w:r w:rsidRPr="00F81E71">
        <w:t xml:space="preserve">, </w:t>
      </w:r>
      <w:proofErr w:type="spellStart"/>
      <w:r w:rsidRPr="00F81E71">
        <w:t>hướng</w:t>
      </w:r>
      <w:proofErr w:type="spellEnd"/>
      <w:r w:rsidRPr="00F81E71">
        <w:t xml:space="preserve"> giải quyết </w:t>
      </w:r>
      <w:proofErr w:type="spellStart"/>
      <w:r w:rsidRPr="00F81E71">
        <w:t>phần</w:t>
      </w:r>
      <w:proofErr w:type="spellEnd"/>
      <w:r w:rsidRPr="00F81E71">
        <w:t xml:space="preserve"> </w:t>
      </w:r>
      <w:proofErr w:type="spellStart"/>
      <w:r w:rsidRPr="00F81E71">
        <w:t>khách</w:t>
      </w:r>
      <w:proofErr w:type="spellEnd"/>
      <w:r w:rsidRPr="00F81E71">
        <w:t xml:space="preserve"> hàng </w:t>
      </w:r>
      <w:proofErr w:type="spellStart"/>
      <w:r w:rsidRPr="00F81E71">
        <w:t>vay</w:t>
      </w:r>
      <w:proofErr w:type="spellEnd"/>
      <w:r w:rsidRPr="00F81E71">
        <w:t xml:space="preserve"> </w:t>
      </w:r>
      <w:proofErr w:type="spellStart"/>
      <w:r w:rsidRPr="00F81E71">
        <w:t>vượt</w:t>
      </w:r>
      <w:proofErr w:type="spellEnd"/>
      <w:r w:rsidRPr="00F81E71">
        <w:t xml:space="preserve"> giới hạn,</w:t>
      </w:r>
      <w:r w:rsidR="00F81E71">
        <w:t xml:space="preserve"> </w:t>
      </w:r>
      <w:proofErr w:type="spellStart"/>
      <w:r w:rsidR="00F81E71">
        <w:t>xử</w:t>
      </w:r>
      <w:proofErr w:type="spellEnd"/>
      <w:r w:rsidR="00F81E71">
        <w:t xml:space="preserve"> lý </w:t>
      </w:r>
      <w:proofErr w:type="spellStart"/>
      <w:r w:rsidR="00F81E71">
        <w:t>các</w:t>
      </w:r>
      <w:proofErr w:type="spellEnd"/>
      <w:r w:rsidR="00F81E71">
        <w:t xml:space="preserve"> </w:t>
      </w:r>
      <w:proofErr w:type="spellStart"/>
      <w:r w:rsidR="00F81E71">
        <w:t>khoản</w:t>
      </w:r>
      <w:proofErr w:type="spellEnd"/>
      <w:r w:rsidR="00F81E71">
        <w:t xml:space="preserve"> </w:t>
      </w:r>
      <w:proofErr w:type="spellStart"/>
      <w:r w:rsidR="00F81E71">
        <w:t>vay</w:t>
      </w:r>
      <w:proofErr w:type="spellEnd"/>
      <w:r w:rsidR="00F81E71">
        <w:t xml:space="preserve"> có </w:t>
      </w:r>
      <w:proofErr w:type="spellStart"/>
      <w:r w:rsidR="00F81E71">
        <w:t>vấn</w:t>
      </w:r>
      <w:proofErr w:type="spellEnd"/>
      <w:r w:rsidR="00F81E71">
        <w:t xml:space="preserve"> đề </w:t>
      </w:r>
      <w:proofErr w:type="spellStart"/>
      <w:r w:rsidRPr="00F81E71">
        <w:t>tất</w:t>
      </w:r>
      <w:proofErr w:type="spellEnd"/>
      <w:r w:rsidRPr="00F81E71">
        <w:t xml:space="preserve"> cả </w:t>
      </w:r>
      <w:proofErr w:type="spellStart"/>
      <w:r w:rsidRPr="00F81E71">
        <w:t>các</w:t>
      </w:r>
      <w:proofErr w:type="spellEnd"/>
      <w:r w:rsidR="00F81E71">
        <w:t xml:space="preserve"> </w:t>
      </w:r>
      <w:proofErr w:type="spellStart"/>
      <w:r w:rsidRPr="00F81E71">
        <w:t>yếu</w:t>
      </w:r>
      <w:proofErr w:type="spellEnd"/>
      <w:r w:rsidRPr="00F81E71">
        <w:t xml:space="preserve"> tố đó có </w:t>
      </w:r>
      <w:proofErr w:type="spellStart"/>
      <w:r w:rsidRPr="00F81E71">
        <w:t>tác</w:t>
      </w:r>
      <w:proofErr w:type="spellEnd"/>
      <w:r w:rsidRPr="00F81E71">
        <w:t xml:space="preserve"> </w:t>
      </w:r>
      <w:proofErr w:type="spellStart"/>
      <w:r w:rsidRPr="00F81E71">
        <w:t>dụng</w:t>
      </w:r>
      <w:proofErr w:type="spellEnd"/>
      <w:r w:rsidRPr="00F81E71">
        <w:t xml:space="preserve"> trực </w:t>
      </w:r>
      <w:proofErr w:type="spellStart"/>
      <w:r w:rsidRPr="00F81E71">
        <w:t>tiếp</w:t>
      </w:r>
      <w:proofErr w:type="spellEnd"/>
      <w:r w:rsidRPr="00F81E71">
        <w:t xml:space="preserve"> </w:t>
      </w:r>
      <w:proofErr w:type="spellStart"/>
      <w:r w:rsidRPr="00F81E71">
        <w:t>và</w:t>
      </w:r>
      <w:proofErr w:type="spellEnd"/>
      <w:r w:rsidRPr="00F81E71">
        <w:t xml:space="preserve"> </w:t>
      </w:r>
      <w:proofErr w:type="spellStart"/>
      <w:r w:rsidRPr="00F81E71">
        <w:t>mạnh</w:t>
      </w:r>
      <w:proofErr w:type="spellEnd"/>
      <w:r w:rsidRPr="00F81E71">
        <w:t xml:space="preserve"> </w:t>
      </w:r>
      <w:proofErr w:type="spellStart"/>
      <w:r w:rsidRPr="00F81E71">
        <w:t>mẽ</w:t>
      </w:r>
      <w:proofErr w:type="spellEnd"/>
      <w:r w:rsidRPr="00F81E71">
        <w:t xml:space="preserve"> đến </w:t>
      </w:r>
      <w:proofErr w:type="spellStart"/>
      <w:r w:rsidRPr="00F81E71">
        <w:t>việc</w:t>
      </w:r>
      <w:proofErr w:type="spellEnd"/>
      <w:r w:rsidRPr="00F81E71">
        <w:t xml:space="preserve"> </w:t>
      </w:r>
      <w:proofErr w:type="spellStart"/>
      <w:r w:rsidRPr="00F81E71">
        <w:t>mở</w:t>
      </w:r>
      <w:proofErr w:type="spellEnd"/>
      <w:r w:rsidRPr="00F81E71">
        <w:t xml:space="preserve"> </w:t>
      </w:r>
      <w:proofErr w:type="spellStart"/>
      <w:r w:rsidRPr="00F81E71">
        <w:t>rộng</w:t>
      </w:r>
      <w:proofErr w:type="spellEnd"/>
      <w:r w:rsidRPr="00F81E71">
        <w:t xml:space="preserve"> </w:t>
      </w:r>
      <w:proofErr w:type="spellStart"/>
      <w:r w:rsidRPr="00F81E71">
        <w:t>cho</w:t>
      </w:r>
      <w:proofErr w:type="spellEnd"/>
      <w:r w:rsidRPr="00F81E71">
        <w:t xml:space="preserve"> </w:t>
      </w:r>
      <w:proofErr w:type="spellStart"/>
      <w:r w:rsidRPr="00F81E71">
        <w:t>vay</w:t>
      </w:r>
      <w:proofErr w:type="spellEnd"/>
      <w:r w:rsidRPr="00F81E71">
        <w:t xml:space="preserve"> </w:t>
      </w:r>
      <w:proofErr w:type="spellStart"/>
      <w:r w:rsidRPr="00F81E71">
        <w:t>của</w:t>
      </w:r>
      <w:proofErr w:type="spellEnd"/>
      <w:r w:rsidRPr="00F81E71">
        <w:t xml:space="preserve"> Ngân hàng. </w:t>
      </w:r>
    </w:p>
    <w:p w14:paraId="4314BB98" w14:textId="79878300" w:rsidR="009928D0" w:rsidRPr="00F81E71" w:rsidRDefault="009928D0" w:rsidP="00E53690">
      <w:pPr>
        <w:ind w:firstLine="720"/>
      </w:pPr>
      <w:r w:rsidRPr="00F81E71">
        <w:t xml:space="preserve">Nếu như </w:t>
      </w:r>
      <w:proofErr w:type="spellStart"/>
      <w:r w:rsidRPr="00F81E71">
        <w:t>tất</w:t>
      </w:r>
      <w:proofErr w:type="spellEnd"/>
      <w:r w:rsidRPr="00F81E71">
        <w:t xml:space="preserve"> cả những </w:t>
      </w:r>
      <w:proofErr w:type="spellStart"/>
      <w:r w:rsidRPr="00F81E71">
        <w:t>yếu</w:t>
      </w:r>
      <w:proofErr w:type="spellEnd"/>
      <w:r w:rsidRPr="00F81E71">
        <w:t xml:space="preserve"> tố </w:t>
      </w:r>
      <w:proofErr w:type="spellStart"/>
      <w:r w:rsidRPr="00F81E71">
        <w:t>thuộc</w:t>
      </w:r>
      <w:proofErr w:type="spellEnd"/>
      <w:r w:rsidRPr="00F81E71">
        <w:t xml:space="preserve"> </w:t>
      </w:r>
      <w:proofErr w:type="spellStart"/>
      <w:r w:rsidRPr="00F81E71">
        <w:t>chính</w:t>
      </w:r>
      <w:proofErr w:type="spellEnd"/>
      <w:r w:rsidRPr="00F81E71">
        <w:t xml:space="preserve"> sách </w:t>
      </w:r>
      <w:proofErr w:type="spellStart"/>
      <w:r w:rsidRPr="00F81E71">
        <w:t>cho</w:t>
      </w:r>
      <w:proofErr w:type="spellEnd"/>
      <w:r w:rsidRPr="00F81E71">
        <w:t xml:space="preserve"> </w:t>
      </w:r>
      <w:proofErr w:type="spellStart"/>
      <w:r w:rsidRPr="00F81E71">
        <w:t>vay</w:t>
      </w:r>
      <w:proofErr w:type="spellEnd"/>
      <w:r w:rsidRPr="00F81E71">
        <w:t xml:space="preserve"> đúng </w:t>
      </w:r>
      <w:proofErr w:type="spellStart"/>
      <w:r w:rsidRPr="00F81E71">
        <w:t>đắn</w:t>
      </w:r>
      <w:proofErr w:type="spellEnd"/>
      <w:r w:rsidRPr="00F81E71">
        <w:t xml:space="preserve">, hợp lý, </w:t>
      </w:r>
      <w:proofErr w:type="spellStart"/>
      <w:r w:rsidRPr="00F81E71">
        <w:t>linh</w:t>
      </w:r>
      <w:proofErr w:type="spellEnd"/>
      <w:r w:rsidRPr="00F81E71">
        <w:t xml:space="preserve"> hoạt, đáp ứng được </w:t>
      </w:r>
      <w:proofErr w:type="spellStart"/>
      <w:r w:rsidRPr="00F81E71">
        <w:t>các</w:t>
      </w:r>
      <w:proofErr w:type="spellEnd"/>
      <w:r w:rsidRPr="00F81E71">
        <w:t xml:space="preserve"> </w:t>
      </w:r>
      <w:proofErr w:type="spellStart"/>
      <w:r w:rsidRPr="00F81E71">
        <w:t>nhu</w:t>
      </w:r>
      <w:proofErr w:type="spellEnd"/>
      <w:r w:rsidRPr="00F81E71">
        <w:t xml:space="preserve"> cầu đa </w:t>
      </w:r>
      <w:proofErr w:type="spellStart"/>
      <w:r w:rsidRPr="00F81E71">
        <w:t>dạng</w:t>
      </w:r>
      <w:proofErr w:type="spellEnd"/>
      <w:r w:rsidRPr="00F81E71">
        <w:t xml:space="preserve"> </w:t>
      </w:r>
      <w:proofErr w:type="spellStart"/>
      <w:r w:rsidRPr="00F81E71">
        <w:t>của</w:t>
      </w:r>
      <w:proofErr w:type="spellEnd"/>
      <w:r w:rsidRPr="00F81E71">
        <w:t xml:space="preserve"> </w:t>
      </w:r>
      <w:proofErr w:type="spellStart"/>
      <w:r w:rsidRPr="00F81E71">
        <w:t>khách</w:t>
      </w:r>
      <w:proofErr w:type="spellEnd"/>
      <w:r w:rsidRPr="00F81E71">
        <w:t xml:space="preserve"> hàng về </w:t>
      </w:r>
      <w:proofErr w:type="spellStart"/>
      <w:r w:rsidRPr="00F81E71">
        <w:t>vốn</w:t>
      </w:r>
      <w:proofErr w:type="spellEnd"/>
      <w:r w:rsidRPr="00F81E71">
        <w:t xml:space="preserve"> thì Ngân hàng đó sẽ </w:t>
      </w:r>
      <w:proofErr w:type="spellStart"/>
      <w:r w:rsidRPr="00F81E71">
        <w:lastRenderedPageBreak/>
        <w:t>thành</w:t>
      </w:r>
      <w:proofErr w:type="spellEnd"/>
      <w:r w:rsidRPr="00F81E71">
        <w:t xml:space="preserve"> công </w:t>
      </w:r>
      <w:proofErr w:type="spellStart"/>
      <w:r w:rsidRPr="00F81E71">
        <w:t>trong</w:t>
      </w:r>
      <w:proofErr w:type="spellEnd"/>
      <w:r w:rsidRPr="00F81E71">
        <w:t xml:space="preserve"> </w:t>
      </w:r>
      <w:proofErr w:type="spellStart"/>
      <w:r w:rsidRPr="00F81E71">
        <w:t>việc</w:t>
      </w:r>
      <w:proofErr w:type="spellEnd"/>
      <w:r w:rsidRPr="00F81E71">
        <w:t xml:space="preserve"> tăng </w:t>
      </w:r>
      <w:proofErr w:type="spellStart"/>
      <w:r w:rsidRPr="00F81E71">
        <w:t>cường</w:t>
      </w:r>
      <w:proofErr w:type="spellEnd"/>
      <w:r w:rsidRPr="00F81E71">
        <w:t xml:space="preserve"> hoạt động </w:t>
      </w:r>
      <w:proofErr w:type="spellStart"/>
      <w:r w:rsidRPr="00F81E71">
        <w:t>cho</w:t>
      </w:r>
      <w:proofErr w:type="spellEnd"/>
      <w:r w:rsidRPr="00F81E71">
        <w:t xml:space="preserve"> </w:t>
      </w:r>
      <w:proofErr w:type="spellStart"/>
      <w:r w:rsidRPr="00F81E71">
        <w:t>vay</w:t>
      </w:r>
      <w:proofErr w:type="spellEnd"/>
      <w:r w:rsidRPr="00F81E71">
        <w:t xml:space="preserve">, </w:t>
      </w:r>
      <w:proofErr w:type="spellStart"/>
      <w:r w:rsidRPr="00F81E71">
        <w:t>nhưng</w:t>
      </w:r>
      <w:proofErr w:type="spellEnd"/>
      <w:r w:rsidRPr="00F81E71">
        <w:t xml:space="preserve"> vẫn </w:t>
      </w:r>
      <w:proofErr w:type="spellStart"/>
      <w:r w:rsidRPr="00F81E71">
        <w:t>đảm</w:t>
      </w:r>
      <w:proofErr w:type="spellEnd"/>
      <w:r w:rsidRPr="00F81E71">
        <w:t xml:space="preserve"> bảo được chất </w:t>
      </w:r>
      <w:proofErr w:type="spellStart"/>
      <w:r w:rsidRPr="00F81E71">
        <w:t>lượng</w:t>
      </w:r>
      <w:proofErr w:type="spellEnd"/>
      <w:r w:rsidRPr="00F81E71">
        <w:t xml:space="preserve"> </w:t>
      </w:r>
      <w:proofErr w:type="spellStart"/>
      <w:r w:rsidRPr="00F81E71">
        <w:t>tín</w:t>
      </w:r>
      <w:proofErr w:type="spellEnd"/>
      <w:r w:rsidRPr="00F81E71">
        <w:t xml:space="preserve"> </w:t>
      </w:r>
      <w:proofErr w:type="spellStart"/>
      <w:r w:rsidRPr="00F81E71">
        <w:t>dụng</w:t>
      </w:r>
      <w:proofErr w:type="spellEnd"/>
      <w:r w:rsidRPr="00F81E71">
        <w:t xml:space="preserve">. </w:t>
      </w:r>
      <w:proofErr w:type="spellStart"/>
      <w:r w:rsidRPr="00F81E71">
        <w:t>Ngược</w:t>
      </w:r>
      <w:proofErr w:type="spellEnd"/>
      <w:r w:rsidRPr="00F81E71">
        <w:t xml:space="preserve"> </w:t>
      </w:r>
      <w:proofErr w:type="spellStart"/>
      <w:r w:rsidRPr="00F81E71">
        <w:t>lại</w:t>
      </w:r>
      <w:proofErr w:type="spellEnd"/>
      <w:r w:rsidRPr="00F81E71">
        <w:t xml:space="preserve">, những </w:t>
      </w:r>
      <w:proofErr w:type="spellStart"/>
      <w:r w:rsidRPr="00F81E71">
        <w:t>yếu</w:t>
      </w:r>
      <w:proofErr w:type="spellEnd"/>
      <w:r w:rsidRPr="00F81E71">
        <w:t xml:space="preserve"> tố </w:t>
      </w:r>
      <w:proofErr w:type="spellStart"/>
      <w:r w:rsidRPr="00F81E71">
        <w:t>này</w:t>
      </w:r>
      <w:proofErr w:type="spellEnd"/>
      <w:r w:rsidRPr="00F81E71">
        <w:t xml:space="preserve"> </w:t>
      </w:r>
      <w:proofErr w:type="spellStart"/>
      <w:r w:rsidRPr="00F81E71">
        <w:t>bất</w:t>
      </w:r>
      <w:proofErr w:type="spellEnd"/>
      <w:r w:rsidRPr="00F81E71">
        <w:t xml:space="preserve"> hợp lý, </w:t>
      </w:r>
      <w:proofErr w:type="spellStart"/>
      <w:r w:rsidRPr="00F81E71">
        <w:t>cứng</w:t>
      </w:r>
      <w:proofErr w:type="spellEnd"/>
      <w:r w:rsidRPr="00F81E71">
        <w:t xml:space="preserve"> nhắc, </w:t>
      </w:r>
      <w:proofErr w:type="spellStart"/>
      <w:r w:rsidRPr="00F81E71">
        <w:t>không</w:t>
      </w:r>
      <w:proofErr w:type="spellEnd"/>
      <w:r w:rsidRPr="00F81E71">
        <w:t xml:space="preserve"> </w:t>
      </w:r>
      <w:proofErr w:type="spellStart"/>
      <w:r w:rsidRPr="00F81E71">
        <w:t>theo</w:t>
      </w:r>
      <w:proofErr w:type="spellEnd"/>
      <w:r w:rsidRPr="00F81E71">
        <w:t xml:space="preserve"> </w:t>
      </w:r>
      <w:proofErr w:type="spellStart"/>
      <w:r w:rsidRPr="00F81E71">
        <w:t>sát</w:t>
      </w:r>
      <w:proofErr w:type="spellEnd"/>
      <w:r w:rsidRPr="00F81E71">
        <w:t xml:space="preserve"> tình hình</w:t>
      </w:r>
      <w:r w:rsidR="00F81E71">
        <w:t xml:space="preserve"> </w:t>
      </w:r>
      <w:proofErr w:type="spellStart"/>
      <w:r w:rsidRPr="00F81E71">
        <w:t>thực</w:t>
      </w:r>
      <w:proofErr w:type="spellEnd"/>
      <w:r w:rsidRPr="00F81E71">
        <w:t xml:space="preserve"> tế sẽ dẫn đến </w:t>
      </w:r>
      <w:proofErr w:type="spellStart"/>
      <w:r w:rsidRPr="00F81E71">
        <w:t>khó</w:t>
      </w:r>
      <w:proofErr w:type="spellEnd"/>
      <w:r w:rsidRPr="00F81E71">
        <w:t xml:space="preserve"> </w:t>
      </w:r>
      <w:proofErr w:type="spellStart"/>
      <w:r w:rsidRPr="00F81E71">
        <w:t>khăn</w:t>
      </w:r>
      <w:proofErr w:type="spellEnd"/>
      <w:r w:rsidRPr="00F81E71">
        <w:t xml:space="preserve"> </w:t>
      </w:r>
      <w:proofErr w:type="spellStart"/>
      <w:r w:rsidRPr="00F81E71">
        <w:t>trong</w:t>
      </w:r>
      <w:proofErr w:type="spellEnd"/>
      <w:r w:rsidRPr="00F81E71">
        <w:t xml:space="preserve"> </w:t>
      </w:r>
      <w:proofErr w:type="spellStart"/>
      <w:r w:rsidRPr="00F81E71">
        <w:t>việc</w:t>
      </w:r>
      <w:proofErr w:type="spellEnd"/>
      <w:r w:rsidRPr="00F81E71">
        <w:t xml:space="preserve"> tăng </w:t>
      </w:r>
      <w:proofErr w:type="spellStart"/>
      <w:r w:rsidRPr="00F81E71">
        <w:t>cường</w:t>
      </w:r>
      <w:proofErr w:type="spellEnd"/>
      <w:r w:rsidRPr="00F81E71">
        <w:t xml:space="preserve"> hoạt động </w:t>
      </w:r>
      <w:proofErr w:type="spellStart"/>
      <w:r w:rsidRPr="00F81E71">
        <w:t>cho</w:t>
      </w:r>
      <w:proofErr w:type="spellEnd"/>
      <w:r w:rsidRPr="00F81E71">
        <w:t xml:space="preserve"> </w:t>
      </w:r>
      <w:proofErr w:type="spellStart"/>
      <w:r w:rsidRPr="00F81E71">
        <w:t>vay</w:t>
      </w:r>
      <w:proofErr w:type="spellEnd"/>
      <w:r w:rsidRPr="00F81E71">
        <w:t xml:space="preserve"> </w:t>
      </w:r>
      <w:proofErr w:type="spellStart"/>
      <w:r w:rsidRPr="00F81E71">
        <w:t>của</w:t>
      </w:r>
      <w:proofErr w:type="spellEnd"/>
      <w:r w:rsidR="00F81E71">
        <w:t xml:space="preserve"> </w:t>
      </w:r>
      <w:proofErr w:type="spellStart"/>
      <w:r w:rsidR="00F81E71">
        <w:t>m</w:t>
      </w:r>
      <w:r w:rsidRPr="00F81E71">
        <w:t>ình</w:t>
      </w:r>
      <w:proofErr w:type="spellEnd"/>
      <w:r w:rsidRPr="00F81E71">
        <w:t>.</w:t>
      </w:r>
    </w:p>
    <w:p w14:paraId="0D6D7F34" w14:textId="5EB98A77" w:rsidR="009928D0" w:rsidRDefault="00F81E71" w:rsidP="00E53690">
      <w:pPr>
        <w:pStyle w:val="Heading4"/>
      </w:pPr>
      <w:bookmarkStart w:id="115" w:name="_bookmark42"/>
      <w:bookmarkEnd w:id="115"/>
      <w:r>
        <w:t xml:space="preserve">1.3.1.3. </w:t>
      </w:r>
      <w:proofErr w:type="spellStart"/>
      <w:r w:rsidR="009928D0">
        <w:t>Thông</w:t>
      </w:r>
      <w:proofErr w:type="spellEnd"/>
      <w:r w:rsidR="009928D0">
        <w:t xml:space="preserve"> tin </w:t>
      </w:r>
      <w:proofErr w:type="spellStart"/>
      <w:r w:rsidR="009928D0">
        <w:t>tín</w:t>
      </w:r>
      <w:proofErr w:type="spellEnd"/>
      <w:r w:rsidR="009928D0">
        <w:rPr>
          <w:spacing w:val="-4"/>
        </w:rPr>
        <w:t xml:space="preserve"> </w:t>
      </w:r>
      <w:proofErr w:type="spellStart"/>
      <w:r w:rsidR="009928D0">
        <w:t>dụng</w:t>
      </w:r>
      <w:proofErr w:type="spellEnd"/>
    </w:p>
    <w:p w14:paraId="391AA3F0" w14:textId="6B8F3541" w:rsidR="009928D0" w:rsidRPr="00316ABD" w:rsidRDefault="009928D0" w:rsidP="00E53690">
      <w:pPr>
        <w:ind w:firstLine="720"/>
      </w:pPr>
      <w:r w:rsidRPr="00316ABD">
        <w:t xml:space="preserve">Trong </w:t>
      </w:r>
      <w:proofErr w:type="spellStart"/>
      <w:r w:rsidRPr="00316ABD">
        <w:t>môi</w:t>
      </w:r>
      <w:proofErr w:type="spellEnd"/>
      <w:r w:rsidRPr="00316ABD">
        <w:t xml:space="preserve"> trường </w:t>
      </w:r>
      <w:proofErr w:type="spellStart"/>
      <w:r w:rsidRPr="00316ABD">
        <w:t>luôn</w:t>
      </w:r>
      <w:proofErr w:type="spellEnd"/>
      <w:r w:rsidRPr="00316ABD">
        <w:t xml:space="preserve"> </w:t>
      </w:r>
      <w:proofErr w:type="spellStart"/>
      <w:r w:rsidRPr="00316ABD">
        <w:t>biến</w:t>
      </w:r>
      <w:proofErr w:type="spellEnd"/>
      <w:r w:rsidRPr="00316ABD">
        <w:t xml:space="preserve"> động </w:t>
      </w:r>
      <w:proofErr w:type="spellStart"/>
      <w:r w:rsidRPr="00316ABD">
        <w:t>và</w:t>
      </w:r>
      <w:proofErr w:type="spellEnd"/>
      <w:r w:rsidRPr="00316ABD">
        <w:t xml:space="preserve"> </w:t>
      </w:r>
      <w:proofErr w:type="spellStart"/>
      <w:r w:rsidRPr="00316ABD">
        <w:t>cạnh</w:t>
      </w:r>
      <w:proofErr w:type="spellEnd"/>
      <w:r w:rsidRPr="00316ABD">
        <w:t xml:space="preserve"> tranh gay </w:t>
      </w:r>
      <w:proofErr w:type="spellStart"/>
      <w:r w:rsidRPr="00316ABD">
        <w:t>gắt</w:t>
      </w:r>
      <w:proofErr w:type="spellEnd"/>
      <w:r w:rsidRPr="00316ABD">
        <w:t xml:space="preserve"> như ngày nay thì </w:t>
      </w:r>
      <w:proofErr w:type="spellStart"/>
      <w:r w:rsidRPr="00316ABD">
        <w:t>thông</w:t>
      </w:r>
      <w:proofErr w:type="spellEnd"/>
      <w:r w:rsidRPr="00316ABD">
        <w:t xml:space="preserve"> tin </w:t>
      </w:r>
      <w:proofErr w:type="spellStart"/>
      <w:r w:rsidRPr="00316ABD">
        <w:t>trở</w:t>
      </w:r>
      <w:proofErr w:type="spellEnd"/>
      <w:r w:rsidRPr="00316ABD">
        <w:t xml:space="preserve"> </w:t>
      </w:r>
      <w:proofErr w:type="spellStart"/>
      <w:r w:rsidRPr="00316ABD">
        <w:t>thành</w:t>
      </w:r>
      <w:proofErr w:type="spellEnd"/>
      <w:r w:rsidRPr="00316ABD">
        <w:t xml:space="preserve"> </w:t>
      </w:r>
      <w:proofErr w:type="spellStart"/>
      <w:r w:rsidRPr="00316ABD">
        <w:t>vấn</w:t>
      </w:r>
      <w:proofErr w:type="spellEnd"/>
      <w:r w:rsidRPr="00316ABD">
        <w:t xml:space="preserve"> đề </w:t>
      </w:r>
      <w:proofErr w:type="spellStart"/>
      <w:r w:rsidRPr="00316ABD">
        <w:t>thiết</w:t>
      </w:r>
      <w:proofErr w:type="spellEnd"/>
      <w:r w:rsidRPr="00316ABD">
        <w:t xml:space="preserve"> </w:t>
      </w:r>
      <w:proofErr w:type="spellStart"/>
      <w:r w:rsidRPr="00316ABD">
        <w:t>yếu</w:t>
      </w:r>
      <w:proofErr w:type="spellEnd"/>
      <w:r w:rsidRPr="00316ABD">
        <w:t xml:space="preserve">, </w:t>
      </w:r>
      <w:proofErr w:type="spellStart"/>
      <w:r w:rsidRPr="00316ABD">
        <w:t>không</w:t>
      </w:r>
      <w:proofErr w:type="spellEnd"/>
      <w:r w:rsidRPr="00316ABD">
        <w:t xml:space="preserve"> </w:t>
      </w:r>
      <w:proofErr w:type="spellStart"/>
      <w:r w:rsidRPr="00316ABD">
        <w:t>thể</w:t>
      </w:r>
      <w:proofErr w:type="spellEnd"/>
      <w:r w:rsidRPr="00316ABD">
        <w:t xml:space="preserve"> </w:t>
      </w:r>
      <w:proofErr w:type="spellStart"/>
      <w:r w:rsidRPr="00316ABD">
        <w:t>thiếu</w:t>
      </w:r>
      <w:proofErr w:type="spellEnd"/>
      <w:r w:rsidRPr="00316ABD">
        <w:t xml:space="preserve"> </w:t>
      </w:r>
      <w:r w:rsidR="00F81E71" w:rsidRPr="00316ABD">
        <w:t xml:space="preserve">được </w:t>
      </w:r>
      <w:proofErr w:type="spellStart"/>
      <w:r w:rsidR="00F81E71" w:rsidRPr="00316ABD">
        <w:t>với</w:t>
      </w:r>
      <w:proofErr w:type="spellEnd"/>
      <w:r w:rsidR="00F81E71" w:rsidRPr="00316ABD">
        <w:t xml:space="preserve"> mọi DN </w:t>
      </w:r>
      <w:proofErr w:type="spellStart"/>
      <w:r w:rsidR="00F81E71" w:rsidRPr="00316ABD">
        <w:t>nói</w:t>
      </w:r>
      <w:proofErr w:type="spellEnd"/>
      <w:r w:rsidR="00F81E71" w:rsidRPr="00316ABD">
        <w:t xml:space="preserve"> </w:t>
      </w:r>
      <w:proofErr w:type="spellStart"/>
      <w:r w:rsidR="00F81E71" w:rsidRPr="00316ABD">
        <w:t>chung</w:t>
      </w:r>
      <w:proofErr w:type="spellEnd"/>
      <w:r w:rsidR="00F81E71" w:rsidRPr="00316ABD">
        <w:t xml:space="preserve">, NHTM </w:t>
      </w:r>
      <w:proofErr w:type="spellStart"/>
      <w:r w:rsidRPr="00316ABD">
        <w:t>nói</w:t>
      </w:r>
      <w:proofErr w:type="spellEnd"/>
      <w:r w:rsidRPr="00316ABD">
        <w:t xml:space="preserve"> </w:t>
      </w:r>
      <w:proofErr w:type="spellStart"/>
      <w:r w:rsidRPr="00316ABD">
        <w:t>riêng</w:t>
      </w:r>
      <w:proofErr w:type="spellEnd"/>
      <w:r w:rsidRPr="00316ABD">
        <w:t xml:space="preserve">. </w:t>
      </w:r>
      <w:proofErr w:type="spellStart"/>
      <w:r w:rsidRPr="00316ABD">
        <w:t>Để</w:t>
      </w:r>
      <w:proofErr w:type="spellEnd"/>
      <w:r w:rsidRPr="00316ABD">
        <w:t xml:space="preserve"> tăng </w:t>
      </w:r>
      <w:proofErr w:type="spellStart"/>
      <w:r w:rsidRPr="00316ABD">
        <w:t>cường</w:t>
      </w:r>
      <w:proofErr w:type="spellEnd"/>
      <w:r w:rsidRPr="00316ABD">
        <w:t xml:space="preserve"> hoạt động </w:t>
      </w:r>
      <w:proofErr w:type="spellStart"/>
      <w:r w:rsidRPr="00316ABD">
        <w:t>cho</w:t>
      </w:r>
      <w:proofErr w:type="spellEnd"/>
      <w:r w:rsidRPr="00316ABD">
        <w:t xml:space="preserve"> </w:t>
      </w:r>
      <w:proofErr w:type="spellStart"/>
      <w:r w:rsidRPr="00316ABD">
        <w:t>vay</w:t>
      </w:r>
      <w:proofErr w:type="spellEnd"/>
      <w:r w:rsidRPr="00316ABD">
        <w:t xml:space="preserve"> đạt </w:t>
      </w:r>
      <w:proofErr w:type="spellStart"/>
      <w:r w:rsidRPr="00316ABD">
        <w:t>hiệu</w:t>
      </w:r>
      <w:proofErr w:type="spellEnd"/>
      <w:r w:rsidRPr="00316ABD">
        <w:t xml:space="preserve"> quả, chất </w:t>
      </w:r>
      <w:proofErr w:type="spellStart"/>
      <w:r w:rsidRPr="00316ABD">
        <w:t>lượng</w:t>
      </w:r>
      <w:proofErr w:type="spellEnd"/>
      <w:r w:rsidRPr="00316ABD">
        <w:t xml:space="preserve"> </w:t>
      </w:r>
      <w:proofErr w:type="spellStart"/>
      <w:r w:rsidRPr="00316ABD">
        <w:t>cao</w:t>
      </w:r>
      <w:proofErr w:type="spellEnd"/>
      <w:r w:rsidRPr="00316ABD">
        <w:t xml:space="preserve">, NHTM </w:t>
      </w:r>
      <w:proofErr w:type="spellStart"/>
      <w:r w:rsidRPr="00316ABD">
        <w:t>phải</w:t>
      </w:r>
      <w:proofErr w:type="spellEnd"/>
      <w:r w:rsidRPr="00316ABD">
        <w:t xml:space="preserve"> </w:t>
      </w:r>
      <w:proofErr w:type="spellStart"/>
      <w:r w:rsidRPr="00316ABD">
        <w:t>nắm</w:t>
      </w:r>
      <w:proofErr w:type="spellEnd"/>
      <w:r w:rsidRPr="00316ABD">
        <w:t xml:space="preserve"> </w:t>
      </w:r>
      <w:proofErr w:type="spellStart"/>
      <w:r w:rsidRPr="00316ABD">
        <w:t>bắt</w:t>
      </w:r>
      <w:proofErr w:type="spellEnd"/>
      <w:r w:rsidRPr="00316ABD">
        <w:t xml:space="preserve"> những </w:t>
      </w:r>
      <w:proofErr w:type="spellStart"/>
      <w:r w:rsidRPr="00316ABD">
        <w:t>thông</w:t>
      </w:r>
      <w:proofErr w:type="spellEnd"/>
      <w:r w:rsidRPr="00316ABD">
        <w:t xml:space="preserve"> tin cả bên </w:t>
      </w:r>
      <w:proofErr w:type="spellStart"/>
      <w:r w:rsidRPr="00316ABD">
        <w:t>trong</w:t>
      </w:r>
      <w:proofErr w:type="spellEnd"/>
      <w:r w:rsidRPr="00316ABD">
        <w:t xml:space="preserve"> </w:t>
      </w:r>
      <w:proofErr w:type="spellStart"/>
      <w:r w:rsidRPr="00316ABD">
        <w:t>và</w:t>
      </w:r>
      <w:proofErr w:type="spellEnd"/>
      <w:r w:rsidRPr="00316ABD">
        <w:t xml:space="preserve"> bên ngoài </w:t>
      </w:r>
      <w:proofErr w:type="spellStart"/>
      <w:r w:rsidRPr="00316ABD">
        <w:t>của</w:t>
      </w:r>
      <w:proofErr w:type="spellEnd"/>
      <w:r w:rsidRPr="00316ABD">
        <w:t xml:space="preserve"> Ngân hàng. Những </w:t>
      </w:r>
      <w:proofErr w:type="spellStart"/>
      <w:r w:rsidRPr="00316ABD">
        <w:t>thông</w:t>
      </w:r>
      <w:proofErr w:type="spellEnd"/>
      <w:r w:rsidRPr="00316ABD">
        <w:t xml:space="preserve"> tin bên ngoài </w:t>
      </w:r>
      <w:proofErr w:type="spellStart"/>
      <w:r w:rsidRPr="00316ABD">
        <w:t>gồm</w:t>
      </w:r>
      <w:proofErr w:type="spellEnd"/>
      <w:r w:rsidRPr="00316ABD">
        <w:t xml:space="preserve"> có: </w:t>
      </w:r>
      <w:proofErr w:type="spellStart"/>
      <w:r w:rsidRPr="00316ABD">
        <w:t>khách</w:t>
      </w:r>
      <w:proofErr w:type="spellEnd"/>
      <w:r w:rsidRPr="00316ABD">
        <w:t xml:space="preserve"> hàng, những </w:t>
      </w:r>
      <w:proofErr w:type="spellStart"/>
      <w:r w:rsidRPr="00316ABD">
        <w:t>biến</w:t>
      </w:r>
      <w:proofErr w:type="spellEnd"/>
      <w:r w:rsidRPr="00316ABD">
        <w:t xml:space="preserve"> đổi </w:t>
      </w:r>
      <w:proofErr w:type="spellStart"/>
      <w:r w:rsidRPr="00316ABD">
        <w:t>của</w:t>
      </w:r>
      <w:proofErr w:type="spellEnd"/>
      <w:r w:rsidRPr="00316ABD">
        <w:t xml:space="preserve"> </w:t>
      </w:r>
      <w:proofErr w:type="spellStart"/>
      <w:r w:rsidRPr="00316ABD">
        <w:t>môi</w:t>
      </w:r>
      <w:proofErr w:type="spellEnd"/>
      <w:r w:rsidRPr="00316ABD">
        <w:t xml:space="preserve"> trường </w:t>
      </w:r>
      <w:proofErr w:type="spellStart"/>
      <w:r w:rsidRPr="00316ABD">
        <w:t>kinh</w:t>
      </w:r>
      <w:proofErr w:type="spellEnd"/>
      <w:r w:rsidRPr="00316ABD">
        <w:t xml:space="preserve"> tế, </w:t>
      </w:r>
      <w:proofErr w:type="spellStart"/>
      <w:r w:rsidRPr="00316ABD">
        <w:t>dân</w:t>
      </w:r>
      <w:proofErr w:type="spellEnd"/>
      <w:r w:rsidRPr="00316ABD">
        <w:t xml:space="preserve"> số, văn </w:t>
      </w:r>
      <w:proofErr w:type="spellStart"/>
      <w:r w:rsidRPr="00316ABD">
        <w:t>hoá</w:t>
      </w:r>
      <w:proofErr w:type="spellEnd"/>
      <w:r w:rsidRPr="00316ABD">
        <w:t xml:space="preserve">, </w:t>
      </w:r>
      <w:proofErr w:type="spellStart"/>
      <w:r w:rsidRPr="00316ABD">
        <w:t>xã</w:t>
      </w:r>
      <w:proofErr w:type="spellEnd"/>
      <w:r w:rsidRPr="00316ABD">
        <w:t xml:space="preserve"> </w:t>
      </w:r>
      <w:proofErr w:type="spellStart"/>
      <w:r w:rsidRPr="00316ABD">
        <w:t>hội</w:t>
      </w:r>
      <w:proofErr w:type="spellEnd"/>
      <w:r w:rsidRPr="00316ABD">
        <w:t xml:space="preserve">, </w:t>
      </w:r>
      <w:proofErr w:type="spellStart"/>
      <w:r w:rsidRPr="00316ABD">
        <w:t>chính</w:t>
      </w:r>
      <w:proofErr w:type="spellEnd"/>
      <w:r w:rsidRPr="00316ABD">
        <w:t xml:space="preserve"> </w:t>
      </w:r>
      <w:proofErr w:type="spellStart"/>
      <w:r w:rsidRPr="00316ABD">
        <w:t>trị</w:t>
      </w:r>
      <w:proofErr w:type="spellEnd"/>
      <w:r w:rsidRPr="00316ABD">
        <w:t xml:space="preserve">, </w:t>
      </w:r>
      <w:proofErr w:type="spellStart"/>
      <w:r w:rsidRPr="00316ABD">
        <w:t>luật</w:t>
      </w:r>
      <w:proofErr w:type="spellEnd"/>
      <w:r w:rsidRPr="00316ABD">
        <w:t xml:space="preserve"> </w:t>
      </w:r>
      <w:proofErr w:type="spellStart"/>
      <w:proofErr w:type="gramStart"/>
      <w:r w:rsidRPr="00316ABD">
        <w:t>pháp</w:t>
      </w:r>
      <w:proofErr w:type="spellEnd"/>
      <w:r w:rsidRPr="00316ABD">
        <w:t>,...</w:t>
      </w:r>
      <w:proofErr w:type="gramEnd"/>
      <w:r w:rsidRPr="00316ABD">
        <w:t xml:space="preserve"> ).</w:t>
      </w:r>
    </w:p>
    <w:p w14:paraId="4E100D59" w14:textId="77777777" w:rsidR="009928D0" w:rsidRPr="00316ABD" w:rsidRDefault="009928D0" w:rsidP="00E53690">
      <w:pPr>
        <w:ind w:firstLine="720"/>
      </w:pPr>
      <w:r w:rsidRPr="00316ABD">
        <w:t xml:space="preserve">Trong </w:t>
      </w:r>
      <w:proofErr w:type="spellStart"/>
      <w:r w:rsidRPr="00316ABD">
        <w:t>khi</w:t>
      </w:r>
      <w:proofErr w:type="spellEnd"/>
      <w:r w:rsidRPr="00316ABD">
        <w:t xml:space="preserve"> đó, nguồn </w:t>
      </w:r>
      <w:proofErr w:type="spellStart"/>
      <w:r w:rsidRPr="00316ABD">
        <w:t>thông</w:t>
      </w:r>
      <w:proofErr w:type="spellEnd"/>
      <w:r w:rsidRPr="00316ABD">
        <w:t xml:space="preserve"> tin bên </w:t>
      </w:r>
      <w:proofErr w:type="spellStart"/>
      <w:r w:rsidRPr="00316ABD">
        <w:t>trong</w:t>
      </w:r>
      <w:proofErr w:type="spellEnd"/>
      <w:r w:rsidRPr="00316ABD">
        <w:t xml:space="preserve"> </w:t>
      </w:r>
      <w:proofErr w:type="spellStart"/>
      <w:r w:rsidRPr="00316ABD">
        <w:t>thể</w:t>
      </w:r>
      <w:proofErr w:type="spellEnd"/>
      <w:r w:rsidRPr="00316ABD">
        <w:t xml:space="preserve"> hiện rõ những </w:t>
      </w:r>
      <w:proofErr w:type="spellStart"/>
      <w:r w:rsidRPr="00316ABD">
        <w:t>điểm</w:t>
      </w:r>
      <w:proofErr w:type="spellEnd"/>
      <w:r w:rsidRPr="00316ABD">
        <w:t xml:space="preserve"> </w:t>
      </w:r>
      <w:proofErr w:type="spellStart"/>
      <w:r w:rsidRPr="00316ABD">
        <w:t>mạnh</w:t>
      </w:r>
      <w:proofErr w:type="spellEnd"/>
      <w:r w:rsidRPr="00316ABD">
        <w:t xml:space="preserve">, </w:t>
      </w:r>
      <w:proofErr w:type="spellStart"/>
      <w:r w:rsidRPr="00316ABD">
        <w:t>yếu</w:t>
      </w:r>
      <w:proofErr w:type="spellEnd"/>
      <w:r w:rsidRPr="00316ABD">
        <w:t xml:space="preserve"> </w:t>
      </w:r>
      <w:proofErr w:type="spellStart"/>
      <w:r w:rsidRPr="00316ABD">
        <w:t>của</w:t>
      </w:r>
      <w:proofErr w:type="spellEnd"/>
      <w:r w:rsidRPr="00316ABD">
        <w:t xml:space="preserve"> </w:t>
      </w:r>
      <w:proofErr w:type="spellStart"/>
      <w:r w:rsidRPr="00316ABD">
        <w:t>các</w:t>
      </w:r>
      <w:proofErr w:type="spellEnd"/>
      <w:r w:rsidRPr="00316ABD">
        <w:t xml:space="preserve"> nguồn </w:t>
      </w:r>
      <w:proofErr w:type="spellStart"/>
      <w:r w:rsidRPr="00316ABD">
        <w:t>lực</w:t>
      </w:r>
      <w:proofErr w:type="spellEnd"/>
      <w:r w:rsidRPr="00316ABD">
        <w:t xml:space="preserve"> </w:t>
      </w:r>
      <w:proofErr w:type="spellStart"/>
      <w:r w:rsidRPr="00316ABD">
        <w:t>khác</w:t>
      </w:r>
      <w:proofErr w:type="spellEnd"/>
      <w:r w:rsidRPr="00316ABD">
        <w:t xml:space="preserve"> </w:t>
      </w:r>
      <w:proofErr w:type="spellStart"/>
      <w:r w:rsidRPr="00316ABD">
        <w:t>nhau</w:t>
      </w:r>
      <w:proofErr w:type="spellEnd"/>
      <w:r w:rsidRPr="00316ABD">
        <w:t xml:space="preserve"> </w:t>
      </w:r>
      <w:proofErr w:type="spellStart"/>
      <w:r w:rsidRPr="00316ABD">
        <w:t>trong</w:t>
      </w:r>
      <w:proofErr w:type="spellEnd"/>
      <w:r w:rsidRPr="00316ABD">
        <w:t xml:space="preserve"> Ngân hàng. Nếu một Ngân hàng </w:t>
      </w:r>
      <w:proofErr w:type="spellStart"/>
      <w:r w:rsidRPr="00316ABD">
        <w:t>nắm</w:t>
      </w:r>
      <w:proofErr w:type="spellEnd"/>
      <w:r w:rsidRPr="00316ABD">
        <w:t xml:space="preserve"> </w:t>
      </w:r>
      <w:proofErr w:type="spellStart"/>
      <w:r w:rsidRPr="00316ABD">
        <w:t>bắt</w:t>
      </w:r>
      <w:proofErr w:type="spellEnd"/>
      <w:r w:rsidRPr="00316ABD">
        <w:t xml:space="preserve"> đầy </w:t>
      </w:r>
      <w:proofErr w:type="spellStart"/>
      <w:r w:rsidRPr="00316ABD">
        <w:t>đủ</w:t>
      </w:r>
      <w:proofErr w:type="spellEnd"/>
      <w:r w:rsidRPr="00316ABD">
        <w:t xml:space="preserve">, </w:t>
      </w:r>
      <w:proofErr w:type="spellStart"/>
      <w:r w:rsidRPr="00316ABD">
        <w:t>chính</w:t>
      </w:r>
      <w:proofErr w:type="spellEnd"/>
      <w:r w:rsidRPr="00316ABD">
        <w:t xml:space="preserve"> </w:t>
      </w:r>
      <w:proofErr w:type="spellStart"/>
      <w:r w:rsidRPr="00316ABD">
        <w:t>xác</w:t>
      </w:r>
      <w:proofErr w:type="spellEnd"/>
      <w:r w:rsidRPr="00316ABD">
        <w:t xml:space="preserve"> </w:t>
      </w:r>
      <w:proofErr w:type="spellStart"/>
      <w:r w:rsidRPr="00316ABD">
        <w:t>kịp</w:t>
      </w:r>
      <w:proofErr w:type="spellEnd"/>
      <w:r w:rsidRPr="00316ABD">
        <w:t xml:space="preserve"> thời những </w:t>
      </w:r>
      <w:proofErr w:type="spellStart"/>
      <w:r w:rsidRPr="00316ABD">
        <w:t>thông</w:t>
      </w:r>
      <w:proofErr w:type="spellEnd"/>
      <w:r w:rsidRPr="00316ABD">
        <w:t xml:space="preserve"> tin bên ngoài, thì ngân hàng đó sẽ </w:t>
      </w:r>
      <w:proofErr w:type="spellStart"/>
      <w:r w:rsidRPr="00316ABD">
        <w:t>đưa</w:t>
      </w:r>
      <w:proofErr w:type="spellEnd"/>
      <w:r w:rsidRPr="00316ABD">
        <w:t xml:space="preserve"> </w:t>
      </w:r>
      <w:proofErr w:type="spellStart"/>
      <w:r w:rsidRPr="00316ABD">
        <w:t>ra</w:t>
      </w:r>
      <w:proofErr w:type="spellEnd"/>
      <w:r w:rsidRPr="00316ABD">
        <w:t xml:space="preserve"> những </w:t>
      </w:r>
      <w:proofErr w:type="spellStart"/>
      <w:r w:rsidRPr="00316ABD">
        <w:t>phương</w:t>
      </w:r>
      <w:proofErr w:type="spellEnd"/>
      <w:r w:rsidRPr="00316ABD">
        <w:t xml:space="preserve"> </w:t>
      </w:r>
      <w:proofErr w:type="spellStart"/>
      <w:r w:rsidRPr="00316ABD">
        <w:t>hướng</w:t>
      </w:r>
      <w:proofErr w:type="spellEnd"/>
      <w:r w:rsidRPr="00316ABD">
        <w:t xml:space="preserve"> hoạt động </w:t>
      </w:r>
      <w:proofErr w:type="spellStart"/>
      <w:r w:rsidRPr="00316ABD">
        <w:t>kinh</w:t>
      </w:r>
      <w:proofErr w:type="spellEnd"/>
      <w:r w:rsidRPr="00316ABD">
        <w:t xml:space="preserve"> </w:t>
      </w:r>
      <w:proofErr w:type="spellStart"/>
      <w:r w:rsidRPr="00316ABD">
        <w:t>doanh</w:t>
      </w:r>
      <w:proofErr w:type="spellEnd"/>
      <w:r w:rsidRPr="00316ABD">
        <w:t xml:space="preserve"> </w:t>
      </w:r>
      <w:proofErr w:type="spellStart"/>
      <w:r w:rsidRPr="00316ABD">
        <w:t>nói</w:t>
      </w:r>
      <w:proofErr w:type="spellEnd"/>
      <w:r w:rsidRPr="00316ABD">
        <w:t xml:space="preserve"> </w:t>
      </w:r>
      <w:proofErr w:type="spellStart"/>
      <w:r w:rsidRPr="00316ABD">
        <w:t>chung</w:t>
      </w:r>
      <w:proofErr w:type="spellEnd"/>
      <w:r w:rsidRPr="00316ABD">
        <w:t xml:space="preserve"> </w:t>
      </w:r>
      <w:proofErr w:type="spellStart"/>
      <w:r w:rsidRPr="00316ABD">
        <w:t>và</w:t>
      </w:r>
      <w:proofErr w:type="spellEnd"/>
      <w:r w:rsidRPr="00316ABD">
        <w:t xml:space="preserve"> hoạt động </w:t>
      </w:r>
      <w:proofErr w:type="spellStart"/>
      <w:r w:rsidRPr="00316ABD">
        <w:t>cho</w:t>
      </w:r>
      <w:proofErr w:type="spellEnd"/>
      <w:r w:rsidRPr="00316ABD">
        <w:t xml:space="preserve"> </w:t>
      </w:r>
      <w:proofErr w:type="spellStart"/>
      <w:r w:rsidRPr="00316ABD">
        <w:t>vay</w:t>
      </w:r>
      <w:proofErr w:type="spellEnd"/>
      <w:r w:rsidRPr="00316ABD">
        <w:t xml:space="preserve"> </w:t>
      </w:r>
      <w:proofErr w:type="spellStart"/>
      <w:r w:rsidRPr="00316ABD">
        <w:t>nói</w:t>
      </w:r>
      <w:proofErr w:type="spellEnd"/>
      <w:r w:rsidRPr="00316ABD">
        <w:t xml:space="preserve"> </w:t>
      </w:r>
      <w:proofErr w:type="spellStart"/>
      <w:r w:rsidRPr="00316ABD">
        <w:t>riêng</w:t>
      </w:r>
      <w:proofErr w:type="spellEnd"/>
      <w:r w:rsidRPr="00316ABD">
        <w:t xml:space="preserve"> </w:t>
      </w:r>
      <w:proofErr w:type="spellStart"/>
      <w:r w:rsidRPr="00316ABD">
        <w:t>phù</w:t>
      </w:r>
      <w:proofErr w:type="spellEnd"/>
      <w:r w:rsidRPr="00316ABD">
        <w:t xml:space="preserve"> hợp. Thực tế ở Việt Nam, </w:t>
      </w:r>
      <w:proofErr w:type="spellStart"/>
      <w:r w:rsidRPr="00316ABD">
        <w:t>tiếp</w:t>
      </w:r>
      <w:proofErr w:type="spellEnd"/>
      <w:r w:rsidRPr="00316ABD">
        <w:t xml:space="preserve"> </w:t>
      </w:r>
      <w:proofErr w:type="spellStart"/>
      <w:r w:rsidRPr="00316ABD">
        <w:t>cận</w:t>
      </w:r>
      <w:proofErr w:type="spellEnd"/>
      <w:r w:rsidRPr="00316ABD">
        <w:t xml:space="preserve"> </w:t>
      </w:r>
      <w:proofErr w:type="spellStart"/>
      <w:r w:rsidRPr="00316ABD">
        <w:t>thông</w:t>
      </w:r>
      <w:proofErr w:type="spellEnd"/>
      <w:r w:rsidRPr="00316ABD">
        <w:t xml:space="preserve"> tin </w:t>
      </w:r>
      <w:proofErr w:type="spellStart"/>
      <w:r w:rsidRPr="00316ABD">
        <w:t>chính</w:t>
      </w:r>
      <w:proofErr w:type="spellEnd"/>
      <w:r w:rsidRPr="00316ABD">
        <w:t xml:space="preserve"> </w:t>
      </w:r>
      <w:proofErr w:type="spellStart"/>
      <w:r w:rsidRPr="00316ABD">
        <w:t>xác</w:t>
      </w:r>
      <w:proofErr w:type="spellEnd"/>
      <w:r w:rsidRPr="00316ABD">
        <w:t xml:space="preserve">, </w:t>
      </w:r>
      <w:proofErr w:type="spellStart"/>
      <w:r w:rsidRPr="00316ABD">
        <w:t>kịp</w:t>
      </w:r>
      <w:proofErr w:type="spellEnd"/>
      <w:r w:rsidRPr="00316ABD">
        <w:t xml:space="preserve"> thời, đầy </w:t>
      </w:r>
      <w:proofErr w:type="spellStart"/>
      <w:r w:rsidRPr="00316ABD">
        <w:t>đủ</w:t>
      </w:r>
      <w:proofErr w:type="spellEnd"/>
      <w:r w:rsidRPr="00316ABD">
        <w:t xml:space="preserve"> là </w:t>
      </w:r>
      <w:proofErr w:type="spellStart"/>
      <w:r w:rsidRPr="00316ABD">
        <w:t>khó</w:t>
      </w:r>
      <w:proofErr w:type="spellEnd"/>
      <w:r w:rsidRPr="00316ABD">
        <w:t xml:space="preserve"> </w:t>
      </w:r>
      <w:proofErr w:type="spellStart"/>
      <w:r w:rsidRPr="00316ABD">
        <w:t>khăn</w:t>
      </w:r>
      <w:proofErr w:type="spellEnd"/>
      <w:r w:rsidRPr="00316ABD">
        <w:t xml:space="preserve"> nên khả </w:t>
      </w:r>
      <w:proofErr w:type="spellStart"/>
      <w:r w:rsidRPr="00316ABD">
        <w:t>năng</w:t>
      </w:r>
      <w:proofErr w:type="spellEnd"/>
      <w:r w:rsidRPr="00316ABD">
        <w:t xml:space="preserve"> </w:t>
      </w:r>
      <w:proofErr w:type="spellStart"/>
      <w:r w:rsidRPr="00316ABD">
        <w:t>cho</w:t>
      </w:r>
      <w:proofErr w:type="spellEnd"/>
      <w:r w:rsidRPr="00316ABD">
        <w:t xml:space="preserve"> </w:t>
      </w:r>
      <w:proofErr w:type="spellStart"/>
      <w:r w:rsidRPr="00316ABD">
        <w:t>vay</w:t>
      </w:r>
      <w:proofErr w:type="spellEnd"/>
      <w:r w:rsidRPr="00316ABD">
        <w:t xml:space="preserve"> còn </w:t>
      </w:r>
      <w:proofErr w:type="spellStart"/>
      <w:r w:rsidRPr="00316ABD">
        <w:t>nhiều</w:t>
      </w:r>
      <w:proofErr w:type="spellEnd"/>
      <w:r w:rsidRPr="00316ABD">
        <w:t xml:space="preserve"> hạn </w:t>
      </w:r>
      <w:proofErr w:type="spellStart"/>
      <w:r w:rsidRPr="00316ABD">
        <w:t>chế</w:t>
      </w:r>
      <w:proofErr w:type="spellEnd"/>
      <w:r w:rsidRPr="00316ABD">
        <w:t>.</w:t>
      </w:r>
    </w:p>
    <w:p w14:paraId="58DCDD08" w14:textId="1B0CF1E5" w:rsidR="009928D0" w:rsidRDefault="00034A7B" w:rsidP="00E53690">
      <w:pPr>
        <w:pStyle w:val="Heading4"/>
      </w:pPr>
      <w:bookmarkStart w:id="116" w:name="_bookmark43"/>
      <w:bookmarkEnd w:id="116"/>
      <w:r>
        <w:t xml:space="preserve">1.3.1.4. </w:t>
      </w:r>
      <w:proofErr w:type="spellStart"/>
      <w:r w:rsidR="009928D0">
        <w:t>Chính</w:t>
      </w:r>
      <w:proofErr w:type="spellEnd"/>
      <w:r w:rsidR="009928D0">
        <w:t xml:space="preserve"> sách marketing </w:t>
      </w:r>
      <w:proofErr w:type="spellStart"/>
      <w:r w:rsidR="009928D0">
        <w:t>của</w:t>
      </w:r>
      <w:proofErr w:type="spellEnd"/>
      <w:r w:rsidR="009928D0">
        <w:t xml:space="preserve"> ngân</w:t>
      </w:r>
      <w:r w:rsidR="009928D0">
        <w:rPr>
          <w:spacing w:val="-1"/>
        </w:rPr>
        <w:t xml:space="preserve"> </w:t>
      </w:r>
      <w:r w:rsidR="009928D0">
        <w:t>hàng</w:t>
      </w:r>
    </w:p>
    <w:p w14:paraId="2C18639C" w14:textId="7F86416B" w:rsidR="009928D0" w:rsidRPr="00034A7B" w:rsidRDefault="0034050E" w:rsidP="00E53690">
      <w:pPr>
        <w:ind w:firstLine="720"/>
      </w:pPr>
      <w:hyperlink r:id="rId12">
        <w:r w:rsidR="009928D0" w:rsidRPr="00034A7B">
          <w:rPr>
            <w:rStyle w:val="Hyperlink"/>
            <w:color w:val="auto"/>
            <w:u w:val="none"/>
          </w:rPr>
          <w:t xml:space="preserve">Marketing ngân hàng </w:t>
        </w:r>
      </w:hyperlink>
      <w:r w:rsidR="009928D0" w:rsidRPr="00034A7B">
        <w:t xml:space="preserve">được </w:t>
      </w:r>
      <w:proofErr w:type="spellStart"/>
      <w:r w:rsidR="009928D0" w:rsidRPr="00034A7B">
        <w:t>hiểu</w:t>
      </w:r>
      <w:proofErr w:type="spellEnd"/>
      <w:r w:rsidR="009928D0" w:rsidRPr="00034A7B">
        <w:t xml:space="preserve"> là một </w:t>
      </w:r>
      <w:proofErr w:type="spellStart"/>
      <w:r w:rsidR="009928D0" w:rsidRPr="00034A7B">
        <w:t>hệ</w:t>
      </w:r>
      <w:proofErr w:type="spellEnd"/>
      <w:r w:rsidR="009928D0" w:rsidRPr="00034A7B">
        <w:t xml:space="preserve"> thống </w:t>
      </w:r>
      <w:proofErr w:type="spellStart"/>
      <w:r w:rsidR="009928D0" w:rsidRPr="00034A7B">
        <w:t>tổ</w:t>
      </w:r>
      <w:proofErr w:type="spellEnd"/>
      <w:r w:rsidR="009928D0" w:rsidRPr="00034A7B">
        <w:t xml:space="preserve"> </w:t>
      </w:r>
      <w:proofErr w:type="spellStart"/>
      <w:r w:rsidR="009928D0" w:rsidRPr="00034A7B">
        <w:t>chức</w:t>
      </w:r>
      <w:proofErr w:type="spellEnd"/>
      <w:r w:rsidR="009928D0" w:rsidRPr="00034A7B">
        <w:t xml:space="preserve"> quản lý </w:t>
      </w:r>
      <w:proofErr w:type="spellStart"/>
      <w:r w:rsidR="009928D0" w:rsidRPr="00034A7B">
        <w:t>của</w:t>
      </w:r>
      <w:proofErr w:type="spellEnd"/>
      <w:r w:rsidR="009928D0" w:rsidRPr="00034A7B">
        <w:t xml:space="preserve"> một ngân hàng </w:t>
      </w:r>
      <w:proofErr w:type="spellStart"/>
      <w:r w:rsidR="009928D0" w:rsidRPr="00034A7B">
        <w:t>để</w:t>
      </w:r>
      <w:proofErr w:type="spellEnd"/>
      <w:r w:rsidR="009928D0" w:rsidRPr="00034A7B">
        <w:t xml:space="preserve"> đạt được </w:t>
      </w:r>
      <w:proofErr w:type="spellStart"/>
      <w:r w:rsidR="009928D0" w:rsidRPr="00034A7B">
        <w:t>mục</w:t>
      </w:r>
      <w:proofErr w:type="spellEnd"/>
      <w:r w:rsidR="009928D0" w:rsidRPr="00034A7B">
        <w:t xml:space="preserve"> tiêu </w:t>
      </w:r>
      <w:proofErr w:type="spellStart"/>
      <w:r w:rsidR="009928D0" w:rsidRPr="00034A7B">
        <w:t>thỏa</w:t>
      </w:r>
      <w:proofErr w:type="spellEnd"/>
      <w:r w:rsidR="009928D0" w:rsidRPr="00034A7B">
        <w:t xml:space="preserve"> </w:t>
      </w:r>
      <w:proofErr w:type="spellStart"/>
      <w:r w:rsidR="009928D0" w:rsidRPr="00034A7B">
        <w:t>mãn</w:t>
      </w:r>
      <w:proofErr w:type="spellEnd"/>
      <w:r w:rsidR="009928D0" w:rsidRPr="00034A7B">
        <w:t xml:space="preserve"> tối đa </w:t>
      </w:r>
      <w:proofErr w:type="spellStart"/>
      <w:r w:rsidR="009928D0" w:rsidRPr="00034A7B">
        <w:t>các</w:t>
      </w:r>
      <w:proofErr w:type="spellEnd"/>
      <w:r w:rsidR="009928D0" w:rsidRPr="00034A7B">
        <w:t xml:space="preserve"> </w:t>
      </w:r>
      <w:proofErr w:type="spellStart"/>
      <w:r w:rsidR="009928D0" w:rsidRPr="00034A7B">
        <w:t>nhu</w:t>
      </w:r>
      <w:proofErr w:type="spellEnd"/>
      <w:r w:rsidR="009928D0" w:rsidRPr="00034A7B">
        <w:t xml:space="preserve"> cầu về </w:t>
      </w:r>
      <w:proofErr w:type="spellStart"/>
      <w:r w:rsidR="009928D0" w:rsidRPr="00034A7B">
        <w:t>vốn</w:t>
      </w:r>
      <w:proofErr w:type="spellEnd"/>
      <w:r w:rsidR="009928D0" w:rsidRPr="00034A7B">
        <w:t xml:space="preserve"> cũng như </w:t>
      </w:r>
      <w:proofErr w:type="spellStart"/>
      <w:r w:rsidR="009928D0" w:rsidRPr="00034A7B">
        <w:t>các</w:t>
      </w:r>
      <w:proofErr w:type="spellEnd"/>
      <w:r w:rsidR="009928D0" w:rsidRPr="00034A7B">
        <w:t xml:space="preserve"> </w:t>
      </w:r>
      <w:proofErr w:type="spellStart"/>
      <w:r w:rsidR="009928D0" w:rsidRPr="00034A7B">
        <w:t>sản</w:t>
      </w:r>
      <w:proofErr w:type="spellEnd"/>
      <w:r w:rsidR="009928D0" w:rsidRPr="00034A7B">
        <w:t xml:space="preserve"> </w:t>
      </w:r>
      <w:proofErr w:type="spellStart"/>
      <w:r w:rsidR="009928D0" w:rsidRPr="00034A7B">
        <w:t>phẩm</w:t>
      </w:r>
      <w:proofErr w:type="spellEnd"/>
      <w:r w:rsidR="009928D0" w:rsidRPr="00034A7B">
        <w:t xml:space="preserve"> dịch </w:t>
      </w:r>
      <w:proofErr w:type="spellStart"/>
      <w:r w:rsidR="009928D0" w:rsidRPr="00034A7B">
        <w:t>vụ</w:t>
      </w:r>
      <w:proofErr w:type="spellEnd"/>
      <w:r w:rsidR="009928D0" w:rsidRPr="00034A7B">
        <w:t xml:space="preserve"> </w:t>
      </w:r>
      <w:proofErr w:type="spellStart"/>
      <w:r w:rsidR="009928D0" w:rsidRPr="00034A7B">
        <w:t>khác</w:t>
      </w:r>
      <w:proofErr w:type="spellEnd"/>
      <w:r w:rsidR="009928D0" w:rsidRPr="00034A7B">
        <w:t xml:space="preserve"> </w:t>
      </w:r>
      <w:proofErr w:type="spellStart"/>
      <w:r w:rsidR="009928D0" w:rsidRPr="00034A7B">
        <w:t>của</w:t>
      </w:r>
      <w:proofErr w:type="spellEnd"/>
      <w:r w:rsidR="009928D0" w:rsidRPr="00034A7B">
        <w:t xml:space="preserve"> ngân hàng đối </w:t>
      </w:r>
      <w:proofErr w:type="spellStart"/>
      <w:r w:rsidR="009928D0" w:rsidRPr="00034A7B">
        <w:t>với</w:t>
      </w:r>
      <w:proofErr w:type="spellEnd"/>
      <w:r w:rsidR="009928D0" w:rsidRPr="00034A7B">
        <w:t xml:space="preserve"> một hay </w:t>
      </w:r>
      <w:proofErr w:type="spellStart"/>
      <w:r w:rsidR="009928D0" w:rsidRPr="00034A7B">
        <w:t>nhiều</w:t>
      </w:r>
      <w:proofErr w:type="spellEnd"/>
      <w:r w:rsidR="009928D0" w:rsidRPr="00034A7B">
        <w:t xml:space="preserve"> nhóm </w:t>
      </w:r>
      <w:proofErr w:type="spellStart"/>
      <w:r w:rsidR="009928D0" w:rsidRPr="00034A7B">
        <w:t>khách</w:t>
      </w:r>
      <w:proofErr w:type="spellEnd"/>
      <w:r w:rsidR="009928D0" w:rsidRPr="00034A7B">
        <w:t xml:space="preserve"> hàng </w:t>
      </w:r>
      <w:proofErr w:type="spellStart"/>
      <w:r w:rsidR="009928D0" w:rsidRPr="00034A7B">
        <w:t>mục</w:t>
      </w:r>
      <w:proofErr w:type="spellEnd"/>
      <w:r w:rsidR="009928D0" w:rsidRPr="00034A7B">
        <w:t xml:space="preserve"> tiêu đã được </w:t>
      </w:r>
      <w:proofErr w:type="spellStart"/>
      <w:r w:rsidR="009928D0" w:rsidRPr="00034A7B">
        <w:t>lựa</w:t>
      </w:r>
      <w:proofErr w:type="spellEnd"/>
      <w:r w:rsidR="009928D0" w:rsidRPr="00034A7B">
        <w:t xml:space="preserve"> </w:t>
      </w:r>
      <w:proofErr w:type="spellStart"/>
      <w:r w:rsidR="009928D0" w:rsidRPr="00034A7B">
        <w:t>chọn</w:t>
      </w:r>
      <w:proofErr w:type="spellEnd"/>
      <w:r w:rsidR="009928D0" w:rsidRPr="00034A7B">
        <w:t xml:space="preserve"> </w:t>
      </w:r>
      <w:proofErr w:type="spellStart"/>
      <w:r w:rsidR="009928D0" w:rsidRPr="00034A7B">
        <w:t>thông</w:t>
      </w:r>
      <w:proofErr w:type="spellEnd"/>
      <w:r w:rsidR="009928D0" w:rsidRPr="00034A7B">
        <w:t xml:space="preserve"> qua </w:t>
      </w:r>
      <w:proofErr w:type="spellStart"/>
      <w:r w:rsidR="009928D0" w:rsidRPr="00034A7B">
        <w:t>các</w:t>
      </w:r>
      <w:proofErr w:type="spellEnd"/>
      <w:r w:rsidR="009928D0" w:rsidRPr="00034A7B">
        <w:t xml:space="preserve"> </w:t>
      </w:r>
      <w:proofErr w:type="spellStart"/>
      <w:r w:rsidR="009928D0" w:rsidRPr="00034A7B">
        <w:t>chính</w:t>
      </w:r>
      <w:proofErr w:type="spellEnd"/>
      <w:r w:rsidR="009928D0" w:rsidRPr="00034A7B">
        <w:t xml:space="preserve"> sách </w:t>
      </w:r>
      <w:proofErr w:type="spellStart"/>
      <w:r w:rsidR="009928D0" w:rsidRPr="00034A7B">
        <w:t>nhằm</w:t>
      </w:r>
      <w:proofErr w:type="spellEnd"/>
      <w:r w:rsidR="009928D0" w:rsidRPr="00034A7B">
        <w:t xml:space="preserve"> </w:t>
      </w:r>
      <w:proofErr w:type="spellStart"/>
      <w:r w:rsidR="009928D0" w:rsidRPr="00034A7B">
        <w:t>hướng</w:t>
      </w:r>
      <w:proofErr w:type="spellEnd"/>
      <w:r w:rsidR="009928D0" w:rsidRPr="00034A7B">
        <w:t xml:space="preserve"> tới </w:t>
      </w:r>
      <w:proofErr w:type="spellStart"/>
      <w:r w:rsidR="009928D0" w:rsidRPr="00034A7B">
        <w:t>mục</w:t>
      </w:r>
      <w:proofErr w:type="spellEnd"/>
      <w:r w:rsidR="009928D0" w:rsidRPr="00034A7B">
        <w:t xml:space="preserve"> tiêu cuối cùng </w:t>
      </w:r>
      <w:proofErr w:type="spellStart"/>
      <w:r w:rsidR="009928D0" w:rsidRPr="00034A7B">
        <w:t>và</w:t>
      </w:r>
      <w:proofErr w:type="spellEnd"/>
      <w:r w:rsidR="009928D0" w:rsidRPr="00034A7B">
        <w:t xml:space="preserve"> </w:t>
      </w:r>
      <w:proofErr w:type="spellStart"/>
      <w:r w:rsidR="009928D0" w:rsidRPr="00034A7B">
        <w:t>cao</w:t>
      </w:r>
      <w:proofErr w:type="spellEnd"/>
      <w:r w:rsidR="009928D0" w:rsidRPr="00034A7B">
        <w:t xml:space="preserve"> </w:t>
      </w:r>
      <w:proofErr w:type="spellStart"/>
      <w:r w:rsidR="009928D0" w:rsidRPr="00034A7B">
        <w:t>nhất</w:t>
      </w:r>
      <w:proofErr w:type="spellEnd"/>
      <w:r w:rsidR="009928D0" w:rsidRPr="00034A7B">
        <w:t xml:space="preserve"> là tối đa hóa lợ</w:t>
      </w:r>
      <w:r w:rsidR="003B22E0">
        <w:t xml:space="preserve">i </w:t>
      </w:r>
      <w:proofErr w:type="spellStart"/>
      <w:r w:rsidR="003B22E0">
        <w:t>nhuận</w:t>
      </w:r>
      <w:proofErr w:type="spellEnd"/>
      <w:r w:rsidR="003B22E0">
        <w:t xml:space="preserve"> </w:t>
      </w:r>
      <w:r w:rsidR="003B22E0" w:rsidRPr="00AF2D51">
        <w:rPr>
          <w:highlight w:val="yellow"/>
          <w:rPrChange w:id="117" w:author="Kim Dung Nguyen" w:date="2022-04-22T22:25:00Z">
            <w:rPr/>
          </w:rPrChange>
        </w:rPr>
        <w:t>(Thu Trang, 2020</w:t>
      </w:r>
      <w:r w:rsidR="009928D0" w:rsidRPr="00AF2D51">
        <w:rPr>
          <w:highlight w:val="yellow"/>
          <w:rPrChange w:id="118" w:author="Kim Dung Nguyen" w:date="2022-04-22T22:25:00Z">
            <w:rPr/>
          </w:rPrChange>
        </w:rPr>
        <w:t>).</w:t>
      </w:r>
      <w:r w:rsidR="009928D0" w:rsidRPr="00034A7B">
        <w:t xml:space="preserve"> Ngân hàng có </w:t>
      </w:r>
      <w:proofErr w:type="spellStart"/>
      <w:r w:rsidR="009928D0" w:rsidRPr="00034A7B">
        <w:t>chính</w:t>
      </w:r>
      <w:proofErr w:type="spellEnd"/>
      <w:r w:rsidR="009928D0" w:rsidRPr="00034A7B">
        <w:t xml:space="preserve"> sách marketing tốt được </w:t>
      </w:r>
      <w:proofErr w:type="spellStart"/>
      <w:r w:rsidR="009928D0" w:rsidRPr="00034A7B">
        <w:t>hiểu</w:t>
      </w:r>
      <w:proofErr w:type="spellEnd"/>
      <w:r w:rsidR="009928D0" w:rsidRPr="00034A7B">
        <w:t xml:space="preserve"> là </w:t>
      </w:r>
      <w:proofErr w:type="spellStart"/>
      <w:r w:rsidR="009928D0" w:rsidRPr="00034A7B">
        <w:t>xác</w:t>
      </w:r>
      <w:proofErr w:type="spellEnd"/>
      <w:r w:rsidR="009928D0" w:rsidRPr="00034A7B">
        <w:t xml:space="preserve"> định rõ đối </w:t>
      </w:r>
      <w:proofErr w:type="spellStart"/>
      <w:r w:rsidR="009928D0" w:rsidRPr="00034A7B">
        <w:t>tượng</w:t>
      </w:r>
      <w:proofErr w:type="spellEnd"/>
      <w:r w:rsidR="009928D0" w:rsidRPr="00034A7B">
        <w:t xml:space="preserve"> </w:t>
      </w:r>
      <w:proofErr w:type="spellStart"/>
      <w:r w:rsidR="009928D0" w:rsidRPr="00034A7B">
        <w:t>khách</w:t>
      </w:r>
      <w:proofErr w:type="spellEnd"/>
      <w:r w:rsidR="009928D0" w:rsidRPr="00034A7B">
        <w:t xml:space="preserve"> hàng mà </w:t>
      </w:r>
      <w:proofErr w:type="spellStart"/>
      <w:r w:rsidR="009928D0" w:rsidRPr="00034A7B">
        <w:t>họ</w:t>
      </w:r>
      <w:proofErr w:type="spellEnd"/>
      <w:r w:rsidR="009928D0" w:rsidRPr="00034A7B">
        <w:t xml:space="preserve"> </w:t>
      </w:r>
      <w:proofErr w:type="spellStart"/>
      <w:r w:rsidR="009928D0" w:rsidRPr="00034A7B">
        <w:t>muốn</w:t>
      </w:r>
      <w:proofErr w:type="spellEnd"/>
      <w:r w:rsidR="009928D0" w:rsidRPr="00034A7B">
        <w:t xml:space="preserve"> </w:t>
      </w:r>
      <w:proofErr w:type="spellStart"/>
      <w:r w:rsidR="009928D0" w:rsidRPr="00034A7B">
        <w:t>tập</w:t>
      </w:r>
      <w:proofErr w:type="spellEnd"/>
      <w:r w:rsidR="009928D0" w:rsidRPr="00034A7B">
        <w:t xml:space="preserve"> trung đến </w:t>
      </w:r>
      <w:proofErr w:type="spellStart"/>
      <w:r w:rsidR="009928D0" w:rsidRPr="00034A7B">
        <w:t>để</w:t>
      </w:r>
      <w:proofErr w:type="spellEnd"/>
      <w:r w:rsidR="009928D0" w:rsidRPr="00034A7B">
        <w:t xml:space="preserve"> </w:t>
      </w:r>
      <w:proofErr w:type="spellStart"/>
      <w:r w:rsidR="009928D0" w:rsidRPr="00034A7B">
        <w:t>từ</w:t>
      </w:r>
      <w:proofErr w:type="spellEnd"/>
      <w:r w:rsidR="009928D0" w:rsidRPr="00034A7B">
        <w:t xml:space="preserve"> đó </w:t>
      </w:r>
      <w:proofErr w:type="spellStart"/>
      <w:r w:rsidR="009928D0" w:rsidRPr="00034A7B">
        <w:t>đưa</w:t>
      </w:r>
      <w:proofErr w:type="spellEnd"/>
      <w:r w:rsidR="009928D0" w:rsidRPr="00034A7B">
        <w:t xml:space="preserve"> </w:t>
      </w:r>
      <w:proofErr w:type="spellStart"/>
      <w:r w:rsidR="009928D0" w:rsidRPr="00034A7B">
        <w:t>ra</w:t>
      </w:r>
      <w:proofErr w:type="spellEnd"/>
      <w:r w:rsidR="009928D0" w:rsidRPr="00034A7B">
        <w:t xml:space="preserve"> những </w:t>
      </w:r>
      <w:proofErr w:type="spellStart"/>
      <w:r w:rsidR="009928D0" w:rsidRPr="00034A7B">
        <w:t>sản</w:t>
      </w:r>
      <w:proofErr w:type="spellEnd"/>
      <w:r w:rsidR="009928D0" w:rsidRPr="00034A7B">
        <w:t xml:space="preserve"> </w:t>
      </w:r>
      <w:proofErr w:type="spellStart"/>
      <w:r w:rsidR="009928D0" w:rsidRPr="00034A7B">
        <w:t>phẩm</w:t>
      </w:r>
      <w:proofErr w:type="spellEnd"/>
      <w:r w:rsidR="009928D0" w:rsidRPr="00034A7B">
        <w:t xml:space="preserve"> </w:t>
      </w:r>
      <w:proofErr w:type="spellStart"/>
      <w:r w:rsidR="009928D0" w:rsidRPr="00034A7B">
        <w:t>phù</w:t>
      </w:r>
      <w:proofErr w:type="spellEnd"/>
      <w:r w:rsidR="009928D0" w:rsidRPr="00034A7B">
        <w:t xml:space="preserve"> hợp </w:t>
      </w:r>
      <w:proofErr w:type="spellStart"/>
      <w:r w:rsidR="009928D0" w:rsidRPr="00034A7B">
        <w:t>với</w:t>
      </w:r>
      <w:proofErr w:type="spellEnd"/>
      <w:r w:rsidR="009928D0" w:rsidRPr="00034A7B">
        <w:t xml:space="preserve"> </w:t>
      </w:r>
      <w:proofErr w:type="spellStart"/>
      <w:r w:rsidR="009928D0" w:rsidRPr="00034A7B">
        <w:t>nhu</w:t>
      </w:r>
      <w:proofErr w:type="spellEnd"/>
      <w:r w:rsidR="009928D0" w:rsidRPr="00034A7B">
        <w:t xml:space="preserve"> cầu </w:t>
      </w:r>
      <w:proofErr w:type="spellStart"/>
      <w:r w:rsidR="009928D0" w:rsidRPr="00034A7B">
        <w:t>của</w:t>
      </w:r>
      <w:proofErr w:type="spellEnd"/>
      <w:r w:rsidR="009928D0" w:rsidRPr="00034A7B">
        <w:t xml:space="preserve"> </w:t>
      </w:r>
      <w:proofErr w:type="spellStart"/>
      <w:r w:rsidR="009928D0" w:rsidRPr="00034A7B">
        <w:t>khách</w:t>
      </w:r>
      <w:proofErr w:type="spellEnd"/>
      <w:r w:rsidR="009928D0" w:rsidRPr="00034A7B">
        <w:t xml:space="preserve"> hàng, </w:t>
      </w:r>
      <w:proofErr w:type="spellStart"/>
      <w:r w:rsidR="009928D0" w:rsidRPr="00034A7B">
        <w:t>lập</w:t>
      </w:r>
      <w:proofErr w:type="spellEnd"/>
      <w:r w:rsidR="009928D0" w:rsidRPr="00034A7B">
        <w:t xml:space="preserve"> kế hoạch Marketing tốt, cũng như có sự </w:t>
      </w:r>
      <w:proofErr w:type="spellStart"/>
      <w:r w:rsidR="009928D0" w:rsidRPr="00034A7B">
        <w:t>đầu</w:t>
      </w:r>
      <w:proofErr w:type="spellEnd"/>
      <w:r w:rsidR="009928D0" w:rsidRPr="00034A7B">
        <w:t xml:space="preserve"> </w:t>
      </w:r>
      <w:proofErr w:type="spellStart"/>
      <w:r w:rsidR="009928D0" w:rsidRPr="00034A7B">
        <w:t>tư</w:t>
      </w:r>
      <w:proofErr w:type="spellEnd"/>
      <w:r w:rsidR="009928D0" w:rsidRPr="00034A7B">
        <w:t xml:space="preserve"> </w:t>
      </w:r>
      <w:proofErr w:type="spellStart"/>
      <w:r w:rsidR="009928D0" w:rsidRPr="00034A7B">
        <w:t>hiệu</w:t>
      </w:r>
      <w:proofErr w:type="spellEnd"/>
      <w:r w:rsidR="009928D0" w:rsidRPr="00034A7B">
        <w:t xml:space="preserve"> quả về </w:t>
      </w:r>
      <w:proofErr w:type="spellStart"/>
      <w:r w:rsidR="009928D0" w:rsidRPr="00034A7B">
        <w:t>tài</w:t>
      </w:r>
      <w:proofErr w:type="spellEnd"/>
      <w:r w:rsidR="009928D0" w:rsidRPr="00034A7B">
        <w:t xml:space="preserve"> </w:t>
      </w:r>
      <w:proofErr w:type="spellStart"/>
      <w:r w:rsidR="009928D0" w:rsidRPr="00034A7B">
        <w:t>chính</w:t>
      </w:r>
      <w:proofErr w:type="spellEnd"/>
      <w:r w:rsidR="009928D0" w:rsidRPr="00034A7B">
        <w:t xml:space="preserve">, con </w:t>
      </w:r>
      <w:proofErr w:type="spellStart"/>
      <w:r w:rsidR="009928D0" w:rsidRPr="00034A7B">
        <w:t>người</w:t>
      </w:r>
      <w:proofErr w:type="spellEnd"/>
      <w:r w:rsidR="009928D0" w:rsidRPr="00034A7B">
        <w:t xml:space="preserve">, qua đó </w:t>
      </w:r>
      <w:proofErr w:type="spellStart"/>
      <w:r w:rsidR="009928D0" w:rsidRPr="00034A7B">
        <w:t>thu</w:t>
      </w:r>
      <w:proofErr w:type="spellEnd"/>
      <w:r w:rsidR="009928D0" w:rsidRPr="00034A7B">
        <w:t xml:space="preserve"> </w:t>
      </w:r>
      <w:proofErr w:type="spellStart"/>
      <w:r w:rsidR="009928D0" w:rsidRPr="00034A7B">
        <w:t>hút</w:t>
      </w:r>
      <w:proofErr w:type="spellEnd"/>
      <w:r w:rsidR="009928D0" w:rsidRPr="00034A7B">
        <w:t xml:space="preserve"> được </w:t>
      </w:r>
      <w:proofErr w:type="spellStart"/>
      <w:r w:rsidR="009928D0" w:rsidRPr="00034A7B">
        <w:t>các</w:t>
      </w:r>
      <w:proofErr w:type="spellEnd"/>
      <w:r w:rsidR="009928D0" w:rsidRPr="00034A7B">
        <w:t xml:space="preserve"> DN đến </w:t>
      </w:r>
      <w:proofErr w:type="spellStart"/>
      <w:r w:rsidR="009928D0" w:rsidRPr="00034A7B">
        <w:t>với</w:t>
      </w:r>
      <w:proofErr w:type="spellEnd"/>
      <w:r w:rsidR="009928D0" w:rsidRPr="00034A7B">
        <w:t xml:space="preserve"> ngân hàng. </w:t>
      </w:r>
      <w:proofErr w:type="spellStart"/>
      <w:r w:rsidR="009928D0" w:rsidRPr="00034A7B">
        <w:t>Nó</w:t>
      </w:r>
      <w:proofErr w:type="spellEnd"/>
      <w:r w:rsidR="009928D0" w:rsidRPr="00034A7B">
        <w:t xml:space="preserve"> tạo nên </w:t>
      </w:r>
      <w:proofErr w:type="spellStart"/>
      <w:r w:rsidR="009928D0" w:rsidRPr="00034A7B">
        <w:t>tác</w:t>
      </w:r>
      <w:proofErr w:type="spellEnd"/>
      <w:r w:rsidR="009928D0" w:rsidRPr="00034A7B">
        <w:t xml:space="preserve"> động tích </w:t>
      </w:r>
      <w:proofErr w:type="spellStart"/>
      <w:r w:rsidR="009928D0" w:rsidRPr="00034A7B">
        <w:t>cực</w:t>
      </w:r>
      <w:proofErr w:type="spellEnd"/>
      <w:r w:rsidR="009928D0" w:rsidRPr="00034A7B">
        <w:t xml:space="preserve"> đối </w:t>
      </w:r>
      <w:proofErr w:type="spellStart"/>
      <w:r w:rsidR="009928D0" w:rsidRPr="00034A7B">
        <w:t>với</w:t>
      </w:r>
      <w:proofErr w:type="spellEnd"/>
      <w:r w:rsidR="009928D0" w:rsidRPr="00034A7B">
        <w:t xml:space="preserve"> hoạt động </w:t>
      </w:r>
      <w:proofErr w:type="spellStart"/>
      <w:r w:rsidR="009928D0" w:rsidRPr="00034A7B">
        <w:t>cho</w:t>
      </w:r>
      <w:proofErr w:type="spellEnd"/>
      <w:r w:rsidR="009928D0" w:rsidRPr="00034A7B">
        <w:t xml:space="preserve"> </w:t>
      </w:r>
      <w:proofErr w:type="spellStart"/>
      <w:r w:rsidR="009928D0" w:rsidRPr="00034A7B">
        <w:t>vay</w:t>
      </w:r>
      <w:proofErr w:type="spellEnd"/>
      <w:r w:rsidR="009928D0" w:rsidRPr="00034A7B">
        <w:t xml:space="preserve">. </w:t>
      </w:r>
      <w:proofErr w:type="spellStart"/>
      <w:r w:rsidR="009928D0" w:rsidRPr="00034A7B">
        <w:t>Ngược</w:t>
      </w:r>
      <w:proofErr w:type="spellEnd"/>
      <w:r w:rsidR="009928D0" w:rsidRPr="00034A7B">
        <w:t xml:space="preserve"> </w:t>
      </w:r>
      <w:proofErr w:type="spellStart"/>
      <w:r w:rsidR="009928D0" w:rsidRPr="00034A7B">
        <w:t>lại</w:t>
      </w:r>
      <w:proofErr w:type="spellEnd"/>
      <w:r w:rsidR="009928D0" w:rsidRPr="00034A7B">
        <w:t xml:space="preserve">, nếu ngân hàng </w:t>
      </w:r>
      <w:proofErr w:type="spellStart"/>
      <w:r w:rsidR="009928D0" w:rsidRPr="00034A7B">
        <w:t>không</w:t>
      </w:r>
      <w:proofErr w:type="spellEnd"/>
      <w:r w:rsidR="009928D0" w:rsidRPr="00034A7B">
        <w:t xml:space="preserve"> </w:t>
      </w:r>
      <w:proofErr w:type="spellStart"/>
      <w:r w:rsidR="009928D0" w:rsidRPr="00034A7B">
        <w:t>xây</w:t>
      </w:r>
      <w:proofErr w:type="spellEnd"/>
      <w:r w:rsidR="009928D0" w:rsidRPr="00034A7B">
        <w:t xml:space="preserve"> </w:t>
      </w:r>
      <w:proofErr w:type="spellStart"/>
      <w:r w:rsidR="009928D0" w:rsidRPr="00034A7B">
        <w:t>dựng</w:t>
      </w:r>
      <w:proofErr w:type="spellEnd"/>
      <w:r w:rsidR="009928D0" w:rsidRPr="00034A7B">
        <w:t xml:space="preserve"> </w:t>
      </w:r>
      <w:proofErr w:type="spellStart"/>
      <w:r w:rsidR="009928D0" w:rsidRPr="00034A7B">
        <w:t>cho</w:t>
      </w:r>
      <w:proofErr w:type="spellEnd"/>
      <w:r w:rsidR="009928D0" w:rsidRPr="00034A7B">
        <w:t xml:space="preserve"> </w:t>
      </w:r>
      <w:proofErr w:type="spellStart"/>
      <w:r w:rsidR="009928D0" w:rsidRPr="00034A7B">
        <w:t>mình</w:t>
      </w:r>
      <w:proofErr w:type="spellEnd"/>
      <w:r w:rsidR="009928D0" w:rsidRPr="00034A7B">
        <w:t xml:space="preserve"> </w:t>
      </w:r>
      <w:proofErr w:type="spellStart"/>
      <w:r w:rsidR="009928D0" w:rsidRPr="00034A7B">
        <w:t>chiến</w:t>
      </w:r>
      <w:proofErr w:type="spellEnd"/>
      <w:r w:rsidR="009928D0" w:rsidRPr="00034A7B">
        <w:t xml:space="preserve"> </w:t>
      </w:r>
      <w:proofErr w:type="spellStart"/>
      <w:r w:rsidR="009928D0" w:rsidRPr="00034A7B">
        <w:t>lược</w:t>
      </w:r>
      <w:proofErr w:type="spellEnd"/>
      <w:r w:rsidR="009928D0" w:rsidRPr="00034A7B">
        <w:t xml:space="preserve"> marketing </w:t>
      </w:r>
      <w:proofErr w:type="spellStart"/>
      <w:r w:rsidR="009928D0" w:rsidRPr="00034A7B">
        <w:t>hoặc</w:t>
      </w:r>
      <w:proofErr w:type="spellEnd"/>
      <w:r w:rsidR="009928D0" w:rsidRPr="00034A7B">
        <w:t xml:space="preserve"> marketing </w:t>
      </w:r>
      <w:proofErr w:type="spellStart"/>
      <w:r w:rsidR="009928D0" w:rsidRPr="00034A7B">
        <w:t>yếu</w:t>
      </w:r>
      <w:proofErr w:type="spellEnd"/>
      <w:r w:rsidR="009928D0" w:rsidRPr="00034A7B">
        <w:t xml:space="preserve"> </w:t>
      </w:r>
      <w:proofErr w:type="spellStart"/>
      <w:r w:rsidR="009928D0" w:rsidRPr="00034A7B">
        <w:t>kém</w:t>
      </w:r>
      <w:proofErr w:type="spellEnd"/>
      <w:r w:rsidR="009928D0" w:rsidRPr="00034A7B">
        <w:t xml:space="preserve">, DN </w:t>
      </w:r>
      <w:proofErr w:type="spellStart"/>
      <w:r w:rsidR="009928D0" w:rsidRPr="00034A7B">
        <w:t>không</w:t>
      </w:r>
      <w:proofErr w:type="spellEnd"/>
      <w:r w:rsidR="009928D0" w:rsidRPr="00034A7B">
        <w:t xml:space="preserve"> </w:t>
      </w:r>
      <w:proofErr w:type="spellStart"/>
      <w:r w:rsidR="009928D0" w:rsidRPr="00034A7B">
        <w:t>hiểu</w:t>
      </w:r>
      <w:proofErr w:type="spellEnd"/>
      <w:r w:rsidR="009928D0" w:rsidRPr="00034A7B">
        <w:t xml:space="preserve"> biết về ngân hàng sẽ làm </w:t>
      </w:r>
      <w:proofErr w:type="spellStart"/>
      <w:r w:rsidR="009928D0" w:rsidRPr="00034A7B">
        <w:t>nản</w:t>
      </w:r>
      <w:proofErr w:type="spellEnd"/>
      <w:r w:rsidR="009928D0" w:rsidRPr="00034A7B">
        <w:t xml:space="preserve"> lòng </w:t>
      </w:r>
      <w:proofErr w:type="spellStart"/>
      <w:r w:rsidR="009928D0" w:rsidRPr="00034A7B">
        <w:t>người</w:t>
      </w:r>
      <w:proofErr w:type="spellEnd"/>
      <w:r w:rsidR="009928D0" w:rsidRPr="00034A7B">
        <w:t xml:space="preserve"> </w:t>
      </w:r>
      <w:proofErr w:type="spellStart"/>
      <w:r w:rsidR="009928D0" w:rsidRPr="00034A7B">
        <w:t>đi</w:t>
      </w:r>
      <w:proofErr w:type="spellEnd"/>
      <w:r w:rsidR="009928D0" w:rsidRPr="00034A7B">
        <w:t xml:space="preserve"> </w:t>
      </w:r>
      <w:proofErr w:type="spellStart"/>
      <w:r w:rsidR="009928D0" w:rsidRPr="00034A7B">
        <w:t>vay</w:t>
      </w:r>
      <w:proofErr w:type="spellEnd"/>
      <w:r w:rsidR="009928D0" w:rsidRPr="00034A7B">
        <w:t xml:space="preserve">, </w:t>
      </w:r>
      <w:proofErr w:type="spellStart"/>
      <w:r w:rsidR="009928D0" w:rsidRPr="00034A7B">
        <w:t>ảnh</w:t>
      </w:r>
      <w:proofErr w:type="spellEnd"/>
      <w:r w:rsidR="009928D0" w:rsidRPr="00034A7B">
        <w:t xml:space="preserve"> </w:t>
      </w:r>
      <w:proofErr w:type="spellStart"/>
      <w:r w:rsidR="009928D0" w:rsidRPr="00034A7B">
        <w:t>hưởng</w:t>
      </w:r>
      <w:proofErr w:type="spellEnd"/>
      <w:r w:rsidR="009928D0" w:rsidRPr="00034A7B">
        <w:t xml:space="preserve"> đến </w:t>
      </w:r>
      <w:proofErr w:type="spellStart"/>
      <w:r w:rsidR="009928D0" w:rsidRPr="00034A7B">
        <w:t>mở</w:t>
      </w:r>
      <w:proofErr w:type="spellEnd"/>
      <w:r w:rsidR="009928D0" w:rsidRPr="00034A7B">
        <w:t xml:space="preserve"> </w:t>
      </w:r>
      <w:proofErr w:type="spellStart"/>
      <w:r w:rsidR="009928D0" w:rsidRPr="00034A7B">
        <w:t>rộng</w:t>
      </w:r>
      <w:proofErr w:type="spellEnd"/>
      <w:r w:rsidR="009928D0" w:rsidRPr="00034A7B">
        <w:t xml:space="preserve"> </w:t>
      </w:r>
      <w:proofErr w:type="spellStart"/>
      <w:r w:rsidR="009928D0" w:rsidRPr="00034A7B">
        <w:t>cho</w:t>
      </w:r>
      <w:proofErr w:type="spellEnd"/>
      <w:r w:rsidR="009928D0" w:rsidRPr="00034A7B">
        <w:t xml:space="preserve"> </w:t>
      </w:r>
      <w:proofErr w:type="spellStart"/>
      <w:r w:rsidR="009928D0" w:rsidRPr="00034A7B">
        <w:t>vay</w:t>
      </w:r>
      <w:proofErr w:type="spellEnd"/>
      <w:r w:rsidR="009928D0" w:rsidRPr="00034A7B">
        <w:t>.</w:t>
      </w:r>
    </w:p>
    <w:p w14:paraId="3EB21A22" w14:textId="2A0D12C5" w:rsidR="009928D0" w:rsidRPr="00034A7B" w:rsidRDefault="00034A7B" w:rsidP="00E53690">
      <w:pPr>
        <w:pStyle w:val="Heading4"/>
        <w:rPr>
          <w:rStyle w:val="Heading4Char"/>
        </w:rPr>
      </w:pPr>
      <w:bookmarkStart w:id="119" w:name="_bookmark44"/>
      <w:bookmarkEnd w:id="119"/>
      <w:r>
        <w:lastRenderedPageBreak/>
        <w:t xml:space="preserve">1.3.1.5. </w:t>
      </w:r>
      <w:r w:rsidR="009928D0">
        <w:t xml:space="preserve">Trang </w:t>
      </w:r>
      <w:proofErr w:type="spellStart"/>
      <w:r w:rsidR="009928D0">
        <w:t>thiết</w:t>
      </w:r>
      <w:proofErr w:type="spellEnd"/>
      <w:r w:rsidR="009928D0">
        <w:t xml:space="preserve"> bị công</w:t>
      </w:r>
      <w:r w:rsidR="009928D0">
        <w:rPr>
          <w:spacing w:val="-5"/>
        </w:rPr>
        <w:t xml:space="preserve"> </w:t>
      </w:r>
      <w:proofErr w:type="spellStart"/>
      <w:r w:rsidR="009928D0">
        <w:t>nghệ</w:t>
      </w:r>
      <w:proofErr w:type="spellEnd"/>
    </w:p>
    <w:p w14:paraId="51A1689C" w14:textId="77777777" w:rsidR="009928D0" w:rsidRPr="00034A7B" w:rsidRDefault="009928D0" w:rsidP="00E53690">
      <w:pPr>
        <w:ind w:firstLine="720"/>
      </w:pPr>
      <w:proofErr w:type="spellStart"/>
      <w:r w:rsidRPr="00034A7B">
        <w:t>Yếu</w:t>
      </w:r>
      <w:proofErr w:type="spellEnd"/>
      <w:r w:rsidRPr="00034A7B">
        <w:t xml:space="preserve"> tố công </w:t>
      </w:r>
      <w:proofErr w:type="spellStart"/>
      <w:r w:rsidRPr="00034A7B">
        <w:t>nghệ</w:t>
      </w:r>
      <w:proofErr w:type="spellEnd"/>
      <w:r w:rsidRPr="00034A7B">
        <w:t xml:space="preserve">, </w:t>
      </w:r>
      <w:proofErr w:type="spellStart"/>
      <w:r w:rsidRPr="00034A7B">
        <w:t>trang</w:t>
      </w:r>
      <w:proofErr w:type="spellEnd"/>
      <w:r w:rsidRPr="00034A7B">
        <w:t xml:space="preserve"> </w:t>
      </w:r>
      <w:proofErr w:type="spellStart"/>
      <w:r w:rsidRPr="00034A7B">
        <w:t>thiết</w:t>
      </w:r>
      <w:proofErr w:type="spellEnd"/>
      <w:r w:rsidRPr="00034A7B">
        <w:t xml:space="preserve"> bị ngân hàng </w:t>
      </w:r>
      <w:proofErr w:type="spellStart"/>
      <w:r w:rsidRPr="00034A7B">
        <w:t>ảnh</w:t>
      </w:r>
      <w:proofErr w:type="spellEnd"/>
      <w:r w:rsidRPr="00034A7B">
        <w:t xml:space="preserve"> </w:t>
      </w:r>
      <w:proofErr w:type="spellStart"/>
      <w:r w:rsidRPr="00034A7B">
        <w:t>hưởng</w:t>
      </w:r>
      <w:proofErr w:type="spellEnd"/>
      <w:r w:rsidRPr="00034A7B">
        <w:t xml:space="preserve"> </w:t>
      </w:r>
      <w:proofErr w:type="spellStart"/>
      <w:r w:rsidRPr="00034A7B">
        <w:t>không</w:t>
      </w:r>
      <w:proofErr w:type="spellEnd"/>
      <w:r w:rsidRPr="00034A7B">
        <w:t xml:space="preserve"> nhỏ đến hoạt động </w:t>
      </w:r>
      <w:proofErr w:type="spellStart"/>
      <w:r w:rsidRPr="00034A7B">
        <w:t>cho</w:t>
      </w:r>
      <w:proofErr w:type="spellEnd"/>
      <w:r w:rsidRPr="00034A7B">
        <w:t xml:space="preserve"> </w:t>
      </w:r>
      <w:proofErr w:type="spellStart"/>
      <w:r w:rsidRPr="00034A7B">
        <w:t>vay</w:t>
      </w:r>
      <w:proofErr w:type="spellEnd"/>
      <w:r w:rsidRPr="00034A7B">
        <w:t xml:space="preserve"> hiện nay. Nếu ngân hàng sử </w:t>
      </w:r>
      <w:proofErr w:type="spellStart"/>
      <w:r w:rsidRPr="00034A7B">
        <w:t>dụng</w:t>
      </w:r>
      <w:proofErr w:type="spellEnd"/>
      <w:r w:rsidRPr="00034A7B">
        <w:t xml:space="preserve"> công </w:t>
      </w:r>
      <w:proofErr w:type="spellStart"/>
      <w:r w:rsidRPr="00034A7B">
        <w:t>nghệ</w:t>
      </w:r>
      <w:proofErr w:type="spellEnd"/>
      <w:r w:rsidRPr="00034A7B">
        <w:t xml:space="preserve"> hiện </w:t>
      </w:r>
      <w:proofErr w:type="spellStart"/>
      <w:r w:rsidRPr="00034A7B">
        <w:t>đại</w:t>
      </w:r>
      <w:proofErr w:type="spellEnd"/>
      <w:r w:rsidRPr="00034A7B">
        <w:t xml:space="preserve">, </w:t>
      </w:r>
      <w:proofErr w:type="spellStart"/>
      <w:r w:rsidRPr="00034A7B">
        <w:t>các</w:t>
      </w:r>
      <w:proofErr w:type="spellEnd"/>
      <w:r w:rsidRPr="00034A7B">
        <w:t xml:space="preserve"> </w:t>
      </w:r>
      <w:proofErr w:type="spellStart"/>
      <w:r w:rsidRPr="00034A7B">
        <w:t>giao</w:t>
      </w:r>
      <w:proofErr w:type="spellEnd"/>
      <w:r w:rsidRPr="00034A7B">
        <w:t xml:space="preserve"> dịch </w:t>
      </w:r>
      <w:proofErr w:type="spellStart"/>
      <w:r w:rsidRPr="00034A7B">
        <w:t>diễn</w:t>
      </w:r>
      <w:proofErr w:type="spellEnd"/>
      <w:r w:rsidRPr="00034A7B">
        <w:t xml:space="preserve"> </w:t>
      </w:r>
      <w:proofErr w:type="spellStart"/>
      <w:r w:rsidRPr="00034A7B">
        <w:t>ra</w:t>
      </w:r>
      <w:proofErr w:type="spellEnd"/>
      <w:r w:rsidRPr="00034A7B">
        <w:t xml:space="preserve"> </w:t>
      </w:r>
      <w:proofErr w:type="spellStart"/>
      <w:r w:rsidRPr="00034A7B">
        <w:t>nhanh</w:t>
      </w:r>
      <w:proofErr w:type="spellEnd"/>
      <w:r w:rsidRPr="00034A7B">
        <w:t xml:space="preserve"> </w:t>
      </w:r>
      <w:proofErr w:type="spellStart"/>
      <w:r w:rsidRPr="00034A7B">
        <w:t>chóng</w:t>
      </w:r>
      <w:proofErr w:type="spellEnd"/>
      <w:r w:rsidRPr="00034A7B">
        <w:t xml:space="preserve">, </w:t>
      </w:r>
      <w:proofErr w:type="spellStart"/>
      <w:r w:rsidRPr="00034A7B">
        <w:t>chính</w:t>
      </w:r>
      <w:proofErr w:type="spellEnd"/>
      <w:r w:rsidRPr="00034A7B">
        <w:t xml:space="preserve"> </w:t>
      </w:r>
      <w:proofErr w:type="spellStart"/>
      <w:r w:rsidRPr="00034A7B">
        <w:t>xác</w:t>
      </w:r>
      <w:proofErr w:type="spellEnd"/>
      <w:r w:rsidRPr="00034A7B">
        <w:t xml:space="preserve">, </w:t>
      </w:r>
      <w:proofErr w:type="spellStart"/>
      <w:r w:rsidRPr="00034A7B">
        <w:t>thuận</w:t>
      </w:r>
      <w:proofErr w:type="spellEnd"/>
      <w:r w:rsidRPr="00034A7B">
        <w:t xml:space="preserve"> </w:t>
      </w:r>
      <w:proofErr w:type="spellStart"/>
      <w:r w:rsidRPr="00034A7B">
        <w:t>tiện</w:t>
      </w:r>
      <w:proofErr w:type="spellEnd"/>
      <w:r w:rsidRPr="00034A7B">
        <w:t xml:space="preserve"> thì sẽ có </w:t>
      </w:r>
      <w:proofErr w:type="spellStart"/>
      <w:r w:rsidRPr="00034A7B">
        <w:t>nhiều</w:t>
      </w:r>
      <w:proofErr w:type="spellEnd"/>
      <w:r w:rsidRPr="00034A7B">
        <w:t xml:space="preserve"> </w:t>
      </w:r>
      <w:proofErr w:type="spellStart"/>
      <w:r w:rsidRPr="00034A7B">
        <w:t>khách</w:t>
      </w:r>
      <w:proofErr w:type="spellEnd"/>
      <w:r w:rsidRPr="00034A7B">
        <w:t xml:space="preserve"> hàng đến </w:t>
      </w:r>
      <w:proofErr w:type="spellStart"/>
      <w:r w:rsidRPr="00034A7B">
        <w:t>với</w:t>
      </w:r>
      <w:proofErr w:type="spellEnd"/>
      <w:r w:rsidRPr="00034A7B">
        <w:t xml:space="preserve"> ngân hàng, qua đó giúp </w:t>
      </w:r>
      <w:proofErr w:type="spellStart"/>
      <w:r w:rsidRPr="00034A7B">
        <w:t>mở</w:t>
      </w:r>
      <w:proofErr w:type="spellEnd"/>
      <w:r w:rsidRPr="00034A7B">
        <w:t xml:space="preserve"> </w:t>
      </w:r>
      <w:proofErr w:type="spellStart"/>
      <w:r w:rsidRPr="00034A7B">
        <w:t>rộng</w:t>
      </w:r>
      <w:proofErr w:type="spellEnd"/>
      <w:r w:rsidRPr="00034A7B">
        <w:t xml:space="preserve"> hoạt động </w:t>
      </w:r>
      <w:proofErr w:type="spellStart"/>
      <w:r w:rsidRPr="00034A7B">
        <w:t>cho</w:t>
      </w:r>
      <w:proofErr w:type="spellEnd"/>
      <w:r w:rsidRPr="00034A7B">
        <w:t xml:space="preserve"> </w:t>
      </w:r>
      <w:proofErr w:type="spellStart"/>
      <w:r w:rsidRPr="00034A7B">
        <w:t>vay</w:t>
      </w:r>
      <w:proofErr w:type="spellEnd"/>
      <w:r w:rsidRPr="00034A7B">
        <w:t xml:space="preserve"> </w:t>
      </w:r>
      <w:proofErr w:type="spellStart"/>
      <w:r w:rsidRPr="00034A7B">
        <w:t>nhanh</w:t>
      </w:r>
      <w:proofErr w:type="spellEnd"/>
      <w:r w:rsidRPr="00034A7B">
        <w:t xml:space="preserve"> </w:t>
      </w:r>
      <w:proofErr w:type="spellStart"/>
      <w:r w:rsidRPr="00034A7B">
        <w:t>chóng</w:t>
      </w:r>
      <w:proofErr w:type="spellEnd"/>
      <w:r w:rsidRPr="00034A7B">
        <w:t xml:space="preserve"> </w:t>
      </w:r>
      <w:proofErr w:type="spellStart"/>
      <w:r w:rsidRPr="00034A7B">
        <w:t>và</w:t>
      </w:r>
      <w:proofErr w:type="spellEnd"/>
      <w:r w:rsidRPr="00034A7B">
        <w:t xml:space="preserve"> </w:t>
      </w:r>
      <w:proofErr w:type="spellStart"/>
      <w:r w:rsidRPr="00034A7B">
        <w:t>hiệu</w:t>
      </w:r>
      <w:proofErr w:type="spellEnd"/>
      <w:r w:rsidRPr="00034A7B">
        <w:t xml:space="preserve"> quả hơn.</w:t>
      </w:r>
    </w:p>
    <w:p w14:paraId="3D3AEA38" w14:textId="77777777" w:rsidR="009928D0" w:rsidRDefault="009928D0" w:rsidP="00E53690">
      <w:pPr>
        <w:pStyle w:val="BodyText"/>
        <w:spacing w:before="88"/>
        <w:ind w:firstLine="720"/>
      </w:pPr>
      <w:r>
        <w:t xml:space="preserve">Đồng thời, công </w:t>
      </w:r>
      <w:proofErr w:type="spellStart"/>
      <w:r>
        <w:t>nghệ</w:t>
      </w:r>
      <w:proofErr w:type="spellEnd"/>
      <w:r>
        <w:t xml:space="preserve"> ngân hàng cũng góp </w:t>
      </w:r>
      <w:proofErr w:type="spellStart"/>
      <w:r>
        <w:t>phần</w:t>
      </w:r>
      <w:proofErr w:type="spellEnd"/>
      <w:r>
        <w:t xml:space="preserve"> giúp ngân hàng đa </w:t>
      </w:r>
      <w:proofErr w:type="spellStart"/>
      <w:r>
        <w:t>dạng</w:t>
      </w:r>
      <w:proofErr w:type="spellEnd"/>
      <w:r>
        <w:t xml:space="preserve"> </w:t>
      </w:r>
      <w:proofErr w:type="spellStart"/>
      <w:r>
        <w:t>hoá</w:t>
      </w:r>
      <w:proofErr w:type="spellEnd"/>
      <w:r>
        <w:t xml:space="preserve"> </w:t>
      </w:r>
      <w:proofErr w:type="spellStart"/>
      <w:r>
        <w:t>các</w:t>
      </w:r>
      <w:proofErr w:type="spellEnd"/>
      <w:r>
        <w:t xml:space="preserve"> </w:t>
      </w:r>
      <w:proofErr w:type="spellStart"/>
      <w:r>
        <w:t>loại</w:t>
      </w:r>
      <w:proofErr w:type="spellEnd"/>
      <w:r>
        <w:t xml:space="preserve"> hình dịch </w:t>
      </w:r>
      <w:proofErr w:type="spellStart"/>
      <w:r>
        <w:t>vụ</w:t>
      </w:r>
      <w:proofErr w:type="spellEnd"/>
      <w:r>
        <w:t xml:space="preserve">, hình thức </w:t>
      </w:r>
      <w:proofErr w:type="spellStart"/>
      <w:r>
        <w:t>huy</w:t>
      </w:r>
      <w:proofErr w:type="spellEnd"/>
      <w:r>
        <w:t xml:space="preserve"> động </w:t>
      </w:r>
      <w:proofErr w:type="spellStart"/>
      <w:r>
        <w:t>vốn</w:t>
      </w:r>
      <w:proofErr w:type="spellEnd"/>
      <w:r>
        <w:t xml:space="preserve">, </w:t>
      </w:r>
      <w:proofErr w:type="spellStart"/>
      <w:r>
        <w:t>phục</w:t>
      </w:r>
      <w:proofErr w:type="spellEnd"/>
      <w:r>
        <w:t xml:space="preserve"> </w:t>
      </w:r>
      <w:proofErr w:type="spellStart"/>
      <w:r>
        <w:t>vụ</w:t>
      </w:r>
      <w:proofErr w:type="spellEnd"/>
      <w:r>
        <w:t xml:space="preserve"> tốt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đẩy</w:t>
      </w:r>
      <w:proofErr w:type="spellEnd"/>
      <w:r>
        <w:t xml:space="preserve"> </w:t>
      </w:r>
      <w:proofErr w:type="spellStart"/>
      <w:r>
        <w:t>mạnh</w:t>
      </w:r>
      <w:proofErr w:type="spellEnd"/>
      <w:r>
        <w:t xml:space="preserve"> </w:t>
      </w:r>
      <w:proofErr w:type="spellStart"/>
      <w:r>
        <w:t>cho</w:t>
      </w:r>
      <w:proofErr w:type="spellEnd"/>
      <w:r>
        <w:t xml:space="preserve"> </w:t>
      </w:r>
      <w:proofErr w:type="spellStart"/>
      <w:r>
        <w:t>vay</w:t>
      </w:r>
      <w:proofErr w:type="spellEnd"/>
      <w:r>
        <w:t>.</w:t>
      </w:r>
    </w:p>
    <w:p w14:paraId="18383EC3" w14:textId="2BB8853E" w:rsidR="009928D0" w:rsidRDefault="00034A7B" w:rsidP="00E53690">
      <w:pPr>
        <w:pStyle w:val="Heading4"/>
      </w:pPr>
      <w:bookmarkStart w:id="120" w:name="_bookmark45"/>
      <w:bookmarkEnd w:id="120"/>
      <w:r>
        <w:t xml:space="preserve">1.3.1.6. </w:t>
      </w:r>
      <w:r w:rsidR="009928D0">
        <w:t xml:space="preserve">Chất </w:t>
      </w:r>
      <w:proofErr w:type="spellStart"/>
      <w:r w:rsidR="009928D0">
        <w:t>lượng</w:t>
      </w:r>
      <w:proofErr w:type="spellEnd"/>
      <w:r w:rsidR="009928D0">
        <w:t xml:space="preserve"> </w:t>
      </w:r>
      <w:proofErr w:type="spellStart"/>
      <w:r w:rsidR="009928D0">
        <w:t>nhân</w:t>
      </w:r>
      <w:proofErr w:type="spellEnd"/>
      <w:r w:rsidR="009928D0">
        <w:t xml:space="preserve"> sự</w:t>
      </w:r>
    </w:p>
    <w:p w14:paraId="40CC7F34" w14:textId="77777777" w:rsidR="009928D0" w:rsidRDefault="009928D0" w:rsidP="00E53690">
      <w:pPr>
        <w:pStyle w:val="BodyText"/>
        <w:spacing w:before="143"/>
        <w:ind w:firstLine="720"/>
      </w:pPr>
      <w:r>
        <w:t xml:space="preserve">Đối </w:t>
      </w:r>
      <w:proofErr w:type="spellStart"/>
      <w:r>
        <w:t>với</w:t>
      </w:r>
      <w:proofErr w:type="spellEnd"/>
      <w:r>
        <w:t xml:space="preserve"> ngân hàng, </w:t>
      </w:r>
      <w:proofErr w:type="spellStart"/>
      <w:r>
        <w:t>việc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nhân</w:t>
      </w:r>
      <w:proofErr w:type="spellEnd"/>
      <w:r>
        <w:t xml:space="preserve"> sự tốt, có </w:t>
      </w:r>
      <w:proofErr w:type="spellStart"/>
      <w:r>
        <w:t>đạo</w:t>
      </w:r>
      <w:proofErr w:type="spellEnd"/>
      <w:r>
        <w:t xml:space="preserve"> </w:t>
      </w:r>
      <w:proofErr w:type="spellStart"/>
      <w:r>
        <w:t>đức</w:t>
      </w:r>
      <w:proofErr w:type="spellEnd"/>
      <w:r>
        <w:t xml:space="preserve"> </w:t>
      </w:r>
      <w:proofErr w:type="spellStart"/>
      <w:r>
        <w:t>nghề</w:t>
      </w:r>
      <w:proofErr w:type="spellEnd"/>
      <w:r>
        <w:t xml:space="preserve"> nghiệp, </w:t>
      </w:r>
      <w:proofErr w:type="spellStart"/>
      <w:r>
        <w:t>giỏi</w:t>
      </w:r>
      <w:proofErr w:type="spellEnd"/>
      <w:r>
        <w:t xml:space="preserve"> về </w:t>
      </w:r>
      <w:proofErr w:type="spellStart"/>
      <w:r>
        <w:t>năng</w:t>
      </w:r>
      <w:proofErr w:type="spellEnd"/>
      <w:r>
        <w:t xml:space="preserve"> </w:t>
      </w:r>
      <w:proofErr w:type="spellStart"/>
      <w:r>
        <w:t>lực</w:t>
      </w:r>
      <w:proofErr w:type="spellEnd"/>
      <w:r>
        <w:t xml:space="preserve"> quản lý cũng như chuyên </w:t>
      </w:r>
      <w:proofErr w:type="spellStart"/>
      <w:r>
        <w:t>môn</w:t>
      </w:r>
      <w:proofErr w:type="spellEnd"/>
      <w:r>
        <w:t xml:space="preserve"> (</w:t>
      </w:r>
      <w:proofErr w:type="spellStart"/>
      <w:r>
        <w:t>năng</w:t>
      </w:r>
      <w:proofErr w:type="spellEnd"/>
      <w:r>
        <w:t xml:space="preserve"> </w:t>
      </w:r>
      <w:proofErr w:type="spellStart"/>
      <w:r>
        <w:t>lực</w:t>
      </w:r>
      <w:proofErr w:type="spellEnd"/>
      <w:r>
        <w:t xml:space="preserve"> phân tích, </w:t>
      </w:r>
      <w:proofErr w:type="spellStart"/>
      <w:r>
        <w:t>đánh</w:t>
      </w:r>
      <w:proofErr w:type="spellEnd"/>
      <w:r>
        <w:t xml:space="preserve"> giá, </w:t>
      </w:r>
      <w:proofErr w:type="spellStart"/>
      <w:r>
        <w:t>hiệu</w:t>
      </w:r>
      <w:proofErr w:type="spellEnd"/>
      <w:r>
        <w:t xml:space="preserve"> quả </w:t>
      </w:r>
      <w:proofErr w:type="spellStart"/>
      <w:r>
        <w:t>kinh</w:t>
      </w:r>
      <w:proofErr w:type="spellEnd"/>
      <w:r>
        <w:t xml:space="preserve"> </w:t>
      </w:r>
      <w:proofErr w:type="spellStart"/>
      <w:r>
        <w:t>doanh</w:t>
      </w:r>
      <w:proofErr w:type="spellEnd"/>
      <w:r>
        <w:rPr>
          <w:spacing w:val="-6"/>
        </w:rPr>
        <w:t xml:space="preserve"> </w:t>
      </w:r>
      <w:proofErr w:type="spellStart"/>
      <w:r>
        <w:t>của</w:t>
      </w:r>
      <w:proofErr w:type="spellEnd"/>
      <w:r>
        <w:rPr>
          <w:spacing w:val="-6"/>
        </w:rPr>
        <w:t xml:space="preserve"> </w:t>
      </w:r>
      <w:r>
        <w:t>dự</w:t>
      </w:r>
      <w:r>
        <w:rPr>
          <w:spacing w:val="-4"/>
        </w:rPr>
        <w:t xml:space="preserve"> </w:t>
      </w:r>
      <w:r>
        <w:t>án,</w:t>
      </w:r>
      <w:r>
        <w:rPr>
          <w:spacing w:val="-6"/>
        </w:rPr>
        <w:t xml:space="preserve"> </w:t>
      </w:r>
      <w:r>
        <w:t>định</w:t>
      </w:r>
      <w:r>
        <w:rPr>
          <w:spacing w:val="-7"/>
        </w:rPr>
        <w:t xml:space="preserve"> </w:t>
      </w:r>
      <w:r>
        <w:t>giá</w:t>
      </w:r>
      <w:r>
        <w:rPr>
          <w:spacing w:val="-5"/>
        </w:rPr>
        <w:t xml:space="preserve"> </w:t>
      </w:r>
      <w:proofErr w:type="spellStart"/>
      <w:r>
        <w:t>tài</w:t>
      </w:r>
      <w:proofErr w:type="spellEnd"/>
      <w:r>
        <w:rPr>
          <w:spacing w:val="-7"/>
        </w:rPr>
        <w:t xml:space="preserve"> </w:t>
      </w:r>
      <w:proofErr w:type="spellStart"/>
      <w:r>
        <w:t>sản</w:t>
      </w:r>
      <w:proofErr w:type="spellEnd"/>
      <w:r>
        <w:rPr>
          <w:spacing w:val="-7"/>
        </w:rPr>
        <w:t xml:space="preserve"> </w:t>
      </w:r>
      <w:proofErr w:type="spellStart"/>
      <w:r>
        <w:t>đảm</w:t>
      </w:r>
      <w:proofErr w:type="spellEnd"/>
      <w:r>
        <w:rPr>
          <w:spacing w:val="-8"/>
        </w:rPr>
        <w:t xml:space="preserve"> </w:t>
      </w:r>
      <w:r>
        <w:t>bảo,</w:t>
      </w:r>
      <w:r>
        <w:rPr>
          <w:spacing w:val="-7"/>
        </w:rPr>
        <w:t xml:space="preserve"> </w:t>
      </w:r>
      <w:proofErr w:type="spellStart"/>
      <w:r>
        <w:t>giám</w:t>
      </w:r>
      <w:proofErr w:type="spellEnd"/>
      <w:r>
        <w:rPr>
          <w:spacing w:val="-8"/>
        </w:rPr>
        <w:t xml:space="preserve"> </w:t>
      </w:r>
      <w:proofErr w:type="spellStart"/>
      <w:r>
        <w:t>sát</w:t>
      </w:r>
      <w:proofErr w:type="spellEnd"/>
      <w:r>
        <w:rPr>
          <w:spacing w:val="-7"/>
        </w:rPr>
        <w:t xml:space="preserve"> </w:t>
      </w:r>
      <w:proofErr w:type="spellStart"/>
      <w:r>
        <w:t>khoản</w:t>
      </w:r>
      <w:proofErr w:type="spellEnd"/>
      <w:r>
        <w:rPr>
          <w:spacing w:val="-7"/>
        </w:rPr>
        <w:t xml:space="preserve"> </w:t>
      </w:r>
      <w:proofErr w:type="spellStart"/>
      <w:proofErr w:type="gramStart"/>
      <w:r>
        <w:t>vay</w:t>
      </w:r>
      <w:proofErr w:type="spellEnd"/>
      <w:r>
        <w:t>,…</w:t>
      </w:r>
      <w:proofErr w:type="gramEnd"/>
      <w:r>
        <w:t>)</w:t>
      </w:r>
      <w:r>
        <w:rPr>
          <w:spacing w:val="-5"/>
        </w:rPr>
        <w:t xml:space="preserve"> </w:t>
      </w:r>
      <w:r>
        <w:t>sẽ</w:t>
      </w:r>
      <w:r>
        <w:rPr>
          <w:spacing w:val="-4"/>
        </w:rPr>
        <w:t xml:space="preserve"> </w:t>
      </w:r>
      <w:r>
        <w:t>giúp</w:t>
      </w:r>
      <w:r>
        <w:rPr>
          <w:spacing w:val="-7"/>
        </w:rPr>
        <w:t xml:space="preserve"> </w:t>
      </w:r>
      <w:r>
        <w:t>ngân</w:t>
      </w:r>
      <w:r>
        <w:rPr>
          <w:spacing w:val="-5"/>
        </w:rPr>
        <w:t xml:space="preserve"> </w:t>
      </w:r>
      <w:r>
        <w:t xml:space="preserve">hàng </w:t>
      </w:r>
      <w:proofErr w:type="spellStart"/>
      <w:r>
        <w:t>ngăn</w:t>
      </w:r>
      <w:proofErr w:type="spellEnd"/>
      <w:r>
        <w:t xml:space="preserve"> </w:t>
      </w:r>
      <w:proofErr w:type="spellStart"/>
      <w:r>
        <w:t>ngừa</w:t>
      </w:r>
      <w:proofErr w:type="spellEnd"/>
      <w:r>
        <w:t xml:space="preserve"> được những </w:t>
      </w:r>
      <w:proofErr w:type="spellStart"/>
      <w:r>
        <w:t>sai</w:t>
      </w:r>
      <w:proofErr w:type="spellEnd"/>
      <w:r>
        <w:t xml:space="preserve"> </w:t>
      </w:r>
      <w:proofErr w:type="spellStart"/>
      <w:r>
        <w:t>phạm</w:t>
      </w:r>
      <w:proofErr w:type="spellEnd"/>
      <w:r>
        <w:t xml:space="preserve"> </w:t>
      </w:r>
      <w:proofErr w:type="spellStart"/>
      <w:r>
        <w:t>đáng</w:t>
      </w:r>
      <w:proofErr w:type="spellEnd"/>
      <w:r>
        <w:t xml:space="preserve"> tiếc có </w:t>
      </w:r>
      <w:proofErr w:type="spellStart"/>
      <w:r>
        <w:t>thể</w:t>
      </w:r>
      <w:proofErr w:type="spellEnd"/>
      <w:r>
        <w:t xml:space="preserve"> </w:t>
      </w:r>
      <w:proofErr w:type="spellStart"/>
      <w:r>
        <w:t>xảy</w:t>
      </w:r>
      <w:proofErr w:type="spellEnd"/>
      <w:r>
        <w:t xml:space="preserve"> </w:t>
      </w:r>
      <w:proofErr w:type="spellStart"/>
      <w:r>
        <w:t>ra</w:t>
      </w:r>
      <w:proofErr w:type="spellEnd"/>
      <w:r>
        <w:t xml:space="preserve">, hạn </w:t>
      </w:r>
      <w:proofErr w:type="spellStart"/>
      <w:r>
        <w:t>chế</w:t>
      </w:r>
      <w:proofErr w:type="spellEnd"/>
      <w:r>
        <w:t xml:space="preserve"> </w:t>
      </w:r>
      <w:proofErr w:type="spellStart"/>
      <w:r>
        <w:t>rủi</w:t>
      </w:r>
      <w:proofErr w:type="spellEnd"/>
      <w:r>
        <w:t xml:space="preserve"> </w:t>
      </w:r>
      <w:proofErr w:type="spellStart"/>
      <w:r>
        <w:t>ro</w:t>
      </w:r>
      <w:proofErr w:type="spellEnd"/>
      <w:r>
        <w:t xml:space="preserve"> </w:t>
      </w:r>
      <w:proofErr w:type="spellStart"/>
      <w:r>
        <w:t>tín</w:t>
      </w:r>
      <w:proofErr w:type="spellEnd"/>
      <w:r>
        <w:rPr>
          <w:spacing w:val="-20"/>
        </w:rPr>
        <w:t xml:space="preserve"> </w:t>
      </w:r>
      <w:proofErr w:type="spellStart"/>
      <w:r>
        <w:t>dụng</w:t>
      </w:r>
      <w:proofErr w:type="spellEnd"/>
      <w:r>
        <w:t>.</w:t>
      </w:r>
    </w:p>
    <w:p w14:paraId="0038C8DC" w14:textId="0CF7F7DC" w:rsidR="009928D0" w:rsidRDefault="00CC18D3" w:rsidP="00E53690">
      <w:pPr>
        <w:pStyle w:val="Heading3"/>
        <w:ind w:left="0"/>
      </w:pPr>
      <w:bookmarkStart w:id="121" w:name="_bookmark46"/>
      <w:bookmarkStart w:id="122" w:name="_Toc101095489"/>
      <w:bookmarkEnd w:id="121"/>
      <w:r>
        <w:t xml:space="preserve">1.3.2. </w:t>
      </w:r>
      <w:r w:rsidR="009928D0">
        <w:t xml:space="preserve">Các </w:t>
      </w:r>
      <w:proofErr w:type="spellStart"/>
      <w:r w:rsidR="009928D0">
        <w:t>nhân</w:t>
      </w:r>
      <w:proofErr w:type="spellEnd"/>
      <w:r w:rsidR="009928D0">
        <w:t xml:space="preserve"> tố bên</w:t>
      </w:r>
      <w:r w:rsidR="009928D0">
        <w:rPr>
          <w:spacing w:val="-5"/>
        </w:rPr>
        <w:t xml:space="preserve"> </w:t>
      </w:r>
      <w:r w:rsidR="009928D0">
        <w:t>ngoài</w:t>
      </w:r>
      <w:bookmarkEnd w:id="122"/>
    </w:p>
    <w:p w14:paraId="1D7E40AB" w14:textId="432EAC03" w:rsidR="009928D0" w:rsidRDefault="00CC18D3" w:rsidP="00E53690">
      <w:pPr>
        <w:pStyle w:val="Heading4"/>
      </w:pPr>
      <w:bookmarkStart w:id="123" w:name="_bookmark47"/>
      <w:bookmarkEnd w:id="123"/>
      <w:r>
        <w:t xml:space="preserve">1.3.2.1. </w:t>
      </w:r>
      <w:proofErr w:type="spellStart"/>
      <w:r w:rsidR="009928D0">
        <w:t>Môi</w:t>
      </w:r>
      <w:proofErr w:type="spellEnd"/>
      <w:r w:rsidR="009928D0">
        <w:t xml:space="preserve"> trường </w:t>
      </w:r>
      <w:proofErr w:type="spellStart"/>
      <w:r w:rsidR="009928D0">
        <w:t>kinh</w:t>
      </w:r>
      <w:proofErr w:type="spellEnd"/>
      <w:r w:rsidR="009928D0">
        <w:t xml:space="preserve"> tế - </w:t>
      </w:r>
      <w:proofErr w:type="spellStart"/>
      <w:r w:rsidR="009928D0">
        <w:t>xã</w:t>
      </w:r>
      <w:proofErr w:type="spellEnd"/>
      <w:r w:rsidR="009928D0">
        <w:rPr>
          <w:spacing w:val="2"/>
        </w:rPr>
        <w:t xml:space="preserve"> </w:t>
      </w:r>
      <w:proofErr w:type="spellStart"/>
      <w:r w:rsidR="009928D0">
        <w:t>hội</w:t>
      </w:r>
      <w:proofErr w:type="spellEnd"/>
    </w:p>
    <w:p w14:paraId="0F83A210" w14:textId="77777777" w:rsidR="009928D0" w:rsidRPr="00CC18D3" w:rsidRDefault="009928D0" w:rsidP="00E53690">
      <w:pPr>
        <w:ind w:firstLine="720"/>
      </w:pPr>
      <w:r w:rsidRPr="00CC18D3">
        <w:t xml:space="preserve">Sự phát </w:t>
      </w:r>
      <w:proofErr w:type="spellStart"/>
      <w:r w:rsidRPr="00CC18D3">
        <w:t>triển</w:t>
      </w:r>
      <w:proofErr w:type="spellEnd"/>
      <w:r w:rsidRPr="00CC18D3">
        <w:t xml:space="preserve"> </w:t>
      </w:r>
      <w:proofErr w:type="spellStart"/>
      <w:r w:rsidRPr="00CC18D3">
        <w:t>của</w:t>
      </w:r>
      <w:proofErr w:type="spellEnd"/>
      <w:r w:rsidRPr="00CC18D3">
        <w:t xml:space="preserve"> </w:t>
      </w:r>
      <w:proofErr w:type="spellStart"/>
      <w:r w:rsidRPr="00CC18D3">
        <w:t>nền</w:t>
      </w:r>
      <w:proofErr w:type="spellEnd"/>
      <w:r w:rsidRPr="00CC18D3">
        <w:t xml:space="preserve"> </w:t>
      </w:r>
      <w:proofErr w:type="spellStart"/>
      <w:r w:rsidRPr="00CC18D3">
        <w:t>kinh</w:t>
      </w:r>
      <w:proofErr w:type="spellEnd"/>
      <w:r w:rsidRPr="00CC18D3">
        <w:t xml:space="preserve"> tế </w:t>
      </w:r>
      <w:proofErr w:type="spellStart"/>
      <w:r w:rsidRPr="00CC18D3">
        <w:t>ảnh</w:t>
      </w:r>
      <w:proofErr w:type="spellEnd"/>
      <w:r w:rsidRPr="00CC18D3">
        <w:t xml:space="preserve"> </w:t>
      </w:r>
      <w:proofErr w:type="spellStart"/>
      <w:r w:rsidRPr="00CC18D3">
        <w:t>hưởng</w:t>
      </w:r>
      <w:proofErr w:type="spellEnd"/>
      <w:r w:rsidRPr="00CC18D3">
        <w:t xml:space="preserve"> </w:t>
      </w:r>
      <w:proofErr w:type="spellStart"/>
      <w:r w:rsidRPr="00CC18D3">
        <w:t>rất</w:t>
      </w:r>
      <w:proofErr w:type="spellEnd"/>
      <w:r w:rsidRPr="00CC18D3">
        <w:t xml:space="preserve"> </w:t>
      </w:r>
      <w:proofErr w:type="spellStart"/>
      <w:r w:rsidRPr="00CC18D3">
        <w:t>lớn</w:t>
      </w:r>
      <w:proofErr w:type="spellEnd"/>
      <w:r w:rsidRPr="00CC18D3">
        <w:t xml:space="preserve"> đến hoạt động </w:t>
      </w:r>
      <w:proofErr w:type="spellStart"/>
      <w:r w:rsidRPr="00CC18D3">
        <w:t>kinh</w:t>
      </w:r>
      <w:proofErr w:type="spellEnd"/>
      <w:r w:rsidRPr="00CC18D3">
        <w:t xml:space="preserve"> </w:t>
      </w:r>
      <w:proofErr w:type="spellStart"/>
      <w:r w:rsidRPr="00CC18D3">
        <w:t>doanh</w:t>
      </w:r>
      <w:proofErr w:type="spellEnd"/>
      <w:r w:rsidRPr="00CC18D3">
        <w:t xml:space="preserve"> </w:t>
      </w:r>
      <w:proofErr w:type="spellStart"/>
      <w:r w:rsidRPr="00CC18D3">
        <w:t>của</w:t>
      </w:r>
      <w:proofErr w:type="spellEnd"/>
      <w:r w:rsidRPr="00CC18D3">
        <w:t xml:space="preserve"> Ngân hàng </w:t>
      </w:r>
      <w:proofErr w:type="spellStart"/>
      <w:r w:rsidRPr="00CC18D3">
        <w:t>nói</w:t>
      </w:r>
      <w:proofErr w:type="spellEnd"/>
      <w:r w:rsidRPr="00CC18D3">
        <w:t xml:space="preserve"> </w:t>
      </w:r>
      <w:proofErr w:type="spellStart"/>
      <w:r w:rsidRPr="00CC18D3">
        <w:t>chung</w:t>
      </w:r>
      <w:proofErr w:type="spellEnd"/>
      <w:r w:rsidRPr="00CC18D3">
        <w:t xml:space="preserve"> </w:t>
      </w:r>
      <w:proofErr w:type="spellStart"/>
      <w:r w:rsidRPr="00CC18D3">
        <w:t>và</w:t>
      </w:r>
      <w:proofErr w:type="spellEnd"/>
      <w:r w:rsidRPr="00CC18D3">
        <w:t xml:space="preserve"> hoạt động </w:t>
      </w:r>
      <w:proofErr w:type="spellStart"/>
      <w:r w:rsidRPr="00CC18D3">
        <w:t>cho</w:t>
      </w:r>
      <w:proofErr w:type="spellEnd"/>
      <w:r w:rsidRPr="00CC18D3">
        <w:t xml:space="preserve"> </w:t>
      </w:r>
      <w:proofErr w:type="spellStart"/>
      <w:r w:rsidRPr="00CC18D3">
        <w:t>vay</w:t>
      </w:r>
      <w:proofErr w:type="spellEnd"/>
      <w:r w:rsidRPr="00CC18D3">
        <w:t xml:space="preserve"> </w:t>
      </w:r>
      <w:proofErr w:type="spellStart"/>
      <w:r w:rsidRPr="00CC18D3">
        <w:t>nói</w:t>
      </w:r>
      <w:proofErr w:type="spellEnd"/>
      <w:r w:rsidRPr="00CC18D3">
        <w:t xml:space="preserve"> </w:t>
      </w:r>
      <w:proofErr w:type="spellStart"/>
      <w:r w:rsidRPr="00CC18D3">
        <w:t>riêng</w:t>
      </w:r>
      <w:proofErr w:type="spellEnd"/>
      <w:r w:rsidRPr="00CC18D3">
        <w:t xml:space="preserve">, </w:t>
      </w:r>
      <w:proofErr w:type="spellStart"/>
      <w:r w:rsidRPr="00CC18D3">
        <w:t>từ</w:t>
      </w:r>
      <w:proofErr w:type="spellEnd"/>
      <w:r w:rsidRPr="00CC18D3">
        <w:t xml:space="preserve"> đó tạo </w:t>
      </w:r>
      <w:proofErr w:type="spellStart"/>
      <w:r w:rsidRPr="00CC18D3">
        <w:t>môi</w:t>
      </w:r>
      <w:proofErr w:type="spellEnd"/>
      <w:r w:rsidRPr="00CC18D3">
        <w:t xml:space="preserve"> trường </w:t>
      </w:r>
      <w:proofErr w:type="spellStart"/>
      <w:r w:rsidRPr="00CC18D3">
        <w:t>rất</w:t>
      </w:r>
      <w:proofErr w:type="spellEnd"/>
      <w:r w:rsidRPr="00CC18D3">
        <w:t xml:space="preserve"> </w:t>
      </w:r>
      <w:proofErr w:type="spellStart"/>
      <w:r w:rsidRPr="00CC18D3">
        <w:t>thuận</w:t>
      </w:r>
      <w:proofErr w:type="spellEnd"/>
      <w:r w:rsidRPr="00CC18D3">
        <w:t xml:space="preserve"> lợi </w:t>
      </w:r>
      <w:proofErr w:type="spellStart"/>
      <w:r w:rsidRPr="00CC18D3">
        <w:t>để</w:t>
      </w:r>
      <w:proofErr w:type="spellEnd"/>
      <w:r w:rsidRPr="00CC18D3">
        <w:t xml:space="preserve"> </w:t>
      </w:r>
      <w:proofErr w:type="spellStart"/>
      <w:r w:rsidRPr="00CC18D3">
        <w:t>đẩy</w:t>
      </w:r>
      <w:proofErr w:type="spellEnd"/>
      <w:r w:rsidRPr="00CC18D3">
        <w:t xml:space="preserve"> </w:t>
      </w:r>
      <w:proofErr w:type="spellStart"/>
      <w:r w:rsidRPr="00CC18D3">
        <w:t>mạnh</w:t>
      </w:r>
      <w:proofErr w:type="spellEnd"/>
      <w:r w:rsidRPr="00CC18D3">
        <w:t xml:space="preserve"> hoạt động </w:t>
      </w:r>
      <w:proofErr w:type="spellStart"/>
      <w:r w:rsidRPr="00CC18D3">
        <w:t>cho</w:t>
      </w:r>
      <w:proofErr w:type="spellEnd"/>
      <w:r w:rsidRPr="00CC18D3">
        <w:t xml:space="preserve"> </w:t>
      </w:r>
      <w:proofErr w:type="spellStart"/>
      <w:r w:rsidRPr="00CC18D3">
        <w:t>vay</w:t>
      </w:r>
      <w:proofErr w:type="spellEnd"/>
      <w:r w:rsidRPr="00CC18D3">
        <w:t xml:space="preserve">. Trong </w:t>
      </w:r>
      <w:proofErr w:type="spellStart"/>
      <w:r w:rsidRPr="00CC18D3">
        <w:t>giai</w:t>
      </w:r>
      <w:proofErr w:type="spellEnd"/>
      <w:r w:rsidRPr="00CC18D3">
        <w:t xml:space="preserve"> </w:t>
      </w:r>
      <w:proofErr w:type="spellStart"/>
      <w:r w:rsidRPr="00CC18D3">
        <w:t>đoạn</w:t>
      </w:r>
      <w:proofErr w:type="spellEnd"/>
      <w:r w:rsidRPr="00CC18D3">
        <w:t xml:space="preserve"> </w:t>
      </w:r>
      <w:proofErr w:type="spellStart"/>
      <w:r w:rsidRPr="00CC18D3">
        <w:t>nền</w:t>
      </w:r>
      <w:proofErr w:type="spellEnd"/>
      <w:r w:rsidRPr="00CC18D3">
        <w:t xml:space="preserve"> </w:t>
      </w:r>
      <w:proofErr w:type="spellStart"/>
      <w:r w:rsidRPr="00CC18D3">
        <w:t>kinh</w:t>
      </w:r>
      <w:proofErr w:type="spellEnd"/>
      <w:r w:rsidRPr="00CC18D3">
        <w:t xml:space="preserve"> tế phát </w:t>
      </w:r>
      <w:proofErr w:type="spellStart"/>
      <w:r w:rsidRPr="00CC18D3">
        <w:t>triển</w:t>
      </w:r>
      <w:proofErr w:type="spellEnd"/>
      <w:r w:rsidRPr="00CC18D3">
        <w:t xml:space="preserve"> ổn định, </w:t>
      </w:r>
      <w:proofErr w:type="spellStart"/>
      <w:r w:rsidRPr="00CC18D3">
        <w:t>doanh</w:t>
      </w:r>
      <w:proofErr w:type="spellEnd"/>
      <w:r w:rsidRPr="00CC18D3">
        <w:t xml:space="preserve"> nghiệp </w:t>
      </w:r>
      <w:proofErr w:type="spellStart"/>
      <w:r w:rsidRPr="00CC18D3">
        <w:t>kinh</w:t>
      </w:r>
      <w:proofErr w:type="spellEnd"/>
      <w:r w:rsidRPr="00CC18D3">
        <w:t xml:space="preserve"> </w:t>
      </w:r>
      <w:proofErr w:type="spellStart"/>
      <w:r w:rsidRPr="00CC18D3">
        <w:t>doanh</w:t>
      </w:r>
      <w:proofErr w:type="spellEnd"/>
      <w:r w:rsidRPr="00CC18D3">
        <w:t xml:space="preserve"> tốt thì </w:t>
      </w:r>
      <w:proofErr w:type="spellStart"/>
      <w:r w:rsidRPr="00CC18D3">
        <w:t>xã</w:t>
      </w:r>
      <w:proofErr w:type="spellEnd"/>
      <w:r w:rsidRPr="00CC18D3">
        <w:t xml:space="preserve"> </w:t>
      </w:r>
      <w:proofErr w:type="spellStart"/>
      <w:r w:rsidRPr="00CC18D3">
        <w:t>hội</w:t>
      </w:r>
      <w:proofErr w:type="spellEnd"/>
      <w:r w:rsidRPr="00CC18D3">
        <w:t xml:space="preserve"> có </w:t>
      </w:r>
      <w:proofErr w:type="spellStart"/>
      <w:r w:rsidRPr="00CC18D3">
        <w:t>nhiều</w:t>
      </w:r>
      <w:proofErr w:type="spellEnd"/>
      <w:r w:rsidRPr="00CC18D3">
        <w:t xml:space="preserve"> </w:t>
      </w:r>
      <w:proofErr w:type="spellStart"/>
      <w:r w:rsidRPr="00CC18D3">
        <w:t>nhu</w:t>
      </w:r>
      <w:proofErr w:type="spellEnd"/>
      <w:r w:rsidRPr="00CC18D3">
        <w:t xml:space="preserve"> cầu </w:t>
      </w:r>
      <w:proofErr w:type="spellStart"/>
      <w:r w:rsidRPr="00CC18D3">
        <w:t>mở</w:t>
      </w:r>
      <w:proofErr w:type="spellEnd"/>
      <w:r w:rsidRPr="00CC18D3">
        <w:t xml:space="preserve"> </w:t>
      </w:r>
      <w:proofErr w:type="spellStart"/>
      <w:r w:rsidRPr="00CC18D3">
        <w:t>rộng</w:t>
      </w:r>
      <w:proofErr w:type="spellEnd"/>
      <w:r w:rsidRPr="00CC18D3">
        <w:t xml:space="preserve"> hoạt động </w:t>
      </w:r>
      <w:proofErr w:type="spellStart"/>
      <w:r w:rsidRPr="00CC18D3">
        <w:t>sản</w:t>
      </w:r>
      <w:proofErr w:type="spellEnd"/>
      <w:r w:rsidRPr="00CC18D3">
        <w:t xml:space="preserve"> xuất </w:t>
      </w:r>
      <w:proofErr w:type="spellStart"/>
      <w:r w:rsidRPr="00CC18D3">
        <w:t>kinh</w:t>
      </w:r>
      <w:proofErr w:type="spellEnd"/>
      <w:r w:rsidRPr="00CC18D3">
        <w:t xml:space="preserve"> </w:t>
      </w:r>
      <w:proofErr w:type="spellStart"/>
      <w:r w:rsidRPr="00CC18D3">
        <w:t>doanh</w:t>
      </w:r>
      <w:proofErr w:type="spellEnd"/>
      <w:r w:rsidRPr="00CC18D3">
        <w:t xml:space="preserve"> nên </w:t>
      </w:r>
      <w:proofErr w:type="spellStart"/>
      <w:r w:rsidRPr="00CC18D3">
        <w:t>nhu</w:t>
      </w:r>
      <w:proofErr w:type="spellEnd"/>
      <w:r w:rsidRPr="00CC18D3">
        <w:t xml:space="preserve"> cầu </w:t>
      </w:r>
      <w:proofErr w:type="spellStart"/>
      <w:r w:rsidRPr="00CC18D3">
        <w:t>vay</w:t>
      </w:r>
      <w:proofErr w:type="spellEnd"/>
      <w:r w:rsidRPr="00CC18D3">
        <w:t xml:space="preserve"> </w:t>
      </w:r>
      <w:proofErr w:type="spellStart"/>
      <w:r w:rsidRPr="00CC18D3">
        <w:t>vốn</w:t>
      </w:r>
      <w:proofErr w:type="spellEnd"/>
      <w:r w:rsidRPr="00CC18D3">
        <w:t xml:space="preserve"> tăng. </w:t>
      </w:r>
      <w:proofErr w:type="spellStart"/>
      <w:r w:rsidRPr="00CC18D3">
        <w:t>Ngược</w:t>
      </w:r>
      <w:proofErr w:type="spellEnd"/>
      <w:r w:rsidRPr="00CC18D3">
        <w:t xml:space="preserve"> </w:t>
      </w:r>
      <w:proofErr w:type="spellStart"/>
      <w:r w:rsidRPr="00CC18D3">
        <w:t>lại</w:t>
      </w:r>
      <w:proofErr w:type="spellEnd"/>
      <w:r w:rsidRPr="00CC18D3">
        <w:t xml:space="preserve">, </w:t>
      </w:r>
      <w:proofErr w:type="spellStart"/>
      <w:r w:rsidRPr="00CC18D3">
        <w:t>nền</w:t>
      </w:r>
      <w:proofErr w:type="spellEnd"/>
      <w:r w:rsidRPr="00CC18D3">
        <w:t xml:space="preserve"> </w:t>
      </w:r>
      <w:proofErr w:type="spellStart"/>
      <w:r w:rsidRPr="00CC18D3">
        <w:t>kinh</w:t>
      </w:r>
      <w:proofErr w:type="spellEnd"/>
      <w:r w:rsidRPr="00CC18D3">
        <w:t xml:space="preserve"> tế </w:t>
      </w:r>
      <w:proofErr w:type="spellStart"/>
      <w:r w:rsidRPr="00CC18D3">
        <w:t>suy</w:t>
      </w:r>
      <w:proofErr w:type="spellEnd"/>
      <w:r w:rsidRPr="00CC18D3">
        <w:t xml:space="preserve"> </w:t>
      </w:r>
      <w:proofErr w:type="spellStart"/>
      <w:r w:rsidRPr="00CC18D3">
        <w:t>thoái</w:t>
      </w:r>
      <w:proofErr w:type="spellEnd"/>
      <w:r w:rsidRPr="00CC18D3">
        <w:t xml:space="preserve"> dẫn đến </w:t>
      </w:r>
      <w:proofErr w:type="spellStart"/>
      <w:r w:rsidRPr="00CC18D3">
        <w:t>nền</w:t>
      </w:r>
      <w:proofErr w:type="spellEnd"/>
      <w:r w:rsidRPr="00CC18D3">
        <w:t xml:space="preserve"> </w:t>
      </w:r>
      <w:proofErr w:type="spellStart"/>
      <w:r w:rsidRPr="00CC18D3">
        <w:t>kinh</w:t>
      </w:r>
      <w:proofErr w:type="spellEnd"/>
      <w:r w:rsidRPr="00CC18D3">
        <w:t xml:space="preserve"> tế </w:t>
      </w:r>
      <w:proofErr w:type="spellStart"/>
      <w:r w:rsidRPr="00CC18D3">
        <w:t>giảm</w:t>
      </w:r>
      <w:proofErr w:type="spellEnd"/>
      <w:r w:rsidRPr="00CC18D3">
        <w:t xml:space="preserve"> khả </w:t>
      </w:r>
      <w:proofErr w:type="spellStart"/>
      <w:r w:rsidRPr="00CC18D3">
        <w:t>năng</w:t>
      </w:r>
      <w:proofErr w:type="spellEnd"/>
      <w:r w:rsidRPr="00CC18D3">
        <w:t xml:space="preserve"> </w:t>
      </w:r>
      <w:proofErr w:type="spellStart"/>
      <w:r w:rsidRPr="00CC18D3">
        <w:t>hấp</w:t>
      </w:r>
      <w:proofErr w:type="spellEnd"/>
      <w:r w:rsidRPr="00CC18D3">
        <w:t xml:space="preserve"> </w:t>
      </w:r>
      <w:proofErr w:type="spellStart"/>
      <w:r w:rsidRPr="00CC18D3">
        <w:t>thụ</w:t>
      </w:r>
      <w:proofErr w:type="spellEnd"/>
      <w:r w:rsidRPr="00CC18D3">
        <w:t xml:space="preserve"> </w:t>
      </w:r>
      <w:proofErr w:type="spellStart"/>
      <w:r w:rsidRPr="00CC18D3">
        <w:t>vốn</w:t>
      </w:r>
      <w:proofErr w:type="spellEnd"/>
      <w:r w:rsidRPr="00CC18D3">
        <w:t xml:space="preserve"> do đó </w:t>
      </w:r>
      <w:proofErr w:type="spellStart"/>
      <w:r w:rsidRPr="00CC18D3">
        <w:t>dư</w:t>
      </w:r>
      <w:proofErr w:type="spellEnd"/>
      <w:r w:rsidRPr="00CC18D3">
        <w:t xml:space="preserve"> </w:t>
      </w:r>
      <w:proofErr w:type="spellStart"/>
      <w:r w:rsidRPr="00CC18D3">
        <w:t>thừa</w:t>
      </w:r>
      <w:proofErr w:type="spellEnd"/>
      <w:r w:rsidRPr="00CC18D3">
        <w:t xml:space="preserve">, ứ </w:t>
      </w:r>
      <w:proofErr w:type="spellStart"/>
      <w:r w:rsidRPr="00CC18D3">
        <w:t>đọng</w:t>
      </w:r>
      <w:proofErr w:type="spellEnd"/>
      <w:r w:rsidRPr="00CC18D3">
        <w:t xml:space="preserve"> </w:t>
      </w:r>
      <w:proofErr w:type="spellStart"/>
      <w:r w:rsidRPr="00CC18D3">
        <w:t>vốn</w:t>
      </w:r>
      <w:proofErr w:type="spellEnd"/>
      <w:r w:rsidRPr="00CC18D3">
        <w:t xml:space="preserve">, </w:t>
      </w:r>
      <w:proofErr w:type="spellStart"/>
      <w:r w:rsidRPr="00CC18D3">
        <w:t>không</w:t>
      </w:r>
      <w:proofErr w:type="spellEnd"/>
      <w:r w:rsidRPr="00CC18D3">
        <w:t xml:space="preserve"> những hoạt động </w:t>
      </w:r>
      <w:proofErr w:type="spellStart"/>
      <w:r w:rsidRPr="00CC18D3">
        <w:t>cho</w:t>
      </w:r>
      <w:proofErr w:type="spellEnd"/>
      <w:r w:rsidRPr="00CC18D3">
        <w:t xml:space="preserve"> </w:t>
      </w:r>
      <w:proofErr w:type="spellStart"/>
      <w:r w:rsidRPr="00CC18D3">
        <w:t>vay</w:t>
      </w:r>
      <w:proofErr w:type="spellEnd"/>
      <w:r w:rsidRPr="00CC18D3">
        <w:t xml:space="preserve"> </w:t>
      </w:r>
      <w:proofErr w:type="spellStart"/>
      <w:r w:rsidRPr="00CC18D3">
        <w:t>không</w:t>
      </w:r>
      <w:proofErr w:type="spellEnd"/>
      <w:r w:rsidRPr="00CC18D3">
        <w:t xml:space="preserve"> được </w:t>
      </w:r>
      <w:proofErr w:type="spellStart"/>
      <w:r w:rsidRPr="00CC18D3">
        <w:t>mở</w:t>
      </w:r>
      <w:proofErr w:type="spellEnd"/>
      <w:r w:rsidRPr="00CC18D3">
        <w:t xml:space="preserve"> </w:t>
      </w:r>
      <w:proofErr w:type="spellStart"/>
      <w:r w:rsidRPr="00CC18D3">
        <w:t>rộng</w:t>
      </w:r>
      <w:proofErr w:type="spellEnd"/>
      <w:r w:rsidRPr="00CC18D3">
        <w:t xml:space="preserve"> mà còn bị </w:t>
      </w:r>
      <w:proofErr w:type="spellStart"/>
      <w:r w:rsidRPr="00CC18D3">
        <w:t>thu</w:t>
      </w:r>
      <w:proofErr w:type="spellEnd"/>
      <w:r w:rsidRPr="00CC18D3">
        <w:t xml:space="preserve"> </w:t>
      </w:r>
      <w:proofErr w:type="spellStart"/>
      <w:r w:rsidRPr="00CC18D3">
        <w:t>hẹp</w:t>
      </w:r>
      <w:proofErr w:type="spellEnd"/>
      <w:r w:rsidRPr="00CC18D3">
        <w:t>.</w:t>
      </w:r>
    </w:p>
    <w:p w14:paraId="47ECFBAE" w14:textId="161B2BB2" w:rsidR="009928D0" w:rsidRDefault="00D70605" w:rsidP="00E53690">
      <w:pPr>
        <w:pStyle w:val="Heading4"/>
      </w:pPr>
      <w:bookmarkStart w:id="124" w:name="_bookmark48"/>
      <w:bookmarkEnd w:id="124"/>
      <w:r>
        <w:t xml:space="preserve">1.3.2.2. </w:t>
      </w:r>
      <w:r w:rsidR="009928D0">
        <w:t xml:space="preserve">Các </w:t>
      </w:r>
      <w:proofErr w:type="spellStart"/>
      <w:r w:rsidR="009928D0">
        <w:t>yếu</w:t>
      </w:r>
      <w:proofErr w:type="spellEnd"/>
      <w:r w:rsidR="009928D0">
        <w:t xml:space="preserve"> tố xuất phát </w:t>
      </w:r>
      <w:proofErr w:type="spellStart"/>
      <w:r w:rsidR="009928D0">
        <w:t>từ</w:t>
      </w:r>
      <w:proofErr w:type="spellEnd"/>
      <w:r w:rsidR="009928D0">
        <w:t xml:space="preserve"> </w:t>
      </w:r>
      <w:proofErr w:type="spellStart"/>
      <w:r w:rsidR="009928D0">
        <w:t>phía</w:t>
      </w:r>
      <w:proofErr w:type="spellEnd"/>
      <w:r w:rsidR="009928D0">
        <w:t xml:space="preserve"> </w:t>
      </w:r>
      <w:proofErr w:type="spellStart"/>
      <w:r w:rsidR="009928D0">
        <w:t>khách</w:t>
      </w:r>
      <w:proofErr w:type="spellEnd"/>
      <w:r w:rsidR="009928D0">
        <w:rPr>
          <w:spacing w:val="-8"/>
        </w:rPr>
        <w:t xml:space="preserve"> </w:t>
      </w:r>
      <w:r w:rsidR="009928D0">
        <w:t>hàng</w:t>
      </w:r>
    </w:p>
    <w:p w14:paraId="69802111" w14:textId="2B659EF6" w:rsidR="009928D0" w:rsidRDefault="00D70605" w:rsidP="00E53690">
      <w:pPr>
        <w:pStyle w:val="ListParagraph"/>
        <w:tabs>
          <w:tab w:val="left" w:pos="786"/>
        </w:tabs>
        <w:spacing w:before="143" w:line="357" w:lineRule="auto"/>
        <w:ind w:left="0" w:firstLine="0"/>
      </w:pPr>
      <w:r>
        <w:tab/>
      </w:r>
      <w:proofErr w:type="spellStart"/>
      <w:r w:rsidR="009928D0">
        <w:t>Năng</w:t>
      </w:r>
      <w:proofErr w:type="spellEnd"/>
      <w:r w:rsidR="009928D0">
        <w:t xml:space="preserve"> </w:t>
      </w:r>
      <w:proofErr w:type="spellStart"/>
      <w:r w:rsidR="009928D0">
        <w:t>lực</w:t>
      </w:r>
      <w:proofErr w:type="spellEnd"/>
      <w:r w:rsidR="009928D0">
        <w:t xml:space="preserve">, </w:t>
      </w:r>
      <w:proofErr w:type="spellStart"/>
      <w:r w:rsidR="009928D0">
        <w:t>kinh</w:t>
      </w:r>
      <w:proofErr w:type="spellEnd"/>
      <w:r w:rsidR="009928D0">
        <w:t xml:space="preserve"> nghiệm quản lý </w:t>
      </w:r>
      <w:proofErr w:type="spellStart"/>
      <w:r w:rsidR="009928D0">
        <w:t>của</w:t>
      </w:r>
      <w:proofErr w:type="spellEnd"/>
      <w:r w:rsidR="009928D0">
        <w:t xml:space="preserve"> </w:t>
      </w:r>
      <w:proofErr w:type="spellStart"/>
      <w:r w:rsidR="009928D0">
        <w:t>khách</w:t>
      </w:r>
      <w:proofErr w:type="spellEnd"/>
      <w:r w:rsidR="009928D0">
        <w:t xml:space="preserve"> hàng: Trong </w:t>
      </w:r>
      <w:proofErr w:type="spellStart"/>
      <w:r w:rsidR="009928D0">
        <w:t>quá</w:t>
      </w:r>
      <w:proofErr w:type="spellEnd"/>
      <w:r w:rsidR="009928D0">
        <w:t xml:space="preserve"> </w:t>
      </w:r>
      <w:proofErr w:type="spellStart"/>
      <w:r w:rsidR="009928D0">
        <w:t>trình</w:t>
      </w:r>
      <w:proofErr w:type="spellEnd"/>
      <w:r w:rsidR="009928D0">
        <w:t xml:space="preserve"> </w:t>
      </w:r>
      <w:proofErr w:type="spellStart"/>
      <w:r w:rsidR="009928D0">
        <w:t>thực</w:t>
      </w:r>
      <w:proofErr w:type="spellEnd"/>
      <w:r w:rsidR="009928D0">
        <w:t xml:space="preserve"> hiện </w:t>
      </w:r>
      <w:proofErr w:type="spellStart"/>
      <w:r w:rsidR="009928D0">
        <w:t>kinh</w:t>
      </w:r>
      <w:proofErr w:type="spellEnd"/>
      <w:r w:rsidR="009928D0">
        <w:t xml:space="preserve"> </w:t>
      </w:r>
      <w:proofErr w:type="spellStart"/>
      <w:r w:rsidR="009928D0">
        <w:t>doanh</w:t>
      </w:r>
      <w:proofErr w:type="spellEnd"/>
      <w:r w:rsidR="009928D0">
        <w:t xml:space="preserve">, do </w:t>
      </w:r>
      <w:proofErr w:type="spellStart"/>
      <w:r w:rsidR="009928D0">
        <w:t>năng</w:t>
      </w:r>
      <w:proofErr w:type="spellEnd"/>
      <w:r w:rsidR="009928D0">
        <w:t xml:space="preserve"> </w:t>
      </w:r>
      <w:proofErr w:type="spellStart"/>
      <w:r w:rsidR="009928D0">
        <w:t>lực</w:t>
      </w:r>
      <w:proofErr w:type="spellEnd"/>
      <w:r w:rsidR="009928D0">
        <w:t xml:space="preserve"> quản lý còn </w:t>
      </w:r>
      <w:proofErr w:type="spellStart"/>
      <w:r w:rsidR="009928D0">
        <w:t>thấp</w:t>
      </w:r>
      <w:proofErr w:type="spellEnd"/>
      <w:r w:rsidR="009928D0">
        <w:t xml:space="preserve"> nên </w:t>
      </w:r>
      <w:proofErr w:type="spellStart"/>
      <w:r w:rsidR="009928D0">
        <w:t>năng</w:t>
      </w:r>
      <w:proofErr w:type="spellEnd"/>
      <w:r w:rsidR="009928D0">
        <w:t xml:space="preserve"> </w:t>
      </w:r>
      <w:proofErr w:type="spellStart"/>
      <w:r w:rsidR="009928D0">
        <w:t>suất</w:t>
      </w:r>
      <w:proofErr w:type="spellEnd"/>
      <w:r w:rsidR="009928D0">
        <w:t xml:space="preserve">, chất </w:t>
      </w:r>
      <w:proofErr w:type="spellStart"/>
      <w:r w:rsidR="009928D0">
        <w:t>lượng</w:t>
      </w:r>
      <w:proofErr w:type="spellEnd"/>
      <w:r w:rsidR="009928D0">
        <w:t xml:space="preserve">, </w:t>
      </w:r>
      <w:proofErr w:type="spellStart"/>
      <w:r w:rsidR="009928D0">
        <w:t>hiệu</w:t>
      </w:r>
      <w:proofErr w:type="spellEnd"/>
      <w:r w:rsidR="009928D0">
        <w:t xml:space="preserve"> quả </w:t>
      </w:r>
      <w:proofErr w:type="spellStart"/>
      <w:r w:rsidR="009928D0">
        <w:t>không</w:t>
      </w:r>
      <w:proofErr w:type="spellEnd"/>
      <w:r w:rsidR="009928D0">
        <w:t xml:space="preserve"> đạt</w:t>
      </w:r>
      <w:r w:rsidR="009928D0">
        <w:rPr>
          <w:spacing w:val="-8"/>
        </w:rPr>
        <w:t xml:space="preserve"> </w:t>
      </w:r>
      <w:r w:rsidR="009928D0">
        <w:t>như</w:t>
      </w:r>
      <w:r w:rsidR="009928D0">
        <w:rPr>
          <w:spacing w:val="-6"/>
        </w:rPr>
        <w:t xml:space="preserve"> </w:t>
      </w:r>
      <w:proofErr w:type="spellStart"/>
      <w:r w:rsidR="009928D0">
        <w:t>mong</w:t>
      </w:r>
      <w:proofErr w:type="spellEnd"/>
      <w:r w:rsidR="009928D0">
        <w:rPr>
          <w:spacing w:val="-5"/>
        </w:rPr>
        <w:t xml:space="preserve"> </w:t>
      </w:r>
      <w:proofErr w:type="spellStart"/>
      <w:r w:rsidR="009928D0">
        <w:t>muốn</w:t>
      </w:r>
      <w:proofErr w:type="spellEnd"/>
      <w:r w:rsidR="009928D0">
        <w:t>,</w:t>
      </w:r>
      <w:r w:rsidR="009928D0">
        <w:rPr>
          <w:spacing w:val="-7"/>
        </w:rPr>
        <w:t xml:space="preserve"> </w:t>
      </w:r>
      <w:r w:rsidR="009928D0">
        <w:t>dẫn</w:t>
      </w:r>
      <w:r w:rsidR="009928D0">
        <w:rPr>
          <w:spacing w:val="-8"/>
        </w:rPr>
        <w:t xml:space="preserve"> </w:t>
      </w:r>
      <w:r w:rsidR="009928D0">
        <w:t>đến</w:t>
      </w:r>
      <w:r w:rsidR="009928D0">
        <w:rPr>
          <w:spacing w:val="-7"/>
        </w:rPr>
        <w:t xml:space="preserve"> </w:t>
      </w:r>
      <w:proofErr w:type="spellStart"/>
      <w:r w:rsidR="009928D0">
        <w:t>thua</w:t>
      </w:r>
      <w:proofErr w:type="spellEnd"/>
      <w:r w:rsidR="009928D0">
        <w:rPr>
          <w:spacing w:val="-7"/>
        </w:rPr>
        <w:t xml:space="preserve"> </w:t>
      </w:r>
      <w:proofErr w:type="spellStart"/>
      <w:r w:rsidR="009928D0">
        <w:t>lỗ</w:t>
      </w:r>
      <w:proofErr w:type="spellEnd"/>
      <w:r w:rsidR="009928D0">
        <w:t>,</w:t>
      </w:r>
      <w:r w:rsidR="009928D0">
        <w:rPr>
          <w:spacing w:val="-7"/>
        </w:rPr>
        <w:t xml:space="preserve"> </w:t>
      </w:r>
      <w:proofErr w:type="spellStart"/>
      <w:r w:rsidR="009928D0">
        <w:t>không</w:t>
      </w:r>
      <w:proofErr w:type="spellEnd"/>
      <w:r w:rsidR="009928D0">
        <w:rPr>
          <w:spacing w:val="-8"/>
        </w:rPr>
        <w:t xml:space="preserve"> </w:t>
      </w:r>
      <w:r w:rsidR="009928D0">
        <w:t>trả</w:t>
      </w:r>
      <w:r w:rsidR="009928D0">
        <w:rPr>
          <w:spacing w:val="-4"/>
        </w:rPr>
        <w:t xml:space="preserve"> </w:t>
      </w:r>
      <w:proofErr w:type="spellStart"/>
      <w:r w:rsidR="009928D0">
        <w:t>nợ</w:t>
      </w:r>
      <w:proofErr w:type="spellEnd"/>
      <w:r w:rsidR="009928D0">
        <w:rPr>
          <w:spacing w:val="-8"/>
        </w:rPr>
        <w:t xml:space="preserve"> </w:t>
      </w:r>
      <w:r w:rsidR="009928D0">
        <w:t>đúng</w:t>
      </w:r>
      <w:r w:rsidR="009928D0">
        <w:rPr>
          <w:spacing w:val="-7"/>
        </w:rPr>
        <w:t xml:space="preserve"> </w:t>
      </w:r>
      <w:r w:rsidR="009928D0">
        <w:t>hạn</w:t>
      </w:r>
      <w:r w:rsidR="009928D0">
        <w:rPr>
          <w:spacing w:val="-7"/>
        </w:rPr>
        <w:t xml:space="preserve"> </w:t>
      </w:r>
      <w:proofErr w:type="spellStart"/>
      <w:r w:rsidR="009928D0">
        <w:t>cho</w:t>
      </w:r>
      <w:proofErr w:type="spellEnd"/>
      <w:r w:rsidR="009928D0">
        <w:rPr>
          <w:spacing w:val="-7"/>
        </w:rPr>
        <w:t xml:space="preserve"> </w:t>
      </w:r>
      <w:r w:rsidR="009928D0">
        <w:t>ngân</w:t>
      </w:r>
      <w:r w:rsidR="009928D0">
        <w:rPr>
          <w:spacing w:val="-4"/>
        </w:rPr>
        <w:t xml:space="preserve"> </w:t>
      </w:r>
      <w:r w:rsidR="009928D0">
        <w:t>hàng.</w:t>
      </w:r>
      <w:r w:rsidR="009928D0">
        <w:rPr>
          <w:spacing w:val="-7"/>
        </w:rPr>
        <w:t xml:space="preserve"> </w:t>
      </w:r>
      <w:proofErr w:type="spellStart"/>
      <w:r w:rsidR="009928D0">
        <w:t>Điều</w:t>
      </w:r>
      <w:proofErr w:type="spellEnd"/>
      <w:r w:rsidR="009928D0">
        <w:t xml:space="preserve"> </w:t>
      </w:r>
      <w:proofErr w:type="spellStart"/>
      <w:r w:rsidR="009928D0">
        <w:t>này</w:t>
      </w:r>
      <w:proofErr w:type="spellEnd"/>
      <w:r w:rsidR="009928D0">
        <w:t xml:space="preserve"> có </w:t>
      </w:r>
      <w:proofErr w:type="spellStart"/>
      <w:r w:rsidR="009928D0">
        <w:t>thể</w:t>
      </w:r>
      <w:proofErr w:type="spellEnd"/>
      <w:r w:rsidR="009928D0">
        <w:t xml:space="preserve"> dẫn đến </w:t>
      </w:r>
      <w:proofErr w:type="spellStart"/>
      <w:r w:rsidR="009928D0">
        <w:t>nợ</w:t>
      </w:r>
      <w:proofErr w:type="spellEnd"/>
      <w:r w:rsidR="009928D0">
        <w:t xml:space="preserve"> </w:t>
      </w:r>
      <w:proofErr w:type="spellStart"/>
      <w:r w:rsidR="009928D0">
        <w:t>xấu</w:t>
      </w:r>
      <w:proofErr w:type="spellEnd"/>
      <w:r w:rsidR="009928D0">
        <w:t xml:space="preserve"> </w:t>
      </w:r>
      <w:proofErr w:type="spellStart"/>
      <w:r w:rsidR="009928D0">
        <w:t>và</w:t>
      </w:r>
      <w:proofErr w:type="spellEnd"/>
      <w:r w:rsidR="009928D0">
        <w:t xml:space="preserve"> </w:t>
      </w:r>
      <w:proofErr w:type="spellStart"/>
      <w:r w:rsidR="009928D0">
        <w:t>ảnh</w:t>
      </w:r>
      <w:proofErr w:type="spellEnd"/>
      <w:r w:rsidR="009928D0">
        <w:t xml:space="preserve"> </w:t>
      </w:r>
      <w:proofErr w:type="spellStart"/>
      <w:r w:rsidR="009928D0">
        <w:t>hưởng</w:t>
      </w:r>
      <w:proofErr w:type="spellEnd"/>
      <w:r w:rsidR="009928D0">
        <w:t xml:space="preserve"> </w:t>
      </w:r>
      <w:proofErr w:type="spellStart"/>
      <w:r w:rsidR="009928D0">
        <w:t>rất</w:t>
      </w:r>
      <w:proofErr w:type="spellEnd"/>
      <w:r w:rsidR="009928D0">
        <w:t xml:space="preserve"> </w:t>
      </w:r>
      <w:proofErr w:type="spellStart"/>
      <w:r w:rsidR="009928D0">
        <w:t>lớn</w:t>
      </w:r>
      <w:proofErr w:type="spellEnd"/>
      <w:r w:rsidR="009928D0">
        <w:t xml:space="preserve"> đến hoạt động </w:t>
      </w:r>
      <w:proofErr w:type="spellStart"/>
      <w:r w:rsidR="009928D0">
        <w:t>tín</w:t>
      </w:r>
      <w:proofErr w:type="spellEnd"/>
      <w:r w:rsidR="009928D0">
        <w:t xml:space="preserve"> </w:t>
      </w:r>
      <w:proofErr w:type="spellStart"/>
      <w:r w:rsidR="009928D0">
        <w:t>dụng</w:t>
      </w:r>
      <w:proofErr w:type="spellEnd"/>
      <w:r w:rsidR="009928D0">
        <w:t xml:space="preserve"> </w:t>
      </w:r>
      <w:proofErr w:type="spellStart"/>
      <w:r w:rsidR="009928D0">
        <w:t>của</w:t>
      </w:r>
      <w:proofErr w:type="spellEnd"/>
      <w:r w:rsidR="009928D0">
        <w:t xml:space="preserve"> ngân hàng</w:t>
      </w:r>
      <w:r w:rsidR="00CF08AC">
        <w:t>.</w:t>
      </w:r>
    </w:p>
    <w:p w14:paraId="738187BA" w14:textId="57898E41" w:rsidR="009928D0" w:rsidRDefault="00D70605" w:rsidP="00E53690">
      <w:pPr>
        <w:pStyle w:val="ListParagraph"/>
        <w:tabs>
          <w:tab w:val="left" w:pos="786"/>
        </w:tabs>
        <w:spacing w:before="5" w:line="357" w:lineRule="auto"/>
        <w:ind w:left="0" w:firstLine="0"/>
      </w:pPr>
      <w:r>
        <w:tab/>
      </w:r>
      <w:proofErr w:type="spellStart"/>
      <w:r w:rsidR="009928D0">
        <w:t>Vốn</w:t>
      </w:r>
      <w:proofErr w:type="spellEnd"/>
      <w:r w:rsidR="009928D0">
        <w:t xml:space="preserve">, khả </w:t>
      </w:r>
      <w:proofErr w:type="spellStart"/>
      <w:r w:rsidR="009928D0">
        <w:t>năng</w:t>
      </w:r>
      <w:proofErr w:type="spellEnd"/>
      <w:r w:rsidR="009928D0">
        <w:t xml:space="preserve"> </w:t>
      </w:r>
      <w:proofErr w:type="spellStart"/>
      <w:r w:rsidR="009928D0">
        <w:t>tài</w:t>
      </w:r>
      <w:proofErr w:type="spellEnd"/>
      <w:r w:rsidR="009928D0">
        <w:t xml:space="preserve"> </w:t>
      </w:r>
      <w:proofErr w:type="spellStart"/>
      <w:r w:rsidR="009928D0">
        <w:t>chính</w:t>
      </w:r>
      <w:proofErr w:type="spellEnd"/>
      <w:r w:rsidR="009928D0">
        <w:t xml:space="preserve"> </w:t>
      </w:r>
      <w:proofErr w:type="spellStart"/>
      <w:r w:rsidR="009928D0">
        <w:t>của</w:t>
      </w:r>
      <w:proofErr w:type="spellEnd"/>
      <w:r w:rsidR="009928D0">
        <w:t xml:space="preserve"> </w:t>
      </w:r>
      <w:proofErr w:type="spellStart"/>
      <w:r w:rsidR="009928D0">
        <w:t>khách</w:t>
      </w:r>
      <w:proofErr w:type="spellEnd"/>
      <w:r w:rsidR="009928D0">
        <w:t xml:space="preserve"> hàng: </w:t>
      </w:r>
      <w:proofErr w:type="spellStart"/>
      <w:r w:rsidR="009928D0">
        <w:t>Khách</w:t>
      </w:r>
      <w:proofErr w:type="spellEnd"/>
      <w:r w:rsidR="009928D0">
        <w:t xml:space="preserve"> hàng có nguồn </w:t>
      </w:r>
      <w:proofErr w:type="spellStart"/>
      <w:r w:rsidR="009928D0">
        <w:t>vốn</w:t>
      </w:r>
      <w:proofErr w:type="spellEnd"/>
      <w:r w:rsidR="009928D0">
        <w:t xml:space="preserve">, khả </w:t>
      </w:r>
      <w:proofErr w:type="spellStart"/>
      <w:r w:rsidR="009928D0">
        <w:t>năng</w:t>
      </w:r>
      <w:proofErr w:type="spellEnd"/>
      <w:r w:rsidR="009928D0">
        <w:rPr>
          <w:spacing w:val="-27"/>
        </w:rPr>
        <w:t xml:space="preserve"> </w:t>
      </w:r>
      <w:proofErr w:type="spellStart"/>
      <w:r w:rsidR="009928D0">
        <w:t>tài</w:t>
      </w:r>
      <w:proofErr w:type="spellEnd"/>
      <w:r w:rsidR="009928D0">
        <w:t xml:space="preserve"> </w:t>
      </w:r>
      <w:proofErr w:type="spellStart"/>
      <w:r w:rsidR="009928D0">
        <w:t>chính</w:t>
      </w:r>
      <w:proofErr w:type="spellEnd"/>
      <w:r w:rsidR="009928D0">
        <w:rPr>
          <w:spacing w:val="-5"/>
        </w:rPr>
        <w:t xml:space="preserve"> </w:t>
      </w:r>
      <w:r w:rsidR="009928D0">
        <w:t>tốt</w:t>
      </w:r>
      <w:r w:rsidR="009928D0">
        <w:rPr>
          <w:spacing w:val="-4"/>
        </w:rPr>
        <w:t xml:space="preserve"> </w:t>
      </w:r>
      <w:r w:rsidR="009928D0">
        <w:t>là</w:t>
      </w:r>
      <w:r w:rsidR="009928D0">
        <w:rPr>
          <w:spacing w:val="-4"/>
        </w:rPr>
        <w:t xml:space="preserve"> </w:t>
      </w:r>
      <w:proofErr w:type="spellStart"/>
      <w:r w:rsidR="009928D0">
        <w:t>điều</w:t>
      </w:r>
      <w:proofErr w:type="spellEnd"/>
      <w:r w:rsidR="009928D0">
        <w:rPr>
          <w:spacing w:val="-4"/>
        </w:rPr>
        <w:t xml:space="preserve"> </w:t>
      </w:r>
      <w:proofErr w:type="spellStart"/>
      <w:r w:rsidR="009928D0">
        <w:t>kiện</w:t>
      </w:r>
      <w:proofErr w:type="spellEnd"/>
      <w:r w:rsidR="009928D0">
        <w:rPr>
          <w:spacing w:val="-5"/>
        </w:rPr>
        <w:t xml:space="preserve"> </w:t>
      </w:r>
      <w:proofErr w:type="spellStart"/>
      <w:r w:rsidR="009928D0">
        <w:t>để</w:t>
      </w:r>
      <w:proofErr w:type="spellEnd"/>
      <w:r w:rsidR="009928D0">
        <w:rPr>
          <w:spacing w:val="-4"/>
        </w:rPr>
        <w:t xml:space="preserve"> </w:t>
      </w:r>
      <w:proofErr w:type="spellStart"/>
      <w:r w:rsidR="009928D0">
        <w:t>mở</w:t>
      </w:r>
      <w:proofErr w:type="spellEnd"/>
      <w:r w:rsidR="009928D0">
        <w:rPr>
          <w:spacing w:val="-4"/>
        </w:rPr>
        <w:t xml:space="preserve"> </w:t>
      </w:r>
      <w:proofErr w:type="spellStart"/>
      <w:r w:rsidR="009928D0">
        <w:t>rộng</w:t>
      </w:r>
      <w:proofErr w:type="spellEnd"/>
      <w:r w:rsidR="009928D0">
        <w:rPr>
          <w:spacing w:val="-4"/>
        </w:rPr>
        <w:t xml:space="preserve"> </w:t>
      </w:r>
      <w:r w:rsidR="009928D0">
        <w:t>hoạt</w:t>
      </w:r>
      <w:r w:rsidR="009928D0">
        <w:rPr>
          <w:spacing w:val="-5"/>
        </w:rPr>
        <w:t xml:space="preserve"> </w:t>
      </w:r>
      <w:r w:rsidR="009928D0">
        <w:t>động</w:t>
      </w:r>
      <w:r w:rsidR="009928D0">
        <w:rPr>
          <w:spacing w:val="-4"/>
        </w:rPr>
        <w:t xml:space="preserve"> </w:t>
      </w:r>
      <w:proofErr w:type="spellStart"/>
      <w:r w:rsidR="009928D0">
        <w:t>sản</w:t>
      </w:r>
      <w:proofErr w:type="spellEnd"/>
      <w:r w:rsidR="009928D0">
        <w:rPr>
          <w:spacing w:val="-4"/>
        </w:rPr>
        <w:t xml:space="preserve"> </w:t>
      </w:r>
      <w:r w:rsidR="009928D0">
        <w:t>xuất</w:t>
      </w:r>
      <w:r w:rsidR="009928D0">
        <w:rPr>
          <w:spacing w:val="-4"/>
        </w:rPr>
        <w:t xml:space="preserve"> </w:t>
      </w:r>
      <w:proofErr w:type="spellStart"/>
      <w:r w:rsidR="009928D0">
        <w:t>kinh</w:t>
      </w:r>
      <w:proofErr w:type="spellEnd"/>
      <w:r w:rsidR="009928D0">
        <w:rPr>
          <w:spacing w:val="-5"/>
        </w:rPr>
        <w:t xml:space="preserve"> </w:t>
      </w:r>
      <w:proofErr w:type="spellStart"/>
      <w:r w:rsidR="009928D0">
        <w:t>doanh</w:t>
      </w:r>
      <w:proofErr w:type="spellEnd"/>
      <w:r w:rsidR="009928D0">
        <w:t>,</w:t>
      </w:r>
      <w:r w:rsidR="009928D0">
        <w:rPr>
          <w:spacing w:val="-4"/>
        </w:rPr>
        <w:t xml:space="preserve"> </w:t>
      </w:r>
      <w:proofErr w:type="spellStart"/>
      <w:r w:rsidR="009928D0">
        <w:t>đầu</w:t>
      </w:r>
      <w:proofErr w:type="spellEnd"/>
      <w:r w:rsidR="009928D0">
        <w:rPr>
          <w:spacing w:val="-2"/>
        </w:rPr>
        <w:t xml:space="preserve"> </w:t>
      </w:r>
      <w:proofErr w:type="spellStart"/>
      <w:r w:rsidR="009928D0">
        <w:t>tư</w:t>
      </w:r>
      <w:proofErr w:type="spellEnd"/>
      <w:r w:rsidR="009928D0">
        <w:rPr>
          <w:spacing w:val="-3"/>
        </w:rPr>
        <w:t xml:space="preserve"> </w:t>
      </w:r>
      <w:r w:rsidR="009928D0">
        <w:t>mua</w:t>
      </w:r>
      <w:r w:rsidR="009928D0">
        <w:rPr>
          <w:spacing w:val="-5"/>
        </w:rPr>
        <w:t xml:space="preserve"> </w:t>
      </w:r>
      <w:proofErr w:type="spellStart"/>
      <w:r w:rsidR="009928D0">
        <w:t>sắm</w:t>
      </w:r>
      <w:proofErr w:type="spellEnd"/>
      <w:r w:rsidR="009928D0">
        <w:t xml:space="preserve"> </w:t>
      </w:r>
      <w:proofErr w:type="spellStart"/>
      <w:r w:rsidR="009928D0">
        <w:t>thiết</w:t>
      </w:r>
      <w:proofErr w:type="spellEnd"/>
      <w:r w:rsidR="009928D0">
        <w:rPr>
          <w:spacing w:val="-11"/>
        </w:rPr>
        <w:t xml:space="preserve"> </w:t>
      </w:r>
      <w:r w:rsidR="009928D0">
        <w:t>bị,</w:t>
      </w:r>
      <w:r w:rsidR="009928D0">
        <w:rPr>
          <w:spacing w:val="-11"/>
        </w:rPr>
        <w:t xml:space="preserve"> </w:t>
      </w:r>
      <w:proofErr w:type="spellStart"/>
      <w:r w:rsidR="009928D0">
        <w:t>kinh</w:t>
      </w:r>
      <w:proofErr w:type="spellEnd"/>
      <w:r w:rsidR="009928D0">
        <w:rPr>
          <w:spacing w:val="-11"/>
        </w:rPr>
        <w:t xml:space="preserve"> </w:t>
      </w:r>
      <w:proofErr w:type="spellStart"/>
      <w:r w:rsidR="009928D0">
        <w:t>doanh</w:t>
      </w:r>
      <w:proofErr w:type="spellEnd"/>
      <w:r w:rsidR="009928D0">
        <w:rPr>
          <w:spacing w:val="-11"/>
        </w:rPr>
        <w:t xml:space="preserve"> </w:t>
      </w:r>
      <w:proofErr w:type="spellStart"/>
      <w:r w:rsidR="009928D0">
        <w:t>hiệu</w:t>
      </w:r>
      <w:proofErr w:type="spellEnd"/>
      <w:r w:rsidR="009928D0">
        <w:rPr>
          <w:spacing w:val="-11"/>
        </w:rPr>
        <w:t xml:space="preserve"> </w:t>
      </w:r>
      <w:r w:rsidR="009928D0">
        <w:t>quả</w:t>
      </w:r>
      <w:r w:rsidR="009928D0">
        <w:rPr>
          <w:spacing w:val="-11"/>
        </w:rPr>
        <w:t xml:space="preserve"> </w:t>
      </w:r>
      <w:proofErr w:type="spellStart"/>
      <w:r w:rsidR="009928D0">
        <w:t>và</w:t>
      </w:r>
      <w:proofErr w:type="spellEnd"/>
      <w:r w:rsidR="009928D0">
        <w:rPr>
          <w:spacing w:val="-11"/>
        </w:rPr>
        <w:t xml:space="preserve"> </w:t>
      </w:r>
      <w:r w:rsidR="009928D0">
        <w:t>có</w:t>
      </w:r>
      <w:r w:rsidR="009928D0">
        <w:rPr>
          <w:spacing w:val="-10"/>
        </w:rPr>
        <w:t xml:space="preserve"> </w:t>
      </w:r>
      <w:proofErr w:type="spellStart"/>
      <w:r w:rsidR="009928D0">
        <w:t>thể</w:t>
      </w:r>
      <w:proofErr w:type="spellEnd"/>
      <w:r w:rsidR="009928D0">
        <w:rPr>
          <w:spacing w:val="-11"/>
        </w:rPr>
        <w:t xml:space="preserve"> </w:t>
      </w:r>
      <w:proofErr w:type="spellStart"/>
      <w:r w:rsidR="009928D0">
        <w:t>thanh</w:t>
      </w:r>
      <w:proofErr w:type="spellEnd"/>
      <w:r w:rsidR="009928D0">
        <w:rPr>
          <w:spacing w:val="-11"/>
        </w:rPr>
        <w:t xml:space="preserve"> </w:t>
      </w:r>
      <w:r w:rsidR="009928D0">
        <w:t>toán</w:t>
      </w:r>
      <w:r w:rsidR="009928D0">
        <w:rPr>
          <w:spacing w:val="-11"/>
        </w:rPr>
        <w:t xml:space="preserve"> </w:t>
      </w:r>
      <w:proofErr w:type="spellStart"/>
      <w:r w:rsidR="009928D0">
        <w:t>các</w:t>
      </w:r>
      <w:proofErr w:type="spellEnd"/>
      <w:r w:rsidR="009928D0">
        <w:rPr>
          <w:spacing w:val="-11"/>
        </w:rPr>
        <w:t xml:space="preserve"> </w:t>
      </w:r>
      <w:proofErr w:type="spellStart"/>
      <w:r w:rsidR="009928D0">
        <w:t>khoản</w:t>
      </w:r>
      <w:proofErr w:type="spellEnd"/>
      <w:r w:rsidR="009928D0">
        <w:rPr>
          <w:spacing w:val="-11"/>
        </w:rPr>
        <w:t xml:space="preserve"> </w:t>
      </w:r>
      <w:proofErr w:type="spellStart"/>
      <w:r w:rsidR="009928D0">
        <w:t>nợ</w:t>
      </w:r>
      <w:proofErr w:type="spellEnd"/>
      <w:r w:rsidR="009928D0">
        <w:rPr>
          <w:spacing w:val="-12"/>
        </w:rPr>
        <w:t xml:space="preserve"> </w:t>
      </w:r>
      <w:proofErr w:type="spellStart"/>
      <w:r w:rsidR="009928D0">
        <w:rPr>
          <w:spacing w:val="2"/>
        </w:rPr>
        <w:t>vay</w:t>
      </w:r>
      <w:proofErr w:type="spellEnd"/>
      <w:r w:rsidR="009928D0">
        <w:rPr>
          <w:spacing w:val="-15"/>
        </w:rPr>
        <w:t xml:space="preserve"> </w:t>
      </w:r>
      <w:proofErr w:type="spellStart"/>
      <w:r w:rsidR="009928D0">
        <w:t>cho</w:t>
      </w:r>
      <w:proofErr w:type="spellEnd"/>
      <w:r w:rsidR="009928D0">
        <w:rPr>
          <w:spacing w:val="-11"/>
        </w:rPr>
        <w:t xml:space="preserve"> </w:t>
      </w:r>
      <w:r w:rsidR="009928D0">
        <w:t>ngân</w:t>
      </w:r>
      <w:r w:rsidR="009928D0">
        <w:rPr>
          <w:spacing w:val="-11"/>
        </w:rPr>
        <w:t xml:space="preserve"> </w:t>
      </w:r>
      <w:r w:rsidR="009928D0">
        <w:t xml:space="preserve">hàng đầy </w:t>
      </w:r>
      <w:proofErr w:type="spellStart"/>
      <w:r w:rsidR="009928D0">
        <w:lastRenderedPageBreak/>
        <w:t>đủ</w:t>
      </w:r>
      <w:proofErr w:type="spellEnd"/>
      <w:r w:rsidR="009928D0">
        <w:t>, đúng</w:t>
      </w:r>
      <w:r w:rsidR="009928D0">
        <w:rPr>
          <w:spacing w:val="-7"/>
        </w:rPr>
        <w:t xml:space="preserve"> </w:t>
      </w:r>
      <w:r w:rsidR="009928D0">
        <w:t>hạn</w:t>
      </w:r>
      <w:r w:rsidR="00CF08AC">
        <w:t>.</w:t>
      </w:r>
    </w:p>
    <w:p w14:paraId="131C850F" w14:textId="072091FD" w:rsidR="009928D0" w:rsidRDefault="00D70605" w:rsidP="00E53690">
      <w:pPr>
        <w:pStyle w:val="ListParagraph"/>
        <w:tabs>
          <w:tab w:val="left" w:pos="786"/>
        </w:tabs>
        <w:spacing w:before="1" w:line="350" w:lineRule="auto"/>
        <w:ind w:left="0" w:firstLine="0"/>
      </w:pPr>
      <w:r>
        <w:tab/>
      </w:r>
      <w:proofErr w:type="spellStart"/>
      <w:r w:rsidR="009928D0">
        <w:t>Tư</w:t>
      </w:r>
      <w:proofErr w:type="spellEnd"/>
      <w:r w:rsidR="009928D0">
        <w:rPr>
          <w:spacing w:val="-8"/>
        </w:rPr>
        <w:t xml:space="preserve"> </w:t>
      </w:r>
      <w:proofErr w:type="spellStart"/>
      <w:r w:rsidR="009928D0">
        <w:t>cách</w:t>
      </w:r>
      <w:proofErr w:type="spellEnd"/>
      <w:r w:rsidR="009928D0">
        <w:t>,</w:t>
      </w:r>
      <w:r w:rsidR="009928D0">
        <w:rPr>
          <w:spacing w:val="-8"/>
        </w:rPr>
        <w:t xml:space="preserve"> </w:t>
      </w:r>
      <w:proofErr w:type="spellStart"/>
      <w:r w:rsidR="009928D0">
        <w:t>đạo</w:t>
      </w:r>
      <w:proofErr w:type="spellEnd"/>
      <w:r w:rsidR="009928D0">
        <w:rPr>
          <w:spacing w:val="-9"/>
        </w:rPr>
        <w:t xml:space="preserve"> </w:t>
      </w:r>
      <w:proofErr w:type="spellStart"/>
      <w:r w:rsidR="009928D0">
        <w:t>đức</w:t>
      </w:r>
      <w:proofErr w:type="spellEnd"/>
      <w:r w:rsidR="009928D0">
        <w:rPr>
          <w:spacing w:val="-9"/>
        </w:rPr>
        <w:t xml:space="preserve"> </w:t>
      </w:r>
      <w:proofErr w:type="spellStart"/>
      <w:r w:rsidR="009928D0">
        <w:t>của</w:t>
      </w:r>
      <w:proofErr w:type="spellEnd"/>
      <w:r w:rsidR="009928D0">
        <w:rPr>
          <w:spacing w:val="-9"/>
        </w:rPr>
        <w:t xml:space="preserve"> </w:t>
      </w:r>
      <w:proofErr w:type="spellStart"/>
      <w:r w:rsidR="009928D0">
        <w:t>người</w:t>
      </w:r>
      <w:proofErr w:type="spellEnd"/>
      <w:r w:rsidR="009928D0">
        <w:rPr>
          <w:spacing w:val="-9"/>
        </w:rPr>
        <w:t xml:space="preserve"> </w:t>
      </w:r>
      <w:proofErr w:type="spellStart"/>
      <w:r w:rsidR="009928D0">
        <w:t>đi</w:t>
      </w:r>
      <w:proofErr w:type="spellEnd"/>
      <w:r w:rsidR="009928D0">
        <w:rPr>
          <w:spacing w:val="-9"/>
        </w:rPr>
        <w:t xml:space="preserve"> </w:t>
      </w:r>
      <w:proofErr w:type="spellStart"/>
      <w:r w:rsidR="009928D0">
        <w:t>vay</w:t>
      </w:r>
      <w:proofErr w:type="spellEnd"/>
      <w:r w:rsidR="009928D0">
        <w:t>:</w:t>
      </w:r>
      <w:r w:rsidR="009928D0">
        <w:rPr>
          <w:spacing w:val="-9"/>
        </w:rPr>
        <w:t xml:space="preserve"> </w:t>
      </w:r>
      <w:proofErr w:type="spellStart"/>
      <w:r w:rsidR="009928D0">
        <w:t>Tư</w:t>
      </w:r>
      <w:proofErr w:type="spellEnd"/>
      <w:r w:rsidR="009928D0">
        <w:rPr>
          <w:spacing w:val="-8"/>
        </w:rPr>
        <w:t xml:space="preserve"> </w:t>
      </w:r>
      <w:proofErr w:type="spellStart"/>
      <w:r w:rsidR="009928D0">
        <w:t>cách</w:t>
      </w:r>
      <w:proofErr w:type="spellEnd"/>
      <w:r w:rsidR="009928D0">
        <w:rPr>
          <w:spacing w:val="-8"/>
        </w:rPr>
        <w:t xml:space="preserve"> </w:t>
      </w:r>
      <w:proofErr w:type="spellStart"/>
      <w:r w:rsidR="009928D0">
        <w:t>đạo</w:t>
      </w:r>
      <w:proofErr w:type="spellEnd"/>
      <w:r w:rsidR="009928D0">
        <w:rPr>
          <w:spacing w:val="-9"/>
        </w:rPr>
        <w:t xml:space="preserve"> </w:t>
      </w:r>
      <w:proofErr w:type="spellStart"/>
      <w:r w:rsidR="009928D0">
        <w:t>đức</w:t>
      </w:r>
      <w:proofErr w:type="spellEnd"/>
      <w:r w:rsidR="009928D0">
        <w:rPr>
          <w:spacing w:val="-9"/>
        </w:rPr>
        <w:t xml:space="preserve"> </w:t>
      </w:r>
      <w:r w:rsidR="009928D0">
        <w:t>xét</w:t>
      </w:r>
      <w:r w:rsidR="009928D0">
        <w:rPr>
          <w:spacing w:val="-9"/>
        </w:rPr>
        <w:t xml:space="preserve"> </w:t>
      </w:r>
      <w:r w:rsidR="009928D0">
        <w:t>trên</w:t>
      </w:r>
      <w:r w:rsidR="009928D0">
        <w:rPr>
          <w:spacing w:val="-9"/>
        </w:rPr>
        <w:t xml:space="preserve"> </w:t>
      </w:r>
      <w:proofErr w:type="spellStart"/>
      <w:r w:rsidR="009928D0">
        <w:t>phương</w:t>
      </w:r>
      <w:proofErr w:type="spellEnd"/>
      <w:r w:rsidR="009928D0">
        <w:rPr>
          <w:spacing w:val="-9"/>
        </w:rPr>
        <w:t xml:space="preserve"> </w:t>
      </w:r>
      <w:proofErr w:type="spellStart"/>
      <w:r w:rsidR="009928D0">
        <w:t>diện</w:t>
      </w:r>
      <w:proofErr w:type="spellEnd"/>
      <w:r w:rsidR="009928D0">
        <w:rPr>
          <w:spacing w:val="-9"/>
        </w:rPr>
        <w:t xml:space="preserve"> </w:t>
      </w:r>
      <w:r w:rsidR="009928D0">
        <w:t>ý</w:t>
      </w:r>
      <w:r w:rsidR="009928D0">
        <w:rPr>
          <w:spacing w:val="-7"/>
        </w:rPr>
        <w:t xml:space="preserve"> </w:t>
      </w:r>
      <w:proofErr w:type="spellStart"/>
      <w:r w:rsidR="009928D0">
        <w:t>muốn</w:t>
      </w:r>
      <w:proofErr w:type="spellEnd"/>
      <w:r w:rsidR="009928D0">
        <w:t xml:space="preserve"> </w:t>
      </w:r>
      <w:proofErr w:type="spellStart"/>
      <w:r w:rsidR="009928D0">
        <w:t>hoàn</w:t>
      </w:r>
      <w:proofErr w:type="spellEnd"/>
      <w:r w:rsidR="009928D0">
        <w:rPr>
          <w:spacing w:val="15"/>
        </w:rPr>
        <w:t xml:space="preserve"> </w:t>
      </w:r>
      <w:r w:rsidR="009928D0">
        <w:t>trả</w:t>
      </w:r>
      <w:r w:rsidR="009928D0">
        <w:rPr>
          <w:spacing w:val="15"/>
        </w:rPr>
        <w:t xml:space="preserve"> </w:t>
      </w:r>
      <w:proofErr w:type="spellStart"/>
      <w:r w:rsidR="009928D0">
        <w:t>nợ</w:t>
      </w:r>
      <w:proofErr w:type="spellEnd"/>
      <w:r w:rsidR="009928D0">
        <w:rPr>
          <w:spacing w:val="15"/>
        </w:rPr>
        <w:t xml:space="preserve"> </w:t>
      </w:r>
      <w:proofErr w:type="spellStart"/>
      <w:r w:rsidR="009928D0">
        <w:t>vay</w:t>
      </w:r>
      <w:proofErr w:type="spellEnd"/>
      <w:r w:rsidR="009928D0">
        <w:t>,</w:t>
      </w:r>
      <w:r w:rsidR="009928D0">
        <w:rPr>
          <w:spacing w:val="16"/>
        </w:rPr>
        <w:t xml:space="preserve"> </w:t>
      </w:r>
      <w:proofErr w:type="spellStart"/>
      <w:r w:rsidR="009928D0">
        <w:t>trong</w:t>
      </w:r>
      <w:proofErr w:type="spellEnd"/>
      <w:r w:rsidR="009928D0">
        <w:rPr>
          <w:spacing w:val="17"/>
        </w:rPr>
        <w:t xml:space="preserve"> </w:t>
      </w:r>
      <w:proofErr w:type="spellStart"/>
      <w:r w:rsidR="009928D0">
        <w:t>nhiều</w:t>
      </w:r>
      <w:proofErr w:type="spellEnd"/>
      <w:r w:rsidR="009928D0">
        <w:rPr>
          <w:spacing w:val="15"/>
        </w:rPr>
        <w:t xml:space="preserve"> </w:t>
      </w:r>
      <w:r w:rsidR="009928D0">
        <w:t>trường</w:t>
      </w:r>
      <w:r w:rsidR="009928D0">
        <w:rPr>
          <w:spacing w:val="17"/>
        </w:rPr>
        <w:t xml:space="preserve"> </w:t>
      </w:r>
      <w:r w:rsidR="009928D0">
        <w:t>hợp</w:t>
      </w:r>
      <w:r w:rsidR="009928D0">
        <w:rPr>
          <w:spacing w:val="16"/>
        </w:rPr>
        <w:t xml:space="preserve"> </w:t>
      </w:r>
      <w:proofErr w:type="spellStart"/>
      <w:r w:rsidR="009928D0">
        <w:t>người</w:t>
      </w:r>
      <w:proofErr w:type="spellEnd"/>
      <w:r w:rsidR="009928D0">
        <w:rPr>
          <w:spacing w:val="15"/>
        </w:rPr>
        <w:t xml:space="preserve"> </w:t>
      </w:r>
      <w:proofErr w:type="spellStart"/>
      <w:r w:rsidR="009928D0">
        <w:t>vay</w:t>
      </w:r>
      <w:proofErr w:type="spellEnd"/>
      <w:r w:rsidR="009928D0">
        <w:rPr>
          <w:spacing w:val="10"/>
        </w:rPr>
        <w:t xml:space="preserve"> </w:t>
      </w:r>
      <w:r w:rsidR="009928D0">
        <w:t>có</w:t>
      </w:r>
      <w:r w:rsidR="009928D0">
        <w:rPr>
          <w:spacing w:val="18"/>
        </w:rPr>
        <w:t xml:space="preserve"> </w:t>
      </w:r>
      <w:r w:rsidR="009928D0">
        <w:t>ý</w:t>
      </w:r>
      <w:r w:rsidR="009928D0">
        <w:rPr>
          <w:spacing w:val="18"/>
        </w:rPr>
        <w:t xml:space="preserve"> </w:t>
      </w:r>
      <w:proofErr w:type="spellStart"/>
      <w:r w:rsidR="009928D0">
        <w:t>muốn</w:t>
      </w:r>
      <w:proofErr w:type="spellEnd"/>
      <w:r w:rsidR="009928D0">
        <w:rPr>
          <w:spacing w:val="17"/>
        </w:rPr>
        <w:t xml:space="preserve"> </w:t>
      </w:r>
      <w:proofErr w:type="spellStart"/>
      <w:r w:rsidR="009928D0">
        <w:t>chiếm</w:t>
      </w:r>
      <w:proofErr w:type="spellEnd"/>
      <w:r w:rsidR="009928D0">
        <w:rPr>
          <w:spacing w:val="15"/>
        </w:rPr>
        <w:t xml:space="preserve"> </w:t>
      </w:r>
      <w:proofErr w:type="spellStart"/>
      <w:r w:rsidR="009928D0">
        <w:t>đoạt</w:t>
      </w:r>
      <w:proofErr w:type="spellEnd"/>
      <w:r w:rsidR="009928D0">
        <w:rPr>
          <w:spacing w:val="16"/>
        </w:rPr>
        <w:t xml:space="preserve"> </w:t>
      </w:r>
      <w:proofErr w:type="spellStart"/>
      <w:r w:rsidR="009928D0">
        <w:t>vốn</w:t>
      </w:r>
      <w:proofErr w:type="spellEnd"/>
      <w:r w:rsidR="009928D0">
        <w:t>,</w:t>
      </w:r>
      <w:r>
        <w:t xml:space="preserve"> </w:t>
      </w:r>
      <w:proofErr w:type="spellStart"/>
      <w:r w:rsidR="009928D0">
        <w:t>không</w:t>
      </w:r>
      <w:proofErr w:type="spellEnd"/>
      <w:r w:rsidR="009928D0">
        <w:t xml:space="preserve"> </w:t>
      </w:r>
      <w:proofErr w:type="spellStart"/>
      <w:r w:rsidR="009928D0">
        <w:t>hoàn</w:t>
      </w:r>
      <w:proofErr w:type="spellEnd"/>
      <w:r w:rsidR="009928D0">
        <w:t xml:space="preserve"> trả </w:t>
      </w:r>
      <w:proofErr w:type="spellStart"/>
      <w:r w:rsidR="009928D0">
        <w:t>nợ</w:t>
      </w:r>
      <w:proofErr w:type="spellEnd"/>
      <w:r w:rsidR="009928D0">
        <w:t xml:space="preserve"> </w:t>
      </w:r>
      <w:proofErr w:type="spellStart"/>
      <w:r w:rsidR="009928D0">
        <w:t>vay</w:t>
      </w:r>
      <w:proofErr w:type="spellEnd"/>
      <w:r w:rsidR="009928D0">
        <w:t xml:space="preserve"> </w:t>
      </w:r>
      <w:proofErr w:type="spellStart"/>
      <w:r w:rsidR="009928D0">
        <w:t>mặc</w:t>
      </w:r>
      <w:proofErr w:type="spellEnd"/>
      <w:r w:rsidR="009928D0">
        <w:t xml:space="preserve"> dù có khả </w:t>
      </w:r>
      <w:proofErr w:type="spellStart"/>
      <w:r w:rsidR="009928D0">
        <w:t>năng</w:t>
      </w:r>
      <w:proofErr w:type="spellEnd"/>
      <w:r w:rsidR="009928D0">
        <w:t xml:space="preserve"> trả </w:t>
      </w:r>
      <w:proofErr w:type="spellStart"/>
      <w:r w:rsidR="009928D0">
        <w:t>nợ</w:t>
      </w:r>
      <w:proofErr w:type="spellEnd"/>
      <w:r w:rsidR="009928D0">
        <w:t xml:space="preserve"> </w:t>
      </w:r>
      <w:proofErr w:type="spellStart"/>
      <w:r w:rsidR="009928D0">
        <w:t>đi</w:t>
      </w:r>
      <w:proofErr w:type="spellEnd"/>
      <w:r w:rsidR="009928D0">
        <w:t xml:space="preserve"> nữa sẽ có </w:t>
      </w:r>
      <w:proofErr w:type="spellStart"/>
      <w:r w:rsidR="009928D0">
        <w:t>thể</w:t>
      </w:r>
      <w:proofErr w:type="spellEnd"/>
      <w:r w:rsidR="009928D0">
        <w:t xml:space="preserve"> </w:t>
      </w:r>
      <w:proofErr w:type="spellStart"/>
      <w:r w:rsidR="009928D0">
        <w:t>gây</w:t>
      </w:r>
      <w:proofErr w:type="spellEnd"/>
      <w:r w:rsidR="009928D0">
        <w:t xml:space="preserve"> </w:t>
      </w:r>
      <w:proofErr w:type="spellStart"/>
      <w:r w:rsidR="009928D0">
        <w:t>ra</w:t>
      </w:r>
      <w:proofErr w:type="spellEnd"/>
      <w:r w:rsidR="009928D0">
        <w:t xml:space="preserve"> </w:t>
      </w:r>
      <w:proofErr w:type="spellStart"/>
      <w:r w:rsidR="009928D0">
        <w:t>rủi</w:t>
      </w:r>
      <w:proofErr w:type="spellEnd"/>
      <w:r w:rsidR="009928D0">
        <w:t xml:space="preserve"> </w:t>
      </w:r>
      <w:proofErr w:type="spellStart"/>
      <w:r w:rsidR="009928D0">
        <w:t>ro</w:t>
      </w:r>
      <w:proofErr w:type="spellEnd"/>
      <w:r w:rsidR="009928D0">
        <w:t xml:space="preserve"> </w:t>
      </w:r>
      <w:proofErr w:type="spellStart"/>
      <w:r w:rsidR="009928D0">
        <w:t>mất</w:t>
      </w:r>
      <w:proofErr w:type="spellEnd"/>
      <w:r w:rsidR="009928D0">
        <w:t xml:space="preserve"> </w:t>
      </w:r>
      <w:proofErr w:type="spellStart"/>
      <w:r w:rsidR="009928D0">
        <w:t>vốn</w:t>
      </w:r>
      <w:proofErr w:type="spellEnd"/>
      <w:r w:rsidR="009928D0">
        <w:t xml:space="preserve"> </w:t>
      </w:r>
      <w:proofErr w:type="spellStart"/>
      <w:r w:rsidR="009928D0">
        <w:t>cho</w:t>
      </w:r>
      <w:proofErr w:type="spellEnd"/>
      <w:r w:rsidR="009928D0">
        <w:t xml:space="preserve"> </w:t>
      </w:r>
      <w:proofErr w:type="spellStart"/>
      <w:r w:rsidR="009928D0">
        <w:t>các</w:t>
      </w:r>
      <w:proofErr w:type="spellEnd"/>
      <w:r w:rsidR="009928D0">
        <w:t xml:space="preserve"> ngân hàng</w:t>
      </w:r>
      <w:r w:rsidR="00CF08AC">
        <w:t>.</w:t>
      </w:r>
    </w:p>
    <w:p w14:paraId="482942E0" w14:textId="540F36C1" w:rsidR="009928D0" w:rsidRDefault="00D70605" w:rsidP="00E53690">
      <w:pPr>
        <w:pStyle w:val="ListParagraph"/>
        <w:tabs>
          <w:tab w:val="left" w:pos="786"/>
        </w:tabs>
        <w:spacing w:before="1" w:line="357" w:lineRule="auto"/>
        <w:ind w:left="0" w:firstLine="0"/>
      </w:pPr>
      <w:r>
        <w:tab/>
      </w:r>
      <w:proofErr w:type="spellStart"/>
      <w:r w:rsidR="009928D0">
        <w:t>Trình</w:t>
      </w:r>
      <w:proofErr w:type="spellEnd"/>
      <w:r w:rsidR="009928D0">
        <w:t xml:space="preserve"> độ khoa </w:t>
      </w:r>
      <w:proofErr w:type="spellStart"/>
      <w:r w:rsidR="009928D0">
        <w:t>học</w:t>
      </w:r>
      <w:proofErr w:type="spellEnd"/>
      <w:r w:rsidR="009928D0">
        <w:t xml:space="preserve"> công </w:t>
      </w:r>
      <w:proofErr w:type="spellStart"/>
      <w:r w:rsidR="009928D0">
        <w:t>nghệ</w:t>
      </w:r>
      <w:proofErr w:type="spellEnd"/>
      <w:r w:rsidR="009928D0">
        <w:t xml:space="preserve"> ở </w:t>
      </w:r>
      <w:proofErr w:type="spellStart"/>
      <w:r w:rsidR="009928D0">
        <w:t>các</w:t>
      </w:r>
      <w:proofErr w:type="spellEnd"/>
      <w:r w:rsidR="009928D0">
        <w:t xml:space="preserve"> DN vẫn còn </w:t>
      </w:r>
      <w:proofErr w:type="spellStart"/>
      <w:r w:rsidR="009928D0">
        <w:t>thường</w:t>
      </w:r>
      <w:proofErr w:type="spellEnd"/>
      <w:r w:rsidR="009928D0">
        <w:t xml:space="preserve"> </w:t>
      </w:r>
      <w:proofErr w:type="spellStart"/>
      <w:r w:rsidR="009928D0">
        <w:t>cũ</w:t>
      </w:r>
      <w:proofErr w:type="spellEnd"/>
      <w:r w:rsidR="009928D0">
        <w:t xml:space="preserve">, lạc </w:t>
      </w:r>
      <w:proofErr w:type="spellStart"/>
      <w:r w:rsidR="009928D0">
        <w:t>hậu</w:t>
      </w:r>
      <w:proofErr w:type="spellEnd"/>
      <w:r w:rsidR="009928D0">
        <w:t xml:space="preserve">, </w:t>
      </w:r>
      <w:proofErr w:type="spellStart"/>
      <w:r w:rsidR="009928D0">
        <w:t>ảnh</w:t>
      </w:r>
      <w:proofErr w:type="spellEnd"/>
      <w:r w:rsidR="009928D0">
        <w:t xml:space="preserve"> </w:t>
      </w:r>
      <w:proofErr w:type="spellStart"/>
      <w:r w:rsidR="009928D0">
        <w:t>hưởng</w:t>
      </w:r>
      <w:proofErr w:type="spellEnd"/>
      <w:r w:rsidR="009928D0">
        <w:t xml:space="preserve"> tới</w:t>
      </w:r>
      <w:r w:rsidR="009928D0">
        <w:rPr>
          <w:spacing w:val="-4"/>
        </w:rPr>
        <w:t xml:space="preserve"> </w:t>
      </w:r>
      <w:r w:rsidR="009928D0">
        <w:t>khả</w:t>
      </w:r>
      <w:r w:rsidR="009928D0">
        <w:rPr>
          <w:spacing w:val="-3"/>
        </w:rPr>
        <w:t xml:space="preserve"> </w:t>
      </w:r>
      <w:proofErr w:type="spellStart"/>
      <w:r w:rsidR="009928D0">
        <w:t>năng</w:t>
      </w:r>
      <w:proofErr w:type="spellEnd"/>
      <w:r w:rsidR="009928D0">
        <w:rPr>
          <w:spacing w:val="-3"/>
        </w:rPr>
        <w:t xml:space="preserve"> </w:t>
      </w:r>
      <w:proofErr w:type="spellStart"/>
      <w:r w:rsidR="009928D0">
        <w:t>cạnh</w:t>
      </w:r>
      <w:proofErr w:type="spellEnd"/>
      <w:r w:rsidR="009928D0">
        <w:rPr>
          <w:spacing w:val="-1"/>
        </w:rPr>
        <w:t xml:space="preserve"> </w:t>
      </w:r>
      <w:r w:rsidR="009928D0">
        <w:t>tranh</w:t>
      </w:r>
      <w:r w:rsidR="009928D0">
        <w:rPr>
          <w:spacing w:val="-2"/>
        </w:rPr>
        <w:t xml:space="preserve"> </w:t>
      </w:r>
      <w:proofErr w:type="spellStart"/>
      <w:r w:rsidR="009928D0">
        <w:t>và</w:t>
      </w:r>
      <w:proofErr w:type="spellEnd"/>
      <w:r w:rsidR="009928D0">
        <w:rPr>
          <w:spacing w:val="-3"/>
        </w:rPr>
        <w:t xml:space="preserve"> </w:t>
      </w:r>
      <w:proofErr w:type="spellStart"/>
      <w:r w:rsidR="009928D0">
        <w:t>thu</w:t>
      </w:r>
      <w:proofErr w:type="spellEnd"/>
      <w:r w:rsidR="009928D0">
        <w:rPr>
          <w:spacing w:val="-3"/>
        </w:rPr>
        <w:t xml:space="preserve"> </w:t>
      </w:r>
      <w:r w:rsidR="009928D0">
        <w:t>nhập</w:t>
      </w:r>
      <w:r w:rsidR="009928D0">
        <w:rPr>
          <w:spacing w:val="-3"/>
        </w:rPr>
        <w:t xml:space="preserve"> </w:t>
      </w:r>
      <w:proofErr w:type="spellStart"/>
      <w:r w:rsidR="009928D0">
        <w:t>của</w:t>
      </w:r>
      <w:proofErr w:type="spellEnd"/>
      <w:r w:rsidR="009928D0">
        <w:rPr>
          <w:spacing w:val="-4"/>
        </w:rPr>
        <w:t xml:space="preserve"> </w:t>
      </w:r>
      <w:r w:rsidR="009928D0">
        <w:t>DN,</w:t>
      </w:r>
      <w:r w:rsidR="009928D0">
        <w:rPr>
          <w:spacing w:val="-3"/>
        </w:rPr>
        <w:t xml:space="preserve"> </w:t>
      </w:r>
      <w:r w:rsidR="009928D0">
        <w:t>do</w:t>
      </w:r>
      <w:r w:rsidR="009928D0">
        <w:rPr>
          <w:spacing w:val="-3"/>
        </w:rPr>
        <w:t xml:space="preserve"> </w:t>
      </w:r>
      <w:r w:rsidR="009928D0">
        <w:t>đó</w:t>
      </w:r>
      <w:r w:rsidR="009928D0">
        <w:rPr>
          <w:spacing w:val="-3"/>
        </w:rPr>
        <w:t xml:space="preserve"> </w:t>
      </w:r>
      <w:r w:rsidR="009928D0">
        <w:t>làm</w:t>
      </w:r>
      <w:r w:rsidR="009928D0">
        <w:rPr>
          <w:spacing w:val="-6"/>
        </w:rPr>
        <w:t xml:space="preserve"> </w:t>
      </w:r>
      <w:proofErr w:type="spellStart"/>
      <w:r w:rsidR="009928D0">
        <w:t>giảm</w:t>
      </w:r>
      <w:proofErr w:type="spellEnd"/>
      <w:r w:rsidR="009928D0">
        <w:rPr>
          <w:spacing w:val="-5"/>
        </w:rPr>
        <w:t xml:space="preserve"> </w:t>
      </w:r>
      <w:r w:rsidR="009928D0">
        <w:t>khả</w:t>
      </w:r>
      <w:r w:rsidR="009928D0">
        <w:rPr>
          <w:spacing w:val="-3"/>
        </w:rPr>
        <w:t xml:space="preserve"> </w:t>
      </w:r>
      <w:proofErr w:type="spellStart"/>
      <w:r w:rsidR="009928D0">
        <w:t>năng</w:t>
      </w:r>
      <w:proofErr w:type="spellEnd"/>
      <w:r w:rsidR="009928D0">
        <w:rPr>
          <w:spacing w:val="-3"/>
        </w:rPr>
        <w:t xml:space="preserve"> </w:t>
      </w:r>
      <w:r w:rsidR="009928D0">
        <w:t>trả</w:t>
      </w:r>
      <w:r w:rsidR="009928D0">
        <w:rPr>
          <w:spacing w:val="-4"/>
        </w:rPr>
        <w:t xml:space="preserve"> </w:t>
      </w:r>
      <w:proofErr w:type="spellStart"/>
      <w:r w:rsidR="009928D0">
        <w:t>nợ</w:t>
      </w:r>
      <w:proofErr w:type="spellEnd"/>
      <w:r w:rsidR="009928D0">
        <w:rPr>
          <w:spacing w:val="-3"/>
        </w:rPr>
        <w:t xml:space="preserve"> </w:t>
      </w:r>
      <w:proofErr w:type="spellStart"/>
      <w:r w:rsidR="009928D0">
        <w:t>cho</w:t>
      </w:r>
      <w:proofErr w:type="spellEnd"/>
      <w:r w:rsidR="009928D0">
        <w:t xml:space="preserve"> ngân hàng </w:t>
      </w:r>
      <w:proofErr w:type="spellStart"/>
      <w:r w:rsidR="009928D0">
        <w:t>và</w:t>
      </w:r>
      <w:proofErr w:type="spellEnd"/>
      <w:r w:rsidR="009928D0">
        <w:t xml:space="preserve"> đồng thời </w:t>
      </w:r>
      <w:proofErr w:type="spellStart"/>
      <w:r w:rsidR="009928D0">
        <w:t>gây</w:t>
      </w:r>
      <w:proofErr w:type="spellEnd"/>
      <w:r w:rsidR="009928D0">
        <w:t xml:space="preserve"> </w:t>
      </w:r>
      <w:proofErr w:type="spellStart"/>
      <w:r w:rsidR="009928D0">
        <w:t>khó</w:t>
      </w:r>
      <w:proofErr w:type="spellEnd"/>
      <w:r w:rsidR="009928D0">
        <w:t xml:space="preserve"> </w:t>
      </w:r>
      <w:proofErr w:type="spellStart"/>
      <w:r w:rsidR="009928D0">
        <w:t>khăn</w:t>
      </w:r>
      <w:proofErr w:type="spellEnd"/>
      <w:r w:rsidR="009928D0">
        <w:t xml:space="preserve"> </w:t>
      </w:r>
      <w:proofErr w:type="spellStart"/>
      <w:r w:rsidR="009928D0">
        <w:t>cho</w:t>
      </w:r>
      <w:proofErr w:type="spellEnd"/>
      <w:r w:rsidR="009928D0">
        <w:t xml:space="preserve"> ngân hàng </w:t>
      </w:r>
      <w:proofErr w:type="spellStart"/>
      <w:r w:rsidR="009928D0">
        <w:t>trong</w:t>
      </w:r>
      <w:proofErr w:type="spellEnd"/>
      <w:r w:rsidR="009928D0">
        <w:t xml:space="preserve"> </w:t>
      </w:r>
      <w:proofErr w:type="spellStart"/>
      <w:r w:rsidR="009928D0">
        <w:t>việc</w:t>
      </w:r>
      <w:proofErr w:type="spellEnd"/>
      <w:r w:rsidR="009928D0">
        <w:t xml:space="preserve"> định giá </w:t>
      </w:r>
      <w:proofErr w:type="spellStart"/>
      <w:r w:rsidR="009928D0">
        <w:t>tài</w:t>
      </w:r>
      <w:proofErr w:type="spellEnd"/>
      <w:r w:rsidR="009928D0">
        <w:t xml:space="preserve"> </w:t>
      </w:r>
      <w:proofErr w:type="spellStart"/>
      <w:r w:rsidR="009928D0">
        <w:t>sản</w:t>
      </w:r>
      <w:proofErr w:type="spellEnd"/>
      <w:r w:rsidR="009928D0">
        <w:t xml:space="preserve"> </w:t>
      </w:r>
      <w:proofErr w:type="spellStart"/>
      <w:r w:rsidR="009928D0">
        <w:t>khi</w:t>
      </w:r>
      <w:proofErr w:type="spellEnd"/>
      <w:r w:rsidR="009928D0">
        <w:t xml:space="preserve"> </w:t>
      </w:r>
      <w:proofErr w:type="spellStart"/>
      <w:r w:rsidR="009928D0">
        <w:t>tiến</w:t>
      </w:r>
      <w:proofErr w:type="spellEnd"/>
      <w:r w:rsidR="009928D0">
        <w:t xml:space="preserve"> </w:t>
      </w:r>
      <w:proofErr w:type="spellStart"/>
      <w:r w:rsidR="009928D0">
        <w:t>hành</w:t>
      </w:r>
      <w:proofErr w:type="spellEnd"/>
      <w:r w:rsidR="009928D0">
        <w:t xml:space="preserve"> </w:t>
      </w:r>
      <w:proofErr w:type="spellStart"/>
      <w:r w:rsidR="009928D0">
        <w:t>cho</w:t>
      </w:r>
      <w:proofErr w:type="spellEnd"/>
      <w:r w:rsidR="009928D0">
        <w:rPr>
          <w:spacing w:val="-5"/>
        </w:rPr>
        <w:t xml:space="preserve"> </w:t>
      </w:r>
      <w:proofErr w:type="spellStart"/>
      <w:r w:rsidR="009928D0">
        <w:t>vay</w:t>
      </w:r>
      <w:proofErr w:type="spellEnd"/>
      <w:r w:rsidR="00CF08AC">
        <w:t>.</w:t>
      </w:r>
    </w:p>
    <w:p w14:paraId="71F76E94" w14:textId="0E19928D" w:rsidR="009928D0" w:rsidRDefault="00D70605" w:rsidP="00E53690">
      <w:pPr>
        <w:pStyle w:val="Heading4"/>
      </w:pPr>
      <w:bookmarkStart w:id="125" w:name="_bookmark49"/>
      <w:bookmarkEnd w:id="125"/>
      <w:r>
        <w:t xml:space="preserve">1.3.2.3. </w:t>
      </w:r>
      <w:r w:rsidR="009928D0">
        <w:t xml:space="preserve">Đối </w:t>
      </w:r>
      <w:proofErr w:type="spellStart"/>
      <w:r w:rsidR="009928D0">
        <w:t>thủ</w:t>
      </w:r>
      <w:proofErr w:type="spellEnd"/>
      <w:r w:rsidR="009928D0">
        <w:t xml:space="preserve"> </w:t>
      </w:r>
      <w:proofErr w:type="spellStart"/>
      <w:r w:rsidR="009928D0">
        <w:t>cạnh</w:t>
      </w:r>
      <w:proofErr w:type="spellEnd"/>
      <w:r w:rsidR="009928D0">
        <w:rPr>
          <w:spacing w:val="-6"/>
        </w:rPr>
        <w:t xml:space="preserve"> </w:t>
      </w:r>
      <w:r w:rsidR="009928D0">
        <w:t>tranh</w:t>
      </w:r>
    </w:p>
    <w:p w14:paraId="3C5A107D" w14:textId="77777777" w:rsidR="009928D0" w:rsidRPr="00D70605" w:rsidRDefault="009928D0" w:rsidP="00E53690">
      <w:pPr>
        <w:ind w:firstLine="720"/>
      </w:pPr>
      <w:proofErr w:type="spellStart"/>
      <w:r w:rsidRPr="00D70605">
        <w:t>Cạnh</w:t>
      </w:r>
      <w:proofErr w:type="spellEnd"/>
      <w:r w:rsidRPr="00D70605">
        <w:t xml:space="preserve"> tranh là một động </w:t>
      </w:r>
      <w:proofErr w:type="spellStart"/>
      <w:r w:rsidRPr="00D70605">
        <w:t>lực</w:t>
      </w:r>
      <w:proofErr w:type="spellEnd"/>
      <w:r w:rsidRPr="00D70605">
        <w:t xml:space="preserve"> tốt </w:t>
      </w:r>
      <w:proofErr w:type="spellStart"/>
      <w:r w:rsidRPr="00D70605">
        <w:t>để</w:t>
      </w:r>
      <w:proofErr w:type="spellEnd"/>
      <w:r w:rsidRPr="00D70605">
        <w:t xml:space="preserve"> Ngân hàng ngày </w:t>
      </w:r>
      <w:proofErr w:type="spellStart"/>
      <w:r w:rsidRPr="00D70605">
        <w:t>càng</w:t>
      </w:r>
      <w:proofErr w:type="spellEnd"/>
      <w:r w:rsidRPr="00D70605">
        <w:t xml:space="preserve"> </w:t>
      </w:r>
      <w:proofErr w:type="spellStart"/>
      <w:r w:rsidRPr="00D70605">
        <w:t>hoàn</w:t>
      </w:r>
      <w:proofErr w:type="spellEnd"/>
      <w:r w:rsidRPr="00D70605">
        <w:t xml:space="preserve"> </w:t>
      </w:r>
      <w:proofErr w:type="spellStart"/>
      <w:r w:rsidRPr="00D70605">
        <w:t>thiện</w:t>
      </w:r>
      <w:proofErr w:type="spellEnd"/>
      <w:r w:rsidRPr="00D70605">
        <w:t xml:space="preserve">, </w:t>
      </w:r>
      <w:proofErr w:type="spellStart"/>
      <w:r w:rsidRPr="00D70605">
        <w:t>vì</w:t>
      </w:r>
      <w:proofErr w:type="spellEnd"/>
      <w:r w:rsidRPr="00D70605">
        <w:t xml:space="preserve"> vậy </w:t>
      </w:r>
      <w:proofErr w:type="spellStart"/>
      <w:r w:rsidRPr="00D70605">
        <w:t>để</w:t>
      </w:r>
      <w:proofErr w:type="spellEnd"/>
      <w:r w:rsidRPr="00D70605">
        <w:t xml:space="preserve"> ngày </w:t>
      </w:r>
      <w:proofErr w:type="spellStart"/>
      <w:r w:rsidRPr="00D70605">
        <w:t>càng</w:t>
      </w:r>
      <w:proofErr w:type="spellEnd"/>
      <w:r w:rsidRPr="00D70605">
        <w:t xml:space="preserve"> phát </w:t>
      </w:r>
      <w:proofErr w:type="spellStart"/>
      <w:r w:rsidRPr="00D70605">
        <w:t>triển</w:t>
      </w:r>
      <w:proofErr w:type="spellEnd"/>
      <w:r w:rsidRPr="00D70605">
        <w:t xml:space="preserve"> thì Ngân hàng </w:t>
      </w:r>
      <w:proofErr w:type="spellStart"/>
      <w:r w:rsidRPr="00D70605">
        <w:t>luôn</w:t>
      </w:r>
      <w:proofErr w:type="spellEnd"/>
      <w:r w:rsidRPr="00D70605">
        <w:t xml:space="preserve"> </w:t>
      </w:r>
      <w:proofErr w:type="spellStart"/>
      <w:r w:rsidRPr="00D70605">
        <w:t>phải</w:t>
      </w:r>
      <w:proofErr w:type="spellEnd"/>
      <w:r w:rsidRPr="00D70605">
        <w:t xml:space="preserve"> cố </w:t>
      </w:r>
      <w:proofErr w:type="spellStart"/>
      <w:r w:rsidRPr="00D70605">
        <w:t>gắng</w:t>
      </w:r>
      <w:proofErr w:type="spellEnd"/>
      <w:r w:rsidRPr="00D70605">
        <w:t xml:space="preserve"> </w:t>
      </w:r>
      <w:proofErr w:type="spellStart"/>
      <w:r w:rsidRPr="00D70605">
        <w:t>không</w:t>
      </w:r>
      <w:proofErr w:type="spellEnd"/>
      <w:r w:rsidRPr="00D70605">
        <w:t xml:space="preserve"> </w:t>
      </w:r>
      <w:proofErr w:type="spellStart"/>
      <w:r w:rsidRPr="00D70605">
        <w:t>để</w:t>
      </w:r>
      <w:proofErr w:type="spellEnd"/>
      <w:r w:rsidRPr="00D70605">
        <w:t xml:space="preserve"> </w:t>
      </w:r>
      <w:proofErr w:type="spellStart"/>
      <w:r w:rsidRPr="00D70605">
        <w:t>mình</w:t>
      </w:r>
      <w:proofErr w:type="spellEnd"/>
      <w:r w:rsidRPr="00D70605">
        <w:t xml:space="preserve"> </w:t>
      </w:r>
      <w:proofErr w:type="spellStart"/>
      <w:r w:rsidRPr="00D70605">
        <w:t>tụt</w:t>
      </w:r>
      <w:proofErr w:type="spellEnd"/>
      <w:r w:rsidRPr="00D70605">
        <w:t xml:space="preserve"> </w:t>
      </w:r>
      <w:proofErr w:type="spellStart"/>
      <w:r w:rsidRPr="00D70605">
        <w:t>hậu</w:t>
      </w:r>
      <w:proofErr w:type="spellEnd"/>
      <w:r w:rsidRPr="00D70605">
        <w:t xml:space="preserve"> so </w:t>
      </w:r>
      <w:proofErr w:type="spellStart"/>
      <w:r w:rsidRPr="00D70605">
        <w:t>với</w:t>
      </w:r>
      <w:proofErr w:type="spellEnd"/>
      <w:r w:rsidRPr="00D70605">
        <w:t xml:space="preserve"> đối </w:t>
      </w:r>
      <w:proofErr w:type="spellStart"/>
      <w:r w:rsidRPr="00D70605">
        <w:t>thủ</w:t>
      </w:r>
      <w:proofErr w:type="spellEnd"/>
      <w:r w:rsidRPr="00D70605">
        <w:t xml:space="preserve"> </w:t>
      </w:r>
      <w:proofErr w:type="spellStart"/>
      <w:r w:rsidRPr="00D70605">
        <w:t>cạnh</w:t>
      </w:r>
      <w:proofErr w:type="spellEnd"/>
      <w:r w:rsidRPr="00D70605">
        <w:t xml:space="preserve"> tranh </w:t>
      </w:r>
      <w:proofErr w:type="spellStart"/>
      <w:r w:rsidRPr="00D70605">
        <w:t>và</w:t>
      </w:r>
      <w:proofErr w:type="spellEnd"/>
      <w:r w:rsidRPr="00D70605">
        <w:t xml:space="preserve"> </w:t>
      </w:r>
      <w:proofErr w:type="spellStart"/>
      <w:r w:rsidRPr="00D70605">
        <w:t>phải</w:t>
      </w:r>
      <w:proofErr w:type="spellEnd"/>
      <w:r w:rsidRPr="00D70605">
        <w:t xml:space="preserve"> </w:t>
      </w:r>
      <w:proofErr w:type="spellStart"/>
      <w:r w:rsidRPr="00D70605">
        <w:t>nâng</w:t>
      </w:r>
      <w:proofErr w:type="spellEnd"/>
      <w:r w:rsidRPr="00D70605">
        <w:t xml:space="preserve"> </w:t>
      </w:r>
      <w:proofErr w:type="spellStart"/>
      <w:r w:rsidRPr="00D70605">
        <w:t>cao</w:t>
      </w:r>
      <w:proofErr w:type="spellEnd"/>
      <w:r w:rsidRPr="00D70605">
        <w:t xml:space="preserve">, tăng </w:t>
      </w:r>
      <w:proofErr w:type="spellStart"/>
      <w:r w:rsidRPr="00D70605">
        <w:t>cường</w:t>
      </w:r>
      <w:proofErr w:type="spellEnd"/>
      <w:r w:rsidRPr="00D70605">
        <w:t xml:space="preserve"> </w:t>
      </w:r>
      <w:proofErr w:type="spellStart"/>
      <w:r w:rsidRPr="00D70605">
        <w:t>các</w:t>
      </w:r>
      <w:proofErr w:type="spellEnd"/>
      <w:r w:rsidRPr="00D70605">
        <w:t xml:space="preserve"> hoạt động </w:t>
      </w:r>
      <w:proofErr w:type="spellStart"/>
      <w:r w:rsidRPr="00D70605">
        <w:t>của</w:t>
      </w:r>
      <w:proofErr w:type="spellEnd"/>
      <w:r w:rsidRPr="00D70605">
        <w:t xml:space="preserve"> </w:t>
      </w:r>
      <w:proofErr w:type="spellStart"/>
      <w:r w:rsidRPr="00D70605">
        <w:t>mình</w:t>
      </w:r>
      <w:proofErr w:type="spellEnd"/>
      <w:r w:rsidRPr="00D70605">
        <w:t xml:space="preserve"> </w:t>
      </w:r>
      <w:proofErr w:type="spellStart"/>
      <w:r w:rsidRPr="00D70605">
        <w:t>vượt</w:t>
      </w:r>
      <w:proofErr w:type="spellEnd"/>
      <w:r w:rsidRPr="00D70605">
        <w:t xml:space="preserve"> đối </w:t>
      </w:r>
      <w:proofErr w:type="spellStart"/>
      <w:r w:rsidRPr="00D70605">
        <w:t>thủ</w:t>
      </w:r>
      <w:proofErr w:type="spellEnd"/>
      <w:r w:rsidRPr="00D70605">
        <w:t xml:space="preserve"> </w:t>
      </w:r>
      <w:proofErr w:type="spellStart"/>
      <w:r w:rsidRPr="00D70605">
        <w:t>cạnh</w:t>
      </w:r>
      <w:proofErr w:type="spellEnd"/>
      <w:r w:rsidRPr="00D70605">
        <w:t xml:space="preserve"> tranh.</w:t>
      </w:r>
    </w:p>
    <w:p w14:paraId="66375477" w14:textId="77777777" w:rsidR="009928D0" w:rsidRPr="00D70605" w:rsidRDefault="009928D0" w:rsidP="00E53690">
      <w:pPr>
        <w:ind w:firstLine="720"/>
      </w:pPr>
      <w:proofErr w:type="spellStart"/>
      <w:r w:rsidRPr="00D70605">
        <w:t>Tuy</w:t>
      </w:r>
      <w:proofErr w:type="spellEnd"/>
      <w:r w:rsidRPr="00D70605">
        <w:t xml:space="preserve"> nhiên, </w:t>
      </w:r>
      <w:proofErr w:type="spellStart"/>
      <w:r w:rsidRPr="00D70605">
        <w:t>khách</w:t>
      </w:r>
      <w:proofErr w:type="spellEnd"/>
      <w:r w:rsidRPr="00D70605">
        <w:t xml:space="preserve"> hàng có sự </w:t>
      </w:r>
      <w:proofErr w:type="spellStart"/>
      <w:r w:rsidRPr="00D70605">
        <w:t>lựa</w:t>
      </w:r>
      <w:proofErr w:type="spellEnd"/>
      <w:r w:rsidRPr="00D70605">
        <w:t xml:space="preserve"> </w:t>
      </w:r>
      <w:proofErr w:type="spellStart"/>
      <w:r w:rsidRPr="00D70605">
        <w:t>chọn</w:t>
      </w:r>
      <w:proofErr w:type="spellEnd"/>
      <w:r w:rsidRPr="00D70605">
        <w:t xml:space="preserve"> </w:t>
      </w:r>
      <w:proofErr w:type="spellStart"/>
      <w:r w:rsidRPr="00D70605">
        <w:t>của</w:t>
      </w:r>
      <w:proofErr w:type="spellEnd"/>
      <w:r w:rsidRPr="00D70605">
        <w:t xml:space="preserve"> </w:t>
      </w:r>
      <w:proofErr w:type="spellStart"/>
      <w:r w:rsidRPr="00D70605">
        <w:t>mình</w:t>
      </w:r>
      <w:proofErr w:type="spellEnd"/>
      <w:r w:rsidRPr="00D70605">
        <w:t xml:space="preserve"> </w:t>
      </w:r>
      <w:proofErr w:type="spellStart"/>
      <w:r w:rsidRPr="00D70605">
        <w:t>khi</w:t>
      </w:r>
      <w:proofErr w:type="spellEnd"/>
      <w:r w:rsidRPr="00D70605">
        <w:t xml:space="preserve"> gửi </w:t>
      </w:r>
      <w:proofErr w:type="spellStart"/>
      <w:r w:rsidRPr="00D70605">
        <w:t>tiền</w:t>
      </w:r>
      <w:proofErr w:type="spellEnd"/>
      <w:r w:rsidRPr="00D70605">
        <w:t xml:space="preserve">, sử </w:t>
      </w:r>
      <w:proofErr w:type="spellStart"/>
      <w:r w:rsidRPr="00D70605">
        <w:t>dụng</w:t>
      </w:r>
      <w:proofErr w:type="spellEnd"/>
      <w:r w:rsidRPr="00D70605">
        <w:t xml:space="preserve"> dịch </w:t>
      </w:r>
      <w:proofErr w:type="spellStart"/>
      <w:r w:rsidRPr="00D70605">
        <w:t>vụ</w:t>
      </w:r>
      <w:proofErr w:type="spellEnd"/>
      <w:r w:rsidRPr="00D70605">
        <w:t xml:space="preserve"> </w:t>
      </w:r>
      <w:proofErr w:type="spellStart"/>
      <w:r w:rsidRPr="00D70605">
        <w:t>và</w:t>
      </w:r>
      <w:proofErr w:type="spellEnd"/>
      <w:r w:rsidRPr="00D70605">
        <w:t xml:space="preserve"> </w:t>
      </w:r>
      <w:proofErr w:type="spellStart"/>
      <w:r w:rsidRPr="00D70605">
        <w:t>vay</w:t>
      </w:r>
      <w:proofErr w:type="spellEnd"/>
      <w:r w:rsidRPr="00D70605">
        <w:t xml:space="preserve"> </w:t>
      </w:r>
      <w:proofErr w:type="spellStart"/>
      <w:r w:rsidRPr="00D70605">
        <w:t>tiền</w:t>
      </w:r>
      <w:proofErr w:type="spellEnd"/>
      <w:r w:rsidRPr="00D70605">
        <w:t xml:space="preserve"> </w:t>
      </w:r>
      <w:proofErr w:type="spellStart"/>
      <w:r w:rsidRPr="00D70605">
        <w:t>của</w:t>
      </w:r>
      <w:proofErr w:type="spellEnd"/>
      <w:r w:rsidRPr="00D70605">
        <w:t xml:space="preserve"> Ngân hàng nào có lợi </w:t>
      </w:r>
      <w:proofErr w:type="spellStart"/>
      <w:r w:rsidRPr="00D70605">
        <w:t>cho</w:t>
      </w:r>
      <w:proofErr w:type="spellEnd"/>
      <w:r w:rsidRPr="00D70605">
        <w:t xml:space="preserve"> </w:t>
      </w:r>
      <w:proofErr w:type="spellStart"/>
      <w:r w:rsidRPr="00D70605">
        <w:t>họ</w:t>
      </w:r>
      <w:proofErr w:type="spellEnd"/>
      <w:r w:rsidRPr="00D70605">
        <w:t xml:space="preserve">. Do đó, </w:t>
      </w:r>
      <w:proofErr w:type="spellStart"/>
      <w:r w:rsidRPr="00D70605">
        <w:t>để</w:t>
      </w:r>
      <w:proofErr w:type="spellEnd"/>
      <w:r w:rsidRPr="00D70605">
        <w:t xml:space="preserve"> </w:t>
      </w:r>
      <w:proofErr w:type="spellStart"/>
      <w:r w:rsidRPr="00D70605">
        <w:t>mở</w:t>
      </w:r>
      <w:proofErr w:type="spellEnd"/>
      <w:r w:rsidRPr="00D70605">
        <w:t xml:space="preserve"> </w:t>
      </w:r>
      <w:proofErr w:type="spellStart"/>
      <w:r w:rsidRPr="00D70605">
        <w:t>rộng</w:t>
      </w:r>
      <w:proofErr w:type="spellEnd"/>
      <w:r w:rsidRPr="00D70605">
        <w:t xml:space="preserve"> hoạt động </w:t>
      </w:r>
      <w:proofErr w:type="spellStart"/>
      <w:r w:rsidRPr="00D70605">
        <w:t>cho</w:t>
      </w:r>
      <w:proofErr w:type="spellEnd"/>
      <w:r w:rsidRPr="00D70605">
        <w:t xml:space="preserve"> </w:t>
      </w:r>
      <w:proofErr w:type="spellStart"/>
      <w:r w:rsidRPr="00D70605">
        <w:t>vay</w:t>
      </w:r>
      <w:proofErr w:type="spellEnd"/>
      <w:r w:rsidRPr="00D70605">
        <w:t xml:space="preserve"> thì </w:t>
      </w:r>
      <w:proofErr w:type="spellStart"/>
      <w:r w:rsidRPr="00D70605">
        <w:t>việc</w:t>
      </w:r>
      <w:proofErr w:type="spellEnd"/>
      <w:r w:rsidRPr="00D70605">
        <w:t xml:space="preserve"> nghiên cứu tìm </w:t>
      </w:r>
      <w:proofErr w:type="spellStart"/>
      <w:r w:rsidRPr="00D70605">
        <w:t>hiểu</w:t>
      </w:r>
      <w:proofErr w:type="spellEnd"/>
      <w:r w:rsidRPr="00D70605">
        <w:t xml:space="preserve"> đối </w:t>
      </w:r>
      <w:proofErr w:type="spellStart"/>
      <w:r w:rsidRPr="00D70605">
        <w:t>thủ</w:t>
      </w:r>
      <w:proofErr w:type="spellEnd"/>
      <w:r w:rsidRPr="00D70605">
        <w:t xml:space="preserve"> </w:t>
      </w:r>
      <w:proofErr w:type="spellStart"/>
      <w:r w:rsidRPr="00D70605">
        <w:t>cạnh</w:t>
      </w:r>
      <w:proofErr w:type="spellEnd"/>
      <w:r w:rsidRPr="00D70605">
        <w:t xml:space="preserve"> tranh </w:t>
      </w:r>
      <w:proofErr w:type="spellStart"/>
      <w:r w:rsidRPr="00D70605">
        <w:t>để</w:t>
      </w:r>
      <w:proofErr w:type="spellEnd"/>
      <w:r w:rsidRPr="00D70605">
        <w:t xml:space="preserve"> ngày </w:t>
      </w:r>
      <w:proofErr w:type="spellStart"/>
      <w:r w:rsidRPr="00D70605">
        <w:t>càng</w:t>
      </w:r>
      <w:proofErr w:type="spellEnd"/>
      <w:r w:rsidRPr="00D70605">
        <w:t xml:space="preserve"> </w:t>
      </w:r>
      <w:proofErr w:type="spellStart"/>
      <w:r w:rsidRPr="00D70605">
        <w:t>chiếm</w:t>
      </w:r>
      <w:proofErr w:type="spellEnd"/>
      <w:r w:rsidRPr="00D70605">
        <w:t xml:space="preserve"> </w:t>
      </w:r>
      <w:proofErr w:type="spellStart"/>
      <w:r w:rsidRPr="00D70605">
        <w:t>ưu</w:t>
      </w:r>
      <w:proofErr w:type="spellEnd"/>
      <w:r w:rsidRPr="00D70605">
        <w:t xml:space="preserve"> </w:t>
      </w:r>
      <w:proofErr w:type="spellStart"/>
      <w:r w:rsidRPr="00D70605">
        <w:t>thế</w:t>
      </w:r>
      <w:proofErr w:type="spellEnd"/>
      <w:r w:rsidRPr="00D70605">
        <w:t xml:space="preserve"> hơn là </w:t>
      </w:r>
      <w:proofErr w:type="spellStart"/>
      <w:r w:rsidRPr="00D70605">
        <w:t>vô</w:t>
      </w:r>
      <w:proofErr w:type="spellEnd"/>
      <w:r w:rsidRPr="00D70605">
        <w:t xml:space="preserve"> cùng </w:t>
      </w:r>
      <w:proofErr w:type="spellStart"/>
      <w:r w:rsidRPr="00D70605">
        <w:t>quan</w:t>
      </w:r>
      <w:proofErr w:type="spellEnd"/>
      <w:r w:rsidRPr="00D70605">
        <w:t xml:space="preserve"> </w:t>
      </w:r>
      <w:proofErr w:type="spellStart"/>
      <w:r w:rsidRPr="00D70605">
        <w:t>trọng</w:t>
      </w:r>
      <w:proofErr w:type="spellEnd"/>
      <w:r w:rsidRPr="00D70605">
        <w:t>.</w:t>
      </w:r>
    </w:p>
    <w:p w14:paraId="73B036E3" w14:textId="11AE6DA5" w:rsidR="009928D0" w:rsidRDefault="00D70605" w:rsidP="00E53690">
      <w:pPr>
        <w:pStyle w:val="Heading4"/>
      </w:pPr>
      <w:bookmarkStart w:id="126" w:name="_bookmark50"/>
      <w:bookmarkEnd w:id="126"/>
      <w:r>
        <w:t xml:space="preserve">1.3.2.4. </w:t>
      </w:r>
      <w:r w:rsidR="009928D0">
        <w:t>Quản lý nhà</w:t>
      </w:r>
      <w:r w:rsidR="009928D0">
        <w:rPr>
          <w:spacing w:val="-2"/>
        </w:rPr>
        <w:t xml:space="preserve"> </w:t>
      </w:r>
      <w:r w:rsidR="009928D0">
        <w:t>nước</w:t>
      </w:r>
    </w:p>
    <w:p w14:paraId="4A36A49D" w14:textId="77777777" w:rsidR="009928D0" w:rsidRPr="00D70605" w:rsidRDefault="009928D0" w:rsidP="00E53690">
      <w:pPr>
        <w:ind w:firstLine="720"/>
      </w:pPr>
      <w:proofErr w:type="spellStart"/>
      <w:r w:rsidRPr="00D70605">
        <w:t>Trước</w:t>
      </w:r>
      <w:proofErr w:type="spellEnd"/>
      <w:r w:rsidRPr="00D70605">
        <w:t xml:space="preserve"> hết, </w:t>
      </w:r>
      <w:proofErr w:type="spellStart"/>
      <w:r w:rsidRPr="00D70605">
        <w:t>các</w:t>
      </w:r>
      <w:proofErr w:type="spellEnd"/>
      <w:r w:rsidRPr="00D70605">
        <w:t xml:space="preserve"> quốc </w:t>
      </w:r>
      <w:proofErr w:type="spellStart"/>
      <w:r w:rsidRPr="00D70605">
        <w:t>gia</w:t>
      </w:r>
      <w:proofErr w:type="spellEnd"/>
      <w:r w:rsidRPr="00D70605">
        <w:t xml:space="preserve"> có tình hình </w:t>
      </w:r>
      <w:proofErr w:type="spellStart"/>
      <w:r w:rsidRPr="00D70605">
        <w:t>chính</w:t>
      </w:r>
      <w:proofErr w:type="spellEnd"/>
      <w:r w:rsidRPr="00D70605">
        <w:t xml:space="preserve"> </w:t>
      </w:r>
      <w:proofErr w:type="spellStart"/>
      <w:r w:rsidRPr="00D70605">
        <w:t>trị</w:t>
      </w:r>
      <w:proofErr w:type="spellEnd"/>
      <w:r w:rsidRPr="00D70605">
        <w:t xml:space="preserve"> ổn định, vững </w:t>
      </w:r>
      <w:proofErr w:type="spellStart"/>
      <w:r w:rsidRPr="00D70605">
        <w:t>mạnh</w:t>
      </w:r>
      <w:proofErr w:type="spellEnd"/>
      <w:r w:rsidRPr="00D70605">
        <w:t xml:space="preserve"> </w:t>
      </w:r>
      <w:proofErr w:type="spellStart"/>
      <w:r w:rsidRPr="00D70605">
        <w:t>luôn</w:t>
      </w:r>
      <w:proofErr w:type="spellEnd"/>
      <w:r w:rsidRPr="00D70605">
        <w:t xml:space="preserve"> </w:t>
      </w:r>
      <w:proofErr w:type="spellStart"/>
      <w:r w:rsidRPr="00D70605">
        <w:t>thu</w:t>
      </w:r>
      <w:proofErr w:type="spellEnd"/>
      <w:r w:rsidRPr="00D70605">
        <w:t xml:space="preserve"> </w:t>
      </w:r>
      <w:proofErr w:type="spellStart"/>
      <w:r w:rsidRPr="00D70605">
        <w:t>hút</w:t>
      </w:r>
      <w:proofErr w:type="spellEnd"/>
      <w:r w:rsidRPr="00D70605">
        <w:t xml:space="preserve"> nhà </w:t>
      </w:r>
      <w:proofErr w:type="spellStart"/>
      <w:r w:rsidRPr="00D70605">
        <w:t>đầu</w:t>
      </w:r>
      <w:proofErr w:type="spellEnd"/>
      <w:r w:rsidRPr="00D70605">
        <w:t xml:space="preserve"> </w:t>
      </w:r>
      <w:proofErr w:type="spellStart"/>
      <w:r w:rsidRPr="00D70605">
        <w:t>tư</w:t>
      </w:r>
      <w:proofErr w:type="spellEnd"/>
      <w:r w:rsidRPr="00D70605">
        <w:t xml:space="preserve"> </w:t>
      </w:r>
      <w:proofErr w:type="spellStart"/>
      <w:r w:rsidRPr="00D70605">
        <w:t>và</w:t>
      </w:r>
      <w:proofErr w:type="spellEnd"/>
      <w:r w:rsidRPr="00D70605">
        <w:t xml:space="preserve"> hoạt động làm </w:t>
      </w:r>
      <w:proofErr w:type="spellStart"/>
      <w:r w:rsidRPr="00D70605">
        <w:t>ăn</w:t>
      </w:r>
      <w:proofErr w:type="spellEnd"/>
      <w:r w:rsidRPr="00D70605">
        <w:t xml:space="preserve"> </w:t>
      </w:r>
      <w:proofErr w:type="spellStart"/>
      <w:r w:rsidRPr="00D70605">
        <w:t>thường</w:t>
      </w:r>
      <w:proofErr w:type="spellEnd"/>
      <w:r w:rsidRPr="00D70605">
        <w:t xml:space="preserve"> phát </w:t>
      </w:r>
      <w:proofErr w:type="spellStart"/>
      <w:r w:rsidRPr="00D70605">
        <w:t>triển</w:t>
      </w:r>
      <w:proofErr w:type="spellEnd"/>
      <w:r w:rsidRPr="00D70605">
        <w:t xml:space="preserve"> </w:t>
      </w:r>
      <w:proofErr w:type="spellStart"/>
      <w:r w:rsidRPr="00D70605">
        <w:t>thuận</w:t>
      </w:r>
      <w:proofErr w:type="spellEnd"/>
      <w:r w:rsidRPr="00D70605">
        <w:t xml:space="preserve"> lợi. </w:t>
      </w:r>
      <w:proofErr w:type="gramStart"/>
      <w:r w:rsidRPr="00D70605">
        <w:t>An</w:t>
      </w:r>
      <w:proofErr w:type="gramEnd"/>
      <w:r w:rsidRPr="00D70605">
        <w:t xml:space="preserve"> </w:t>
      </w:r>
      <w:proofErr w:type="spellStart"/>
      <w:r w:rsidRPr="00D70605">
        <w:t>ninh</w:t>
      </w:r>
      <w:proofErr w:type="spellEnd"/>
      <w:r w:rsidRPr="00D70605">
        <w:t xml:space="preserve"> </w:t>
      </w:r>
      <w:proofErr w:type="spellStart"/>
      <w:r w:rsidRPr="00D70605">
        <w:t>xã</w:t>
      </w:r>
      <w:proofErr w:type="spellEnd"/>
      <w:r w:rsidRPr="00D70605">
        <w:t xml:space="preserve"> </w:t>
      </w:r>
      <w:proofErr w:type="spellStart"/>
      <w:r w:rsidRPr="00D70605">
        <w:t>hội</w:t>
      </w:r>
      <w:proofErr w:type="spellEnd"/>
      <w:r w:rsidRPr="00D70605">
        <w:t xml:space="preserve"> được </w:t>
      </w:r>
      <w:proofErr w:type="spellStart"/>
      <w:r w:rsidRPr="00D70605">
        <w:t>đảm</w:t>
      </w:r>
      <w:proofErr w:type="spellEnd"/>
      <w:r w:rsidRPr="00D70605">
        <w:t xml:space="preserve"> bảo, </w:t>
      </w:r>
      <w:proofErr w:type="spellStart"/>
      <w:r w:rsidRPr="00D70605">
        <w:t>trật</w:t>
      </w:r>
      <w:proofErr w:type="spellEnd"/>
      <w:r w:rsidRPr="00D70605">
        <w:t xml:space="preserve"> tự an toàn </w:t>
      </w:r>
      <w:proofErr w:type="spellStart"/>
      <w:r w:rsidRPr="00D70605">
        <w:t>luôn</w:t>
      </w:r>
      <w:proofErr w:type="spellEnd"/>
      <w:r w:rsidRPr="00D70605">
        <w:t xml:space="preserve"> được </w:t>
      </w:r>
      <w:proofErr w:type="spellStart"/>
      <w:r w:rsidRPr="00D70605">
        <w:t>duy</w:t>
      </w:r>
      <w:proofErr w:type="spellEnd"/>
      <w:r w:rsidRPr="00D70605">
        <w:t xml:space="preserve"> </w:t>
      </w:r>
      <w:proofErr w:type="spellStart"/>
      <w:r w:rsidRPr="00D70605">
        <w:t>trì</w:t>
      </w:r>
      <w:proofErr w:type="spellEnd"/>
      <w:r w:rsidRPr="00D70605">
        <w:t xml:space="preserve"> là </w:t>
      </w:r>
      <w:proofErr w:type="spellStart"/>
      <w:r w:rsidRPr="00D70605">
        <w:t>nền</w:t>
      </w:r>
      <w:proofErr w:type="spellEnd"/>
      <w:r w:rsidRPr="00D70605">
        <w:t xml:space="preserve"> </w:t>
      </w:r>
      <w:proofErr w:type="spellStart"/>
      <w:r w:rsidRPr="00D70605">
        <w:t>tảng</w:t>
      </w:r>
      <w:proofErr w:type="spellEnd"/>
      <w:r w:rsidRPr="00D70605">
        <w:t xml:space="preserve"> cơ </w:t>
      </w:r>
      <w:proofErr w:type="spellStart"/>
      <w:r w:rsidRPr="00D70605">
        <w:t>sở</w:t>
      </w:r>
      <w:proofErr w:type="spellEnd"/>
      <w:r w:rsidRPr="00D70605">
        <w:t xml:space="preserve"> </w:t>
      </w:r>
      <w:proofErr w:type="spellStart"/>
      <w:r w:rsidRPr="00D70605">
        <w:t>cho</w:t>
      </w:r>
      <w:proofErr w:type="spellEnd"/>
      <w:r w:rsidRPr="00D70605">
        <w:t xml:space="preserve"> sự phát </w:t>
      </w:r>
      <w:proofErr w:type="spellStart"/>
      <w:r w:rsidRPr="00D70605">
        <w:t>triển</w:t>
      </w:r>
      <w:proofErr w:type="spellEnd"/>
      <w:r w:rsidRPr="00D70605">
        <w:t xml:space="preserve"> </w:t>
      </w:r>
      <w:proofErr w:type="spellStart"/>
      <w:r w:rsidRPr="00D70605">
        <w:t>kinh</w:t>
      </w:r>
      <w:proofErr w:type="spellEnd"/>
      <w:r w:rsidRPr="00D70605">
        <w:t xml:space="preserve"> tế.</w:t>
      </w:r>
    </w:p>
    <w:p w14:paraId="2D560882" w14:textId="77777777" w:rsidR="009928D0" w:rsidRPr="00D70605" w:rsidRDefault="009928D0" w:rsidP="00E53690">
      <w:pPr>
        <w:ind w:firstLine="720"/>
      </w:pPr>
      <w:proofErr w:type="spellStart"/>
      <w:r w:rsidRPr="00D70605">
        <w:t>Nhân</w:t>
      </w:r>
      <w:proofErr w:type="spellEnd"/>
      <w:r w:rsidRPr="00D70605">
        <w:t xml:space="preserve"> tố </w:t>
      </w:r>
      <w:proofErr w:type="spellStart"/>
      <w:r w:rsidRPr="00D70605">
        <w:t>tiếp</w:t>
      </w:r>
      <w:proofErr w:type="spellEnd"/>
      <w:r w:rsidRPr="00D70605">
        <w:t xml:space="preserve"> </w:t>
      </w:r>
      <w:proofErr w:type="spellStart"/>
      <w:r w:rsidRPr="00D70605">
        <w:t>theo</w:t>
      </w:r>
      <w:proofErr w:type="spellEnd"/>
      <w:r w:rsidRPr="00D70605">
        <w:t xml:space="preserve"> </w:t>
      </w:r>
      <w:proofErr w:type="spellStart"/>
      <w:r w:rsidRPr="00D70605">
        <w:t>phải</w:t>
      </w:r>
      <w:proofErr w:type="spellEnd"/>
      <w:r w:rsidRPr="00D70605">
        <w:t xml:space="preserve"> </w:t>
      </w:r>
      <w:proofErr w:type="spellStart"/>
      <w:r w:rsidRPr="00D70605">
        <w:t>kể</w:t>
      </w:r>
      <w:proofErr w:type="spellEnd"/>
      <w:r w:rsidRPr="00D70605">
        <w:t xml:space="preserve"> đến đó là </w:t>
      </w:r>
      <w:proofErr w:type="spellStart"/>
      <w:r w:rsidRPr="00D70605">
        <w:t>môi</w:t>
      </w:r>
      <w:proofErr w:type="spellEnd"/>
      <w:r w:rsidRPr="00D70605">
        <w:t xml:space="preserve"> trường </w:t>
      </w:r>
      <w:proofErr w:type="spellStart"/>
      <w:r w:rsidRPr="00D70605">
        <w:t>pháp</w:t>
      </w:r>
      <w:proofErr w:type="spellEnd"/>
      <w:r w:rsidRPr="00D70605">
        <w:t xml:space="preserve"> lý. </w:t>
      </w:r>
      <w:proofErr w:type="spellStart"/>
      <w:r w:rsidRPr="00D70605">
        <w:t>Môi</w:t>
      </w:r>
      <w:proofErr w:type="spellEnd"/>
      <w:r w:rsidRPr="00D70605">
        <w:t xml:space="preserve"> trường </w:t>
      </w:r>
      <w:proofErr w:type="spellStart"/>
      <w:r w:rsidRPr="00D70605">
        <w:t>pháp</w:t>
      </w:r>
      <w:proofErr w:type="spellEnd"/>
      <w:r w:rsidRPr="00D70605">
        <w:t xml:space="preserve"> lý </w:t>
      </w:r>
      <w:proofErr w:type="spellStart"/>
      <w:r w:rsidRPr="00D70605">
        <w:t>chặt</w:t>
      </w:r>
      <w:proofErr w:type="spellEnd"/>
      <w:r w:rsidRPr="00D70605">
        <w:t xml:space="preserve"> </w:t>
      </w:r>
      <w:proofErr w:type="spellStart"/>
      <w:r w:rsidRPr="00D70605">
        <w:t>chẽ</w:t>
      </w:r>
      <w:proofErr w:type="spellEnd"/>
      <w:r w:rsidRPr="00D70605">
        <w:t xml:space="preserve"> </w:t>
      </w:r>
      <w:proofErr w:type="spellStart"/>
      <w:r w:rsidRPr="00D70605">
        <w:t>và</w:t>
      </w:r>
      <w:proofErr w:type="spellEnd"/>
      <w:r w:rsidRPr="00D70605">
        <w:t xml:space="preserve"> ổn định sẽ là </w:t>
      </w:r>
      <w:proofErr w:type="spellStart"/>
      <w:r w:rsidRPr="00D70605">
        <w:t>điều</w:t>
      </w:r>
      <w:proofErr w:type="spellEnd"/>
      <w:r w:rsidRPr="00D70605">
        <w:t xml:space="preserve"> </w:t>
      </w:r>
      <w:proofErr w:type="spellStart"/>
      <w:r w:rsidRPr="00D70605">
        <w:t>kiện</w:t>
      </w:r>
      <w:proofErr w:type="spellEnd"/>
      <w:r w:rsidRPr="00D70605">
        <w:t xml:space="preserve"> </w:t>
      </w:r>
      <w:proofErr w:type="spellStart"/>
      <w:r w:rsidRPr="00D70605">
        <w:t>thúc</w:t>
      </w:r>
      <w:proofErr w:type="spellEnd"/>
      <w:r w:rsidRPr="00D70605">
        <w:t xml:space="preserve"> </w:t>
      </w:r>
      <w:proofErr w:type="spellStart"/>
      <w:r w:rsidRPr="00D70605">
        <w:t>đẩy</w:t>
      </w:r>
      <w:proofErr w:type="spellEnd"/>
      <w:r w:rsidRPr="00D70605">
        <w:t xml:space="preserve"> hoạt động </w:t>
      </w:r>
      <w:proofErr w:type="spellStart"/>
      <w:r w:rsidRPr="00D70605">
        <w:t>sản</w:t>
      </w:r>
      <w:proofErr w:type="spellEnd"/>
      <w:r w:rsidRPr="00D70605">
        <w:t xml:space="preserve"> xuất </w:t>
      </w:r>
      <w:proofErr w:type="spellStart"/>
      <w:r w:rsidRPr="00D70605">
        <w:t>kinh</w:t>
      </w:r>
      <w:proofErr w:type="spellEnd"/>
      <w:r w:rsidRPr="00D70605">
        <w:t xml:space="preserve"> </w:t>
      </w:r>
      <w:proofErr w:type="spellStart"/>
      <w:r w:rsidRPr="00D70605">
        <w:t>doanh</w:t>
      </w:r>
      <w:proofErr w:type="spellEnd"/>
      <w:r w:rsidRPr="00D70605">
        <w:t xml:space="preserve"> </w:t>
      </w:r>
      <w:proofErr w:type="spellStart"/>
      <w:r w:rsidRPr="00D70605">
        <w:t>của</w:t>
      </w:r>
      <w:proofErr w:type="spellEnd"/>
      <w:r w:rsidRPr="00D70605">
        <w:t xml:space="preserve"> DN, tạo </w:t>
      </w:r>
      <w:proofErr w:type="spellStart"/>
      <w:r w:rsidRPr="00D70605">
        <w:t>ra</w:t>
      </w:r>
      <w:proofErr w:type="spellEnd"/>
      <w:r w:rsidRPr="00D70605">
        <w:t xml:space="preserve"> một </w:t>
      </w:r>
      <w:proofErr w:type="spellStart"/>
      <w:r w:rsidRPr="00D70605">
        <w:t>điều</w:t>
      </w:r>
      <w:proofErr w:type="spellEnd"/>
      <w:r w:rsidRPr="00D70605">
        <w:t xml:space="preserve"> </w:t>
      </w:r>
      <w:proofErr w:type="spellStart"/>
      <w:r w:rsidRPr="00D70605">
        <w:t>kiện</w:t>
      </w:r>
      <w:proofErr w:type="spellEnd"/>
      <w:r w:rsidRPr="00D70605">
        <w:t xml:space="preserve"> </w:t>
      </w:r>
      <w:proofErr w:type="spellStart"/>
      <w:r w:rsidRPr="00D70605">
        <w:t>thuận</w:t>
      </w:r>
      <w:proofErr w:type="spellEnd"/>
      <w:r w:rsidRPr="00D70605">
        <w:t xml:space="preserve"> lợi hơn </w:t>
      </w:r>
      <w:proofErr w:type="spellStart"/>
      <w:r w:rsidRPr="00D70605">
        <w:t>để</w:t>
      </w:r>
      <w:proofErr w:type="spellEnd"/>
      <w:r w:rsidRPr="00D70605">
        <w:t xml:space="preserve"> DN có </w:t>
      </w:r>
      <w:proofErr w:type="spellStart"/>
      <w:r w:rsidRPr="00D70605">
        <w:t>thể</w:t>
      </w:r>
      <w:proofErr w:type="spellEnd"/>
      <w:r w:rsidRPr="00D70605">
        <w:t xml:space="preserve"> </w:t>
      </w:r>
      <w:proofErr w:type="spellStart"/>
      <w:r w:rsidRPr="00D70605">
        <w:t>vay</w:t>
      </w:r>
      <w:proofErr w:type="spellEnd"/>
      <w:r w:rsidRPr="00D70605">
        <w:t xml:space="preserve"> </w:t>
      </w:r>
      <w:proofErr w:type="spellStart"/>
      <w:r w:rsidRPr="00D70605">
        <w:t>vốn</w:t>
      </w:r>
      <w:proofErr w:type="spellEnd"/>
      <w:r w:rsidRPr="00D70605">
        <w:t xml:space="preserve"> </w:t>
      </w:r>
      <w:proofErr w:type="spellStart"/>
      <w:r w:rsidRPr="00D70605">
        <w:t>tại</w:t>
      </w:r>
      <w:proofErr w:type="spellEnd"/>
      <w:r w:rsidRPr="00D70605">
        <w:t xml:space="preserve"> ngân hàng. </w:t>
      </w:r>
      <w:proofErr w:type="spellStart"/>
      <w:r w:rsidRPr="00D70605">
        <w:t>Tuy</w:t>
      </w:r>
      <w:proofErr w:type="spellEnd"/>
      <w:r w:rsidRPr="00D70605">
        <w:t xml:space="preserve"> nhiên, </w:t>
      </w:r>
      <w:proofErr w:type="spellStart"/>
      <w:r w:rsidRPr="00D70605">
        <w:t>môi</w:t>
      </w:r>
      <w:proofErr w:type="spellEnd"/>
      <w:r w:rsidRPr="00D70605">
        <w:t xml:space="preserve"> trường </w:t>
      </w:r>
      <w:proofErr w:type="spellStart"/>
      <w:r w:rsidRPr="00D70605">
        <w:t>pháp</w:t>
      </w:r>
      <w:proofErr w:type="spellEnd"/>
      <w:r w:rsidRPr="00D70605">
        <w:t xml:space="preserve"> lý ở nước ta đang </w:t>
      </w:r>
      <w:proofErr w:type="spellStart"/>
      <w:r w:rsidRPr="00D70605">
        <w:t>trong</w:t>
      </w:r>
      <w:proofErr w:type="spellEnd"/>
      <w:r w:rsidRPr="00D70605">
        <w:t xml:space="preserve"> </w:t>
      </w:r>
      <w:proofErr w:type="spellStart"/>
      <w:r w:rsidRPr="00D70605">
        <w:t>quá</w:t>
      </w:r>
      <w:proofErr w:type="spellEnd"/>
      <w:r w:rsidRPr="00D70605">
        <w:t xml:space="preserve"> </w:t>
      </w:r>
      <w:proofErr w:type="spellStart"/>
      <w:r w:rsidRPr="00D70605">
        <w:t>trình</w:t>
      </w:r>
      <w:proofErr w:type="spellEnd"/>
      <w:r w:rsidRPr="00D70605">
        <w:t xml:space="preserve"> </w:t>
      </w:r>
      <w:proofErr w:type="spellStart"/>
      <w:r w:rsidRPr="00D70605">
        <w:t>hoàn</w:t>
      </w:r>
      <w:proofErr w:type="spellEnd"/>
      <w:r w:rsidRPr="00D70605">
        <w:t xml:space="preserve"> </w:t>
      </w:r>
      <w:proofErr w:type="spellStart"/>
      <w:r w:rsidRPr="00D70605">
        <w:t>thiện</w:t>
      </w:r>
      <w:proofErr w:type="spellEnd"/>
      <w:r w:rsidRPr="00D70605">
        <w:t xml:space="preserve">, </w:t>
      </w:r>
      <w:proofErr w:type="spellStart"/>
      <w:r w:rsidRPr="00D70605">
        <w:t>các</w:t>
      </w:r>
      <w:proofErr w:type="spellEnd"/>
      <w:r w:rsidRPr="00D70605">
        <w:t xml:space="preserve"> văn </w:t>
      </w:r>
      <w:proofErr w:type="spellStart"/>
      <w:r w:rsidRPr="00D70605">
        <w:t>bản</w:t>
      </w:r>
      <w:proofErr w:type="spellEnd"/>
      <w:r w:rsidRPr="00D70605">
        <w:t xml:space="preserve"> </w:t>
      </w:r>
      <w:proofErr w:type="spellStart"/>
      <w:r w:rsidRPr="00D70605">
        <w:t>pháp</w:t>
      </w:r>
      <w:proofErr w:type="spellEnd"/>
      <w:r w:rsidRPr="00D70605">
        <w:t xml:space="preserve"> </w:t>
      </w:r>
      <w:proofErr w:type="spellStart"/>
      <w:r w:rsidRPr="00D70605">
        <w:t>luật</w:t>
      </w:r>
      <w:proofErr w:type="spellEnd"/>
      <w:r w:rsidRPr="00D70605">
        <w:t xml:space="preserve"> </w:t>
      </w:r>
      <w:proofErr w:type="spellStart"/>
      <w:r w:rsidRPr="00D70605">
        <w:t>luôn</w:t>
      </w:r>
      <w:proofErr w:type="spellEnd"/>
      <w:r w:rsidRPr="00D70605">
        <w:t xml:space="preserve"> được thay đổi, do đó lợi ích </w:t>
      </w:r>
      <w:proofErr w:type="spellStart"/>
      <w:r w:rsidRPr="00D70605">
        <w:t>của</w:t>
      </w:r>
      <w:proofErr w:type="spellEnd"/>
      <w:r w:rsidRPr="00D70605">
        <w:t xml:space="preserve"> NHTM </w:t>
      </w:r>
      <w:proofErr w:type="spellStart"/>
      <w:r w:rsidRPr="00D70605">
        <w:t>và</w:t>
      </w:r>
      <w:proofErr w:type="spellEnd"/>
      <w:r w:rsidRPr="00D70605">
        <w:t xml:space="preserve"> </w:t>
      </w:r>
      <w:proofErr w:type="spellStart"/>
      <w:r w:rsidRPr="00D70605">
        <w:t>các</w:t>
      </w:r>
      <w:proofErr w:type="spellEnd"/>
      <w:r w:rsidRPr="00D70605">
        <w:t xml:space="preserve"> DN </w:t>
      </w:r>
      <w:proofErr w:type="spellStart"/>
      <w:r w:rsidRPr="00D70605">
        <w:t>luôn</w:t>
      </w:r>
      <w:proofErr w:type="spellEnd"/>
      <w:r w:rsidRPr="00D70605">
        <w:t xml:space="preserve"> bị </w:t>
      </w:r>
      <w:proofErr w:type="spellStart"/>
      <w:r w:rsidRPr="00D70605">
        <w:t>đe</w:t>
      </w:r>
      <w:proofErr w:type="spellEnd"/>
      <w:r w:rsidRPr="00D70605">
        <w:t xml:space="preserve"> </w:t>
      </w:r>
      <w:proofErr w:type="spellStart"/>
      <w:r w:rsidRPr="00D70605">
        <w:t>doạ</w:t>
      </w:r>
      <w:proofErr w:type="spellEnd"/>
      <w:r w:rsidRPr="00D70605">
        <w:t xml:space="preserve">. </w:t>
      </w:r>
      <w:proofErr w:type="spellStart"/>
      <w:r w:rsidRPr="00D70605">
        <w:t>Chính</w:t>
      </w:r>
      <w:proofErr w:type="spellEnd"/>
      <w:r w:rsidRPr="00D70605">
        <w:t xml:space="preserve"> </w:t>
      </w:r>
      <w:proofErr w:type="spellStart"/>
      <w:r w:rsidRPr="00D70605">
        <w:t>vì</w:t>
      </w:r>
      <w:proofErr w:type="spellEnd"/>
      <w:r w:rsidRPr="00D70605">
        <w:t xml:space="preserve"> vậy đã </w:t>
      </w:r>
      <w:proofErr w:type="spellStart"/>
      <w:r w:rsidRPr="00D70605">
        <w:t>tác</w:t>
      </w:r>
      <w:proofErr w:type="spellEnd"/>
      <w:r w:rsidRPr="00D70605">
        <w:t xml:space="preserve"> động </w:t>
      </w:r>
      <w:proofErr w:type="spellStart"/>
      <w:r w:rsidRPr="00D70605">
        <w:t>không</w:t>
      </w:r>
      <w:proofErr w:type="spellEnd"/>
      <w:r w:rsidRPr="00D70605">
        <w:t xml:space="preserve"> tốt đến quyết định </w:t>
      </w:r>
      <w:proofErr w:type="spellStart"/>
      <w:r w:rsidRPr="00D70605">
        <w:t>mở</w:t>
      </w:r>
      <w:proofErr w:type="spellEnd"/>
      <w:r w:rsidRPr="00D70605">
        <w:t xml:space="preserve"> </w:t>
      </w:r>
      <w:proofErr w:type="spellStart"/>
      <w:r w:rsidRPr="00D70605">
        <w:t>rộng</w:t>
      </w:r>
      <w:proofErr w:type="spellEnd"/>
      <w:r w:rsidRPr="00D70605">
        <w:t xml:space="preserve"> </w:t>
      </w:r>
      <w:proofErr w:type="spellStart"/>
      <w:r w:rsidRPr="00D70605">
        <w:t>cho</w:t>
      </w:r>
      <w:proofErr w:type="spellEnd"/>
      <w:r w:rsidRPr="00D70605">
        <w:t xml:space="preserve"> </w:t>
      </w:r>
      <w:proofErr w:type="spellStart"/>
      <w:r w:rsidRPr="00D70605">
        <w:t>vay</w:t>
      </w:r>
      <w:proofErr w:type="spellEnd"/>
      <w:r w:rsidRPr="00D70605">
        <w:t xml:space="preserve"> </w:t>
      </w:r>
      <w:proofErr w:type="spellStart"/>
      <w:r w:rsidRPr="00D70605">
        <w:t>của</w:t>
      </w:r>
      <w:proofErr w:type="spellEnd"/>
      <w:r w:rsidRPr="00D70605">
        <w:t xml:space="preserve"> NHTM đối </w:t>
      </w:r>
      <w:proofErr w:type="spellStart"/>
      <w:r w:rsidRPr="00D70605">
        <w:t>với</w:t>
      </w:r>
      <w:proofErr w:type="spellEnd"/>
      <w:r w:rsidRPr="00D70605">
        <w:t xml:space="preserve"> DN.</w:t>
      </w:r>
    </w:p>
    <w:p w14:paraId="3A995DA2" w14:textId="3DDC40FF" w:rsidR="009928D0" w:rsidRPr="00D70605" w:rsidRDefault="009928D0" w:rsidP="00E53690">
      <w:pPr>
        <w:ind w:firstLine="720"/>
      </w:pPr>
      <w:r w:rsidRPr="00D70605">
        <w:t xml:space="preserve">Cơ </w:t>
      </w:r>
      <w:proofErr w:type="spellStart"/>
      <w:r w:rsidRPr="00D70605">
        <w:t>chế</w:t>
      </w:r>
      <w:proofErr w:type="spellEnd"/>
      <w:r w:rsidRPr="00D70605">
        <w:t xml:space="preserve"> </w:t>
      </w:r>
      <w:proofErr w:type="spellStart"/>
      <w:r w:rsidRPr="00D70605">
        <w:t>chính</w:t>
      </w:r>
      <w:proofErr w:type="spellEnd"/>
      <w:r w:rsidRPr="00D70605">
        <w:t xml:space="preserve"> sách </w:t>
      </w:r>
      <w:proofErr w:type="spellStart"/>
      <w:r w:rsidRPr="00D70605">
        <w:t>của</w:t>
      </w:r>
      <w:proofErr w:type="spellEnd"/>
      <w:r w:rsidRPr="00D70605">
        <w:t xml:space="preserve"> </w:t>
      </w:r>
      <w:proofErr w:type="spellStart"/>
      <w:r w:rsidRPr="00D70605">
        <w:t>Chính</w:t>
      </w:r>
      <w:proofErr w:type="spellEnd"/>
      <w:r w:rsidRPr="00D70605">
        <w:t xml:space="preserve"> </w:t>
      </w:r>
      <w:proofErr w:type="spellStart"/>
      <w:r w:rsidRPr="00D70605">
        <w:t>phủ</w:t>
      </w:r>
      <w:proofErr w:type="spellEnd"/>
      <w:r w:rsidRPr="00D70605">
        <w:t xml:space="preserve"> </w:t>
      </w:r>
      <w:proofErr w:type="spellStart"/>
      <w:r w:rsidRPr="00D70605">
        <w:t>tác</w:t>
      </w:r>
      <w:proofErr w:type="spellEnd"/>
      <w:r w:rsidRPr="00D70605">
        <w:t xml:space="preserve"> động </w:t>
      </w:r>
      <w:proofErr w:type="spellStart"/>
      <w:r w:rsidRPr="00D70605">
        <w:t>vô</w:t>
      </w:r>
      <w:proofErr w:type="spellEnd"/>
      <w:r w:rsidRPr="00D70605">
        <w:t xml:space="preserve"> cùng </w:t>
      </w:r>
      <w:proofErr w:type="spellStart"/>
      <w:r w:rsidRPr="00D70605">
        <w:t>lớn</w:t>
      </w:r>
      <w:proofErr w:type="spellEnd"/>
      <w:r w:rsidRPr="00D70605">
        <w:t xml:space="preserve"> đến </w:t>
      </w:r>
      <w:proofErr w:type="spellStart"/>
      <w:r w:rsidRPr="00D70605">
        <w:t>việc</w:t>
      </w:r>
      <w:proofErr w:type="spellEnd"/>
      <w:r w:rsidRPr="00D70605">
        <w:t xml:space="preserve"> </w:t>
      </w:r>
      <w:proofErr w:type="spellStart"/>
      <w:r w:rsidRPr="00D70605">
        <w:t>mở</w:t>
      </w:r>
      <w:proofErr w:type="spellEnd"/>
      <w:r w:rsidRPr="00D70605">
        <w:t xml:space="preserve"> </w:t>
      </w:r>
      <w:proofErr w:type="spellStart"/>
      <w:r w:rsidRPr="00D70605">
        <w:t>rộng</w:t>
      </w:r>
      <w:proofErr w:type="spellEnd"/>
      <w:r w:rsidRPr="00D70605">
        <w:t xml:space="preserve"> </w:t>
      </w:r>
      <w:proofErr w:type="spellStart"/>
      <w:r w:rsidRPr="00D70605">
        <w:t>cho</w:t>
      </w:r>
      <w:proofErr w:type="spellEnd"/>
      <w:r w:rsidRPr="00D70605">
        <w:t xml:space="preserve"> </w:t>
      </w:r>
      <w:proofErr w:type="spellStart"/>
      <w:r w:rsidRPr="00D70605">
        <w:t>vay</w:t>
      </w:r>
      <w:proofErr w:type="spellEnd"/>
      <w:r w:rsidRPr="00D70605">
        <w:t xml:space="preserve"> đối </w:t>
      </w:r>
      <w:proofErr w:type="spellStart"/>
      <w:r w:rsidRPr="00D70605">
        <w:t>với</w:t>
      </w:r>
      <w:proofErr w:type="spellEnd"/>
      <w:r w:rsidRPr="00D70605">
        <w:t xml:space="preserve"> DN </w:t>
      </w:r>
      <w:proofErr w:type="spellStart"/>
      <w:r w:rsidRPr="00D70605">
        <w:t>của</w:t>
      </w:r>
      <w:proofErr w:type="spellEnd"/>
      <w:r w:rsidRPr="00D70605">
        <w:t xml:space="preserve"> </w:t>
      </w:r>
      <w:proofErr w:type="spellStart"/>
      <w:r w:rsidRPr="00D70605">
        <w:t>các</w:t>
      </w:r>
      <w:proofErr w:type="spellEnd"/>
      <w:r w:rsidRPr="00D70605">
        <w:t xml:space="preserve"> ngân hàng. </w:t>
      </w:r>
      <w:proofErr w:type="spellStart"/>
      <w:r w:rsidRPr="00D70605">
        <w:t>Tuy</w:t>
      </w:r>
      <w:proofErr w:type="spellEnd"/>
      <w:r w:rsidRPr="00D70605">
        <w:t xml:space="preserve"> nhiên, </w:t>
      </w:r>
      <w:proofErr w:type="spellStart"/>
      <w:r w:rsidRPr="00D70605">
        <w:t>các</w:t>
      </w:r>
      <w:proofErr w:type="spellEnd"/>
      <w:r w:rsidRPr="00D70605">
        <w:t xml:space="preserve"> cơ </w:t>
      </w:r>
      <w:proofErr w:type="spellStart"/>
      <w:r w:rsidRPr="00D70605">
        <w:t>chế</w:t>
      </w:r>
      <w:proofErr w:type="spellEnd"/>
      <w:r w:rsidRPr="00D70605">
        <w:t xml:space="preserve"> </w:t>
      </w:r>
      <w:proofErr w:type="spellStart"/>
      <w:r w:rsidRPr="00D70605">
        <w:t>chính</w:t>
      </w:r>
      <w:proofErr w:type="spellEnd"/>
      <w:r w:rsidRPr="00D70605">
        <w:t xml:space="preserve"> sách </w:t>
      </w:r>
      <w:proofErr w:type="spellStart"/>
      <w:r w:rsidRPr="00D70605">
        <w:t>của</w:t>
      </w:r>
      <w:proofErr w:type="spellEnd"/>
      <w:r w:rsidRPr="00D70605">
        <w:t xml:space="preserve"> Nhà nước ta hiện nay vẫn còn tình </w:t>
      </w:r>
      <w:proofErr w:type="spellStart"/>
      <w:r w:rsidRPr="00D70605">
        <w:t>trạng</w:t>
      </w:r>
      <w:proofErr w:type="spellEnd"/>
      <w:r w:rsidRPr="00D70605">
        <w:t xml:space="preserve"> </w:t>
      </w:r>
      <w:proofErr w:type="spellStart"/>
      <w:r w:rsidRPr="00D70605">
        <w:t>chồng</w:t>
      </w:r>
      <w:proofErr w:type="spellEnd"/>
      <w:r w:rsidRPr="00D70605">
        <w:t xml:space="preserve"> </w:t>
      </w:r>
      <w:proofErr w:type="spellStart"/>
      <w:r w:rsidRPr="00D70605">
        <w:t>chéo</w:t>
      </w:r>
      <w:proofErr w:type="spellEnd"/>
      <w:r w:rsidRPr="00D70605">
        <w:t xml:space="preserve">, dẫn </w:t>
      </w:r>
      <w:proofErr w:type="spellStart"/>
      <w:r w:rsidRPr="00D70605">
        <w:t>chiếu</w:t>
      </w:r>
      <w:proofErr w:type="spellEnd"/>
      <w:r w:rsidRPr="00D70605">
        <w:t xml:space="preserve"> văn </w:t>
      </w:r>
      <w:proofErr w:type="spellStart"/>
      <w:r w:rsidRPr="00D70605">
        <w:t>bản</w:t>
      </w:r>
      <w:proofErr w:type="spellEnd"/>
      <w:r w:rsidRPr="00D70605">
        <w:t xml:space="preserve"> </w:t>
      </w:r>
      <w:proofErr w:type="spellStart"/>
      <w:r w:rsidRPr="00D70605">
        <w:t>quy</w:t>
      </w:r>
      <w:proofErr w:type="spellEnd"/>
      <w:r w:rsidRPr="00D70605">
        <w:t xml:space="preserve"> </w:t>
      </w:r>
      <w:proofErr w:type="spellStart"/>
      <w:r w:rsidRPr="00D70605">
        <w:t>phạm</w:t>
      </w:r>
      <w:proofErr w:type="spellEnd"/>
      <w:r w:rsidRPr="00D70605">
        <w:t xml:space="preserve"> </w:t>
      </w:r>
      <w:proofErr w:type="spellStart"/>
      <w:r w:rsidRPr="00D70605">
        <w:t>quá</w:t>
      </w:r>
      <w:proofErr w:type="spellEnd"/>
      <w:r w:rsidRPr="00D70605">
        <w:t xml:space="preserve"> </w:t>
      </w:r>
      <w:proofErr w:type="spellStart"/>
      <w:r w:rsidRPr="00D70605">
        <w:t>nhiều</w:t>
      </w:r>
      <w:proofErr w:type="spellEnd"/>
      <w:r w:rsidR="00CF08AC">
        <w:t>.</w:t>
      </w:r>
      <w:r w:rsidR="008D59EB">
        <w:t xml:space="preserve"> C</w:t>
      </w:r>
      <w:r w:rsidRPr="00D70605">
        <w:t xml:space="preserve">ơ </w:t>
      </w:r>
      <w:proofErr w:type="spellStart"/>
      <w:r w:rsidRPr="00D70605">
        <w:lastRenderedPageBreak/>
        <w:t>chế</w:t>
      </w:r>
      <w:proofErr w:type="spellEnd"/>
      <w:r w:rsidRPr="00D70605">
        <w:t xml:space="preserve"> </w:t>
      </w:r>
      <w:proofErr w:type="spellStart"/>
      <w:r w:rsidRPr="00D70605">
        <w:t>thủ</w:t>
      </w:r>
      <w:proofErr w:type="spellEnd"/>
      <w:r w:rsidRPr="00D70605">
        <w:t xml:space="preserve"> tục </w:t>
      </w:r>
      <w:proofErr w:type="spellStart"/>
      <w:r w:rsidRPr="00D70605">
        <w:t>hành</w:t>
      </w:r>
      <w:proofErr w:type="spellEnd"/>
      <w:r w:rsidRPr="00D70605">
        <w:t xml:space="preserve"> </w:t>
      </w:r>
      <w:proofErr w:type="spellStart"/>
      <w:r w:rsidRPr="00D70605">
        <w:t>chính</w:t>
      </w:r>
      <w:proofErr w:type="spellEnd"/>
      <w:r w:rsidRPr="00D70605">
        <w:t xml:space="preserve"> vẫn </w:t>
      </w:r>
      <w:proofErr w:type="spellStart"/>
      <w:r w:rsidRPr="00D70605">
        <w:t>quan</w:t>
      </w:r>
      <w:proofErr w:type="spellEnd"/>
      <w:r w:rsidRPr="00D70605">
        <w:t xml:space="preserve"> </w:t>
      </w:r>
      <w:proofErr w:type="spellStart"/>
      <w:r w:rsidRPr="00D70605">
        <w:t>liêu</w:t>
      </w:r>
      <w:proofErr w:type="spellEnd"/>
      <w:r w:rsidRPr="00D70605">
        <w:t xml:space="preserve">, </w:t>
      </w:r>
      <w:proofErr w:type="spellStart"/>
      <w:r w:rsidRPr="00D70605">
        <w:t>rắc</w:t>
      </w:r>
      <w:proofErr w:type="spellEnd"/>
      <w:r w:rsidRPr="00D70605">
        <w:t xml:space="preserve"> </w:t>
      </w:r>
      <w:proofErr w:type="spellStart"/>
      <w:r w:rsidRPr="00D70605">
        <w:t>rối</w:t>
      </w:r>
      <w:proofErr w:type="spellEnd"/>
      <w:r w:rsidRPr="00D70605">
        <w:t xml:space="preserve">, </w:t>
      </w:r>
      <w:proofErr w:type="spellStart"/>
      <w:r w:rsidRPr="00D70605">
        <w:t>quy</w:t>
      </w:r>
      <w:proofErr w:type="spellEnd"/>
      <w:r w:rsidRPr="00D70605">
        <w:t xml:space="preserve"> định </w:t>
      </w:r>
      <w:proofErr w:type="spellStart"/>
      <w:r w:rsidRPr="00D70605">
        <w:t>nhiều</w:t>
      </w:r>
      <w:proofErr w:type="spellEnd"/>
      <w:r w:rsidRPr="00D70605">
        <w:t xml:space="preserve"> </w:t>
      </w:r>
      <w:proofErr w:type="spellStart"/>
      <w:r w:rsidRPr="00D70605">
        <w:t>khi</w:t>
      </w:r>
      <w:proofErr w:type="spellEnd"/>
      <w:r w:rsidRPr="00D70605">
        <w:t xml:space="preserve"> còn </w:t>
      </w:r>
      <w:proofErr w:type="spellStart"/>
      <w:r w:rsidRPr="00D70605">
        <w:t>phức</w:t>
      </w:r>
      <w:proofErr w:type="spellEnd"/>
      <w:r w:rsidRPr="00D70605">
        <w:t xml:space="preserve"> </w:t>
      </w:r>
      <w:proofErr w:type="spellStart"/>
      <w:r w:rsidRPr="00D70605">
        <w:t>tạp</w:t>
      </w:r>
      <w:proofErr w:type="spellEnd"/>
      <w:r w:rsidRPr="00D70605">
        <w:t xml:space="preserve"> </w:t>
      </w:r>
      <w:proofErr w:type="spellStart"/>
      <w:r w:rsidR="00D70605" w:rsidRPr="00D70605">
        <w:t>không</w:t>
      </w:r>
      <w:proofErr w:type="spellEnd"/>
      <w:r w:rsidR="00D70605" w:rsidRPr="00D70605">
        <w:t xml:space="preserve"> </w:t>
      </w:r>
      <w:proofErr w:type="spellStart"/>
      <w:r w:rsidRPr="00D70605">
        <w:t>phù</w:t>
      </w:r>
      <w:proofErr w:type="spellEnd"/>
      <w:r w:rsidRPr="00D70605">
        <w:t xml:space="preserve"> hợp </w:t>
      </w:r>
      <w:proofErr w:type="spellStart"/>
      <w:r w:rsidRPr="00D70605">
        <w:t>với</w:t>
      </w:r>
      <w:proofErr w:type="spellEnd"/>
      <w:r w:rsidRPr="00D70605">
        <w:t xml:space="preserve"> </w:t>
      </w:r>
      <w:proofErr w:type="spellStart"/>
      <w:r w:rsidRPr="00D70605">
        <w:t>thực</w:t>
      </w:r>
      <w:proofErr w:type="spellEnd"/>
      <w:r w:rsidRPr="00D70605">
        <w:t xml:space="preserve"> tế. </w:t>
      </w:r>
      <w:proofErr w:type="spellStart"/>
      <w:r w:rsidRPr="00D70605">
        <w:t>Điều</w:t>
      </w:r>
      <w:proofErr w:type="spellEnd"/>
      <w:r w:rsidRPr="00D70605">
        <w:t xml:space="preserve"> đó làm </w:t>
      </w:r>
      <w:proofErr w:type="spellStart"/>
      <w:r w:rsidRPr="00D70605">
        <w:t>cho</w:t>
      </w:r>
      <w:proofErr w:type="spellEnd"/>
      <w:r w:rsidRPr="00D70605">
        <w:t xml:space="preserve"> </w:t>
      </w:r>
      <w:proofErr w:type="spellStart"/>
      <w:r w:rsidRPr="00D70605">
        <w:t>các</w:t>
      </w:r>
      <w:proofErr w:type="spellEnd"/>
      <w:r w:rsidRPr="00D70605">
        <w:t xml:space="preserve"> hoạt động </w:t>
      </w:r>
      <w:proofErr w:type="spellStart"/>
      <w:r w:rsidRPr="00D70605">
        <w:t>kinh</w:t>
      </w:r>
      <w:proofErr w:type="spellEnd"/>
      <w:r w:rsidRPr="00D70605">
        <w:t xml:space="preserve"> </w:t>
      </w:r>
      <w:proofErr w:type="spellStart"/>
      <w:r w:rsidRPr="00D70605">
        <w:t>doanh</w:t>
      </w:r>
      <w:proofErr w:type="spellEnd"/>
      <w:r w:rsidRPr="00D70605">
        <w:t xml:space="preserve"> </w:t>
      </w:r>
      <w:proofErr w:type="spellStart"/>
      <w:r w:rsidRPr="00D70605">
        <w:t>nói</w:t>
      </w:r>
      <w:proofErr w:type="spellEnd"/>
      <w:r w:rsidRPr="00D70605">
        <w:t xml:space="preserve"> </w:t>
      </w:r>
      <w:proofErr w:type="spellStart"/>
      <w:r w:rsidRPr="00D70605">
        <w:t>chung</w:t>
      </w:r>
      <w:proofErr w:type="spellEnd"/>
      <w:r w:rsidRPr="00D70605">
        <w:t xml:space="preserve"> </w:t>
      </w:r>
      <w:proofErr w:type="spellStart"/>
      <w:r w:rsidRPr="00D70605">
        <w:t>và</w:t>
      </w:r>
      <w:proofErr w:type="spellEnd"/>
      <w:r w:rsidRPr="00D70605">
        <w:t xml:space="preserve"> hoạt động </w:t>
      </w:r>
      <w:proofErr w:type="spellStart"/>
      <w:r w:rsidRPr="00D70605">
        <w:t>cho</w:t>
      </w:r>
      <w:proofErr w:type="spellEnd"/>
      <w:r w:rsidRPr="00D70605">
        <w:t xml:space="preserve"> </w:t>
      </w:r>
      <w:proofErr w:type="spellStart"/>
      <w:r w:rsidRPr="00D70605">
        <w:t>vay</w:t>
      </w:r>
      <w:proofErr w:type="spellEnd"/>
      <w:r w:rsidRPr="00D70605">
        <w:t xml:space="preserve"> </w:t>
      </w:r>
      <w:proofErr w:type="spellStart"/>
      <w:r w:rsidRPr="00D70605">
        <w:t>vốn</w:t>
      </w:r>
      <w:proofErr w:type="spellEnd"/>
      <w:r w:rsidRPr="00D70605">
        <w:t xml:space="preserve"> </w:t>
      </w:r>
      <w:proofErr w:type="spellStart"/>
      <w:r w:rsidRPr="00D70605">
        <w:t>nói</w:t>
      </w:r>
      <w:proofErr w:type="spellEnd"/>
      <w:r w:rsidRPr="00D70605">
        <w:t xml:space="preserve"> </w:t>
      </w:r>
      <w:proofErr w:type="spellStart"/>
      <w:r w:rsidRPr="00D70605">
        <w:t>riêng</w:t>
      </w:r>
      <w:proofErr w:type="spellEnd"/>
      <w:r w:rsidRPr="00D70605">
        <w:t xml:space="preserve"> gặp </w:t>
      </w:r>
      <w:proofErr w:type="spellStart"/>
      <w:r w:rsidRPr="00D70605">
        <w:t>không</w:t>
      </w:r>
      <w:proofErr w:type="spellEnd"/>
      <w:r w:rsidRPr="00D70605">
        <w:t xml:space="preserve"> </w:t>
      </w:r>
      <w:proofErr w:type="spellStart"/>
      <w:r w:rsidRPr="00D70605">
        <w:t>ít</w:t>
      </w:r>
      <w:proofErr w:type="spellEnd"/>
      <w:r w:rsidRPr="00D70605">
        <w:t xml:space="preserve"> </w:t>
      </w:r>
      <w:proofErr w:type="spellStart"/>
      <w:r w:rsidRPr="00D70605">
        <w:t>khó</w:t>
      </w:r>
      <w:proofErr w:type="spellEnd"/>
      <w:r w:rsidRPr="00D70605">
        <w:t xml:space="preserve"> </w:t>
      </w:r>
      <w:proofErr w:type="spellStart"/>
      <w:r w:rsidRPr="00D70605">
        <w:t>khăn</w:t>
      </w:r>
      <w:proofErr w:type="spellEnd"/>
      <w:r w:rsidRPr="00D70605">
        <w:t>.</w:t>
      </w:r>
    </w:p>
    <w:p w14:paraId="28A9F455" w14:textId="77777777" w:rsidR="009928D0" w:rsidRPr="00D70605" w:rsidRDefault="009928D0" w:rsidP="00E53690">
      <w:pPr>
        <w:ind w:firstLine="720"/>
      </w:pPr>
      <w:r w:rsidRPr="00D70605">
        <w:t xml:space="preserve">Một </w:t>
      </w:r>
      <w:proofErr w:type="spellStart"/>
      <w:r w:rsidRPr="00D70605">
        <w:t>nhân</w:t>
      </w:r>
      <w:proofErr w:type="spellEnd"/>
      <w:r w:rsidRPr="00D70605">
        <w:t xml:space="preserve"> tố nữa </w:t>
      </w:r>
      <w:proofErr w:type="spellStart"/>
      <w:r w:rsidRPr="00D70605">
        <w:t>phải</w:t>
      </w:r>
      <w:proofErr w:type="spellEnd"/>
      <w:r w:rsidRPr="00D70605">
        <w:t xml:space="preserve"> </w:t>
      </w:r>
      <w:proofErr w:type="spellStart"/>
      <w:r w:rsidRPr="00D70605">
        <w:t>nói</w:t>
      </w:r>
      <w:proofErr w:type="spellEnd"/>
      <w:r w:rsidRPr="00D70605">
        <w:t xml:space="preserve"> đến là sự </w:t>
      </w:r>
      <w:proofErr w:type="spellStart"/>
      <w:r w:rsidRPr="00D70605">
        <w:t>không</w:t>
      </w:r>
      <w:proofErr w:type="spellEnd"/>
      <w:r w:rsidRPr="00D70605">
        <w:t xml:space="preserve"> đồng bộ </w:t>
      </w:r>
      <w:proofErr w:type="spellStart"/>
      <w:r w:rsidRPr="00D70605">
        <w:t>giữa</w:t>
      </w:r>
      <w:proofErr w:type="spellEnd"/>
      <w:r w:rsidRPr="00D70605">
        <w:t xml:space="preserve"> </w:t>
      </w:r>
      <w:proofErr w:type="spellStart"/>
      <w:r w:rsidRPr="00D70605">
        <w:t>các</w:t>
      </w:r>
      <w:proofErr w:type="spellEnd"/>
      <w:r w:rsidRPr="00D70605">
        <w:t xml:space="preserve"> </w:t>
      </w:r>
      <w:proofErr w:type="spellStart"/>
      <w:r w:rsidRPr="00D70605">
        <w:t>ngành</w:t>
      </w:r>
      <w:proofErr w:type="spellEnd"/>
      <w:r w:rsidRPr="00D70605">
        <w:t xml:space="preserve"> </w:t>
      </w:r>
      <w:proofErr w:type="spellStart"/>
      <w:r w:rsidRPr="00D70605">
        <w:t>chức</w:t>
      </w:r>
      <w:proofErr w:type="spellEnd"/>
      <w:r w:rsidRPr="00D70605">
        <w:t xml:space="preserve"> </w:t>
      </w:r>
      <w:proofErr w:type="spellStart"/>
      <w:r w:rsidRPr="00D70605">
        <w:t>năng</w:t>
      </w:r>
      <w:proofErr w:type="spellEnd"/>
      <w:r w:rsidRPr="00D70605">
        <w:t xml:space="preserve">, </w:t>
      </w:r>
      <w:proofErr w:type="spellStart"/>
      <w:r w:rsidRPr="00D70605">
        <w:t>giữa</w:t>
      </w:r>
      <w:proofErr w:type="spellEnd"/>
      <w:r w:rsidRPr="00D70605">
        <w:t xml:space="preserve"> </w:t>
      </w:r>
      <w:proofErr w:type="spellStart"/>
      <w:r w:rsidRPr="00D70605">
        <w:t>các</w:t>
      </w:r>
      <w:proofErr w:type="spellEnd"/>
      <w:r w:rsidRPr="00D70605">
        <w:t xml:space="preserve"> cấp có </w:t>
      </w:r>
      <w:proofErr w:type="spellStart"/>
      <w:r w:rsidRPr="00D70605">
        <w:t>thẩm</w:t>
      </w:r>
      <w:proofErr w:type="spellEnd"/>
      <w:r w:rsidRPr="00D70605">
        <w:t xml:space="preserve"> </w:t>
      </w:r>
      <w:proofErr w:type="spellStart"/>
      <w:r w:rsidRPr="00D70605">
        <w:t>quyền</w:t>
      </w:r>
      <w:proofErr w:type="spellEnd"/>
      <w:r w:rsidRPr="00D70605">
        <w:t xml:space="preserve">, </w:t>
      </w:r>
      <w:proofErr w:type="spellStart"/>
      <w:r w:rsidRPr="00D70605">
        <w:t>giữa</w:t>
      </w:r>
      <w:proofErr w:type="spellEnd"/>
      <w:r w:rsidRPr="00D70605">
        <w:t xml:space="preserve"> </w:t>
      </w:r>
      <w:proofErr w:type="spellStart"/>
      <w:r w:rsidRPr="00D70605">
        <w:t>các</w:t>
      </w:r>
      <w:proofErr w:type="spellEnd"/>
      <w:r w:rsidRPr="00D70605">
        <w:t xml:space="preserve"> </w:t>
      </w:r>
      <w:proofErr w:type="spellStart"/>
      <w:r w:rsidRPr="00D70605">
        <w:t>địa</w:t>
      </w:r>
      <w:proofErr w:type="spellEnd"/>
      <w:r w:rsidRPr="00D70605">
        <w:t xml:space="preserve"> </w:t>
      </w:r>
      <w:proofErr w:type="spellStart"/>
      <w:r w:rsidRPr="00D70605">
        <w:t>phương</w:t>
      </w:r>
      <w:proofErr w:type="spellEnd"/>
      <w:r w:rsidRPr="00D70605">
        <w:t xml:space="preserve"> cũng góp </w:t>
      </w:r>
      <w:proofErr w:type="spellStart"/>
      <w:r w:rsidRPr="00D70605">
        <w:t>phần</w:t>
      </w:r>
      <w:proofErr w:type="spellEnd"/>
      <w:r w:rsidRPr="00D70605">
        <w:t xml:space="preserve"> </w:t>
      </w:r>
      <w:proofErr w:type="spellStart"/>
      <w:r w:rsidRPr="00D70605">
        <w:t>đẩy</w:t>
      </w:r>
      <w:proofErr w:type="spellEnd"/>
      <w:r w:rsidRPr="00D70605">
        <w:t xml:space="preserve"> </w:t>
      </w:r>
      <w:proofErr w:type="spellStart"/>
      <w:r w:rsidRPr="00D70605">
        <w:t>nhanh</w:t>
      </w:r>
      <w:proofErr w:type="spellEnd"/>
      <w:r w:rsidRPr="00D70605">
        <w:t xml:space="preserve"> hay </w:t>
      </w:r>
      <w:proofErr w:type="spellStart"/>
      <w:r w:rsidRPr="00D70605">
        <w:t>kéo</w:t>
      </w:r>
      <w:proofErr w:type="spellEnd"/>
      <w:r w:rsidRPr="00D70605">
        <w:t xml:space="preserve"> </w:t>
      </w:r>
      <w:proofErr w:type="spellStart"/>
      <w:r w:rsidRPr="00D70605">
        <w:t>dài</w:t>
      </w:r>
      <w:proofErr w:type="spellEnd"/>
      <w:r w:rsidRPr="00D70605">
        <w:t xml:space="preserve"> thời </w:t>
      </w:r>
      <w:proofErr w:type="spellStart"/>
      <w:r w:rsidRPr="00D70605">
        <w:t>gian</w:t>
      </w:r>
      <w:proofErr w:type="spellEnd"/>
      <w:r w:rsidRPr="00D70605">
        <w:t xml:space="preserve"> </w:t>
      </w:r>
      <w:proofErr w:type="spellStart"/>
      <w:r w:rsidRPr="00D70605">
        <w:t>cho</w:t>
      </w:r>
      <w:proofErr w:type="spellEnd"/>
      <w:r w:rsidRPr="00D70605">
        <w:t xml:space="preserve"> </w:t>
      </w:r>
      <w:proofErr w:type="spellStart"/>
      <w:r w:rsidRPr="00D70605">
        <w:t>vay</w:t>
      </w:r>
      <w:proofErr w:type="spellEnd"/>
      <w:r w:rsidRPr="00D70605">
        <w:t>.</w:t>
      </w:r>
    </w:p>
    <w:p w14:paraId="31DA71B5" w14:textId="19184189" w:rsidR="0030501A" w:rsidRPr="004547FA" w:rsidRDefault="0030501A" w:rsidP="00561691">
      <w:pPr>
        <w:pStyle w:val="Heading1"/>
      </w:pPr>
      <w:r w:rsidRPr="00D70605">
        <w:br w:type="page"/>
      </w:r>
      <w:bookmarkStart w:id="127" w:name="_Toc99278390"/>
      <w:bookmarkStart w:id="128" w:name="_Toc101095490"/>
      <w:r w:rsidRPr="004547FA">
        <w:lastRenderedPageBreak/>
        <w:t>CHƯƠNG 2: THỰC TRẠNG CHO VAY KHÁCH HÀNG DOANH NGHIỆP TẠI NGÂN HÀNG TMCP PHƯƠNG ĐÔNG</w:t>
      </w:r>
      <w:bookmarkEnd w:id="97"/>
      <w:bookmarkEnd w:id="127"/>
      <w:bookmarkEnd w:id="128"/>
      <w:r w:rsidR="005B0A26">
        <w:t xml:space="preserve"> (</w:t>
      </w:r>
      <w:del w:id="129" w:author="Kim Dung Nguyen" w:date="2022-04-22T22:27:00Z">
        <w:r w:rsidR="005B0A26" w:rsidDel="00A04BF4">
          <w:delText xml:space="preserve"> </w:delText>
        </w:r>
      </w:del>
      <w:proofErr w:type="gramStart"/>
      <w:r w:rsidR="005B0A26">
        <w:t>OCB )</w:t>
      </w:r>
      <w:proofErr w:type="gramEnd"/>
      <w:r w:rsidR="005B0A26">
        <w:t xml:space="preserve"> </w:t>
      </w:r>
    </w:p>
    <w:p w14:paraId="5E68A6B7" w14:textId="5296EB47" w:rsidR="0030501A" w:rsidRPr="004547FA" w:rsidRDefault="0030501A" w:rsidP="00E53690">
      <w:pPr>
        <w:pStyle w:val="BodyText"/>
        <w:spacing w:before="122"/>
        <w:outlineLvl w:val="1"/>
        <w:rPr>
          <w:b/>
          <w:bCs/>
        </w:rPr>
      </w:pPr>
      <w:bookmarkStart w:id="130" w:name="_Toc99270224"/>
      <w:bookmarkStart w:id="131" w:name="_Toc99278391"/>
      <w:bookmarkStart w:id="132" w:name="_Toc101095491"/>
      <w:r w:rsidRPr="004547FA">
        <w:rPr>
          <w:b/>
          <w:bCs/>
        </w:rPr>
        <w:t xml:space="preserve">2.1. Giới </w:t>
      </w:r>
      <w:proofErr w:type="spellStart"/>
      <w:r w:rsidRPr="004547FA">
        <w:rPr>
          <w:b/>
          <w:bCs/>
        </w:rPr>
        <w:t>thiệu</w:t>
      </w:r>
      <w:proofErr w:type="spellEnd"/>
      <w:r w:rsidRPr="004547FA">
        <w:rPr>
          <w:b/>
          <w:bCs/>
        </w:rPr>
        <w:t xml:space="preserve"> </w:t>
      </w:r>
      <w:proofErr w:type="spellStart"/>
      <w:r w:rsidRPr="004547FA">
        <w:rPr>
          <w:b/>
          <w:bCs/>
        </w:rPr>
        <w:t>chung</w:t>
      </w:r>
      <w:proofErr w:type="spellEnd"/>
      <w:r w:rsidRPr="004547FA">
        <w:rPr>
          <w:b/>
          <w:bCs/>
        </w:rPr>
        <w:t xml:space="preserve"> về ngân hàng</w:t>
      </w:r>
      <w:bookmarkEnd w:id="130"/>
      <w:bookmarkEnd w:id="131"/>
      <w:bookmarkEnd w:id="132"/>
      <w:r w:rsidR="005B0A26">
        <w:rPr>
          <w:b/>
          <w:bCs/>
        </w:rPr>
        <w:t xml:space="preserve"> OCB</w:t>
      </w:r>
    </w:p>
    <w:p w14:paraId="6FEAD229" w14:textId="77777777" w:rsidR="00C27653" w:rsidRPr="004547FA" w:rsidRDefault="00C27653" w:rsidP="00E53690">
      <w:pPr>
        <w:ind w:firstLine="567"/>
        <w:rPr>
          <w:szCs w:val="26"/>
        </w:rPr>
      </w:pPr>
      <w:r w:rsidRPr="004547FA">
        <w:rPr>
          <w:szCs w:val="26"/>
        </w:rPr>
        <w:t xml:space="preserve">Tên đầy </w:t>
      </w:r>
      <w:proofErr w:type="spellStart"/>
      <w:r w:rsidRPr="004547FA">
        <w:rPr>
          <w:szCs w:val="26"/>
        </w:rPr>
        <w:t>đủ</w:t>
      </w:r>
      <w:proofErr w:type="spellEnd"/>
      <w:r w:rsidRPr="004547FA">
        <w:rPr>
          <w:szCs w:val="26"/>
        </w:rPr>
        <w:t xml:space="preserve">: Ngân hàng TMCP Phương </w:t>
      </w:r>
      <w:proofErr w:type="spellStart"/>
      <w:r w:rsidRPr="004547FA">
        <w:rPr>
          <w:szCs w:val="26"/>
        </w:rPr>
        <w:t>Đông</w:t>
      </w:r>
      <w:proofErr w:type="spellEnd"/>
    </w:p>
    <w:p w14:paraId="1E8D6489" w14:textId="77777777" w:rsidR="00C27653" w:rsidRPr="004547FA" w:rsidRDefault="00C27653" w:rsidP="00E53690">
      <w:pPr>
        <w:ind w:firstLine="567"/>
        <w:rPr>
          <w:szCs w:val="26"/>
        </w:rPr>
      </w:pPr>
      <w:r w:rsidRPr="004547FA">
        <w:rPr>
          <w:szCs w:val="26"/>
        </w:rPr>
        <w:t>Tên Tiếng Anh: Orient Commercial Joint Stock Bank</w:t>
      </w:r>
    </w:p>
    <w:p w14:paraId="31569624" w14:textId="77777777" w:rsidR="00C27653" w:rsidRPr="004547FA" w:rsidRDefault="00C27653" w:rsidP="00E53690">
      <w:pPr>
        <w:ind w:firstLine="567"/>
        <w:rPr>
          <w:szCs w:val="26"/>
        </w:rPr>
      </w:pPr>
      <w:r w:rsidRPr="004547FA">
        <w:rPr>
          <w:szCs w:val="26"/>
        </w:rPr>
        <w:t xml:space="preserve">Tên </w:t>
      </w:r>
      <w:proofErr w:type="spellStart"/>
      <w:r w:rsidRPr="004547FA">
        <w:rPr>
          <w:szCs w:val="26"/>
        </w:rPr>
        <w:t>giao</w:t>
      </w:r>
      <w:proofErr w:type="spellEnd"/>
      <w:r w:rsidRPr="004547FA">
        <w:rPr>
          <w:szCs w:val="26"/>
        </w:rPr>
        <w:t xml:space="preserve"> dịch (</w:t>
      </w:r>
      <w:proofErr w:type="spellStart"/>
      <w:r w:rsidRPr="004547FA">
        <w:rPr>
          <w:szCs w:val="26"/>
        </w:rPr>
        <w:t>Viết</w:t>
      </w:r>
      <w:proofErr w:type="spellEnd"/>
      <w:r w:rsidRPr="004547FA">
        <w:rPr>
          <w:szCs w:val="26"/>
        </w:rPr>
        <w:t xml:space="preserve"> </w:t>
      </w:r>
      <w:proofErr w:type="spellStart"/>
      <w:r w:rsidRPr="004547FA">
        <w:rPr>
          <w:szCs w:val="26"/>
        </w:rPr>
        <w:t>tắt</w:t>
      </w:r>
      <w:proofErr w:type="spellEnd"/>
      <w:r w:rsidRPr="004547FA">
        <w:rPr>
          <w:szCs w:val="26"/>
        </w:rPr>
        <w:t>): OCB</w:t>
      </w:r>
    </w:p>
    <w:p w14:paraId="61CAA9A9" w14:textId="77777777" w:rsidR="00C27653" w:rsidRPr="004547FA" w:rsidRDefault="00C27653" w:rsidP="00E53690">
      <w:pPr>
        <w:ind w:firstLine="567"/>
        <w:rPr>
          <w:szCs w:val="26"/>
        </w:rPr>
      </w:pPr>
      <w:proofErr w:type="spellStart"/>
      <w:r w:rsidRPr="004547FA">
        <w:rPr>
          <w:szCs w:val="26"/>
        </w:rPr>
        <w:t>Trụ</w:t>
      </w:r>
      <w:proofErr w:type="spellEnd"/>
      <w:r w:rsidRPr="004547FA">
        <w:rPr>
          <w:szCs w:val="26"/>
        </w:rPr>
        <w:t xml:space="preserve"> </w:t>
      </w:r>
      <w:proofErr w:type="spellStart"/>
      <w:r w:rsidRPr="004547FA">
        <w:rPr>
          <w:szCs w:val="26"/>
        </w:rPr>
        <w:t>sở</w:t>
      </w:r>
      <w:proofErr w:type="spellEnd"/>
      <w:r w:rsidRPr="004547FA">
        <w:rPr>
          <w:szCs w:val="26"/>
        </w:rPr>
        <w:t xml:space="preserve"> </w:t>
      </w:r>
      <w:proofErr w:type="spellStart"/>
      <w:r w:rsidRPr="004547FA">
        <w:rPr>
          <w:szCs w:val="26"/>
        </w:rPr>
        <w:t>chính</w:t>
      </w:r>
      <w:proofErr w:type="spellEnd"/>
      <w:r w:rsidRPr="004547FA">
        <w:rPr>
          <w:szCs w:val="26"/>
        </w:rPr>
        <w:t xml:space="preserve">: 41 &amp; 45 Lê </w:t>
      </w:r>
      <w:proofErr w:type="spellStart"/>
      <w:r w:rsidRPr="004547FA">
        <w:rPr>
          <w:szCs w:val="26"/>
        </w:rPr>
        <w:t>Duẩn</w:t>
      </w:r>
      <w:proofErr w:type="spellEnd"/>
      <w:r w:rsidRPr="004547FA">
        <w:rPr>
          <w:szCs w:val="26"/>
        </w:rPr>
        <w:t xml:space="preserve">, </w:t>
      </w:r>
      <w:proofErr w:type="spellStart"/>
      <w:r w:rsidRPr="004547FA">
        <w:rPr>
          <w:szCs w:val="26"/>
        </w:rPr>
        <w:t>Phường</w:t>
      </w:r>
      <w:proofErr w:type="spellEnd"/>
      <w:r w:rsidRPr="004547FA">
        <w:rPr>
          <w:szCs w:val="26"/>
        </w:rPr>
        <w:t xml:space="preserve"> </w:t>
      </w:r>
      <w:proofErr w:type="spellStart"/>
      <w:r w:rsidRPr="004547FA">
        <w:rPr>
          <w:szCs w:val="26"/>
        </w:rPr>
        <w:t>Bến</w:t>
      </w:r>
      <w:proofErr w:type="spellEnd"/>
      <w:r w:rsidRPr="004547FA">
        <w:rPr>
          <w:szCs w:val="26"/>
        </w:rPr>
        <w:t xml:space="preserve"> </w:t>
      </w:r>
      <w:proofErr w:type="spellStart"/>
      <w:r w:rsidRPr="004547FA">
        <w:rPr>
          <w:szCs w:val="26"/>
        </w:rPr>
        <w:t>Nghé</w:t>
      </w:r>
      <w:proofErr w:type="spellEnd"/>
      <w:r w:rsidRPr="004547FA">
        <w:rPr>
          <w:szCs w:val="26"/>
        </w:rPr>
        <w:t xml:space="preserve">, </w:t>
      </w:r>
      <w:proofErr w:type="spellStart"/>
      <w:r w:rsidRPr="004547FA">
        <w:rPr>
          <w:szCs w:val="26"/>
        </w:rPr>
        <w:t>Quận</w:t>
      </w:r>
      <w:proofErr w:type="spellEnd"/>
      <w:r w:rsidRPr="004547FA">
        <w:rPr>
          <w:szCs w:val="26"/>
        </w:rPr>
        <w:t xml:space="preserve"> 1, TP. </w:t>
      </w:r>
      <w:proofErr w:type="spellStart"/>
      <w:r w:rsidRPr="004547FA">
        <w:rPr>
          <w:szCs w:val="26"/>
        </w:rPr>
        <w:t>Hồ</w:t>
      </w:r>
      <w:proofErr w:type="spellEnd"/>
      <w:r w:rsidRPr="004547FA">
        <w:rPr>
          <w:szCs w:val="26"/>
        </w:rPr>
        <w:t xml:space="preserve"> </w:t>
      </w:r>
      <w:proofErr w:type="spellStart"/>
      <w:r w:rsidRPr="004547FA">
        <w:rPr>
          <w:szCs w:val="26"/>
        </w:rPr>
        <w:t>Chí</w:t>
      </w:r>
      <w:proofErr w:type="spellEnd"/>
      <w:r w:rsidRPr="004547FA">
        <w:rPr>
          <w:szCs w:val="26"/>
        </w:rPr>
        <w:t xml:space="preserve"> Minh</w:t>
      </w:r>
    </w:p>
    <w:p w14:paraId="36DB9648" w14:textId="77777777" w:rsidR="00C27653" w:rsidRPr="004547FA" w:rsidRDefault="00C27653" w:rsidP="00E53690">
      <w:pPr>
        <w:ind w:firstLine="567"/>
        <w:rPr>
          <w:szCs w:val="26"/>
        </w:rPr>
      </w:pPr>
      <w:r w:rsidRPr="004547FA">
        <w:rPr>
          <w:szCs w:val="26"/>
        </w:rPr>
        <w:t xml:space="preserve"> </w:t>
      </w:r>
      <w:proofErr w:type="spellStart"/>
      <w:r w:rsidRPr="004547FA">
        <w:rPr>
          <w:szCs w:val="26"/>
        </w:rPr>
        <w:t>Loại</w:t>
      </w:r>
      <w:proofErr w:type="spellEnd"/>
      <w:r w:rsidRPr="004547FA">
        <w:rPr>
          <w:szCs w:val="26"/>
        </w:rPr>
        <w:t xml:space="preserve"> hình: </w:t>
      </w:r>
      <w:proofErr w:type="spellStart"/>
      <w:r w:rsidRPr="004547FA">
        <w:rPr>
          <w:szCs w:val="26"/>
        </w:rPr>
        <w:t>Thương</w:t>
      </w:r>
      <w:proofErr w:type="spellEnd"/>
      <w:r w:rsidRPr="004547FA">
        <w:rPr>
          <w:szCs w:val="26"/>
        </w:rPr>
        <w:t xml:space="preserve"> mại </w:t>
      </w:r>
      <w:proofErr w:type="spellStart"/>
      <w:r w:rsidRPr="004547FA">
        <w:rPr>
          <w:szCs w:val="26"/>
        </w:rPr>
        <w:t>cổ</w:t>
      </w:r>
      <w:proofErr w:type="spellEnd"/>
      <w:r w:rsidRPr="004547FA">
        <w:rPr>
          <w:szCs w:val="26"/>
        </w:rPr>
        <w:t xml:space="preserve"> </w:t>
      </w:r>
      <w:proofErr w:type="spellStart"/>
      <w:r w:rsidRPr="004547FA">
        <w:rPr>
          <w:szCs w:val="26"/>
        </w:rPr>
        <w:t>phần</w:t>
      </w:r>
      <w:proofErr w:type="spellEnd"/>
    </w:p>
    <w:p w14:paraId="2121127D" w14:textId="77777777" w:rsidR="00C27653" w:rsidRPr="004547FA" w:rsidRDefault="00C27653" w:rsidP="00E53690">
      <w:pPr>
        <w:ind w:firstLine="567"/>
        <w:rPr>
          <w:szCs w:val="26"/>
        </w:rPr>
      </w:pPr>
      <w:r w:rsidRPr="004547FA">
        <w:rPr>
          <w:szCs w:val="26"/>
        </w:rPr>
        <w:t xml:space="preserve"> Ngày </w:t>
      </w:r>
      <w:proofErr w:type="spellStart"/>
      <w:r w:rsidRPr="004547FA">
        <w:rPr>
          <w:szCs w:val="26"/>
        </w:rPr>
        <w:t>thành</w:t>
      </w:r>
      <w:proofErr w:type="spellEnd"/>
      <w:r w:rsidRPr="004547FA">
        <w:rPr>
          <w:szCs w:val="26"/>
        </w:rPr>
        <w:t xml:space="preserve"> </w:t>
      </w:r>
      <w:proofErr w:type="spellStart"/>
      <w:r w:rsidRPr="004547FA">
        <w:rPr>
          <w:szCs w:val="26"/>
        </w:rPr>
        <w:t>lập</w:t>
      </w:r>
      <w:proofErr w:type="spellEnd"/>
      <w:r w:rsidRPr="004547FA">
        <w:rPr>
          <w:szCs w:val="26"/>
        </w:rPr>
        <w:t>: 10/06/1996</w:t>
      </w:r>
    </w:p>
    <w:p w14:paraId="0CCF0015" w14:textId="77777777" w:rsidR="00C27653" w:rsidRPr="004547FA" w:rsidRDefault="00C27653" w:rsidP="00E53690">
      <w:pPr>
        <w:ind w:firstLine="567"/>
        <w:rPr>
          <w:szCs w:val="26"/>
        </w:rPr>
      </w:pPr>
      <w:proofErr w:type="spellStart"/>
      <w:r w:rsidRPr="004547FA">
        <w:rPr>
          <w:szCs w:val="26"/>
        </w:rPr>
        <w:t>Giấy</w:t>
      </w:r>
      <w:proofErr w:type="spellEnd"/>
      <w:r w:rsidRPr="004547FA">
        <w:rPr>
          <w:szCs w:val="26"/>
        </w:rPr>
        <w:t xml:space="preserve"> </w:t>
      </w:r>
      <w:proofErr w:type="spellStart"/>
      <w:r w:rsidRPr="004547FA">
        <w:rPr>
          <w:szCs w:val="26"/>
        </w:rPr>
        <w:t>phép</w:t>
      </w:r>
      <w:proofErr w:type="spellEnd"/>
      <w:r w:rsidRPr="004547FA">
        <w:rPr>
          <w:szCs w:val="26"/>
        </w:rPr>
        <w:t xml:space="preserve"> hoạt động: số 0061/NH-GP ngày 13/4/1996</w:t>
      </w:r>
    </w:p>
    <w:p w14:paraId="7C42E1B8" w14:textId="77777777" w:rsidR="00C27653" w:rsidRPr="004547FA" w:rsidRDefault="00C27653" w:rsidP="00E53690">
      <w:pPr>
        <w:ind w:firstLine="567"/>
        <w:rPr>
          <w:szCs w:val="26"/>
        </w:rPr>
      </w:pPr>
      <w:r w:rsidRPr="004547FA">
        <w:rPr>
          <w:szCs w:val="26"/>
        </w:rPr>
        <w:t xml:space="preserve"> </w:t>
      </w:r>
      <w:proofErr w:type="spellStart"/>
      <w:r w:rsidRPr="004547FA">
        <w:rPr>
          <w:szCs w:val="26"/>
        </w:rPr>
        <w:t>Mã</w:t>
      </w:r>
      <w:proofErr w:type="spellEnd"/>
      <w:r w:rsidRPr="004547FA">
        <w:rPr>
          <w:szCs w:val="26"/>
        </w:rPr>
        <w:t xml:space="preserve"> số thuế: 0300862005</w:t>
      </w:r>
    </w:p>
    <w:p w14:paraId="2CDA439C" w14:textId="77777777" w:rsidR="00C27653" w:rsidRPr="004547FA" w:rsidRDefault="00C27653" w:rsidP="00E53690">
      <w:pPr>
        <w:ind w:firstLine="567"/>
        <w:rPr>
          <w:szCs w:val="26"/>
        </w:rPr>
      </w:pPr>
      <w:r w:rsidRPr="004547FA">
        <w:rPr>
          <w:szCs w:val="26"/>
        </w:rPr>
        <w:t xml:space="preserve"> </w:t>
      </w:r>
      <w:proofErr w:type="spellStart"/>
      <w:r w:rsidRPr="004547FA">
        <w:rPr>
          <w:szCs w:val="26"/>
        </w:rPr>
        <w:t>Mã</w:t>
      </w:r>
      <w:proofErr w:type="spellEnd"/>
      <w:r w:rsidRPr="004547FA">
        <w:rPr>
          <w:szCs w:val="26"/>
        </w:rPr>
        <w:t xml:space="preserve"> </w:t>
      </w:r>
      <w:proofErr w:type="spellStart"/>
      <w:r w:rsidRPr="004547FA">
        <w:rPr>
          <w:szCs w:val="26"/>
        </w:rPr>
        <w:t>chứng</w:t>
      </w:r>
      <w:proofErr w:type="spellEnd"/>
      <w:r w:rsidRPr="004547FA">
        <w:rPr>
          <w:szCs w:val="26"/>
        </w:rPr>
        <w:t xml:space="preserve"> </w:t>
      </w:r>
      <w:proofErr w:type="spellStart"/>
      <w:r w:rsidRPr="004547FA">
        <w:rPr>
          <w:szCs w:val="26"/>
        </w:rPr>
        <w:t>khoán</w:t>
      </w:r>
      <w:proofErr w:type="spellEnd"/>
      <w:r w:rsidRPr="004547FA">
        <w:rPr>
          <w:szCs w:val="26"/>
        </w:rPr>
        <w:t>: OCB</w:t>
      </w:r>
    </w:p>
    <w:p w14:paraId="4C608393" w14:textId="77777777" w:rsidR="00C27653" w:rsidRPr="004547FA" w:rsidRDefault="00C27653" w:rsidP="00E53690">
      <w:pPr>
        <w:ind w:firstLine="567"/>
        <w:rPr>
          <w:szCs w:val="26"/>
        </w:rPr>
      </w:pPr>
      <w:r w:rsidRPr="004547FA">
        <w:rPr>
          <w:szCs w:val="26"/>
        </w:rPr>
        <w:t>Swift code:  ORCVNVX</w:t>
      </w:r>
    </w:p>
    <w:p w14:paraId="1D672220" w14:textId="3EBA5504" w:rsidR="00C27653" w:rsidRPr="004547FA" w:rsidRDefault="00C27653" w:rsidP="00E53690">
      <w:pPr>
        <w:ind w:firstLine="567"/>
        <w:rPr>
          <w:szCs w:val="26"/>
        </w:rPr>
      </w:pPr>
      <w:r w:rsidRPr="004547FA">
        <w:rPr>
          <w:szCs w:val="26"/>
        </w:rPr>
        <w:t xml:space="preserve">Chủ </w:t>
      </w:r>
      <w:proofErr w:type="spellStart"/>
      <w:r w:rsidRPr="004547FA">
        <w:rPr>
          <w:szCs w:val="26"/>
        </w:rPr>
        <w:t>tịch</w:t>
      </w:r>
      <w:proofErr w:type="spellEnd"/>
      <w:r w:rsidRPr="004547FA">
        <w:rPr>
          <w:szCs w:val="26"/>
        </w:rPr>
        <w:t xml:space="preserve"> HĐQT: </w:t>
      </w:r>
      <w:proofErr w:type="spellStart"/>
      <w:r w:rsidRPr="004547FA">
        <w:rPr>
          <w:szCs w:val="26"/>
        </w:rPr>
        <w:t>Trịnh</w:t>
      </w:r>
      <w:proofErr w:type="spellEnd"/>
      <w:r w:rsidRPr="004547FA">
        <w:rPr>
          <w:szCs w:val="26"/>
        </w:rPr>
        <w:t xml:space="preserve"> Văn Tuấn</w:t>
      </w:r>
    </w:p>
    <w:p w14:paraId="5D742C0E" w14:textId="5B77AC42" w:rsidR="0030501A" w:rsidRPr="005B0A26" w:rsidRDefault="0030501A" w:rsidP="00E53690">
      <w:pPr>
        <w:pStyle w:val="BodyText"/>
        <w:spacing w:before="122"/>
        <w:outlineLvl w:val="2"/>
        <w:rPr>
          <w:b/>
          <w:bCs/>
        </w:rPr>
      </w:pPr>
      <w:bookmarkStart w:id="133" w:name="_Toc99270225"/>
      <w:bookmarkStart w:id="134" w:name="_Toc99278392"/>
      <w:bookmarkStart w:id="135" w:name="_Toc101095492"/>
      <w:r w:rsidRPr="000209CF">
        <w:rPr>
          <w:b/>
          <w:bCs/>
        </w:rPr>
        <w:t xml:space="preserve">2.1.1. Giới </w:t>
      </w:r>
      <w:proofErr w:type="spellStart"/>
      <w:r w:rsidRPr="000209CF">
        <w:rPr>
          <w:b/>
          <w:bCs/>
        </w:rPr>
        <w:t>thiệu</w:t>
      </w:r>
      <w:proofErr w:type="spellEnd"/>
      <w:r w:rsidRPr="000209CF">
        <w:rPr>
          <w:b/>
          <w:bCs/>
        </w:rPr>
        <w:t xml:space="preserve"> về </w:t>
      </w:r>
      <w:proofErr w:type="spellStart"/>
      <w:r w:rsidRPr="000209CF">
        <w:rPr>
          <w:b/>
          <w:bCs/>
        </w:rPr>
        <w:t>quá</w:t>
      </w:r>
      <w:proofErr w:type="spellEnd"/>
      <w:r w:rsidRPr="000209CF">
        <w:rPr>
          <w:b/>
          <w:bCs/>
        </w:rPr>
        <w:t xml:space="preserve"> </w:t>
      </w:r>
      <w:proofErr w:type="spellStart"/>
      <w:r w:rsidRPr="000209CF">
        <w:rPr>
          <w:b/>
          <w:bCs/>
        </w:rPr>
        <w:t>trình</w:t>
      </w:r>
      <w:proofErr w:type="spellEnd"/>
      <w:r w:rsidRPr="000209CF">
        <w:rPr>
          <w:b/>
          <w:bCs/>
        </w:rPr>
        <w:t xml:space="preserve"> hình </w:t>
      </w:r>
      <w:proofErr w:type="spellStart"/>
      <w:r w:rsidRPr="000209CF">
        <w:rPr>
          <w:b/>
          <w:bCs/>
        </w:rPr>
        <w:t>thành</w:t>
      </w:r>
      <w:proofErr w:type="spellEnd"/>
      <w:r w:rsidRPr="000209CF">
        <w:rPr>
          <w:b/>
          <w:bCs/>
        </w:rPr>
        <w:t xml:space="preserve"> </w:t>
      </w:r>
      <w:proofErr w:type="spellStart"/>
      <w:r w:rsidRPr="000209CF">
        <w:rPr>
          <w:b/>
          <w:bCs/>
        </w:rPr>
        <w:t>và</w:t>
      </w:r>
      <w:proofErr w:type="spellEnd"/>
      <w:r w:rsidRPr="000209CF">
        <w:rPr>
          <w:b/>
          <w:bCs/>
        </w:rPr>
        <w:t xml:space="preserve"> phát </w:t>
      </w:r>
      <w:proofErr w:type="spellStart"/>
      <w:r w:rsidRPr="000209CF">
        <w:rPr>
          <w:b/>
          <w:bCs/>
        </w:rPr>
        <w:t>triển</w:t>
      </w:r>
      <w:proofErr w:type="spellEnd"/>
      <w:r w:rsidRPr="000209CF">
        <w:rPr>
          <w:b/>
          <w:bCs/>
        </w:rPr>
        <w:t xml:space="preserve"> ngân hàng</w:t>
      </w:r>
      <w:bookmarkEnd w:id="133"/>
      <w:bookmarkEnd w:id="134"/>
      <w:bookmarkEnd w:id="135"/>
      <w:r w:rsidR="005B0A26">
        <w:rPr>
          <w:b/>
          <w:bCs/>
        </w:rPr>
        <w:t xml:space="preserve"> OCB</w:t>
      </w:r>
    </w:p>
    <w:p w14:paraId="1A797B15" w14:textId="77777777" w:rsidR="00C27653" w:rsidRPr="008E1474" w:rsidRDefault="00C27653" w:rsidP="008E1474">
      <w:pPr>
        <w:ind w:firstLine="567"/>
      </w:pPr>
      <w:proofErr w:type="spellStart"/>
      <w:r w:rsidRPr="008E1474">
        <w:t>Giai</w:t>
      </w:r>
      <w:proofErr w:type="spellEnd"/>
      <w:r w:rsidRPr="008E1474">
        <w:t xml:space="preserve"> </w:t>
      </w:r>
      <w:proofErr w:type="spellStart"/>
      <w:r w:rsidRPr="008E1474">
        <w:t>đoạn</w:t>
      </w:r>
      <w:proofErr w:type="spellEnd"/>
      <w:r w:rsidRPr="008E1474">
        <w:t xml:space="preserve"> 2003 – 2007: Trong </w:t>
      </w:r>
      <w:proofErr w:type="spellStart"/>
      <w:r w:rsidRPr="008E1474">
        <w:t>năm</w:t>
      </w:r>
      <w:proofErr w:type="spellEnd"/>
      <w:r w:rsidRPr="008E1474">
        <w:t xml:space="preserve"> 2007, </w:t>
      </w:r>
      <w:proofErr w:type="spellStart"/>
      <w:r w:rsidRPr="008E1474">
        <w:t>tổng</w:t>
      </w:r>
      <w:proofErr w:type="spellEnd"/>
      <w:r w:rsidRPr="008E1474">
        <w:t xml:space="preserve"> </w:t>
      </w:r>
      <w:proofErr w:type="spellStart"/>
      <w:r w:rsidRPr="008E1474">
        <w:t>tài</w:t>
      </w:r>
      <w:proofErr w:type="spellEnd"/>
      <w:r w:rsidRPr="008E1474">
        <w:t xml:space="preserve"> </w:t>
      </w:r>
      <w:proofErr w:type="spellStart"/>
      <w:r w:rsidRPr="008E1474">
        <w:t>sản</w:t>
      </w:r>
      <w:proofErr w:type="spellEnd"/>
      <w:r w:rsidRPr="008E1474">
        <w:t xml:space="preserve"> đạt </w:t>
      </w:r>
      <w:proofErr w:type="spellStart"/>
      <w:r w:rsidRPr="008E1474">
        <w:t>mức</w:t>
      </w:r>
      <w:proofErr w:type="spellEnd"/>
      <w:r w:rsidRPr="008E1474">
        <w:t xml:space="preserve"> 11.000 </w:t>
      </w:r>
      <w:proofErr w:type="spellStart"/>
      <w:r w:rsidRPr="008E1474">
        <w:t>tỷ</w:t>
      </w:r>
      <w:proofErr w:type="spellEnd"/>
      <w:r w:rsidRPr="008E1474">
        <w:t xml:space="preserve"> đồng, một con số lý tưởng </w:t>
      </w:r>
      <w:proofErr w:type="spellStart"/>
      <w:r w:rsidRPr="008E1474">
        <w:t>tại</w:t>
      </w:r>
      <w:proofErr w:type="spellEnd"/>
      <w:r w:rsidRPr="008E1474">
        <w:t xml:space="preserve"> thời </w:t>
      </w:r>
      <w:proofErr w:type="spellStart"/>
      <w:r w:rsidRPr="008E1474">
        <w:t>điểm</w:t>
      </w:r>
      <w:proofErr w:type="spellEnd"/>
      <w:r w:rsidRPr="008E1474">
        <w:t xml:space="preserve"> đó. Cũng </w:t>
      </w:r>
      <w:proofErr w:type="spellStart"/>
      <w:r w:rsidRPr="008E1474">
        <w:t>trong</w:t>
      </w:r>
      <w:proofErr w:type="spellEnd"/>
      <w:r w:rsidRPr="008E1474">
        <w:t xml:space="preserve"> </w:t>
      </w:r>
      <w:proofErr w:type="spellStart"/>
      <w:r w:rsidRPr="008E1474">
        <w:t>giai</w:t>
      </w:r>
      <w:proofErr w:type="spellEnd"/>
      <w:r w:rsidRPr="008E1474">
        <w:t xml:space="preserve"> </w:t>
      </w:r>
      <w:proofErr w:type="spellStart"/>
      <w:r w:rsidRPr="008E1474">
        <w:t>đoạn</w:t>
      </w:r>
      <w:proofErr w:type="spellEnd"/>
      <w:r w:rsidRPr="008E1474">
        <w:t xml:space="preserve"> </w:t>
      </w:r>
      <w:proofErr w:type="spellStart"/>
      <w:r w:rsidRPr="008E1474">
        <w:t>này</w:t>
      </w:r>
      <w:proofErr w:type="spellEnd"/>
      <w:r w:rsidRPr="008E1474">
        <w:t xml:space="preserve">, OCB hợp </w:t>
      </w:r>
      <w:proofErr w:type="spellStart"/>
      <w:r w:rsidRPr="008E1474">
        <w:t>tác</w:t>
      </w:r>
      <w:proofErr w:type="spellEnd"/>
      <w:r w:rsidRPr="008E1474">
        <w:t xml:space="preserve"> </w:t>
      </w:r>
      <w:proofErr w:type="spellStart"/>
      <w:r w:rsidRPr="008E1474">
        <w:t>chiến</w:t>
      </w:r>
      <w:proofErr w:type="spellEnd"/>
      <w:r w:rsidRPr="008E1474">
        <w:t xml:space="preserve"> </w:t>
      </w:r>
      <w:proofErr w:type="spellStart"/>
      <w:r w:rsidRPr="008E1474">
        <w:t>lược</w:t>
      </w:r>
      <w:proofErr w:type="spellEnd"/>
      <w:r w:rsidRPr="008E1474">
        <w:t xml:space="preserve"> </w:t>
      </w:r>
      <w:proofErr w:type="spellStart"/>
      <w:r w:rsidRPr="008E1474">
        <w:t>với</w:t>
      </w:r>
      <w:proofErr w:type="spellEnd"/>
      <w:r w:rsidRPr="008E1474">
        <w:t xml:space="preserve"> BNP Paribas (1 </w:t>
      </w:r>
      <w:proofErr w:type="spellStart"/>
      <w:r w:rsidRPr="008E1474">
        <w:t>trong</w:t>
      </w:r>
      <w:proofErr w:type="spellEnd"/>
      <w:r w:rsidRPr="008E1474">
        <w:t xml:space="preserve"> 6 </w:t>
      </w:r>
      <w:proofErr w:type="spellStart"/>
      <w:r w:rsidRPr="008E1474">
        <w:t>tập</w:t>
      </w:r>
      <w:proofErr w:type="spellEnd"/>
      <w:r w:rsidRPr="008E1474">
        <w:t xml:space="preserve"> </w:t>
      </w:r>
      <w:proofErr w:type="spellStart"/>
      <w:r w:rsidRPr="008E1474">
        <w:t>đoàn</w:t>
      </w:r>
      <w:proofErr w:type="spellEnd"/>
      <w:r w:rsidRPr="008E1474">
        <w:t xml:space="preserve"> </w:t>
      </w:r>
      <w:proofErr w:type="spellStart"/>
      <w:r w:rsidRPr="008E1474">
        <w:t>tài</w:t>
      </w:r>
      <w:proofErr w:type="spellEnd"/>
      <w:r w:rsidRPr="008E1474">
        <w:t xml:space="preserve"> </w:t>
      </w:r>
      <w:proofErr w:type="spellStart"/>
      <w:r w:rsidRPr="008E1474">
        <w:t>chính</w:t>
      </w:r>
      <w:proofErr w:type="spellEnd"/>
      <w:r w:rsidRPr="008E1474">
        <w:t xml:space="preserve"> hàng </w:t>
      </w:r>
      <w:proofErr w:type="spellStart"/>
      <w:r w:rsidRPr="008E1474">
        <w:t>đầu</w:t>
      </w:r>
      <w:proofErr w:type="spellEnd"/>
      <w:r w:rsidRPr="008E1474">
        <w:t xml:space="preserve"> </w:t>
      </w:r>
      <w:proofErr w:type="spellStart"/>
      <w:r w:rsidRPr="008E1474">
        <w:t>thế</w:t>
      </w:r>
      <w:proofErr w:type="spellEnd"/>
      <w:r w:rsidRPr="008E1474">
        <w:t xml:space="preserve"> giới </w:t>
      </w:r>
      <w:proofErr w:type="spellStart"/>
      <w:r w:rsidRPr="008E1474">
        <w:t>sở</w:t>
      </w:r>
      <w:proofErr w:type="spellEnd"/>
      <w:r w:rsidRPr="008E1474">
        <w:t xml:space="preserve"> </w:t>
      </w:r>
      <w:proofErr w:type="spellStart"/>
      <w:r w:rsidRPr="008E1474">
        <w:t>hữu</w:t>
      </w:r>
      <w:proofErr w:type="spellEnd"/>
      <w:r w:rsidRPr="008E1474">
        <w:t xml:space="preserve"> </w:t>
      </w:r>
      <w:proofErr w:type="spellStart"/>
      <w:r w:rsidRPr="008E1474">
        <w:t>gần</w:t>
      </w:r>
      <w:proofErr w:type="spellEnd"/>
      <w:r w:rsidRPr="008E1474">
        <w:t xml:space="preserve"> 20% </w:t>
      </w:r>
      <w:proofErr w:type="spellStart"/>
      <w:r w:rsidRPr="008E1474">
        <w:t>cổ</w:t>
      </w:r>
      <w:proofErr w:type="spellEnd"/>
      <w:r w:rsidRPr="008E1474">
        <w:t xml:space="preserve"> </w:t>
      </w:r>
      <w:proofErr w:type="spellStart"/>
      <w:r w:rsidRPr="008E1474">
        <w:t>phần</w:t>
      </w:r>
      <w:proofErr w:type="spellEnd"/>
      <w:r w:rsidRPr="008E1474">
        <w:t xml:space="preserve"> OCB) </w:t>
      </w:r>
    </w:p>
    <w:p w14:paraId="12D8041F" w14:textId="415950B1" w:rsidR="00C27653" w:rsidRPr="008E1474" w:rsidRDefault="00C27653" w:rsidP="008E1474">
      <w:pPr>
        <w:ind w:firstLine="567"/>
      </w:pPr>
      <w:proofErr w:type="spellStart"/>
      <w:r w:rsidRPr="008E1474">
        <w:t>Năm</w:t>
      </w:r>
      <w:proofErr w:type="spellEnd"/>
      <w:r w:rsidRPr="008E1474">
        <w:t xml:space="preserve"> 2008: </w:t>
      </w:r>
      <w:proofErr w:type="spellStart"/>
      <w:r w:rsidRPr="008E1474">
        <w:t>Triển</w:t>
      </w:r>
      <w:proofErr w:type="spellEnd"/>
      <w:r w:rsidRPr="008E1474">
        <w:t xml:space="preserve"> </w:t>
      </w:r>
      <w:proofErr w:type="spellStart"/>
      <w:r w:rsidRPr="008E1474">
        <w:t>khai</w:t>
      </w:r>
      <w:proofErr w:type="spellEnd"/>
      <w:r w:rsidRPr="008E1474">
        <w:t xml:space="preserve"> ngân hàng </w:t>
      </w:r>
      <w:proofErr w:type="spellStart"/>
      <w:r w:rsidRPr="008E1474">
        <w:t>lõi</w:t>
      </w:r>
      <w:proofErr w:type="spellEnd"/>
      <w:r w:rsidRPr="008E1474">
        <w:t xml:space="preserve"> T4 (1 </w:t>
      </w:r>
      <w:proofErr w:type="spellStart"/>
      <w:r w:rsidRPr="008E1474">
        <w:t>trong</w:t>
      </w:r>
      <w:proofErr w:type="spellEnd"/>
      <w:r w:rsidRPr="008E1474">
        <w:t xml:space="preserve"> những </w:t>
      </w:r>
      <w:proofErr w:type="spellStart"/>
      <w:r w:rsidRPr="008E1474">
        <w:t>hệ</w:t>
      </w:r>
      <w:proofErr w:type="spellEnd"/>
      <w:r w:rsidRPr="008E1474">
        <w:t xml:space="preserve"> thống ngân hàng </w:t>
      </w:r>
      <w:proofErr w:type="spellStart"/>
      <w:r w:rsidRPr="008E1474">
        <w:t>lõi</w:t>
      </w:r>
      <w:proofErr w:type="spellEnd"/>
      <w:r w:rsidRPr="008E1474">
        <w:t xml:space="preserve"> tốt </w:t>
      </w:r>
      <w:proofErr w:type="spellStart"/>
      <w:r w:rsidRPr="008E1474">
        <w:t>nhất</w:t>
      </w:r>
      <w:proofErr w:type="spellEnd"/>
      <w:r w:rsidRPr="008E1474">
        <w:t xml:space="preserve"> </w:t>
      </w:r>
      <w:proofErr w:type="spellStart"/>
      <w:r w:rsidRPr="008E1474">
        <w:t>thế</w:t>
      </w:r>
      <w:proofErr w:type="spellEnd"/>
      <w:r w:rsidRPr="008E1474">
        <w:t xml:space="preserve"> giới, </w:t>
      </w:r>
      <w:proofErr w:type="spellStart"/>
      <w:r w:rsidRPr="008E1474">
        <w:t>bước</w:t>
      </w:r>
      <w:proofErr w:type="spellEnd"/>
      <w:r w:rsidRPr="008E1474">
        <w:t xml:space="preserve"> </w:t>
      </w:r>
      <w:proofErr w:type="spellStart"/>
      <w:r w:rsidRPr="008E1474">
        <w:t>đầu</w:t>
      </w:r>
      <w:proofErr w:type="spellEnd"/>
      <w:r w:rsidRPr="008E1474">
        <w:t xml:space="preserve"> </w:t>
      </w:r>
      <w:proofErr w:type="spellStart"/>
      <w:r w:rsidRPr="008E1474">
        <w:t>lộ</w:t>
      </w:r>
      <w:proofErr w:type="spellEnd"/>
      <w:r w:rsidRPr="008E1474">
        <w:t xml:space="preserve"> </w:t>
      </w:r>
      <w:proofErr w:type="spellStart"/>
      <w:r w:rsidRPr="008E1474">
        <w:t>trình</w:t>
      </w:r>
      <w:proofErr w:type="spellEnd"/>
      <w:r w:rsidRPr="008E1474">
        <w:t xml:space="preserve"> hiện </w:t>
      </w:r>
      <w:proofErr w:type="spellStart"/>
      <w:r w:rsidRPr="008E1474">
        <w:t>đại</w:t>
      </w:r>
      <w:proofErr w:type="spellEnd"/>
      <w:r w:rsidRPr="008E1474">
        <w:t xml:space="preserve"> hóa công </w:t>
      </w:r>
      <w:proofErr w:type="spellStart"/>
      <w:r w:rsidRPr="008E1474">
        <w:t>nghệ</w:t>
      </w:r>
      <w:proofErr w:type="spellEnd"/>
      <w:r w:rsidRPr="008E1474">
        <w:t xml:space="preserve"> ngân hàng)</w:t>
      </w:r>
    </w:p>
    <w:p w14:paraId="0422DBBA" w14:textId="091BCAAF" w:rsidR="00C27653" w:rsidRPr="008E1474" w:rsidRDefault="00C27653" w:rsidP="008E1474">
      <w:pPr>
        <w:ind w:firstLine="567"/>
      </w:pPr>
      <w:proofErr w:type="spellStart"/>
      <w:r w:rsidRPr="008E1474">
        <w:t>Năm</w:t>
      </w:r>
      <w:proofErr w:type="spellEnd"/>
      <w:r w:rsidRPr="008E1474">
        <w:t xml:space="preserve"> </w:t>
      </w:r>
      <w:r w:rsidR="00053967" w:rsidRPr="008E1474">
        <w:t>2020</w:t>
      </w:r>
      <w:r w:rsidRPr="008E1474">
        <w:t xml:space="preserve">: Sau 17 </w:t>
      </w:r>
      <w:proofErr w:type="spellStart"/>
      <w:r w:rsidRPr="008E1474">
        <w:t>năm</w:t>
      </w:r>
      <w:proofErr w:type="spellEnd"/>
      <w:r w:rsidRPr="008E1474">
        <w:t xml:space="preserve"> </w:t>
      </w:r>
      <w:proofErr w:type="spellStart"/>
      <w:r w:rsidRPr="008E1474">
        <w:t>thành</w:t>
      </w:r>
      <w:proofErr w:type="spellEnd"/>
      <w:r w:rsidRPr="008E1474">
        <w:t xml:space="preserve"> </w:t>
      </w:r>
      <w:proofErr w:type="spellStart"/>
      <w:r w:rsidRPr="008E1474">
        <w:t>lập</w:t>
      </w:r>
      <w:proofErr w:type="spellEnd"/>
      <w:r w:rsidRPr="008E1474">
        <w:t xml:space="preserve">, đến </w:t>
      </w:r>
      <w:proofErr w:type="spellStart"/>
      <w:r w:rsidRPr="008E1474">
        <w:t>năm</w:t>
      </w:r>
      <w:proofErr w:type="spellEnd"/>
      <w:r w:rsidRPr="008E1474">
        <w:t xml:space="preserve"> </w:t>
      </w:r>
      <w:r w:rsidR="00053967" w:rsidRPr="008E1474">
        <w:t>2020</w:t>
      </w:r>
      <w:r w:rsidRPr="008E1474">
        <w:t xml:space="preserve"> </w:t>
      </w:r>
      <w:proofErr w:type="spellStart"/>
      <w:r w:rsidRPr="008E1474">
        <w:t>tổng</w:t>
      </w:r>
      <w:proofErr w:type="spellEnd"/>
      <w:r w:rsidRPr="008E1474">
        <w:t xml:space="preserve"> </w:t>
      </w:r>
      <w:proofErr w:type="spellStart"/>
      <w:r w:rsidRPr="008E1474">
        <w:t>tài</w:t>
      </w:r>
      <w:proofErr w:type="spellEnd"/>
      <w:r w:rsidRPr="008E1474">
        <w:t xml:space="preserve"> </w:t>
      </w:r>
      <w:proofErr w:type="spellStart"/>
      <w:r w:rsidRPr="008E1474">
        <w:t>sản</w:t>
      </w:r>
      <w:proofErr w:type="spellEnd"/>
      <w:r w:rsidRPr="008E1474">
        <w:t xml:space="preserve"> OCB </w:t>
      </w:r>
      <w:proofErr w:type="spellStart"/>
      <w:r w:rsidRPr="008E1474">
        <w:t>ước</w:t>
      </w:r>
      <w:proofErr w:type="spellEnd"/>
      <w:r w:rsidRPr="008E1474">
        <w:t xml:space="preserve"> đạt 33.000 </w:t>
      </w:r>
      <w:proofErr w:type="spellStart"/>
      <w:r w:rsidRPr="008E1474">
        <w:t>tỷ</w:t>
      </w:r>
      <w:proofErr w:type="spellEnd"/>
      <w:r w:rsidRPr="008E1474">
        <w:t xml:space="preserve"> đồng. Trong </w:t>
      </w:r>
      <w:proofErr w:type="spellStart"/>
      <w:r w:rsidRPr="008E1474">
        <w:t>năm</w:t>
      </w:r>
      <w:proofErr w:type="spellEnd"/>
      <w:r w:rsidRPr="008E1474">
        <w:t xml:space="preserve"> </w:t>
      </w:r>
      <w:r w:rsidR="00053967" w:rsidRPr="008E1474">
        <w:t>2020</w:t>
      </w:r>
      <w:r w:rsidRPr="008E1474">
        <w:t xml:space="preserve">, OCB </w:t>
      </w:r>
      <w:proofErr w:type="spellStart"/>
      <w:r w:rsidRPr="008E1474">
        <w:t>tiếp</w:t>
      </w:r>
      <w:proofErr w:type="spellEnd"/>
      <w:r w:rsidRPr="008E1474">
        <w:t xml:space="preserve"> tục công </w:t>
      </w:r>
      <w:proofErr w:type="spellStart"/>
      <w:r w:rsidRPr="008E1474">
        <w:t>bố</w:t>
      </w:r>
      <w:proofErr w:type="spellEnd"/>
      <w:r w:rsidRPr="008E1474">
        <w:t xml:space="preserve"> </w:t>
      </w:r>
      <w:proofErr w:type="spellStart"/>
      <w:r w:rsidRPr="008E1474">
        <w:t>hệ</w:t>
      </w:r>
      <w:proofErr w:type="spellEnd"/>
      <w:r w:rsidRPr="008E1474">
        <w:t xml:space="preserve"> thống </w:t>
      </w:r>
      <w:proofErr w:type="spellStart"/>
      <w:r w:rsidRPr="008E1474">
        <w:t>nhận</w:t>
      </w:r>
      <w:proofErr w:type="spellEnd"/>
      <w:r w:rsidRPr="008E1474">
        <w:t xml:space="preserve"> </w:t>
      </w:r>
      <w:proofErr w:type="spellStart"/>
      <w:r w:rsidRPr="008E1474">
        <w:t>diện</w:t>
      </w:r>
      <w:proofErr w:type="spellEnd"/>
      <w:r w:rsidRPr="008E1474">
        <w:t xml:space="preserve"> </w:t>
      </w:r>
      <w:proofErr w:type="spellStart"/>
      <w:r w:rsidRPr="008E1474">
        <w:t>thương</w:t>
      </w:r>
      <w:proofErr w:type="spellEnd"/>
      <w:r w:rsidRPr="008E1474">
        <w:t xml:space="preserve"> </w:t>
      </w:r>
      <w:proofErr w:type="spellStart"/>
      <w:r w:rsidRPr="008E1474">
        <w:t>hiệu</w:t>
      </w:r>
      <w:proofErr w:type="spellEnd"/>
      <w:r w:rsidRPr="008E1474">
        <w:t xml:space="preserve"> mới </w:t>
      </w:r>
      <w:proofErr w:type="spellStart"/>
      <w:r w:rsidRPr="008E1474">
        <w:t>và</w:t>
      </w:r>
      <w:proofErr w:type="spellEnd"/>
      <w:r w:rsidRPr="008E1474">
        <w:t xml:space="preserve"> </w:t>
      </w:r>
      <w:proofErr w:type="spellStart"/>
      <w:r w:rsidRPr="008E1474">
        <w:t>triển</w:t>
      </w:r>
      <w:proofErr w:type="spellEnd"/>
      <w:r w:rsidRPr="008E1474">
        <w:t xml:space="preserve"> </w:t>
      </w:r>
      <w:proofErr w:type="spellStart"/>
      <w:r w:rsidRPr="008E1474">
        <w:t>khai</w:t>
      </w:r>
      <w:proofErr w:type="spellEnd"/>
      <w:r w:rsidRPr="008E1474">
        <w:t xml:space="preserve"> đề án tự </w:t>
      </w:r>
      <w:proofErr w:type="spellStart"/>
      <w:r w:rsidRPr="008E1474">
        <w:t>tái</w:t>
      </w:r>
      <w:proofErr w:type="spellEnd"/>
      <w:r w:rsidRPr="008E1474">
        <w:t xml:space="preserve"> cơ </w:t>
      </w:r>
      <w:proofErr w:type="spellStart"/>
      <w:r w:rsidRPr="008E1474">
        <w:t>cấu</w:t>
      </w:r>
      <w:proofErr w:type="spellEnd"/>
      <w:r w:rsidRPr="008E1474">
        <w:t xml:space="preserve"> </w:t>
      </w:r>
      <w:proofErr w:type="spellStart"/>
      <w:r w:rsidRPr="008E1474">
        <w:t>giai</w:t>
      </w:r>
      <w:proofErr w:type="spellEnd"/>
      <w:r w:rsidRPr="008E1474">
        <w:t xml:space="preserve"> </w:t>
      </w:r>
      <w:proofErr w:type="spellStart"/>
      <w:r w:rsidRPr="008E1474">
        <w:t>đoạn</w:t>
      </w:r>
      <w:proofErr w:type="spellEnd"/>
      <w:r w:rsidRPr="008E1474">
        <w:t xml:space="preserve"> </w:t>
      </w:r>
      <w:r w:rsidR="00053967" w:rsidRPr="008E1474">
        <w:t>2019</w:t>
      </w:r>
      <w:r w:rsidRPr="008E1474">
        <w:t xml:space="preserve"> – 2015.</w:t>
      </w:r>
    </w:p>
    <w:p w14:paraId="48542677" w14:textId="77777777" w:rsidR="00C27653" w:rsidRPr="008E1474" w:rsidRDefault="00C27653" w:rsidP="008E1474">
      <w:pPr>
        <w:ind w:firstLine="567"/>
      </w:pPr>
      <w:proofErr w:type="spellStart"/>
      <w:r w:rsidRPr="008E1474">
        <w:t>Năm</w:t>
      </w:r>
      <w:proofErr w:type="spellEnd"/>
      <w:r w:rsidRPr="008E1474">
        <w:t xml:space="preserve"> 2015: </w:t>
      </w:r>
      <w:proofErr w:type="spellStart"/>
      <w:r w:rsidRPr="008E1474">
        <w:t>Khởi</w:t>
      </w:r>
      <w:proofErr w:type="spellEnd"/>
      <w:r w:rsidRPr="008E1474">
        <w:t xml:space="preserve"> động dự án Basel II </w:t>
      </w:r>
      <w:proofErr w:type="spellStart"/>
      <w:r w:rsidRPr="008E1474">
        <w:t>dưới</w:t>
      </w:r>
      <w:proofErr w:type="spellEnd"/>
      <w:r w:rsidRPr="008E1474">
        <w:t xml:space="preserve"> sự </w:t>
      </w:r>
      <w:proofErr w:type="spellStart"/>
      <w:r w:rsidRPr="008E1474">
        <w:t>tư</w:t>
      </w:r>
      <w:proofErr w:type="spellEnd"/>
      <w:r w:rsidRPr="008E1474">
        <w:t xml:space="preserve"> </w:t>
      </w:r>
      <w:proofErr w:type="spellStart"/>
      <w:r w:rsidRPr="008E1474">
        <w:t>vấn</w:t>
      </w:r>
      <w:proofErr w:type="spellEnd"/>
      <w:r w:rsidRPr="008E1474">
        <w:t xml:space="preserve"> DBS Singapore (1 </w:t>
      </w:r>
      <w:proofErr w:type="spellStart"/>
      <w:r w:rsidRPr="008E1474">
        <w:t>trong</w:t>
      </w:r>
      <w:proofErr w:type="spellEnd"/>
      <w:r w:rsidRPr="008E1474">
        <w:t xml:space="preserve"> 11 Ngân hàng </w:t>
      </w:r>
      <w:proofErr w:type="spellStart"/>
      <w:r w:rsidRPr="008E1474">
        <w:t>đầu</w:t>
      </w:r>
      <w:proofErr w:type="spellEnd"/>
      <w:r w:rsidRPr="008E1474">
        <w:t xml:space="preserve"> </w:t>
      </w:r>
      <w:proofErr w:type="spellStart"/>
      <w:r w:rsidRPr="008E1474">
        <w:t>tiên</w:t>
      </w:r>
      <w:proofErr w:type="spellEnd"/>
      <w:r w:rsidRPr="008E1474">
        <w:t xml:space="preserve"> </w:t>
      </w:r>
      <w:proofErr w:type="spellStart"/>
      <w:r w:rsidRPr="008E1474">
        <w:t>thực</w:t>
      </w:r>
      <w:proofErr w:type="spellEnd"/>
      <w:r w:rsidRPr="008E1474">
        <w:t xml:space="preserve"> hiện </w:t>
      </w:r>
      <w:proofErr w:type="spellStart"/>
      <w:r w:rsidRPr="008E1474">
        <w:t>triển</w:t>
      </w:r>
      <w:proofErr w:type="spellEnd"/>
      <w:r w:rsidRPr="008E1474">
        <w:t xml:space="preserve"> </w:t>
      </w:r>
      <w:proofErr w:type="spellStart"/>
      <w:r w:rsidRPr="008E1474">
        <w:t>khai</w:t>
      </w:r>
      <w:proofErr w:type="spellEnd"/>
      <w:r w:rsidRPr="008E1474">
        <w:t>)</w:t>
      </w:r>
    </w:p>
    <w:p w14:paraId="5F549066" w14:textId="77777777" w:rsidR="00C27653" w:rsidRPr="008E1474" w:rsidRDefault="00C27653" w:rsidP="008E1474">
      <w:pPr>
        <w:ind w:firstLine="567"/>
      </w:pPr>
      <w:proofErr w:type="spellStart"/>
      <w:r w:rsidRPr="008E1474">
        <w:t>Năm</w:t>
      </w:r>
      <w:proofErr w:type="spellEnd"/>
      <w:r w:rsidRPr="008E1474">
        <w:t xml:space="preserve"> 2016: Là 1 </w:t>
      </w:r>
      <w:proofErr w:type="spellStart"/>
      <w:r w:rsidRPr="008E1474">
        <w:t>năm</w:t>
      </w:r>
      <w:proofErr w:type="spellEnd"/>
      <w:r w:rsidRPr="008E1474">
        <w:t xml:space="preserve"> </w:t>
      </w:r>
      <w:proofErr w:type="spellStart"/>
      <w:r w:rsidRPr="008E1474">
        <w:t>thành</w:t>
      </w:r>
      <w:proofErr w:type="spellEnd"/>
      <w:r w:rsidRPr="008E1474">
        <w:t xml:space="preserve"> công </w:t>
      </w:r>
      <w:proofErr w:type="spellStart"/>
      <w:r w:rsidRPr="008E1474">
        <w:t>của</w:t>
      </w:r>
      <w:proofErr w:type="spellEnd"/>
      <w:r w:rsidRPr="008E1474">
        <w:t xml:space="preserve"> OCB </w:t>
      </w:r>
      <w:proofErr w:type="spellStart"/>
      <w:r w:rsidRPr="008E1474">
        <w:t>khi</w:t>
      </w:r>
      <w:proofErr w:type="spellEnd"/>
      <w:r w:rsidRPr="008E1474">
        <w:t xml:space="preserve"> </w:t>
      </w:r>
      <w:proofErr w:type="spellStart"/>
      <w:r w:rsidRPr="008E1474">
        <w:t>tổng</w:t>
      </w:r>
      <w:proofErr w:type="spellEnd"/>
      <w:r w:rsidRPr="008E1474">
        <w:t xml:space="preserve"> </w:t>
      </w:r>
      <w:proofErr w:type="spellStart"/>
      <w:r w:rsidRPr="008E1474">
        <w:t>tài</w:t>
      </w:r>
      <w:proofErr w:type="spellEnd"/>
      <w:r w:rsidRPr="008E1474">
        <w:t xml:space="preserve"> </w:t>
      </w:r>
      <w:proofErr w:type="spellStart"/>
      <w:r w:rsidRPr="008E1474">
        <w:t>sản</w:t>
      </w:r>
      <w:proofErr w:type="spellEnd"/>
      <w:r w:rsidRPr="008E1474">
        <w:t xml:space="preserve"> đạt </w:t>
      </w:r>
      <w:proofErr w:type="spellStart"/>
      <w:r w:rsidRPr="008E1474">
        <w:t>xấp</w:t>
      </w:r>
      <w:proofErr w:type="spellEnd"/>
      <w:r w:rsidRPr="008E1474">
        <w:t xml:space="preserve"> </w:t>
      </w:r>
      <w:proofErr w:type="spellStart"/>
      <w:r w:rsidRPr="008E1474">
        <w:t>xỉ</w:t>
      </w:r>
      <w:proofErr w:type="spellEnd"/>
      <w:r w:rsidRPr="008E1474">
        <w:t xml:space="preserve"> 65.000 </w:t>
      </w:r>
      <w:proofErr w:type="spellStart"/>
      <w:r w:rsidRPr="008E1474">
        <w:t>tỷ</w:t>
      </w:r>
      <w:proofErr w:type="spellEnd"/>
      <w:r w:rsidRPr="008E1474">
        <w:t xml:space="preserve"> đồng. Trong lần xếp </w:t>
      </w:r>
      <w:proofErr w:type="spellStart"/>
      <w:r w:rsidRPr="008E1474">
        <w:t>hạng</w:t>
      </w:r>
      <w:proofErr w:type="spellEnd"/>
      <w:r w:rsidRPr="008E1474">
        <w:t xml:space="preserve"> </w:t>
      </w:r>
      <w:proofErr w:type="spellStart"/>
      <w:r w:rsidRPr="008E1474">
        <w:t>đầu</w:t>
      </w:r>
      <w:proofErr w:type="spellEnd"/>
      <w:r w:rsidRPr="008E1474">
        <w:t xml:space="preserve"> </w:t>
      </w:r>
      <w:proofErr w:type="spellStart"/>
      <w:r w:rsidRPr="008E1474">
        <w:t>tiên</w:t>
      </w:r>
      <w:proofErr w:type="spellEnd"/>
      <w:r w:rsidRPr="008E1474">
        <w:t xml:space="preserve">, OCB được Moody’s công </w:t>
      </w:r>
      <w:proofErr w:type="spellStart"/>
      <w:r w:rsidRPr="008E1474">
        <w:t>bố</w:t>
      </w:r>
      <w:proofErr w:type="spellEnd"/>
      <w:r w:rsidRPr="008E1474">
        <w:t xml:space="preserve"> </w:t>
      </w:r>
      <w:proofErr w:type="spellStart"/>
      <w:r w:rsidRPr="008E1474">
        <w:t>mức</w:t>
      </w:r>
      <w:proofErr w:type="spellEnd"/>
      <w:r w:rsidRPr="008E1474">
        <w:t xml:space="preserve"> xếp </w:t>
      </w:r>
      <w:proofErr w:type="spellStart"/>
      <w:r w:rsidRPr="008E1474">
        <w:t>hạng</w:t>
      </w:r>
      <w:proofErr w:type="spellEnd"/>
      <w:r w:rsidRPr="008E1474">
        <w:t xml:space="preserve"> B2, thật sự </w:t>
      </w:r>
      <w:proofErr w:type="spellStart"/>
      <w:r w:rsidRPr="008E1474">
        <w:t>đây</w:t>
      </w:r>
      <w:proofErr w:type="spellEnd"/>
      <w:r w:rsidRPr="008E1474">
        <w:t xml:space="preserve"> là 1 </w:t>
      </w:r>
      <w:proofErr w:type="spellStart"/>
      <w:r w:rsidRPr="008E1474">
        <w:t>thành</w:t>
      </w:r>
      <w:proofErr w:type="spellEnd"/>
      <w:r w:rsidRPr="008E1474">
        <w:t xml:space="preserve"> tích </w:t>
      </w:r>
      <w:proofErr w:type="spellStart"/>
      <w:r w:rsidRPr="008E1474">
        <w:t>đáng</w:t>
      </w:r>
      <w:proofErr w:type="spellEnd"/>
      <w:r w:rsidRPr="008E1474">
        <w:t xml:space="preserve"> ghi </w:t>
      </w:r>
      <w:proofErr w:type="spellStart"/>
      <w:r w:rsidRPr="008E1474">
        <w:t>nhận</w:t>
      </w:r>
      <w:proofErr w:type="spellEnd"/>
      <w:r w:rsidRPr="008E1474">
        <w:t xml:space="preserve"> </w:t>
      </w:r>
      <w:proofErr w:type="spellStart"/>
      <w:r w:rsidRPr="008E1474">
        <w:t>của</w:t>
      </w:r>
      <w:proofErr w:type="spellEnd"/>
      <w:r w:rsidRPr="008E1474">
        <w:t xml:space="preserve"> OCB </w:t>
      </w:r>
      <w:proofErr w:type="spellStart"/>
      <w:r w:rsidRPr="008E1474">
        <w:t>trong</w:t>
      </w:r>
      <w:proofErr w:type="spellEnd"/>
      <w:r w:rsidRPr="008E1474">
        <w:t xml:space="preserve"> </w:t>
      </w:r>
      <w:proofErr w:type="spellStart"/>
      <w:r w:rsidRPr="008E1474">
        <w:t>năm</w:t>
      </w:r>
      <w:proofErr w:type="spellEnd"/>
      <w:r w:rsidRPr="008E1474">
        <w:t xml:space="preserve"> 2016. </w:t>
      </w:r>
      <w:proofErr w:type="spellStart"/>
      <w:r w:rsidRPr="008E1474">
        <w:t>Không</w:t>
      </w:r>
      <w:proofErr w:type="spellEnd"/>
      <w:r w:rsidRPr="008E1474">
        <w:t xml:space="preserve"> </w:t>
      </w:r>
      <w:proofErr w:type="spellStart"/>
      <w:r w:rsidRPr="008E1474">
        <w:t>chỉ</w:t>
      </w:r>
      <w:proofErr w:type="spellEnd"/>
      <w:r w:rsidRPr="008E1474">
        <w:t xml:space="preserve"> </w:t>
      </w:r>
      <w:proofErr w:type="spellStart"/>
      <w:r w:rsidRPr="008E1474">
        <w:t>dừng</w:t>
      </w:r>
      <w:proofErr w:type="spellEnd"/>
      <w:r w:rsidRPr="008E1474">
        <w:t xml:space="preserve"> </w:t>
      </w:r>
      <w:proofErr w:type="spellStart"/>
      <w:r w:rsidRPr="008E1474">
        <w:t>lại</w:t>
      </w:r>
      <w:proofErr w:type="spellEnd"/>
      <w:r w:rsidRPr="008E1474">
        <w:t xml:space="preserve"> ở đó, </w:t>
      </w:r>
      <w:proofErr w:type="spellStart"/>
      <w:r w:rsidRPr="008E1474">
        <w:t>tốc</w:t>
      </w:r>
      <w:proofErr w:type="spellEnd"/>
      <w:r w:rsidRPr="008E1474">
        <w:t xml:space="preserve"> độ tăng </w:t>
      </w:r>
      <w:proofErr w:type="spellStart"/>
      <w:r w:rsidRPr="008E1474">
        <w:t>trưởng</w:t>
      </w:r>
      <w:proofErr w:type="spellEnd"/>
      <w:r w:rsidRPr="008E1474">
        <w:t xml:space="preserve"> </w:t>
      </w:r>
      <w:proofErr w:type="spellStart"/>
      <w:r w:rsidRPr="008E1474">
        <w:t>thuộc</w:t>
      </w:r>
      <w:proofErr w:type="spellEnd"/>
      <w:r w:rsidRPr="008E1474">
        <w:t xml:space="preserve"> nhóm 3 Ngân hàng dẫn </w:t>
      </w:r>
      <w:proofErr w:type="spellStart"/>
      <w:r w:rsidRPr="008E1474">
        <w:t>đầu</w:t>
      </w:r>
      <w:proofErr w:type="spellEnd"/>
      <w:r w:rsidRPr="008E1474">
        <w:t xml:space="preserve"> </w:t>
      </w:r>
      <w:proofErr w:type="spellStart"/>
      <w:r w:rsidRPr="008E1474">
        <w:t>thị</w:t>
      </w:r>
      <w:proofErr w:type="spellEnd"/>
      <w:r w:rsidRPr="008E1474">
        <w:t xml:space="preserve"> trường (</w:t>
      </w:r>
      <w:proofErr w:type="spellStart"/>
      <w:r w:rsidRPr="008E1474">
        <w:t>Tổng</w:t>
      </w:r>
      <w:proofErr w:type="spellEnd"/>
      <w:r w:rsidRPr="008E1474">
        <w:t xml:space="preserve"> </w:t>
      </w:r>
      <w:proofErr w:type="spellStart"/>
      <w:r w:rsidRPr="008E1474">
        <w:t>tài</w:t>
      </w:r>
      <w:proofErr w:type="spellEnd"/>
      <w:r w:rsidRPr="008E1474">
        <w:t xml:space="preserve"> </w:t>
      </w:r>
      <w:proofErr w:type="spellStart"/>
      <w:r w:rsidRPr="008E1474">
        <w:t>sản</w:t>
      </w:r>
      <w:proofErr w:type="spellEnd"/>
      <w:r w:rsidRPr="008E1474">
        <w:t xml:space="preserve">, </w:t>
      </w:r>
      <w:r w:rsidRPr="008E1474">
        <w:lastRenderedPageBreak/>
        <w:t xml:space="preserve">Huy động </w:t>
      </w:r>
      <w:proofErr w:type="spellStart"/>
      <w:r w:rsidRPr="008E1474">
        <w:t>vốn</w:t>
      </w:r>
      <w:proofErr w:type="spellEnd"/>
      <w:r w:rsidRPr="008E1474">
        <w:t xml:space="preserve">, Cho </w:t>
      </w:r>
      <w:proofErr w:type="spellStart"/>
      <w:r w:rsidRPr="008E1474">
        <w:t>vay</w:t>
      </w:r>
      <w:proofErr w:type="spellEnd"/>
      <w:r w:rsidRPr="008E1474">
        <w:t>)</w:t>
      </w:r>
    </w:p>
    <w:p w14:paraId="4A348BD8" w14:textId="77777777" w:rsidR="00C27653" w:rsidRPr="008E1474" w:rsidRDefault="00C27653" w:rsidP="008E1474">
      <w:pPr>
        <w:ind w:firstLine="567"/>
      </w:pPr>
      <w:proofErr w:type="spellStart"/>
      <w:r w:rsidRPr="008E1474">
        <w:t>Năm</w:t>
      </w:r>
      <w:proofErr w:type="spellEnd"/>
      <w:r w:rsidRPr="008E1474">
        <w:t xml:space="preserve"> 2017: </w:t>
      </w:r>
      <w:proofErr w:type="spellStart"/>
      <w:r w:rsidRPr="008E1474">
        <w:t>Lại</w:t>
      </w:r>
      <w:proofErr w:type="spellEnd"/>
      <w:r w:rsidRPr="008E1474">
        <w:t xml:space="preserve"> 1 </w:t>
      </w:r>
      <w:proofErr w:type="spellStart"/>
      <w:r w:rsidRPr="008E1474">
        <w:t>năm</w:t>
      </w:r>
      <w:proofErr w:type="spellEnd"/>
      <w:r w:rsidRPr="008E1474">
        <w:t xml:space="preserve"> </w:t>
      </w:r>
      <w:proofErr w:type="spellStart"/>
      <w:r w:rsidRPr="008E1474">
        <w:t>thành</w:t>
      </w:r>
      <w:proofErr w:type="spellEnd"/>
      <w:r w:rsidRPr="008E1474">
        <w:t xml:space="preserve"> công </w:t>
      </w:r>
      <w:proofErr w:type="spellStart"/>
      <w:r w:rsidRPr="008E1474">
        <w:t>của</w:t>
      </w:r>
      <w:proofErr w:type="spellEnd"/>
      <w:r w:rsidRPr="008E1474">
        <w:t xml:space="preserve"> ngân hàng Phương </w:t>
      </w:r>
      <w:proofErr w:type="spellStart"/>
      <w:r w:rsidRPr="008E1474">
        <w:t>Đông</w:t>
      </w:r>
      <w:proofErr w:type="spellEnd"/>
      <w:r w:rsidRPr="008E1474">
        <w:t xml:space="preserve">, </w:t>
      </w:r>
      <w:proofErr w:type="spellStart"/>
      <w:r w:rsidRPr="008E1474">
        <w:t>tổng</w:t>
      </w:r>
      <w:proofErr w:type="spellEnd"/>
      <w:r w:rsidRPr="008E1474">
        <w:t xml:space="preserve"> </w:t>
      </w:r>
      <w:proofErr w:type="spellStart"/>
      <w:r w:rsidRPr="008E1474">
        <w:t>tài</w:t>
      </w:r>
      <w:proofErr w:type="spellEnd"/>
      <w:r w:rsidRPr="008E1474">
        <w:t xml:space="preserve"> </w:t>
      </w:r>
      <w:proofErr w:type="spellStart"/>
      <w:r w:rsidRPr="008E1474">
        <w:t>sản</w:t>
      </w:r>
      <w:proofErr w:type="spellEnd"/>
      <w:r w:rsidRPr="008E1474">
        <w:t xml:space="preserve"> đạt </w:t>
      </w:r>
      <w:proofErr w:type="spellStart"/>
      <w:r w:rsidRPr="008E1474">
        <w:t>gần</w:t>
      </w:r>
      <w:proofErr w:type="spellEnd"/>
      <w:r w:rsidRPr="008E1474">
        <w:t xml:space="preserve"> 85.000 </w:t>
      </w:r>
      <w:proofErr w:type="spellStart"/>
      <w:r w:rsidRPr="008E1474">
        <w:t>tỷ</w:t>
      </w:r>
      <w:proofErr w:type="spellEnd"/>
      <w:r w:rsidRPr="008E1474">
        <w:t xml:space="preserve"> đồng. </w:t>
      </w:r>
      <w:proofErr w:type="spellStart"/>
      <w:r w:rsidRPr="008E1474">
        <w:t>Trở</w:t>
      </w:r>
      <w:proofErr w:type="spellEnd"/>
      <w:r w:rsidRPr="008E1474">
        <w:t xml:space="preserve"> </w:t>
      </w:r>
      <w:proofErr w:type="spellStart"/>
      <w:r w:rsidRPr="008E1474">
        <w:t>thành</w:t>
      </w:r>
      <w:proofErr w:type="spellEnd"/>
      <w:r w:rsidRPr="008E1474">
        <w:t xml:space="preserve"> ngân hàng </w:t>
      </w:r>
      <w:proofErr w:type="spellStart"/>
      <w:r w:rsidRPr="008E1474">
        <w:t>đầu</w:t>
      </w:r>
      <w:proofErr w:type="spellEnd"/>
      <w:r w:rsidRPr="008E1474">
        <w:t xml:space="preserve"> </w:t>
      </w:r>
      <w:proofErr w:type="spellStart"/>
      <w:r w:rsidRPr="008E1474">
        <w:t>tiên</w:t>
      </w:r>
      <w:proofErr w:type="spellEnd"/>
      <w:r w:rsidRPr="008E1474">
        <w:t xml:space="preserve"> </w:t>
      </w:r>
      <w:proofErr w:type="spellStart"/>
      <w:r w:rsidRPr="008E1474">
        <w:t>hoàn</w:t>
      </w:r>
      <w:proofErr w:type="spellEnd"/>
      <w:r w:rsidRPr="008E1474">
        <w:t xml:space="preserve"> </w:t>
      </w:r>
      <w:proofErr w:type="spellStart"/>
      <w:r w:rsidRPr="008E1474">
        <w:t>thành</w:t>
      </w:r>
      <w:proofErr w:type="spellEnd"/>
      <w:r w:rsidRPr="008E1474">
        <w:t xml:space="preserve"> dự án </w:t>
      </w:r>
      <w:proofErr w:type="spellStart"/>
      <w:r w:rsidRPr="008E1474">
        <w:t>triển</w:t>
      </w:r>
      <w:proofErr w:type="spellEnd"/>
      <w:r w:rsidRPr="008E1474">
        <w:t xml:space="preserve"> </w:t>
      </w:r>
      <w:proofErr w:type="spellStart"/>
      <w:r w:rsidRPr="008E1474">
        <w:t>khai</w:t>
      </w:r>
      <w:proofErr w:type="spellEnd"/>
      <w:r w:rsidRPr="008E1474">
        <w:t xml:space="preserve"> Basel II, đáp ứng </w:t>
      </w:r>
      <w:proofErr w:type="spellStart"/>
      <w:r w:rsidRPr="008E1474">
        <w:t>các</w:t>
      </w:r>
      <w:proofErr w:type="spellEnd"/>
      <w:r w:rsidRPr="008E1474">
        <w:t xml:space="preserve"> tiêu chuẩn Quốc tế về Quản lý </w:t>
      </w:r>
      <w:proofErr w:type="spellStart"/>
      <w:r w:rsidRPr="008E1474">
        <w:t>rủi</w:t>
      </w:r>
      <w:proofErr w:type="spellEnd"/>
      <w:r w:rsidRPr="008E1474">
        <w:t xml:space="preserve"> ro. Một sự </w:t>
      </w:r>
      <w:proofErr w:type="spellStart"/>
      <w:r w:rsidRPr="008E1474">
        <w:t>kiện</w:t>
      </w:r>
      <w:proofErr w:type="spellEnd"/>
      <w:r w:rsidRPr="008E1474">
        <w:t xml:space="preserve"> </w:t>
      </w:r>
      <w:proofErr w:type="spellStart"/>
      <w:r w:rsidRPr="008E1474">
        <w:t>không</w:t>
      </w:r>
      <w:proofErr w:type="spellEnd"/>
      <w:r w:rsidRPr="008E1474">
        <w:t xml:space="preserve"> </w:t>
      </w:r>
      <w:proofErr w:type="spellStart"/>
      <w:r w:rsidRPr="008E1474">
        <w:t>kém</w:t>
      </w:r>
      <w:proofErr w:type="spellEnd"/>
      <w:r w:rsidRPr="008E1474">
        <w:t xml:space="preserve"> </w:t>
      </w:r>
      <w:proofErr w:type="spellStart"/>
      <w:r w:rsidRPr="008E1474">
        <w:t>phần</w:t>
      </w:r>
      <w:proofErr w:type="spellEnd"/>
      <w:r w:rsidRPr="008E1474">
        <w:t xml:space="preserve"> </w:t>
      </w:r>
      <w:proofErr w:type="spellStart"/>
      <w:r w:rsidRPr="008E1474">
        <w:t>quan</w:t>
      </w:r>
      <w:proofErr w:type="spellEnd"/>
      <w:r w:rsidRPr="008E1474">
        <w:t xml:space="preserve"> </w:t>
      </w:r>
      <w:proofErr w:type="spellStart"/>
      <w:r w:rsidRPr="008E1474">
        <w:t>trọng</w:t>
      </w:r>
      <w:proofErr w:type="spellEnd"/>
      <w:r w:rsidRPr="008E1474">
        <w:t xml:space="preserve"> </w:t>
      </w:r>
      <w:proofErr w:type="spellStart"/>
      <w:r w:rsidRPr="008E1474">
        <w:t>trong</w:t>
      </w:r>
      <w:proofErr w:type="spellEnd"/>
      <w:r w:rsidRPr="008E1474">
        <w:t xml:space="preserve"> </w:t>
      </w:r>
      <w:proofErr w:type="spellStart"/>
      <w:r w:rsidRPr="008E1474">
        <w:t>năm</w:t>
      </w:r>
      <w:proofErr w:type="spellEnd"/>
      <w:r w:rsidRPr="008E1474">
        <w:t xml:space="preserve"> </w:t>
      </w:r>
      <w:proofErr w:type="gramStart"/>
      <w:r w:rsidRPr="008E1474">
        <w:t xml:space="preserve">2017  </w:t>
      </w:r>
      <w:proofErr w:type="spellStart"/>
      <w:r w:rsidRPr="008E1474">
        <w:t>ra</w:t>
      </w:r>
      <w:proofErr w:type="spellEnd"/>
      <w:proofErr w:type="gramEnd"/>
      <w:r w:rsidRPr="008E1474">
        <w:t xml:space="preserve"> </w:t>
      </w:r>
      <w:proofErr w:type="spellStart"/>
      <w:r w:rsidRPr="008E1474">
        <w:t>mắt</w:t>
      </w:r>
      <w:proofErr w:type="spellEnd"/>
      <w:r w:rsidRPr="008E1474">
        <w:t xml:space="preserve"> Bộ </w:t>
      </w:r>
      <w:proofErr w:type="spellStart"/>
      <w:r w:rsidRPr="008E1474">
        <w:t>phận</w:t>
      </w:r>
      <w:proofErr w:type="spellEnd"/>
      <w:r w:rsidRPr="008E1474">
        <w:t xml:space="preserve"> </w:t>
      </w:r>
      <w:proofErr w:type="spellStart"/>
      <w:r w:rsidRPr="008E1474">
        <w:t>nhận</w:t>
      </w:r>
      <w:proofErr w:type="spellEnd"/>
      <w:r w:rsidRPr="008E1474">
        <w:t xml:space="preserve"> </w:t>
      </w:r>
      <w:proofErr w:type="spellStart"/>
      <w:r w:rsidRPr="008E1474">
        <w:t>diện</w:t>
      </w:r>
      <w:proofErr w:type="spellEnd"/>
      <w:r w:rsidRPr="008E1474">
        <w:t xml:space="preserve"> </w:t>
      </w:r>
      <w:proofErr w:type="spellStart"/>
      <w:r w:rsidRPr="008E1474">
        <w:t>thương</w:t>
      </w:r>
      <w:proofErr w:type="spellEnd"/>
      <w:r w:rsidRPr="008E1474">
        <w:t xml:space="preserve"> </w:t>
      </w:r>
      <w:proofErr w:type="spellStart"/>
      <w:r w:rsidRPr="008E1474">
        <w:t>hiệu</w:t>
      </w:r>
      <w:proofErr w:type="spellEnd"/>
      <w:r w:rsidRPr="008E1474">
        <w:t xml:space="preserve"> </w:t>
      </w:r>
      <w:proofErr w:type="spellStart"/>
      <w:r w:rsidRPr="008E1474">
        <w:t>riêng</w:t>
      </w:r>
      <w:proofErr w:type="spellEnd"/>
      <w:r w:rsidRPr="008E1474">
        <w:t xml:space="preserve"> COM – B “Tài </w:t>
      </w:r>
      <w:proofErr w:type="spellStart"/>
      <w:r w:rsidRPr="008E1474">
        <w:t>chính</w:t>
      </w:r>
      <w:proofErr w:type="spellEnd"/>
      <w:r w:rsidRPr="008E1474">
        <w:t xml:space="preserve"> tiêu </w:t>
      </w:r>
      <w:proofErr w:type="spellStart"/>
      <w:r w:rsidRPr="008E1474">
        <w:t>dùng</w:t>
      </w:r>
      <w:proofErr w:type="spellEnd"/>
      <w:r w:rsidRPr="008E1474">
        <w:t xml:space="preserve"> OCB”</w:t>
      </w:r>
    </w:p>
    <w:p w14:paraId="5CE5C1CC" w14:textId="77777777" w:rsidR="00C27653" w:rsidRPr="008E1474" w:rsidRDefault="00C27653" w:rsidP="008E1474">
      <w:pPr>
        <w:ind w:firstLine="567"/>
      </w:pPr>
      <w:proofErr w:type="spellStart"/>
      <w:r w:rsidRPr="008E1474">
        <w:t>Năm</w:t>
      </w:r>
      <w:proofErr w:type="spellEnd"/>
      <w:r w:rsidRPr="008E1474">
        <w:t xml:space="preserve"> 2018: Trên </w:t>
      </w:r>
      <w:proofErr w:type="spellStart"/>
      <w:r w:rsidRPr="008E1474">
        <w:t>đà</w:t>
      </w:r>
      <w:proofErr w:type="spellEnd"/>
      <w:r w:rsidRPr="008E1474">
        <w:t xml:space="preserve"> phát </w:t>
      </w:r>
      <w:proofErr w:type="spellStart"/>
      <w:r w:rsidRPr="008E1474">
        <w:t>triển</w:t>
      </w:r>
      <w:proofErr w:type="spellEnd"/>
      <w:r w:rsidRPr="008E1474">
        <w:t xml:space="preserve">, OCB </w:t>
      </w:r>
      <w:proofErr w:type="spellStart"/>
      <w:r w:rsidRPr="008E1474">
        <w:t>lọt</w:t>
      </w:r>
      <w:proofErr w:type="spellEnd"/>
      <w:r w:rsidRPr="008E1474">
        <w:t xml:space="preserve"> top 100 </w:t>
      </w:r>
      <w:proofErr w:type="spellStart"/>
      <w:r w:rsidRPr="008E1474">
        <w:t>Doanh</w:t>
      </w:r>
      <w:proofErr w:type="spellEnd"/>
      <w:r w:rsidRPr="008E1474">
        <w:t xml:space="preserve"> nghiệp Sao </w:t>
      </w:r>
      <w:proofErr w:type="spellStart"/>
      <w:r w:rsidRPr="008E1474">
        <w:t>Vàng</w:t>
      </w:r>
      <w:proofErr w:type="spellEnd"/>
      <w:r w:rsidRPr="008E1474">
        <w:t xml:space="preserve"> </w:t>
      </w:r>
      <w:proofErr w:type="spellStart"/>
      <w:r w:rsidRPr="008E1474">
        <w:t>Đất</w:t>
      </w:r>
      <w:proofErr w:type="spellEnd"/>
      <w:r w:rsidRPr="008E1474">
        <w:t xml:space="preserve"> Việt. Tháng 3/2018, </w:t>
      </w:r>
      <w:proofErr w:type="spellStart"/>
      <w:r w:rsidRPr="008E1474">
        <w:t>ra</w:t>
      </w:r>
      <w:proofErr w:type="spellEnd"/>
      <w:r w:rsidRPr="008E1474">
        <w:t xml:space="preserve"> </w:t>
      </w:r>
      <w:proofErr w:type="spellStart"/>
      <w:r w:rsidRPr="008E1474">
        <w:t>mắt</w:t>
      </w:r>
      <w:proofErr w:type="spellEnd"/>
      <w:r w:rsidRPr="008E1474">
        <w:t xml:space="preserve"> OCB OMNI – Ngân hàng hợp </w:t>
      </w:r>
      <w:proofErr w:type="spellStart"/>
      <w:r w:rsidRPr="008E1474">
        <w:t>kênh</w:t>
      </w:r>
      <w:proofErr w:type="spellEnd"/>
      <w:r w:rsidRPr="008E1474">
        <w:t xml:space="preserve"> </w:t>
      </w:r>
      <w:proofErr w:type="spellStart"/>
      <w:r w:rsidRPr="008E1474">
        <w:t>đầu</w:t>
      </w:r>
      <w:proofErr w:type="spellEnd"/>
      <w:r w:rsidRPr="008E1474">
        <w:t xml:space="preserve"> </w:t>
      </w:r>
      <w:proofErr w:type="spellStart"/>
      <w:r w:rsidRPr="008E1474">
        <w:t>tiên</w:t>
      </w:r>
      <w:proofErr w:type="spellEnd"/>
      <w:r w:rsidRPr="008E1474">
        <w:t xml:space="preserve"> </w:t>
      </w:r>
      <w:proofErr w:type="spellStart"/>
      <w:r w:rsidRPr="008E1474">
        <w:t>tại</w:t>
      </w:r>
      <w:proofErr w:type="spellEnd"/>
      <w:r w:rsidRPr="008E1474">
        <w:t xml:space="preserve"> Việt Nam. Đạt giải </w:t>
      </w:r>
      <w:proofErr w:type="spellStart"/>
      <w:r w:rsidRPr="008E1474">
        <w:t>thưởng</w:t>
      </w:r>
      <w:proofErr w:type="spellEnd"/>
      <w:r w:rsidRPr="008E1474">
        <w:t xml:space="preserve"> “</w:t>
      </w:r>
      <w:proofErr w:type="spellStart"/>
      <w:r w:rsidRPr="008E1474">
        <w:t>Thương</w:t>
      </w:r>
      <w:proofErr w:type="spellEnd"/>
      <w:r w:rsidRPr="008E1474">
        <w:t xml:space="preserve"> </w:t>
      </w:r>
      <w:proofErr w:type="spellStart"/>
      <w:r w:rsidRPr="008E1474">
        <w:t>hiệu</w:t>
      </w:r>
      <w:proofErr w:type="spellEnd"/>
      <w:r w:rsidRPr="008E1474">
        <w:t xml:space="preserve"> Tin &amp; </w:t>
      </w:r>
      <w:proofErr w:type="spellStart"/>
      <w:r w:rsidRPr="008E1474">
        <w:t>Dùng</w:t>
      </w:r>
      <w:proofErr w:type="spellEnd"/>
      <w:r w:rsidRPr="008E1474">
        <w:t xml:space="preserve">” </w:t>
      </w:r>
      <w:proofErr w:type="spellStart"/>
      <w:r w:rsidRPr="008E1474">
        <w:t>hạng</w:t>
      </w:r>
      <w:proofErr w:type="spellEnd"/>
      <w:r w:rsidRPr="008E1474">
        <w:t xml:space="preserve"> </w:t>
      </w:r>
      <w:proofErr w:type="spellStart"/>
      <w:r w:rsidRPr="008E1474">
        <w:t>mục</w:t>
      </w:r>
      <w:proofErr w:type="spellEnd"/>
      <w:r w:rsidRPr="008E1474">
        <w:t xml:space="preserve"> Dịch </w:t>
      </w:r>
      <w:proofErr w:type="spellStart"/>
      <w:r w:rsidRPr="008E1474">
        <w:t>vụ</w:t>
      </w:r>
      <w:proofErr w:type="spellEnd"/>
      <w:r w:rsidRPr="008E1474">
        <w:t xml:space="preserve"> bán </w:t>
      </w:r>
      <w:proofErr w:type="spellStart"/>
      <w:r w:rsidRPr="008E1474">
        <w:t>lẻ</w:t>
      </w:r>
      <w:proofErr w:type="spellEnd"/>
    </w:p>
    <w:p w14:paraId="75489143" w14:textId="77777777" w:rsidR="00C27653" w:rsidRPr="008E1474" w:rsidRDefault="00C27653" w:rsidP="008E1474">
      <w:pPr>
        <w:ind w:firstLine="567"/>
      </w:pPr>
      <w:proofErr w:type="spellStart"/>
      <w:r w:rsidRPr="008E1474">
        <w:t>Năm</w:t>
      </w:r>
      <w:proofErr w:type="spellEnd"/>
      <w:r w:rsidRPr="008E1474">
        <w:t xml:space="preserve"> 2019: Trong </w:t>
      </w:r>
      <w:proofErr w:type="spellStart"/>
      <w:r w:rsidRPr="008E1474">
        <w:t>năm</w:t>
      </w:r>
      <w:proofErr w:type="spellEnd"/>
      <w:r w:rsidRPr="008E1474">
        <w:t xml:space="preserve"> nay, OCB liên tục </w:t>
      </w:r>
      <w:proofErr w:type="spellStart"/>
      <w:r w:rsidRPr="008E1474">
        <w:t>nhận</w:t>
      </w:r>
      <w:proofErr w:type="spellEnd"/>
      <w:r w:rsidRPr="008E1474">
        <w:t xml:space="preserve"> được </w:t>
      </w:r>
      <w:proofErr w:type="spellStart"/>
      <w:r w:rsidRPr="008E1474">
        <w:t>cái</w:t>
      </w:r>
      <w:proofErr w:type="spellEnd"/>
      <w:r w:rsidRPr="008E1474">
        <w:t xml:space="preserve"> giải </w:t>
      </w:r>
      <w:proofErr w:type="spellStart"/>
      <w:r w:rsidRPr="008E1474">
        <w:t>thưởng</w:t>
      </w:r>
      <w:proofErr w:type="spellEnd"/>
      <w:r w:rsidRPr="008E1474">
        <w:t xml:space="preserve">: Là 1 </w:t>
      </w:r>
      <w:proofErr w:type="spellStart"/>
      <w:r w:rsidRPr="008E1474">
        <w:t>trong</w:t>
      </w:r>
      <w:proofErr w:type="spellEnd"/>
      <w:r w:rsidRPr="008E1474">
        <w:t xml:space="preserve"> 3 </w:t>
      </w:r>
      <w:proofErr w:type="spellStart"/>
      <w:r w:rsidRPr="008E1474">
        <w:t>tổ</w:t>
      </w:r>
      <w:proofErr w:type="spellEnd"/>
      <w:r w:rsidRPr="008E1474">
        <w:t xml:space="preserve"> </w:t>
      </w:r>
      <w:proofErr w:type="spellStart"/>
      <w:r w:rsidRPr="008E1474">
        <w:t>chức</w:t>
      </w:r>
      <w:proofErr w:type="spellEnd"/>
      <w:r w:rsidRPr="008E1474">
        <w:t xml:space="preserve"> </w:t>
      </w:r>
      <w:proofErr w:type="spellStart"/>
      <w:r w:rsidRPr="008E1474">
        <w:t>tài</w:t>
      </w:r>
      <w:proofErr w:type="spellEnd"/>
      <w:r w:rsidRPr="008E1474">
        <w:t xml:space="preserve"> </w:t>
      </w:r>
      <w:proofErr w:type="spellStart"/>
      <w:r w:rsidRPr="008E1474">
        <w:t>chính</w:t>
      </w:r>
      <w:proofErr w:type="spellEnd"/>
      <w:r w:rsidRPr="008E1474">
        <w:t xml:space="preserve"> – ngân hàng </w:t>
      </w:r>
      <w:proofErr w:type="spellStart"/>
      <w:r w:rsidRPr="008E1474">
        <w:t>tại</w:t>
      </w:r>
      <w:proofErr w:type="spellEnd"/>
      <w:r w:rsidRPr="008E1474">
        <w:t xml:space="preserve"> Việt Nam đạt giải </w:t>
      </w:r>
      <w:proofErr w:type="spellStart"/>
      <w:r w:rsidRPr="008E1474">
        <w:t>thưởng</w:t>
      </w:r>
      <w:proofErr w:type="spellEnd"/>
      <w:r w:rsidRPr="008E1474">
        <w:t xml:space="preserve"> “</w:t>
      </w:r>
      <w:proofErr w:type="spellStart"/>
      <w:r w:rsidRPr="008E1474">
        <w:t>Doanh</w:t>
      </w:r>
      <w:proofErr w:type="spellEnd"/>
      <w:r w:rsidRPr="008E1474">
        <w:t xml:space="preserve"> nghiệp xuất </w:t>
      </w:r>
      <w:proofErr w:type="spellStart"/>
      <w:r w:rsidRPr="008E1474">
        <w:t>sắc</w:t>
      </w:r>
      <w:proofErr w:type="spellEnd"/>
      <w:r w:rsidRPr="008E1474">
        <w:t xml:space="preserve"> </w:t>
      </w:r>
      <w:proofErr w:type="spellStart"/>
      <w:r w:rsidRPr="008E1474">
        <w:t>nhất</w:t>
      </w:r>
      <w:proofErr w:type="spellEnd"/>
      <w:r w:rsidRPr="008E1474">
        <w:t xml:space="preserve"> </w:t>
      </w:r>
      <w:proofErr w:type="spellStart"/>
      <w:r w:rsidRPr="008E1474">
        <w:t>châu</w:t>
      </w:r>
      <w:proofErr w:type="spellEnd"/>
      <w:r w:rsidRPr="008E1474">
        <w:t xml:space="preserve"> Á – </w:t>
      </w:r>
      <w:proofErr w:type="spellStart"/>
      <w:r w:rsidRPr="008E1474">
        <w:t>Thái</w:t>
      </w:r>
      <w:proofErr w:type="spellEnd"/>
      <w:r w:rsidRPr="008E1474">
        <w:t xml:space="preserve"> </w:t>
      </w:r>
      <w:proofErr w:type="spellStart"/>
      <w:r w:rsidRPr="008E1474">
        <w:t>Bình</w:t>
      </w:r>
      <w:proofErr w:type="spellEnd"/>
      <w:r w:rsidRPr="008E1474">
        <w:t xml:space="preserve"> Dương” </w:t>
      </w:r>
      <w:proofErr w:type="spellStart"/>
      <w:r w:rsidRPr="008E1474">
        <w:t>tại</w:t>
      </w:r>
      <w:proofErr w:type="spellEnd"/>
      <w:r w:rsidRPr="008E1474">
        <w:t xml:space="preserve"> </w:t>
      </w:r>
      <w:proofErr w:type="spellStart"/>
      <w:r w:rsidRPr="008E1474">
        <w:t>lễ</w:t>
      </w:r>
      <w:proofErr w:type="spellEnd"/>
      <w:r w:rsidRPr="008E1474">
        <w:t xml:space="preserve"> trao giải Asia Pacific Entrepreneurship Awards 2019 (APEA). Tạp </w:t>
      </w:r>
      <w:proofErr w:type="spellStart"/>
      <w:r w:rsidRPr="008E1474">
        <w:t>chí</w:t>
      </w:r>
      <w:proofErr w:type="spellEnd"/>
      <w:r w:rsidRPr="008E1474">
        <w:t xml:space="preserve"> IFM trao </w:t>
      </w:r>
      <w:proofErr w:type="spellStart"/>
      <w:r w:rsidRPr="008E1474">
        <w:t>tặng</w:t>
      </w:r>
      <w:proofErr w:type="spellEnd"/>
      <w:r w:rsidRPr="008E1474">
        <w:t xml:space="preserve"> 02 giải </w:t>
      </w:r>
      <w:proofErr w:type="spellStart"/>
      <w:r w:rsidRPr="008E1474">
        <w:t>thưởng</w:t>
      </w:r>
      <w:proofErr w:type="spellEnd"/>
      <w:r w:rsidRPr="008E1474">
        <w:t xml:space="preserve"> </w:t>
      </w:r>
      <w:proofErr w:type="spellStart"/>
      <w:r w:rsidRPr="008E1474">
        <w:t>lớn</w:t>
      </w:r>
      <w:proofErr w:type="spellEnd"/>
      <w:r w:rsidRPr="008E1474">
        <w:t xml:space="preserve"> </w:t>
      </w:r>
      <w:proofErr w:type="spellStart"/>
      <w:r w:rsidRPr="008E1474">
        <w:t>trong</w:t>
      </w:r>
      <w:proofErr w:type="spellEnd"/>
      <w:r w:rsidRPr="008E1474">
        <w:t xml:space="preserve"> </w:t>
      </w:r>
      <w:proofErr w:type="spellStart"/>
      <w:r w:rsidRPr="008E1474">
        <w:t>lĩnh</w:t>
      </w:r>
      <w:proofErr w:type="spellEnd"/>
      <w:r w:rsidRPr="008E1474">
        <w:t xml:space="preserve"> vực </w:t>
      </w:r>
      <w:proofErr w:type="spellStart"/>
      <w:r w:rsidRPr="008E1474">
        <w:t>tài</w:t>
      </w:r>
      <w:proofErr w:type="spellEnd"/>
      <w:r w:rsidRPr="008E1474">
        <w:t xml:space="preserve"> </w:t>
      </w:r>
      <w:proofErr w:type="spellStart"/>
      <w:r w:rsidRPr="008E1474">
        <w:t>chính</w:t>
      </w:r>
      <w:proofErr w:type="spellEnd"/>
      <w:r w:rsidRPr="008E1474">
        <w:t xml:space="preserve"> ngân hàng là Ngân hàng số </w:t>
      </w:r>
      <w:proofErr w:type="spellStart"/>
      <w:r w:rsidRPr="008E1474">
        <w:t>đột</w:t>
      </w:r>
      <w:proofErr w:type="spellEnd"/>
      <w:r w:rsidRPr="008E1474">
        <w:t xml:space="preserve"> phá </w:t>
      </w:r>
      <w:proofErr w:type="spellStart"/>
      <w:r w:rsidRPr="008E1474">
        <w:t>năm</w:t>
      </w:r>
      <w:proofErr w:type="spellEnd"/>
      <w:r w:rsidRPr="008E1474">
        <w:t xml:space="preserve"> 2019 (Most Innovative Digital Banking Solution) </w:t>
      </w:r>
      <w:proofErr w:type="spellStart"/>
      <w:r w:rsidRPr="008E1474">
        <w:t>và</w:t>
      </w:r>
      <w:proofErr w:type="spellEnd"/>
      <w:r w:rsidRPr="008E1474">
        <w:t xml:space="preserve"> Ngân hàng số tăng </w:t>
      </w:r>
      <w:proofErr w:type="spellStart"/>
      <w:r w:rsidRPr="008E1474">
        <w:t>trưởng</w:t>
      </w:r>
      <w:proofErr w:type="spellEnd"/>
      <w:r w:rsidRPr="008E1474">
        <w:t xml:space="preserve"> </w:t>
      </w:r>
      <w:proofErr w:type="spellStart"/>
      <w:r w:rsidRPr="008E1474">
        <w:t>nhanh</w:t>
      </w:r>
      <w:proofErr w:type="spellEnd"/>
      <w:r w:rsidRPr="008E1474">
        <w:t xml:space="preserve"> </w:t>
      </w:r>
      <w:proofErr w:type="spellStart"/>
      <w:r w:rsidRPr="008E1474">
        <w:t>nhất</w:t>
      </w:r>
      <w:proofErr w:type="spellEnd"/>
      <w:r w:rsidRPr="008E1474">
        <w:t xml:space="preserve"> Việt Nam 2019 (Fastest Growing Digital Bank – Vietnam 2019).</w:t>
      </w:r>
    </w:p>
    <w:p w14:paraId="2779F12F" w14:textId="417393DE" w:rsidR="00C27653" w:rsidRPr="008E1474" w:rsidRDefault="00C27653" w:rsidP="008E1474">
      <w:pPr>
        <w:ind w:firstLine="567"/>
      </w:pPr>
      <w:proofErr w:type="spellStart"/>
      <w:r w:rsidRPr="008E1474">
        <w:t>Năm</w:t>
      </w:r>
      <w:proofErr w:type="spellEnd"/>
      <w:r w:rsidRPr="008E1474">
        <w:t xml:space="preserve"> 2020: Tháng 9/2020, OCB được </w:t>
      </w:r>
      <w:proofErr w:type="spellStart"/>
      <w:r w:rsidRPr="008E1474">
        <w:t>vinh</w:t>
      </w:r>
      <w:proofErr w:type="spellEnd"/>
      <w:r w:rsidRPr="008E1474">
        <w:t xml:space="preserve"> </w:t>
      </w:r>
      <w:proofErr w:type="spellStart"/>
      <w:r w:rsidRPr="008E1474">
        <w:t>danh</w:t>
      </w:r>
      <w:proofErr w:type="spellEnd"/>
      <w:r w:rsidRPr="008E1474">
        <w:t xml:space="preserve"> </w:t>
      </w:r>
      <w:proofErr w:type="spellStart"/>
      <w:r w:rsidRPr="008E1474">
        <w:t>trong</w:t>
      </w:r>
      <w:proofErr w:type="spellEnd"/>
      <w:r w:rsidRPr="008E1474">
        <w:t xml:space="preserve"> </w:t>
      </w:r>
      <w:proofErr w:type="spellStart"/>
      <w:r w:rsidRPr="008E1474">
        <w:t>Bảng</w:t>
      </w:r>
      <w:proofErr w:type="spellEnd"/>
      <w:r w:rsidRPr="008E1474">
        <w:t xml:space="preserve"> xếp </w:t>
      </w:r>
      <w:proofErr w:type="spellStart"/>
      <w:r w:rsidRPr="008E1474">
        <w:t>hạng</w:t>
      </w:r>
      <w:proofErr w:type="spellEnd"/>
      <w:r w:rsidRPr="008E1474">
        <w:t xml:space="preserve"> FAST500 – Top 500 </w:t>
      </w:r>
      <w:proofErr w:type="spellStart"/>
      <w:r w:rsidRPr="008E1474">
        <w:t>Doanh</w:t>
      </w:r>
      <w:proofErr w:type="spellEnd"/>
      <w:r w:rsidRPr="008E1474">
        <w:t xml:space="preserve"> nghiệp tăng </w:t>
      </w:r>
      <w:proofErr w:type="spellStart"/>
      <w:r w:rsidRPr="008E1474">
        <w:t>trưởng</w:t>
      </w:r>
      <w:proofErr w:type="spellEnd"/>
      <w:r w:rsidRPr="008E1474">
        <w:t xml:space="preserve"> </w:t>
      </w:r>
      <w:proofErr w:type="spellStart"/>
      <w:r w:rsidRPr="008E1474">
        <w:t>nhanh</w:t>
      </w:r>
      <w:proofErr w:type="spellEnd"/>
      <w:r w:rsidRPr="008E1474">
        <w:t xml:space="preserve"> </w:t>
      </w:r>
      <w:proofErr w:type="spellStart"/>
      <w:r w:rsidRPr="008E1474">
        <w:t>nhất</w:t>
      </w:r>
      <w:proofErr w:type="spellEnd"/>
      <w:r w:rsidRPr="008E1474">
        <w:t xml:space="preserve"> Việt Nam </w:t>
      </w:r>
      <w:proofErr w:type="spellStart"/>
      <w:r w:rsidRPr="008E1474">
        <w:t>năm</w:t>
      </w:r>
      <w:proofErr w:type="spellEnd"/>
      <w:r w:rsidRPr="008E1474">
        <w:t xml:space="preserve"> 2020 </w:t>
      </w:r>
      <w:proofErr w:type="spellStart"/>
      <w:r w:rsidRPr="008E1474">
        <w:t>và</w:t>
      </w:r>
      <w:proofErr w:type="spellEnd"/>
      <w:r w:rsidRPr="008E1474">
        <w:t xml:space="preserve"> Top 10 Ngân hàng </w:t>
      </w:r>
      <w:proofErr w:type="spellStart"/>
      <w:r w:rsidRPr="008E1474">
        <w:t>thương</w:t>
      </w:r>
      <w:proofErr w:type="spellEnd"/>
      <w:r w:rsidRPr="008E1474">
        <w:t xml:space="preserve"> mại Việt Nam </w:t>
      </w:r>
      <w:proofErr w:type="spellStart"/>
      <w:r w:rsidRPr="008E1474">
        <w:t>uy</w:t>
      </w:r>
      <w:proofErr w:type="spellEnd"/>
      <w:r w:rsidRPr="008E1474">
        <w:t xml:space="preserve"> </w:t>
      </w:r>
      <w:proofErr w:type="spellStart"/>
      <w:r w:rsidRPr="008E1474">
        <w:t>tín</w:t>
      </w:r>
      <w:proofErr w:type="spellEnd"/>
      <w:r w:rsidRPr="008E1474">
        <w:t xml:space="preserve"> </w:t>
      </w:r>
      <w:proofErr w:type="spellStart"/>
      <w:r w:rsidRPr="008E1474">
        <w:t>năm</w:t>
      </w:r>
      <w:proofErr w:type="spellEnd"/>
      <w:r w:rsidRPr="008E1474">
        <w:t xml:space="preserve"> 2020. Tháng 10/2020, OCB tự </w:t>
      </w:r>
      <w:proofErr w:type="spellStart"/>
      <w:r w:rsidRPr="008E1474">
        <w:t>hào</w:t>
      </w:r>
      <w:proofErr w:type="spellEnd"/>
      <w:r w:rsidRPr="008E1474">
        <w:t xml:space="preserve"> đạt </w:t>
      </w:r>
      <w:proofErr w:type="spellStart"/>
      <w:r w:rsidRPr="008E1474">
        <w:t>chứng</w:t>
      </w:r>
      <w:proofErr w:type="spellEnd"/>
      <w:r w:rsidRPr="008E1474">
        <w:t xml:space="preserve"> </w:t>
      </w:r>
      <w:proofErr w:type="spellStart"/>
      <w:r w:rsidRPr="008E1474">
        <w:t>nhận</w:t>
      </w:r>
      <w:proofErr w:type="spellEnd"/>
      <w:r w:rsidRPr="008E1474">
        <w:t xml:space="preserve"> </w:t>
      </w:r>
      <w:proofErr w:type="spellStart"/>
      <w:r w:rsidRPr="008E1474">
        <w:t>Thương</w:t>
      </w:r>
      <w:proofErr w:type="spellEnd"/>
      <w:r w:rsidRPr="008E1474">
        <w:t xml:space="preserve"> </w:t>
      </w:r>
      <w:proofErr w:type="spellStart"/>
      <w:r w:rsidRPr="008E1474">
        <w:t>hiệu</w:t>
      </w:r>
      <w:proofErr w:type="spellEnd"/>
      <w:r w:rsidRPr="008E1474">
        <w:t xml:space="preserve"> Quốc Gia.</w:t>
      </w:r>
    </w:p>
    <w:p w14:paraId="256045FD" w14:textId="72C5CC37" w:rsidR="00E06223" w:rsidRDefault="00E06223" w:rsidP="00E53690">
      <w:pPr>
        <w:pStyle w:val="BodyText"/>
        <w:spacing w:before="122"/>
        <w:outlineLvl w:val="2"/>
        <w:rPr>
          <w:b/>
          <w:bCs/>
        </w:rPr>
      </w:pPr>
      <w:bookmarkStart w:id="136" w:name="_Toc99270228"/>
      <w:bookmarkStart w:id="137" w:name="_Toc99278393"/>
      <w:bookmarkStart w:id="138" w:name="_Toc101095493"/>
      <w:r w:rsidRPr="000209CF">
        <w:rPr>
          <w:b/>
          <w:bCs/>
        </w:rPr>
        <w:t xml:space="preserve">2.1.2. Bộ máy </w:t>
      </w:r>
      <w:proofErr w:type="spellStart"/>
      <w:r w:rsidRPr="000209CF">
        <w:rPr>
          <w:b/>
          <w:bCs/>
        </w:rPr>
        <w:t>tổ</w:t>
      </w:r>
      <w:proofErr w:type="spellEnd"/>
      <w:r w:rsidRPr="000209CF">
        <w:rPr>
          <w:b/>
          <w:bCs/>
        </w:rPr>
        <w:t xml:space="preserve"> </w:t>
      </w:r>
      <w:proofErr w:type="spellStart"/>
      <w:r w:rsidRPr="000209CF">
        <w:rPr>
          <w:b/>
          <w:bCs/>
        </w:rPr>
        <w:t>chức</w:t>
      </w:r>
      <w:proofErr w:type="spellEnd"/>
      <w:r w:rsidRPr="000209CF">
        <w:rPr>
          <w:b/>
          <w:bCs/>
        </w:rPr>
        <w:t xml:space="preserve"> </w:t>
      </w:r>
      <w:proofErr w:type="spellStart"/>
      <w:r w:rsidRPr="000209CF">
        <w:rPr>
          <w:b/>
          <w:bCs/>
        </w:rPr>
        <w:t>của</w:t>
      </w:r>
      <w:proofErr w:type="spellEnd"/>
      <w:r w:rsidRPr="000209CF">
        <w:rPr>
          <w:b/>
          <w:bCs/>
        </w:rPr>
        <w:t xml:space="preserve"> ngân hàng OCB</w:t>
      </w:r>
      <w:bookmarkEnd w:id="136"/>
      <w:bookmarkEnd w:id="137"/>
      <w:bookmarkEnd w:id="138"/>
    </w:p>
    <w:p w14:paraId="39E84BC1" w14:textId="77777777" w:rsidR="008E1474" w:rsidRPr="00F0237D" w:rsidRDefault="008E1474" w:rsidP="00F0237D"/>
    <w:p w14:paraId="1FAEEEC7" w14:textId="77777777" w:rsidR="008E1474" w:rsidRPr="00357573" w:rsidRDefault="008E1474" w:rsidP="00F0237D"/>
    <w:p w14:paraId="150AFC99" w14:textId="77777777" w:rsidR="008E1474" w:rsidRPr="00F0237D" w:rsidRDefault="008E1474" w:rsidP="00F0237D"/>
    <w:p w14:paraId="618924D0" w14:textId="77777777" w:rsidR="008E1474" w:rsidRPr="00F0237D" w:rsidRDefault="008E1474" w:rsidP="00F0237D"/>
    <w:p w14:paraId="65563858" w14:textId="77777777" w:rsidR="008E1474" w:rsidRDefault="008E1474" w:rsidP="00E53690">
      <w:pPr>
        <w:pStyle w:val="Caption"/>
        <w:rPr>
          <w:b w:val="0"/>
          <w:bCs/>
          <w:i/>
          <w:iCs w:val="0"/>
          <w:szCs w:val="26"/>
        </w:rPr>
      </w:pPr>
    </w:p>
    <w:p w14:paraId="37BC80AE" w14:textId="77777777" w:rsidR="008E1474" w:rsidRDefault="008E1474" w:rsidP="00E53690">
      <w:pPr>
        <w:pStyle w:val="Caption"/>
        <w:rPr>
          <w:b w:val="0"/>
          <w:bCs/>
          <w:i/>
          <w:iCs w:val="0"/>
          <w:szCs w:val="26"/>
        </w:rPr>
      </w:pPr>
    </w:p>
    <w:p w14:paraId="3583C450" w14:textId="77777777" w:rsidR="008E1474" w:rsidRDefault="008E1474" w:rsidP="00E53690">
      <w:pPr>
        <w:pStyle w:val="Caption"/>
        <w:rPr>
          <w:b w:val="0"/>
          <w:bCs/>
          <w:i/>
          <w:iCs w:val="0"/>
          <w:szCs w:val="26"/>
        </w:rPr>
      </w:pPr>
    </w:p>
    <w:p w14:paraId="29385517" w14:textId="39B2F02F" w:rsidR="0071046A" w:rsidRPr="004547FA" w:rsidRDefault="008E1474" w:rsidP="00E53690">
      <w:pPr>
        <w:pStyle w:val="Caption"/>
        <w:rPr>
          <w:b w:val="0"/>
          <w:bCs/>
          <w:i/>
          <w:iCs w:val="0"/>
          <w:szCs w:val="26"/>
        </w:rPr>
      </w:pPr>
      <w:bookmarkStart w:id="139" w:name="_Toc101094560"/>
      <w:r w:rsidRPr="004547FA">
        <w:rPr>
          <w:noProof/>
          <w:szCs w:val="26"/>
        </w:rPr>
        <w:lastRenderedPageBreak/>
        <mc:AlternateContent>
          <mc:Choice Requires="wpg">
            <w:drawing>
              <wp:anchor distT="0" distB="0" distL="0" distR="0" simplePos="0" relativeHeight="251659264" behindDoc="1" locked="0" layoutInCell="1" allowOverlap="1" wp14:anchorId="0703DC4E" wp14:editId="6A4D60B4">
                <wp:simplePos x="0" y="0"/>
                <wp:positionH relativeFrom="page">
                  <wp:posOffset>914400</wp:posOffset>
                </wp:positionH>
                <wp:positionV relativeFrom="paragraph">
                  <wp:posOffset>285750</wp:posOffset>
                </wp:positionV>
                <wp:extent cx="5133975" cy="2343150"/>
                <wp:effectExtent l="0" t="0" r="28575" b="19050"/>
                <wp:wrapTopAndBottom/>
                <wp:docPr id="20" name="Group 20"/>
                <wp:cNvGraphicFramePr/>
                <a:graphic xmlns:a="http://schemas.openxmlformats.org/drawingml/2006/main">
                  <a:graphicData uri="http://schemas.microsoft.com/office/word/2010/wordprocessingGroup">
                    <wpg:wgp>
                      <wpg:cNvGrpSpPr/>
                      <wpg:grpSpPr bwMode="auto">
                        <a:xfrm>
                          <a:off x="0" y="0"/>
                          <a:ext cx="5133975" cy="2343150"/>
                          <a:chOff x="8" y="7"/>
                          <a:chExt cx="8070" cy="2700"/>
                        </a:xfrm>
                      </wpg:grpSpPr>
                      <wps:wsp>
                        <wps:cNvPr id="98" name="AutoShape 3"/>
                        <wps:cNvSpPr>
                          <a:spLocks/>
                        </wps:cNvSpPr>
                        <wps:spPr bwMode="auto">
                          <a:xfrm>
                            <a:off x="3908" y="540"/>
                            <a:ext cx="120" cy="1088"/>
                          </a:xfrm>
                          <a:custGeom>
                            <a:avLst/>
                            <a:gdLst>
                              <a:gd name="T0" fmla="+- 0 6581 6528"/>
                              <a:gd name="T1" fmla="*/ T0 w 120"/>
                              <a:gd name="T2" fmla="+- 0 1763 796"/>
                              <a:gd name="T3" fmla="*/ 1763 h 1088"/>
                              <a:gd name="T4" fmla="+- 0 6528 6528"/>
                              <a:gd name="T5" fmla="*/ T4 w 120"/>
                              <a:gd name="T6" fmla="+- 0 1763 796"/>
                              <a:gd name="T7" fmla="*/ 1763 h 1088"/>
                              <a:gd name="T8" fmla="+- 0 6588 6528"/>
                              <a:gd name="T9" fmla="*/ T8 w 120"/>
                              <a:gd name="T10" fmla="+- 0 1883 796"/>
                              <a:gd name="T11" fmla="*/ 1883 h 1088"/>
                              <a:gd name="T12" fmla="+- 0 6634 6528"/>
                              <a:gd name="T13" fmla="*/ T12 w 120"/>
                              <a:gd name="T14" fmla="+- 0 1791 796"/>
                              <a:gd name="T15" fmla="*/ 1791 h 1088"/>
                              <a:gd name="T16" fmla="+- 0 6588 6528"/>
                              <a:gd name="T17" fmla="*/ T16 w 120"/>
                              <a:gd name="T18" fmla="+- 0 1791 796"/>
                              <a:gd name="T19" fmla="*/ 1791 h 1088"/>
                              <a:gd name="T20" fmla="+- 0 6583 6528"/>
                              <a:gd name="T21" fmla="*/ T20 w 120"/>
                              <a:gd name="T22" fmla="+- 0 1789 796"/>
                              <a:gd name="T23" fmla="*/ 1789 h 1088"/>
                              <a:gd name="T24" fmla="+- 0 6581 6528"/>
                              <a:gd name="T25" fmla="*/ T24 w 120"/>
                              <a:gd name="T26" fmla="+- 0 1783 796"/>
                              <a:gd name="T27" fmla="*/ 1783 h 1088"/>
                              <a:gd name="T28" fmla="+- 0 6581 6528"/>
                              <a:gd name="T29" fmla="*/ T28 w 120"/>
                              <a:gd name="T30" fmla="+- 0 1763 796"/>
                              <a:gd name="T31" fmla="*/ 1763 h 1088"/>
                              <a:gd name="T32" fmla="+- 0 6588 6528"/>
                              <a:gd name="T33" fmla="*/ T32 w 120"/>
                              <a:gd name="T34" fmla="+- 0 796 796"/>
                              <a:gd name="T35" fmla="*/ 796 h 1088"/>
                              <a:gd name="T36" fmla="+- 0 6583 6528"/>
                              <a:gd name="T37" fmla="*/ T36 w 120"/>
                              <a:gd name="T38" fmla="+- 0 798 796"/>
                              <a:gd name="T39" fmla="*/ 798 h 1088"/>
                              <a:gd name="T40" fmla="+- 0 6581 6528"/>
                              <a:gd name="T41" fmla="*/ T40 w 120"/>
                              <a:gd name="T42" fmla="+- 0 803 796"/>
                              <a:gd name="T43" fmla="*/ 803 h 1088"/>
                              <a:gd name="T44" fmla="+- 0 6581 6528"/>
                              <a:gd name="T45" fmla="*/ T44 w 120"/>
                              <a:gd name="T46" fmla="+- 0 1783 796"/>
                              <a:gd name="T47" fmla="*/ 1783 h 1088"/>
                              <a:gd name="T48" fmla="+- 0 6583 6528"/>
                              <a:gd name="T49" fmla="*/ T48 w 120"/>
                              <a:gd name="T50" fmla="+- 0 1789 796"/>
                              <a:gd name="T51" fmla="*/ 1789 h 1088"/>
                              <a:gd name="T52" fmla="+- 0 6588 6528"/>
                              <a:gd name="T53" fmla="*/ T52 w 120"/>
                              <a:gd name="T54" fmla="+- 0 1791 796"/>
                              <a:gd name="T55" fmla="*/ 1791 h 1088"/>
                              <a:gd name="T56" fmla="+- 0 6593 6528"/>
                              <a:gd name="T57" fmla="*/ T56 w 120"/>
                              <a:gd name="T58" fmla="+- 0 1789 796"/>
                              <a:gd name="T59" fmla="*/ 1789 h 1088"/>
                              <a:gd name="T60" fmla="+- 0 6595 6528"/>
                              <a:gd name="T61" fmla="*/ T60 w 120"/>
                              <a:gd name="T62" fmla="+- 0 1783 796"/>
                              <a:gd name="T63" fmla="*/ 1783 h 1088"/>
                              <a:gd name="T64" fmla="+- 0 6595 6528"/>
                              <a:gd name="T65" fmla="*/ T64 w 120"/>
                              <a:gd name="T66" fmla="+- 0 803 796"/>
                              <a:gd name="T67" fmla="*/ 803 h 1088"/>
                              <a:gd name="T68" fmla="+- 0 6593 6528"/>
                              <a:gd name="T69" fmla="*/ T68 w 120"/>
                              <a:gd name="T70" fmla="+- 0 798 796"/>
                              <a:gd name="T71" fmla="*/ 798 h 1088"/>
                              <a:gd name="T72" fmla="+- 0 6588 6528"/>
                              <a:gd name="T73" fmla="*/ T72 w 120"/>
                              <a:gd name="T74" fmla="+- 0 796 796"/>
                              <a:gd name="T75" fmla="*/ 796 h 1088"/>
                              <a:gd name="T76" fmla="+- 0 6648 6528"/>
                              <a:gd name="T77" fmla="*/ T76 w 120"/>
                              <a:gd name="T78" fmla="+- 0 1763 796"/>
                              <a:gd name="T79" fmla="*/ 1763 h 1088"/>
                              <a:gd name="T80" fmla="+- 0 6595 6528"/>
                              <a:gd name="T81" fmla="*/ T80 w 120"/>
                              <a:gd name="T82" fmla="+- 0 1763 796"/>
                              <a:gd name="T83" fmla="*/ 1763 h 1088"/>
                              <a:gd name="T84" fmla="+- 0 6595 6528"/>
                              <a:gd name="T85" fmla="*/ T84 w 120"/>
                              <a:gd name="T86" fmla="+- 0 1783 796"/>
                              <a:gd name="T87" fmla="*/ 1783 h 1088"/>
                              <a:gd name="T88" fmla="+- 0 6593 6528"/>
                              <a:gd name="T89" fmla="*/ T88 w 120"/>
                              <a:gd name="T90" fmla="+- 0 1789 796"/>
                              <a:gd name="T91" fmla="*/ 1789 h 1088"/>
                              <a:gd name="T92" fmla="+- 0 6588 6528"/>
                              <a:gd name="T93" fmla="*/ T92 w 120"/>
                              <a:gd name="T94" fmla="+- 0 1791 796"/>
                              <a:gd name="T95" fmla="*/ 1791 h 1088"/>
                              <a:gd name="T96" fmla="+- 0 6634 6528"/>
                              <a:gd name="T97" fmla="*/ T96 w 120"/>
                              <a:gd name="T98" fmla="+- 0 1791 796"/>
                              <a:gd name="T99" fmla="*/ 1791 h 1088"/>
                              <a:gd name="T100" fmla="+- 0 6648 6528"/>
                              <a:gd name="T101" fmla="*/ T100 w 120"/>
                              <a:gd name="T102" fmla="+- 0 1763 796"/>
                              <a:gd name="T103" fmla="*/ 1763 h 10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1088">
                                <a:moveTo>
                                  <a:pt x="53" y="967"/>
                                </a:moveTo>
                                <a:lnTo>
                                  <a:pt x="0" y="967"/>
                                </a:lnTo>
                                <a:lnTo>
                                  <a:pt x="60" y="1087"/>
                                </a:lnTo>
                                <a:lnTo>
                                  <a:pt x="106" y="995"/>
                                </a:lnTo>
                                <a:lnTo>
                                  <a:pt x="60" y="995"/>
                                </a:lnTo>
                                <a:lnTo>
                                  <a:pt x="55" y="993"/>
                                </a:lnTo>
                                <a:lnTo>
                                  <a:pt x="53" y="987"/>
                                </a:lnTo>
                                <a:lnTo>
                                  <a:pt x="53" y="967"/>
                                </a:lnTo>
                                <a:close/>
                                <a:moveTo>
                                  <a:pt x="60" y="0"/>
                                </a:moveTo>
                                <a:lnTo>
                                  <a:pt x="55" y="2"/>
                                </a:lnTo>
                                <a:lnTo>
                                  <a:pt x="53" y="7"/>
                                </a:lnTo>
                                <a:lnTo>
                                  <a:pt x="53" y="987"/>
                                </a:lnTo>
                                <a:lnTo>
                                  <a:pt x="55" y="993"/>
                                </a:lnTo>
                                <a:lnTo>
                                  <a:pt x="60" y="995"/>
                                </a:lnTo>
                                <a:lnTo>
                                  <a:pt x="65" y="993"/>
                                </a:lnTo>
                                <a:lnTo>
                                  <a:pt x="67" y="987"/>
                                </a:lnTo>
                                <a:lnTo>
                                  <a:pt x="67" y="7"/>
                                </a:lnTo>
                                <a:lnTo>
                                  <a:pt x="65" y="2"/>
                                </a:lnTo>
                                <a:lnTo>
                                  <a:pt x="60" y="0"/>
                                </a:lnTo>
                                <a:close/>
                                <a:moveTo>
                                  <a:pt x="120" y="967"/>
                                </a:moveTo>
                                <a:lnTo>
                                  <a:pt x="67" y="967"/>
                                </a:lnTo>
                                <a:lnTo>
                                  <a:pt x="67" y="987"/>
                                </a:lnTo>
                                <a:lnTo>
                                  <a:pt x="65" y="993"/>
                                </a:lnTo>
                                <a:lnTo>
                                  <a:pt x="60" y="995"/>
                                </a:lnTo>
                                <a:lnTo>
                                  <a:pt x="106" y="995"/>
                                </a:lnTo>
                                <a:lnTo>
                                  <a:pt x="120" y="9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Line 4"/>
                        <wps:cNvCnPr>
                          <a:cxnSpLocks noChangeShapeType="1"/>
                        </wps:cNvCnPr>
                        <wps:spPr bwMode="auto">
                          <a:xfrm>
                            <a:off x="728" y="908"/>
                            <a:ext cx="66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AutoShape 5"/>
                        <wps:cNvSpPr>
                          <a:spLocks/>
                        </wps:cNvSpPr>
                        <wps:spPr bwMode="auto">
                          <a:xfrm>
                            <a:off x="668" y="900"/>
                            <a:ext cx="120" cy="728"/>
                          </a:xfrm>
                          <a:custGeom>
                            <a:avLst/>
                            <a:gdLst>
                              <a:gd name="T0" fmla="+- 0 3341 3288"/>
                              <a:gd name="T1" fmla="*/ T0 w 120"/>
                              <a:gd name="T2" fmla="+- 0 1763 1156"/>
                              <a:gd name="T3" fmla="*/ 1763 h 728"/>
                              <a:gd name="T4" fmla="+- 0 3288 3288"/>
                              <a:gd name="T5" fmla="*/ T4 w 120"/>
                              <a:gd name="T6" fmla="+- 0 1763 1156"/>
                              <a:gd name="T7" fmla="*/ 1763 h 728"/>
                              <a:gd name="T8" fmla="+- 0 3348 3288"/>
                              <a:gd name="T9" fmla="*/ T8 w 120"/>
                              <a:gd name="T10" fmla="+- 0 1883 1156"/>
                              <a:gd name="T11" fmla="*/ 1883 h 728"/>
                              <a:gd name="T12" fmla="+- 0 3394 3288"/>
                              <a:gd name="T13" fmla="*/ T12 w 120"/>
                              <a:gd name="T14" fmla="+- 0 1791 1156"/>
                              <a:gd name="T15" fmla="*/ 1791 h 728"/>
                              <a:gd name="T16" fmla="+- 0 3348 3288"/>
                              <a:gd name="T17" fmla="*/ T16 w 120"/>
                              <a:gd name="T18" fmla="+- 0 1791 1156"/>
                              <a:gd name="T19" fmla="*/ 1791 h 728"/>
                              <a:gd name="T20" fmla="+- 0 3343 3288"/>
                              <a:gd name="T21" fmla="*/ T20 w 120"/>
                              <a:gd name="T22" fmla="+- 0 1789 1156"/>
                              <a:gd name="T23" fmla="*/ 1789 h 728"/>
                              <a:gd name="T24" fmla="+- 0 3341 3288"/>
                              <a:gd name="T25" fmla="*/ T24 w 120"/>
                              <a:gd name="T26" fmla="+- 0 1783 1156"/>
                              <a:gd name="T27" fmla="*/ 1783 h 728"/>
                              <a:gd name="T28" fmla="+- 0 3341 3288"/>
                              <a:gd name="T29" fmla="*/ T28 w 120"/>
                              <a:gd name="T30" fmla="+- 0 1763 1156"/>
                              <a:gd name="T31" fmla="*/ 1763 h 728"/>
                              <a:gd name="T32" fmla="+- 0 3348 3288"/>
                              <a:gd name="T33" fmla="*/ T32 w 120"/>
                              <a:gd name="T34" fmla="+- 0 1156 1156"/>
                              <a:gd name="T35" fmla="*/ 1156 h 728"/>
                              <a:gd name="T36" fmla="+- 0 3343 3288"/>
                              <a:gd name="T37" fmla="*/ T36 w 120"/>
                              <a:gd name="T38" fmla="+- 0 1158 1156"/>
                              <a:gd name="T39" fmla="*/ 1158 h 728"/>
                              <a:gd name="T40" fmla="+- 0 3341 3288"/>
                              <a:gd name="T41" fmla="*/ T40 w 120"/>
                              <a:gd name="T42" fmla="+- 0 1163 1156"/>
                              <a:gd name="T43" fmla="*/ 1163 h 728"/>
                              <a:gd name="T44" fmla="+- 0 3341 3288"/>
                              <a:gd name="T45" fmla="*/ T44 w 120"/>
                              <a:gd name="T46" fmla="+- 0 1783 1156"/>
                              <a:gd name="T47" fmla="*/ 1783 h 728"/>
                              <a:gd name="T48" fmla="+- 0 3343 3288"/>
                              <a:gd name="T49" fmla="*/ T48 w 120"/>
                              <a:gd name="T50" fmla="+- 0 1789 1156"/>
                              <a:gd name="T51" fmla="*/ 1789 h 728"/>
                              <a:gd name="T52" fmla="+- 0 3348 3288"/>
                              <a:gd name="T53" fmla="*/ T52 w 120"/>
                              <a:gd name="T54" fmla="+- 0 1791 1156"/>
                              <a:gd name="T55" fmla="*/ 1791 h 728"/>
                              <a:gd name="T56" fmla="+- 0 3353 3288"/>
                              <a:gd name="T57" fmla="*/ T56 w 120"/>
                              <a:gd name="T58" fmla="+- 0 1789 1156"/>
                              <a:gd name="T59" fmla="*/ 1789 h 728"/>
                              <a:gd name="T60" fmla="+- 0 3355 3288"/>
                              <a:gd name="T61" fmla="*/ T60 w 120"/>
                              <a:gd name="T62" fmla="+- 0 1783 1156"/>
                              <a:gd name="T63" fmla="*/ 1783 h 728"/>
                              <a:gd name="T64" fmla="+- 0 3355 3288"/>
                              <a:gd name="T65" fmla="*/ T64 w 120"/>
                              <a:gd name="T66" fmla="+- 0 1163 1156"/>
                              <a:gd name="T67" fmla="*/ 1163 h 728"/>
                              <a:gd name="T68" fmla="+- 0 3353 3288"/>
                              <a:gd name="T69" fmla="*/ T68 w 120"/>
                              <a:gd name="T70" fmla="+- 0 1158 1156"/>
                              <a:gd name="T71" fmla="*/ 1158 h 728"/>
                              <a:gd name="T72" fmla="+- 0 3348 3288"/>
                              <a:gd name="T73" fmla="*/ T72 w 120"/>
                              <a:gd name="T74" fmla="+- 0 1156 1156"/>
                              <a:gd name="T75" fmla="*/ 1156 h 728"/>
                              <a:gd name="T76" fmla="+- 0 3408 3288"/>
                              <a:gd name="T77" fmla="*/ T76 w 120"/>
                              <a:gd name="T78" fmla="+- 0 1763 1156"/>
                              <a:gd name="T79" fmla="*/ 1763 h 728"/>
                              <a:gd name="T80" fmla="+- 0 3355 3288"/>
                              <a:gd name="T81" fmla="*/ T80 w 120"/>
                              <a:gd name="T82" fmla="+- 0 1763 1156"/>
                              <a:gd name="T83" fmla="*/ 1763 h 728"/>
                              <a:gd name="T84" fmla="+- 0 3355 3288"/>
                              <a:gd name="T85" fmla="*/ T84 w 120"/>
                              <a:gd name="T86" fmla="+- 0 1783 1156"/>
                              <a:gd name="T87" fmla="*/ 1783 h 728"/>
                              <a:gd name="T88" fmla="+- 0 3353 3288"/>
                              <a:gd name="T89" fmla="*/ T88 w 120"/>
                              <a:gd name="T90" fmla="+- 0 1789 1156"/>
                              <a:gd name="T91" fmla="*/ 1789 h 728"/>
                              <a:gd name="T92" fmla="+- 0 3348 3288"/>
                              <a:gd name="T93" fmla="*/ T92 w 120"/>
                              <a:gd name="T94" fmla="+- 0 1791 1156"/>
                              <a:gd name="T95" fmla="*/ 1791 h 728"/>
                              <a:gd name="T96" fmla="+- 0 3394 3288"/>
                              <a:gd name="T97" fmla="*/ T96 w 120"/>
                              <a:gd name="T98" fmla="+- 0 1791 1156"/>
                              <a:gd name="T99" fmla="*/ 1791 h 728"/>
                              <a:gd name="T100" fmla="+- 0 3408 328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AutoShape 6"/>
                        <wps:cNvSpPr>
                          <a:spLocks/>
                        </wps:cNvSpPr>
                        <wps:spPr bwMode="auto">
                          <a:xfrm>
                            <a:off x="2288" y="900"/>
                            <a:ext cx="120" cy="728"/>
                          </a:xfrm>
                          <a:custGeom>
                            <a:avLst/>
                            <a:gdLst>
                              <a:gd name="T0" fmla="+- 0 4961 4908"/>
                              <a:gd name="T1" fmla="*/ T0 w 120"/>
                              <a:gd name="T2" fmla="+- 0 1763 1156"/>
                              <a:gd name="T3" fmla="*/ 1763 h 728"/>
                              <a:gd name="T4" fmla="+- 0 4908 4908"/>
                              <a:gd name="T5" fmla="*/ T4 w 120"/>
                              <a:gd name="T6" fmla="+- 0 1763 1156"/>
                              <a:gd name="T7" fmla="*/ 1763 h 728"/>
                              <a:gd name="T8" fmla="+- 0 4968 4908"/>
                              <a:gd name="T9" fmla="*/ T8 w 120"/>
                              <a:gd name="T10" fmla="+- 0 1883 1156"/>
                              <a:gd name="T11" fmla="*/ 1883 h 728"/>
                              <a:gd name="T12" fmla="+- 0 5014 4908"/>
                              <a:gd name="T13" fmla="*/ T12 w 120"/>
                              <a:gd name="T14" fmla="+- 0 1791 1156"/>
                              <a:gd name="T15" fmla="*/ 1791 h 728"/>
                              <a:gd name="T16" fmla="+- 0 4968 4908"/>
                              <a:gd name="T17" fmla="*/ T16 w 120"/>
                              <a:gd name="T18" fmla="+- 0 1791 1156"/>
                              <a:gd name="T19" fmla="*/ 1791 h 728"/>
                              <a:gd name="T20" fmla="+- 0 4963 4908"/>
                              <a:gd name="T21" fmla="*/ T20 w 120"/>
                              <a:gd name="T22" fmla="+- 0 1789 1156"/>
                              <a:gd name="T23" fmla="*/ 1789 h 728"/>
                              <a:gd name="T24" fmla="+- 0 4961 4908"/>
                              <a:gd name="T25" fmla="*/ T24 w 120"/>
                              <a:gd name="T26" fmla="+- 0 1783 1156"/>
                              <a:gd name="T27" fmla="*/ 1783 h 728"/>
                              <a:gd name="T28" fmla="+- 0 4961 4908"/>
                              <a:gd name="T29" fmla="*/ T28 w 120"/>
                              <a:gd name="T30" fmla="+- 0 1763 1156"/>
                              <a:gd name="T31" fmla="*/ 1763 h 728"/>
                              <a:gd name="T32" fmla="+- 0 4968 4908"/>
                              <a:gd name="T33" fmla="*/ T32 w 120"/>
                              <a:gd name="T34" fmla="+- 0 1156 1156"/>
                              <a:gd name="T35" fmla="*/ 1156 h 728"/>
                              <a:gd name="T36" fmla="+- 0 4963 4908"/>
                              <a:gd name="T37" fmla="*/ T36 w 120"/>
                              <a:gd name="T38" fmla="+- 0 1158 1156"/>
                              <a:gd name="T39" fmla="*/ 1158 h 728"/>
                              <a:gd name="T40" fmla="+- 0 4961 4908"/>
                              <a:gd name="T41" fmla="*/ T40 w 120"/>
                              <a:gd name="T42" fmla="+- 0 1163 1156"/>
                              <a:gd name="T43" fmla="*/ 1163 h 728"/>
                              <a:gd name="T44" fmla="+- 0 4961 4908"/>
                              <a:gd name="T45" fmla="*/ T44 w 120"/>
                              <a:gd name="T46" fmla="+- 0 1783 1156"/>
                              <a:gd name="T47" fmla="*/ 1783 h 728"/>
                              <a:gd name="T48" fmla="+- 0 4963 4908"/>
                              <a:gd name="T49" fmla="*/ T48 w 120"/>
                              <a:gd name="T50" fmla="+- 0 1789 1156"/>
                              <a:gd name="T51" fmla="*/ 1789 h 728"/>
                              <a:gd name="T52" fmla="+- 0 4968 4908"/>
                              <a:gd name="T53" fmla="*/ T52 w 120"/>
                              <a:gd name="T54" fmla="+- 0 1791 1156"/>
                              <a:gd name="T55" fmla="*/ 1791 h 728"/>
                              <a:gd name="T56" fmla="+- 0 4973 4908"/>
                              <a:gd name="T57" fmla="*/ T56 w 120"/>
                              <a:gd name="T58" fmla="+- 0 1789 1156"/>
                              <a:gd name="T59" fmla="*/ 1789 h 728"/>
                              <a:gd name="T60" fmla="+- 0 4975 4908"/>
                              <a:gd name="T61" fmla="*/ T60 w 120"/>
                              <a:gd name="T62" fmla="+- 0 1783 1156"/>
                              <a:gd name="T63" fmla="*/ 1783 h 728"/>
                              <a:gd name="T64" fmla="+- 0 4975 4908"/>
                              <a:gd name="T65" fmla="*/ T64 w 120"/>
                              <a:gd name="T66" fmla="+- 0 1163 1156"/>
                              <a:gd name="T67" fmla="*/ 1163 h 728"/>
                              <a:gd name="T68" fmla="+- 0 4973 4908"/>
                              <a:gd name="T69" fmla="*/ T68 w 120"/>
                              <a:gd name="T70" fmla="+- 0 1158 1156"/>
                              <a:gd name="T71" fmla="*/ 1158 h 728"/>
                              <a:gd name="T72" fmla="+- 0 4968 4908"/>
                              <a:gd name="T73" fmla="*/ T72 w 120"/>
                              <a:gd name="T74" fmla="+- 0 1156 1156"/>
                              <a:gd name="T75" fmla="*/ 1156 h 728"/>
                              <a:gd name="T76" fmla="+- 0 5028 4908"/>
                              <a:gd name="T77" fmla="*/ T76 w 120"/>
                              <a:gd name="T78" fmla="+- 0 1763 1156"/>
                              <a:gd name="T79" fmla="*/ 1763 h 728"/>
                              <a:gd name="T80" fmla="+- 0 4975 4908"/>
                              <a:gd name="T81" fmla="*/ T80 w 120"/>
                              <a:gd name="T82" fmla="+- 0 1763 1156"/>
                              <a:gd name="T83" fmla="*/ 1763 h 728"/>
                              <a:gd name="T84" fmla="+- 0 4975 4908"/>
                              <a:gd name="T85" fmla="*/ T84 w 120"/>
                              <a:gd name="T86" fmla="+- 0 1783 1156"/>
                              <a:gd name="T87" fmla="*/ 1783 h 728"/>
                              <a:gd name="T88" fmla="+- 0 4973 4908"/>
                              <a:gd name="T89" fmla="*/ T88 w 120"/>
                              <a:gd name="T90" fmla="+- 0 1789 1156"/>
                              <a:gd name="T91" fmla="*/ 1789 h 728"/>
                              <a:gd name="T92" fmla="+- 0 4968 4908"/>
                              <a:gd name="T93" fmla="*/ T92 w 120"/>
                              <a:gd name="T94" fmla="+- 0 1791 1156"/>
                              <a:gd name="T95" fmla="*/ 1791 h 728"/>
                              <a:gd name="T96" fmla="+- 0 5014 4908"/>
                              <a:gd name="T97" fmla="*/ T96 w 120"/>
                              <a:gd name="T98" fmla="+- 0 1791 1156"/>
                              <a:gd name="T99" fmla="*/ 1791 h 728"/>
                              <a:gd name="T100" fmla="+- 0 5028 490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AutoShape 7"/>
                        <wps:cNvSpPr>
                          <a:spLocks/>
                        </wps:cNvSpPr>
                        <wps:spPr bwMode="auto">
                          <a:xfrm>
                            <a:off x="5678" y="900"/>
                            <a:ext cx="120" cy="728"/>
                          </a:xfrm>
                          <a:custGeom>
                            <a:avLst/>
                            <a:gdLst>
                              <a:gd name="T0" fmla="+- 0 8351 8298"/>
                              <a:gd name="T1" fmla="*/ T0 w 120"/>
                              <a:gd name="T2" fmla="+- 0 1763 1156"/>
                              <a:gd name="T3" fmla="*/ 1763 h 728"/>
                              <a:gd name="T4" fmla="+- 0 8298 8298"/>
                              <a:gd name="T5" fmla="*/ T4 w 120"/>
                              <a:gd name="T6" fmla="+- 0 1763 1156"/>
                              <a:gd name="T7" fmla="*/ 1763 h 728"/>
                              <a:gd name="T8" fmla="+- 0 8358 8298"/>
                              <a:gd name="T9" fmla="*/ T8 w 120"/>
                              <a:gd name="T10" fmla="+- 0 1883 1156"/>
                              <a:gd name="T11" fmla="*/ 1883 h 728"/>
                              <a:gd name="T12" fmla="+- 0 8404 8298"/>
                              <a:gd name="T13" fmla="*/ T12 w 120"/>
                              <a:gd name="T14" fmla="+- 0 1791 1156"/>
                              <a:gd name="T15" fmla="*/ 1791 h 728"/>
                              <a:gd name="T16" fmla="+- 0 8358 8298"/>
                              <a:gd name="T17" fmla="*/ T16 w 120"/>
                              <a:gd name="T18" fmla="+- 0 1791 1156"/>
                              <a:gd name="T19" fmla="*/ 1791 h 728"/>
                              <a:gd name="T20" fmla="+- 0 8353 8298"/>
                              <a:gd name="T21" fmla="*/ T20 w 120"/>
                              <a:gd name="T22" fmla="+- 0 1789 1156"/>
                              <a:gd name="T23" fmla="*/ 1789 h 728"/>
                              <a:gd name="T24" fmla="+- 0 8351 8298"/>
                              <a:gd name="T25" fmla="*/ T24 w 120"/>
                              <a:gd name="T26" fmla="+- 0 1783 1156"/>
                              <a:gd name="T27" fmla="*/ 1783 h 728"/>
                              <a:gd name="T28" fmla="+- 0 8351 8298"/>
                              <a:gd name="T29" fmla="*/ T28 w 120"/>
                              <a:gd name="T30" fmla="+- 0 1763 1156"/>
                              <a:gd name="T31" fmla="*/ 1763 h 728"/>
                              <a:gd name="T32" fmla="+- 0 8358 8298"/>
                              <a:gd name="T33" fmla="*/ T32 w 120"/>
                              <a:gd name="T34" fmla="+- 0 1156 1156"/>
                              <a:gd name="T35" fmla="*/ 1156 h 728"/>
                              <a:gd name="T36" fmla="+- 0 8353 8298"/>
                              <a:gd name="T37" fmla="*/ T36 w 120"/>
                              <a:gd name="T38" fmla="+- 0 1158 1156"/>
                              <a:gd name="T39" fmla="*/ 1158 h 728"/>
                              <a:gd name="T40" fmla="+- 0 8351 8298"/>
                              <a:gd name="T41" fmla="*/ T40 w 120"/>
                              <a:gd name="T42" fmla="+- 0 1163 1156"/>
                              <a:gd name="T43" fmla="*/ 1163 h 728"/>
                              <a:gd name="T44" fmla="+- 0 8351 8298"/>
                              <a:gd name="T45" fmla="*/ T44 w 120"/>
                              <a:gd name="T46" fmla="+- 0 1783 1156"/>
                              <a:gd name="T47" fmla="*/ 1783 h 728"/>
                              <a:gd name="T48" fmla="+- 0 8353 8298"/>
                              <a:gd name="T49" fmla="*/ T48 w 120"/>
                              <a:gd name="T50" fmla="+- 0 1789 1156"/>
                              <a:gd name="T51" fmla="*/ 1789 h 728"/>
                              <a:gd name="T52" fmla="+- 0 8358 8298"/>
                              <a:gd name="T53" fmla="*/ T52 w 120"/>
                              <a:gd name="T54" fmla="+- 0 1791 1156"/>
                              <a:gd name="T55" fmla="*/ 1791 h 728"/>
                              <a:gd name="T56" fmla="+- 0 8363 8298"/>
                              <a:gd name="T57" fmla="*/ T56 w 120"/>
                              <a:gd name="T58" fmla="+- 0 1789 1156"/>
                              <a:gd name="T59" fmla="*/ 1789 h 728"/>
                              <a:gd name="T60" fmla="+- 0 8365 8298"/>
                              <a:gd name="T61" fmla="*/ T60 w 120"/>
                              <a:gd name="T62" fmla="+- 0 1783 1156"/>
                              <a:gd name="T63" fmla="*/ 1783 h 728"/>
                              <a:gd name="T64" fmla="+- 0 8365 8298"/>
                              <a:gd name="T65" fmla="*/ T64 w 120"/>
                              <a:gd name="T66" fmla="+- 0 1163 1156"/>
                              <a:gd name="T67" fmla="*/ 1163 h 728"/>
                              <a:gd name="T68" fmla="+- 0 8363 8298"/>
                              <a:gd name="T69" fmla="*/ T68 w 120"/>
                              <a:gd name="T70" fmla="+- 0 1158 1156"/>
                              <a:gd name="T71" fmla="*/ 1158 h 728"/>
                              <a:gd name="T72" fmla="+- 0 8358 8298"/>
                              <a:gd name="T73" fmla="*/ T72 w 120"/>
                              <a:gd name="T74" fmla="+- 0 1156 1156"/>
                              <a:gd name="T75" fmla="*/ 1156 h 728"/>
                              <a:gd name="T76" fmla="+- 0 8418 8298"/>
                              <a:gd name="T77" fmla="*/ T76 w 120"/>
                              <a:gd name="T78" fmla="+- 0 1763 1156"/>
                              <a:gd name="T79" fmla="*/ 1763 h 728"/>
                              <a:gd name="T80" fmla="+- 0 8365 8298"/>
                              <a:gd name="T81" fmla="*/ T80 w 120"/>
                              <a:gd name="T82" fmla="+- 0 1763 1156"/>
                              <a:gd name="T83" fmla="*/ 1763 h 728"/>
                              <a:gd name="T84" fmla="+- 0 8365 8298"/>
                              <a:gd name="T85" fmla="*/ T84 w 120"/>
                              <a:gd name="T86" fmla="+- 0 1783 1156"/>
                              <a:gd name="T87" fmla="*/ 1783 h 728"/>
                              <a:gd name="T88" fmla="+- 0 8363 8298"/>
                              <a:gd name="T89" fmla="*/ T88 w 120"/>
                              <a:gd name="T90" fmla="+- 0 1789 1156"/>
                              <a:gd name="T91" fmla="*/ 1789 h 728"/>
                              <a:gd name="T92" fmla="+- 0 8358 8298"/>
                              <a:gd name="T93" fmla="*/ T92 w 120"/>
                              <a:gd name="T94" fmla="+- 0 1791 1156"/>
                              <a:gd name="T95" fmla="*/ 1791 h 728"/>
                              <a:gd name="T96" fmla="+- 0 8404 8298"/>
                              <a:gd name="T97" fmla="*/ T96 w 120"/>
                              <a:gd name="T98" fmla="+- 0 1791 1156"/>
                              <a:gd name="T99" fmla="*/ 1791 h 728"/>
                              <a:gd name="T100" fmla="+- 0 8418 829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AutoShape 8"/>
                        <wps:cNvSpPr>
                          <a:spLocks/>
                        </wps:cNvSpPr>
                        <wps:spPr bwMode="auto">
                          <a:xfrm>
                            <a:off x="7328" y="900"/>
                            <a:ext cx="120" cy="728"/>
                          </a:xfrm>
                          <a:custGeom>
                            <a:avLst/>
                            <a:gdLst>
                              <a:gd name="T0" fmla="+- 0 10001 9948"/>
                              <a:gd name="T1" fmla="*/ T0 w 120"/>
                              <a:gd name="T2" fmla="+- 0 1763 1156"/>
                              <a:gd name="T3" fmla="*/ 1763 h 728"/>
                              <a:gd name="T4" fmla="+- 0 9948 9948"/>
                              <a:gd name="T5" fmla="*/ T4 w 120"/>
                              <a:gd name="T6" fmla="+- 0 1763 1156"/>
                              <a:gd name="T7" fmla="*/ 1763 h 728"/>
                              <a:gd name="T8" fmla="+- 0 10008 9948"/>
                              <a:gd name="T9" fmla="*/ T8 w 120"/>
                              <a:gd name="T10" fmla="+- 0 1883 1156"/>
                              <a:gd name="T11" fmla="*/ 1883 h 728"/>
                              <a:gd name="T12" fmla="+- 0 10054 9948"/>
                              <a:gd name="T13" fmla="*/ T12 w 120"/>
                              <a:gd name="T14" fmla="+- 0 1791 1156"/>
                              <a:gd name="T15" fmla="*/ 1791 h 728"/>
                              <a:gd name="T16" fmla="+- 0 10008 9948"/>
                              <a:gd name="T17" fmla="*/ T16 w 120"/>
                              <a:gd name="T18" fmla="+- 0 1791 1156"/>
                              <a:gd name="T19" fmla="*/ 1791 h 728"/>
                              <a:gd name="T20" fmla="+- 0 10003 9948"/>
                              <a:gd name="T21" fmla="*/ T20 w 120"/>
                              <a:gd name="T22" fmla="+- 0 1789 1156"/>
                              <a:gd name="T23" fmla="*/ 1789 h 728"/>
                              <a:gd name="T24" fmla="+- 0 10001 9948"/>
                              <a:gd name="T25" fmla="*/ T24 w 120"/>
                              <a:gd name="T26" fmla="+- 0 1783 1156"/>
                              <a:gd name="T27" fmla="*/ 1783 h 728"/>
                              <a:gd name="T28" fmla="+- 0 10001 9948"/>
                              <a:gd name="T29" fmla="*/ T28 w 120"/>
                              <a:gd name="T30" fmla="+- 0 1763 1156"/>
                              <a:gd name="T31" fmla="*/ 1763 h 728"/>
                              <a:gd name="T32" fmla="+- 0 10008 9948"/>
                              <a:gd name="T33" fmla="*/ T32 w 120"/>
                              <a:gd name="T34" fmla="+- 0 1156 1156"/>
                              <a:gd name="T35" fmla="*/ 1156 h 728"/>
                              <a:gd name="T36" fmla="+- 0 10003 9948"/>
                              <a:gd name="T37" fmla="*/ T36 w 120"/>
                              <a:gd name="T38" fmla="+- 0 1158 1156"/>
                              <a:gd name="T39" fmla="*/ 1158 h 728"/>
                              <a:gd name="T40" fmla="+- 0 10001 9948"/>
                              <a:gd name="T41" fmla="*/ T40 w 120"/>
                              <a:gd name="T42" fmla="+- 0 1163 1156"/>
                              <a:gd name="T43" fmla="*/ 1163 h 728"/>
                              <a:gd name="T44" fmla="+- 0 10001 9948"/>
                              <a:gd name="T45" fmla="*/ T44 w 120"/>
                              <a:gd name="T46" fmla="+- 0 1783 1156"/>
                              <a:gd name="T47" fmla="*/ 1783 h 728"/>
                              <a:gd name="T48" fmla="+- 0 10003 9948"/>
                              <a:gd name="T49" fmla="*/ T48 w 120"/>
                              <a:gd name="T50" fmla="+- 0 1789 1156"/>
                              <a:gd name="T51" fmla="*/ 1789 h 728"/>
                              <a:gd name="T52" fmla="+- 0 10008 9948"/>
                              <a:gd name="T53" fmla="*/ T52 w 120"/>
                              <a:gd name="T54" fmla="+- 0 1791 1156"/>
                              <a:gd name="T55" fmla="*/ 1791 h 728"/>
                              <a:gd name="T56" fmla="+- 0 10013 9948"/>
                              <a:gd name="T57" fmla="*/ T56 w 120"/>
                              <a:gd name="T58" fmla="+- 0 1789 1156"/>
                              <a:gd name="T59" fmla="*/ 1789 h 728"/>
                              <a:gd name="T60" fmla="+- 0 10015 9948"/>
                              <a:gd name="T61" fmla="*/ T60 w 120"/>
                              <a:gd name="T62" fmla="+- 0 1783 1156"/>
                              <a:gd name="T63" fmla="*/ 1783 h 728"/>
                              <a:gd name="T64" fmla="+- 0 10015 9948"/>
                              <a:gd name="T65" fmla="*/ T64 w 120"/>
                              <a:gd name="T66" fmla="+- 0 1163 1156"/>
                              <a:gd name="T67" fmla="*/ 1163 h 728"/>
                              <a:gd name="T68" fmla="+- 0 10013 9948"/>
                              <a:gd name="T69" fmla="*/ T68 w 120"/>
                              <a:gd name="T70" fmla="+- 0 1158 1156"/>
                              <a:gd name="T71" fmla="*/ 1158 h 728"/>
                              <a:gd name="T72" fmla="+- 0 10008 9948"/>
                              <a:gd name="T73" fmla="*/ T72 w 120"/>
                              <a:gd name="T74" fmla="+- 0 1156 1156"/>
                              <a:gd name="T75" fmla="*/ 1156 h 728"/>
                              <a:gd name="T76" fmla="+- 0 10068 9948"/>
                              <a:gd name="T77" fmla="*/ T76 w 120"/>
                              <a:gd name="T78" fmla="+- 0 1763 1156"/>
                              <a:gd name="T79" fmla="*/ 1763 h 728"/>
                              <a:gd name="T80" fmla="+- 0 10015 9948"/>
                              <a:gd name="T81" fmla="*/ T80 w 120"/>
                              <a:gd name="T82" fmla="+- 0 1763 1156"/>
                              <a:gd name="T83" fmla="*/ 1763 h 728"/>
                              <a:gd name="T84" fmla="+- 0 10015 9948"/>
                              <a:gd name="T85" fmla="*/ T84 w 120"/>
                              <a:gd name="T86" fmla="+- 0 1783 1156"/>
                              <a:gd name="T87" fmla="*/ 1783 h 728"/>
                              <a:gd name="T88" fmla="+- 0 10013 9948"/>
                              <a:gd name="T89" fmla="*/ T88 w 120"/>
                              <a:gd name="T90" fmla="+- 0 1789 1156"/>
                              <a:gd name="T91" fmla="*/ 1789 h 728"/>
                              <a:gd name="T92" fmla="+- 0 10008 9948"/>
                              <a:gd name="T93" fmla="*/ T92 w 120"/>
                              <a:gd name="T94" fmla="+- 0 1791 1156"/>
                              <a:gd name="T95" fmla="*/ 1791 h 728"/>
                              <a:gd name="T96" fmla="+- 0 10054 9948"/>
                              <a:gd name="T97" fmla="*/ T96 w 120"/>
                              <a:gd name="T98" fmla="+- 0 1791 1156"/>
                              <a:gd name="T99" fmla="*/ 1791 h 728"/>
                              <a:gd name="T100" fmla="+- 0 10068 994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Text Box 9"/>
                        <wps:cNvSpPr txBox="1">
                          <a:spLocks noChangeArrowheads="1"/>
                        </wps:cNvSpPr>
                        <wps:spPr bwMode="auto">
                          <a:xfrm>
                            <a:off x="6638"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3162CE" w14:textId="77777777" w:rsidR="00ED6A49" w:rsidRDefault="00ED6A49" w:rsidP="0071046A">
                              <w:pPr>
                                <w:spacing w:before="69"/>
                                <w:ind w:left="203" w:right="199" w:hanging="2"/>
                                <w:jc w:val="center"/>
                                <w:rPr>
                                  <w:sz w:val="24"/>
                                </w:rPr>
                              </w:pPr>
                              <w:r>
                                <w:rPr>
                                  <w:sz w:val="24"/>
                                </w:rPr>
                                <w:t xml:space="preserve">Phòng </w:t>
                              </w:r>
                              <w:proofErr w:type="spellStart"/>
                              <w:r>
                                <w:rPr>
                                  <w:sz w:val="24"/>
                                </w:rPr>
                                <w:t>Kiểm</w:t>
                              </w:r>
                              <w:proofErr w:type="spellEnd"/>
                              <w:r>
                                <w:rPr>
                                  <w:sz w:val="24"/>
                                </w:rPr>
                                <w:t xml:space="preserve"> </w:t>
                              </w:r>
                              <w:proofErr w:type="spellStart"/>
                              <w:r>
                                <w:rPr>
                                  <w:sz w:val="24"/>
                                </w:rPr>
                                <w:t>Soát</w:t>
                              </w:r>
                              <w:proofErr w:type="spellEnd"/>
                              <w:r>
                                <w:rPr>
                                  <w:sz w:val="24"/>
                                </w:rPr>
                                <w:t xml:space="preserve"> Nội Bộ</w:t>
                              </w:r>
                            </w:p>
                          </w:txbxContent>
                        </wps:txbx>
                        <wps:bodyPr rot="0" vert="horz" wrap="square" lIns="0" tIns="0" rIns="0" bIns="0" anchor="t" anchorCtr="0" upright="1">
                          <a:noAutofit/>
                        </wps:bodyPr>
                      </wps:wsp>
                      <wps:wsp>
                        <wps:cNvPr id="105" name="Text Box 10"/>
                        <wps:cNvSpPr txBox="1">
                          <a:spLocks noChangeArrowheads="1"/>
                        </wps:cNvSpPr>
                        <wps:spPr bwMode="auto">
                          <a:xfrm>
                            <a:off x="5027"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2F14318" w14:textId="77777777" w:rsidR="00ED6A49" w:rsidRDefault="00ED6A49" w:rsidP="0071046A">
                              <w:pPr>
                                <w:spacing w:before="69"/>
                                <w:ind w:left="149" w:right="129" w:firstLine="256"/>
                                <w:rPr>
                                  <w:sz w:val="24"/>
                                </w:rPr>
                              </w:pPr>
                              <w:r>
                                <w:rPr>
                                  <w:sz w:val="24"/>
                                </w:rPr>
                                <w:t xml:space="preserve">Phòng Nguồn </w:t>
                              </w:r>
                              <w:proofErr w:type="spellStart"/>
                              <w:r>
                                <w:rPr>
                                  <w:sz w:val="24"/>
                                </w:rPr>
                                <w:t>Vốn</w:t>
                              </w:r>
                              <w:proofErr w:type="spellEnd"/>
                            </w:p>
                          </w:txbxContent>
                        </wps:txbx>
                        <wps:bodyPr rot="0" vert="horz" wrap="square" lIns="0" tIns="0" rIns="0" bIns="0" anchor="t" anchorCtr="0" upright="1">
                          <a:noAutofit/>
                        </wps:bodyPr>
                      </wps:wsp>
                      <wps:wsp>
                        <wps:cNvPr id="106" name="Text Box 11"/>
                        <wps:cNvSpPr txBox="1">
                          <a:spLocks noChangeArrowheads="1"/>
                        </wps:cNvSpPr>
                        <wps:spPr bwMode="auto">
                          <a:xfrm>
                            <a:off x="3227" y="1627"/>
                            <a:ext cx="1641"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2A297F" w14:textId="77777777" w:rsidR="00ED6A49" w:rsidRDefault="00ED6A49" w:rsidP="0071046A">
                              <w:pPr>
                                <w:spacing w:before="69"/>
                                <w:ind w:left="209" w:right="209"/>
                                <w:jc w:val="center"/>
                                <w:rPr>
                                  <w:sz w:val="24"/>
                                </w:rPr>
                              </w:pPr>
                              <w:r>
                                <w:rPr>
                                  <w:sz w:val="24"/>
                                </w:rPr>
                                <w:t xml:space="preserve">Phòng </w:t>
                              </w:r>
                              <w:proofErr w:type="spellStart"/>
                              <w:r>
                                <w:rPr>
                                  <w:sz w:val="24"/>
                                </w:rPr>
                                <w:t>Hành</w:t>
                              </w:r>
                              <w:proofErr w:type="spellEnd"/>
                              <w:r>
                                <w:rPr>
                                  <w:sz w:val="24"/>
                                </w:rPr>
                                <w:t xml:space="preserve"> </w:t>
                              </w:r>
                              <w:proofErr w:type="spellStart"/>
                              <w:r>
                                <w:rPr>
                                  <w:sz w:val="24"/>
                                </w:rPr>
                                <w:t>Chánh</w:t>
                              </w:r>
                              <w:proofErr w:type="spellEnd"/>
                              <w:r>
                                <w:rPr>
                                  <w:sz w:val="24"/>
                                </w:rPr>
                                <w:t xml:space="preserve"> </w:t>
                              </w:r>
                              <w:proofErr w:type="spellStart"/>
                              <w:r>
                                <w:rPr>
                                  <w:sz w:val="24"/>
                                </w:rPr>
                                <w:t>Nhân</w:t>
                              </w:r>
                              <w:proofErr w:type="spellEnd"/>
                              <w:r>
                                <w:rPr>
                                  <w:sz w:val="24"/>
                                </w:rPr>
                                <w:t xml:space="preserve"> Sự</w:t>
                              </w:r>
                            </w:p>
                          </w:txbxContent>
                        </wps:txbx>
                        <wps:bodyPr rot="0" vert="horz" wrap="square" lIns="0" tIns="0" rIns="0" bIns="0" anchor="t" anchorCtr="0" upright="1">
                          <a:noAutofit/>
                        </wps:bodyPr>
                      </wps:wsp>
                      <wps:wsp>
                        <wps:cNvPr id="107" name="Text Box 12"/>
                        <wps:cNvSpPr txBox="1">
                          <a:spLocks noChangeArrowheads="1"/>
                        </wps:cNvSpPr>
                        <wps:spPr bwMode="auto">
                          <a:xfrm>
                            <a:off x="1628"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B9DD68" w14:textId="77777777" w:rsidR="00ED6A49" w:rsidRDefault="00ED6A49" w:rsidP="0071046A">
                              <w:pPr>
                                <w:spacing w:before="69"/>
                                <w:ind w:left="149" w:right="146"/>
                                <w:jc w:val="center"/>
                                <w:rPr>
                                  <w:sz w:val="24"/>
                                </w:rPr>
                              </w:pPr>
                              <w:r>
                                <w:rPr>
                                  <w:sz w:val="24"/>
                                </w:rPr>
                                <w:t xml:space="preserve">Phòng Nghiệp </w:t>
                              </w:r>
                              <w:proofErr w:type="spellStart"/>
                              <w:r>
                                <w:rPr>
                                  <w:sz w:val="24"/>
                                </w:rPr>
                                <w:t>Vụ</w:t>
                              </w:r>
                              <w:proofErr w:type="spellEnd"/>
                              <w:r>
                                <w:rPr>
                                  <w:sz w:val="24"/>
                                </w:rPr>
                                <w:t xml:space="preserve"> </w:t>
                              </w:r>
                              <w:proofErr w:type="spellStart"/>
                              <w:r>
                                <w:rPr>
                                  <w:sz w:val="24"/>
                                </w:rPr>
                                <w:t>Kinh</w:t>
                              </w:r>
                              <w:proofErr w:type="spellEnd"/>
                              <w:r>
                                <w:rPr>
                                  <w:sz w:val="24"/>
                                </w:rPr>
                                <w:t xml:space="preserve"> </w:t>
                              </w:r>
                              <w:proofErr w:type="spellStart"/>
                              <w:r>
                                <w:rPr>
                                  <w:sz w:val="24"/>
                                </w:rPr>
                                <w:t>doanh</w:t>
                              </w:r>
                              <w:proofErr w:type="spellEnd"/>
                            </w:p>
                          </w:txbxContent>
                        </wps:txbx>
                        <wps:bodyPr rot="0" vert="horz" wrap="square" lIns="0" tIns="0" rIns="0" bIns="0" anchor="t" anchorCtr="0" upright="1">
                          <a:noAutofit/>
                        </wps:bodyPr>
                      </wps:wsp>
                      <wps:wsp>
                        <wps:cNvPr id="108" name="Text Box 13"/>
                        <wps:cNvSpPr txBox="1">
                          <a:spLocks noChangeArrowheads="1"/>
                        </wps:cNvSpPr>
                        <wps:spPr bwMode="auto">
                          <a:xfrm>
                            <a:off x="8"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2535D2" w14:textId="77777777" w:rsidR="00ED6A49" w:rsidRDefault="00ED6A49" w:rsidP="0071046A">
                              <w:pPr>
                                <w:spacing w:before="69"/>
                                <w:ind w:left="166" w:right="162"/>
                                <w:jc w:val="center"/>
                                <w:rPr>
                                  <w:sz w:val="24"/>
                                </w:rPr>
                              </w:pPr>
                              <w:r>
                                <w:rPr>
                                  <w:sz w:val="24"/>
                                </w:rPr>
                                <w:t xml:space="preserve">Phòng Kế Toán-Ngân </w:t>
                              </w:r>
                              <w:proofErr w:type="spellStart"/>
                              <w:r>
                                <w:rPr>
                                  <w:sz w:val="24"/>
                                </w:rPr>
                                <w:t>Quỹ</w:t>
                              </w:r>
                              <w:proofErr w:type="spellEnd"/>
                            </w:p>
                          </w:txbxContent>
                        </wps:txbx>
                        <wps:bodyPr rot="0" vert="horz" wrap="square" lIns="0" tIns="0" rIns="0" bIns="0" anchor="t" anchorCtr="0" upright="1">
                          <a:noAutofit/>
                        </wps:bodyPr>
                      </wps:wsp>
                      <wps:wsp>
                        <wps:cNvPr id="109" name="Text Box 14"/>
                        <wps:cNvSpPr txBox="1">
                          <a:spLocks noChangeArrowheads="1"/>
                        </wps:cNvSpPr>
                        <wps:spPr bwMode="auto">
                          <a:xfrm>
                            <a:off x="2927" y="7"/>
                            <a:ext cx="2160" cy="5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AC764C" w14:textId="77777777" w:rsidR="00ED6A49" w:rsidRDefault="00ED6A49" w:rsidP="0071046A">
                              <w:pPr>
                                <w:spacing w:before="77"/>
                                <w:ind w:left="144"/>
                                <w:rPr>
                                  <w:b/>
                                  <w:sz w:val="24"/>
                                </w:rPr>
                              </w:pPr>
                              <w:r>
                                <w:rPr>
                                  <w:b/>
                                  <w:sz w:val="24"/>
                                </w:rPr>
                                <w:t>BAN GIÁM ĐỐC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3DC4E" id="Group 20" o:spid="_x0000_s1026" style="position:absolute;left:0;text-align:left;margin-left:1in;margin-top:22.5pt;width:404.25pt;height:184.5pt;z-index:-251657216;mso-wrap-distance-left:0;mso-wrap-distance-right:0;mso-position-horizontal-relative:page" coordorigin="8,7" coordsize="807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">
                <v:shape id="AutoShape 3" o:spid="_x0000_s1027" style="position:absolute;left:3908;top:540;width:120;height:1088;visibility:visible;mso-wrap-style:square;v-text-anchor:top" coordsize="120,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" path="m53,967l,967r60,120l106,995r-46,l55,993r-2,-6l53,967xm60,l55,2,53,7r,980l55,993r5,2l65,993r2,-6l67,7,65,2,60,xm120,967r-53,l67,987r-2,6l60,995r46,l120,967xe" fillcolor="black" stroked="f">
                  <v:path arrowok="t" o:connecttype="custom" o:connectlocs="53,1763;0,1763;60,1883;106,1791;60,1791;55,1789;53,1783;53,1763;60,796;55,798;53,803;53,1783;55,1789;60,1791;65,1789;67,1783;67,803;65,798;60,796;120,1763;67,1763;67,1783;65,1789;60,1791;106,1791;120,1763" o:connectangles="0,0,0,0,0,0,0,0,0,0,0,0,0,0,0,0,0,0,0,0,0,0,0,0,0,0"/>
                </v:shape>
                <v:line id="Line 4" o:spid="_x0000_s1028" style="position:absolute;visibility:visible;mso-wrap-style:square" from="728,908" to="7388,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shape id="AutoShape 5" o:spid="_x0000_s1029" style="position:absolute;left:668;top:900;width:120;height:728;visibility:visible;mso-wrap-style:square;v-text-anchor:top" coordsize="12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 id="AutoShape 6" o:spid="_x0000_s1030" style="position:absolute;left:2288;top:900;width:120;height:728;visibility:visible;mso-wrap-style:square;v-text-anchor:top" coordsize="12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 id="AutoShape 7" o:spid="_x0000_s1031" style="position:absolute;left:5678;top:900;width:120;height:728;visibility:visible;mso-wrap-style:square;v-text-anchor:top" coordsize="12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 id="AutoShape 8" o:spid="_x0000_s1032" style="position:absolute;left:7328;top:900;width:120;height:728;visibility:visible;mso-wrap-style:square;v-text-anchor:top" coordsize="12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type id="_x0000_t202" coordsize="21600,21600" o:spt="202" path="m,l,21600r21600,l21600,xe">
                  <v:stroke joinstyle="miter"/>
                  <v:path gradientshapeok="t" o:connecttype="rect"/>
                </v:shapetype>
                <v:shape id="Text Box 9" o:spid="_x0000_s1033" type="#_x0000_t202" style="position:absolute;left:6638;top:1627;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" filled="f">
                  <v:textbox inset="0,0,0,0">
                    <w:txbxContent>
                      <w:p w14:paraId="493162CE" w14:textId="77777777" w:rsidR="00ED6A49" w:rsidRDefault="00ED6A49" w:rsidP="0071046A">
                        <w:pPr>
                          <w:spacing w:before="69"/>
                          <w:ind w:left="203" w:right="199" w:hanging="2"/>
                          <w:jc w:val="center"/>
                          <w:rPr>
                            <w:sz w:val="24"/>
                          </w:rPr>
                        </w:pPr>
                        <w:r>
                          <w:rPr>
                            <w:sz w:val="24"/>
                          </w:rPr>
                          <w:t xml:space="preserve">Phòng </w:t>
                        </w:r>
                        <w:proofErr w:type="spellStart"/>
                        <w:r>
                          <w:rPr>
                            <w:sz w:val="24"/>
                          </w:rPr>
                          <w:t>Kiểm</w:t>
                        </w:r>
                        <w:proofErr w:type="spellEnd"/>
                        <w:r>
                          <w:rPr>
                            <w:sz w:val="24"/>
                          </w:rPr>
                          <w:t xml:space="preserve"> </w:t>
                        </w:r>
                        <w:proofErr w:type="spellStart"/>
                        <w:r>
                          <w:rPr>
                            <w:sz w:val="24"/>
                          </w:rPr>
                          <w:t>Soát</w:t>
                        </w:r>
                        <w:proofErr w:type="spellEnd"/>
                        <w:r>
                          <w:rPr>
                            <w:sz w:val="24"/>
                          </w:rPr>
                          <w:t xml:space="preserve"> Nội Bộ</w:t>
                        </w:r>
                      </w:p>
                    </w:txbxContent>
                  </v:textbox>
                </v:shape>
                <v:shape id="Text Box 10" o:spid="_x0000_s1034" type="#_x0000_t202" style="position:absolute;left:5027;top:1627;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" filled="f">
                  <v:textbox inset="0,0,0,0">
                    <w:txbxContent>
                      <w:p w14:paraId="02F14318" w14:textId="77777777" w:rsidR="00ED6A49" w:rsidRDefault="00ED6A49" w:rsidP="0071046A">
                        <w:pPr>
                          <w:spacing w:before="69"/>
                          <w:ind w:left="149" w:right="129" w:firstLine="256"/>
                          <w:rPr>
                            <w:sz w:val="24"/>
                          </w:rPr>
                        </w:pPr>
                        <w:r>
                          <w:rPr>
                            <w:sz w:val="24"/>
                          </w:rPr>
                          <w:t xml:space="preserve">Phòng Nguồn </w:t>
                        </w:r>
                        <w:proofErr w:type="spellStart"/>
                        <w:r>
                          <w:rPr>
                            <w:sz w:val="24"/>
                          </w:rPr>
                          <w:t>Vốn</w:t>
                        </w:r>
                        <w:proofErr w:type="spellEnd"/>
                      </w:p>
                    </w:txbxContent>
                  </v:textbox>
                </v:shape>
                <v:shape id="Text Box 11" o:spid="_x0000_s1035" type="#_x0000_t202" style="position:absolute;left:3227;top:1627;width:1641;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" filled="f">
                  <v:textbox inset="0,0,0,0">
                    <w:txbxContent>
                      <w:p w14:paraId="432A297F" w14:textId="77777777" w:rsidR="00ED6A49" w:rsidRDefault="00ED6A49" w:rsidP="0071046A">
                        <w:pPr>
                          <w:spacing w:before="69"/>
                          <w:ind w:left="209" w:right="209"/>
                          <w:jc w:val="center"/>
                          <w:rPr>
                            <w:sz w:val="24"/>
                          </w:rPr>
                        </w:pPr>
                        <w:r>
                          <w:rPr>
                            <w:sz w:val="24"/>
                          </w:rPr>
                          <w:t xml:space="preserve">Phòng </w:t>
                        </w:r>
                        <w:proofErr w:type="spellStart"/>
                        <w:r>
                          <w:rPr>
                            <w:sz w:val="24"/>
                          </w:rPr>
                          <w:t>Hành</w:t>
                        </w:r>
                        <w:proofErr w:type="spellEnd"/>
                        <w:r>
                          <w:rPr>
                            <w:sz w:val="24"/>
                          </w:rPr>
                          <w:t xml:space="preserve"> </w:t>
                        </w:r>
                        <w:proofErr w:type="spellStart"/>
                        <w:r>
                          <w:rPr>
                            <w:sz w:val="24"/>
                          </w:rPr>
                          <w:t>Chánh</w:t>
                        </w:r>
                        <w:proofErr w:type="spellEnd"/>
                        <w:r>
                          <w:rPr>
                            <w:sz w:val="24"/>
                          </w:rPr>
                          <w:t xml:space="preserve"> </w:t>
                        </w:r>
                        <w:proofErr w:type="spellStart"/>
                        <w:r>
                          <w:rPr>
                            <w:sz w:val="24"/>
                          </w:rPr>
                          <w:t>Nhân</w:t>
                        </w:r>
                        <w:proofErr w:type="spellEnd"/>
                        <w:r>
                          <w:rPr>
                            <w:sz w:val="24"/>
                          </w:rPr>
                          <w:t xml:space="preserve"> Sự</w:t>
                        </w:r>
                      </w:p>
                    </w:txbxContent>
                  </v:textbox>
                </v:shape>
                <v:shape id="Text Box 12" o:spid="_x0000_s1036" type="#_x0000_t202" style="position:absolute;left:1628;top:1627;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" filled="f">
                  <v:textbox inset="0,0,0,0">
                    <w:txbxContent>
                      <w:p w14:paraId="26B9DD68" w14:textId="77777777" w:rsidR="00ED6A49" w:rsidRDefault="00ED6A49" w:rsidP="0071046A">
                        <w:pPr>
                          <w:spacing w:before="69"/>
                          <w:ind w:left="149" w:right="146"/>
                          <w:jc w:val="center"/>
                          <w:rPr>
                            <w:sz w:val="24"/>
                          </w:rPr>
                        </w:pPr>
                        <w:r>
                          <w:rPr>
                            <w:sz w:val="24"/>
                          </w:rPr>
                          <w:t xml:space="preserve">Phòng Nghiệp </w:t>
                        </w:r>
                        <w:proofErr w:type="spellStart"/>
                        <w:r>
                          <w:rPr>
                            <w:sz w:val="24"/>
                          </w:rPr>
                          <w:t>Vụ</w:t>
                        </w:r>
                        <w:proofErr w:type="spellEnd"/>
                        <w:r>
                          <w:rPr>
                            <w:sz w:val="24"/>
                          </w:rPr>
                          <w:t xml:space="preserve"> </w:t>
                        </w:r>
                        <w:proofErr w:type="spellStart"/>
                        <w:r>
                          <w:rPr>
                            <w:sz w:val="24"/>
                          </w:rPr>
                          <w:t>Kinh</w:t>
                        </w:r>
                        <w:proofErr w:type="spellEnd"/>
                        <w:r>
                          <w:rPr>
                            <w:sz w:val="24"/>
                          </w:rPr>
                          <w:t xml:space="preserve"> </w:t>
                        </w:r>
                        <w:proofErr w:type="spellStart"/>
                        <w:r>
                          <w:rPr>
                            <w:sz w:val="24"/>
                          </w:rPr>
                          <w:t>doanh</w:t>
                        </w:r>
                        <w:proofErr w:type="spellEnd"/>
                      </w:p>
                    </w:txbxContent>
                  </v:textbox>
                </v:shape>
                <v:shape id="Text Box 13" o:spid="_x0000_s1037" type="#_x0000_t202" style="position:absolute;left:8;top:1627;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" filled="f">
                  <v:textbox inset="0,0,0,0">
                    <w:txbxContent>
                      <w:p w14:paraId="2B2535D2" w14:textId="77777777" w:rsidR="00ED6A49" w:rsidRDefault="00ED6A49" w:rsidP="0071046A">
                        <w:pPr>
                          <w:spacing w:before="69"/>
                          <w:ind w:left="166" w:right="162"/>
                          <w:jc w:val="center"/>
                          <w:rPr>
                            <w:sz w:val="24"/>
                          </w:rPr>
                        </w:pPr>
                        <w:r>
                          <w:rPr>
                            <w:sz w:val="24"/>
                          </w:rPr>
                          <w:t xml:space="preserve">Phòng Kế Toán-Ngân </w:t>
                        </w:r>
                        <w:proofErr w:type="spellStart"/>
                        <w:r>
                          <w:rPr>
                            <w:sz w:val="24"/>
                          </w:rPr>
                          <w:t>Quỹ</w:t>
                        </w:r>
                        <w:proofErr w:type="spellEnd"/>
                      </w:p>
                    </w:txbxContent>
                  </v:textbox>
                </v:shape>
                <v:shape id="Text Box 14" o:spid="_x0000_s1038" type="#_x0000_t202" style="position:absolute;left:2927;top:7;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" filled="f">
                  <v:textbox inset="0,0,0,0">
                    <w:txbxContent>
                      <w:p w14:paraId="70AC764C" w14:textId="77777777" w:rsidR="00ED6A49" w:rsidRDefault="00ED6A49" w:rsidP="0071046A">
                        <w:pPr>
                          <w:spacing w:before="77"/>
                          <w:ind w:left="144"/>
                          <w:rPr>
                            <w:b/>
                            <w:sz w:val="24"/>
                          </w:rPr>
                        </w:pPr>
                        <w:r>
                          <w:rPr>
                            <w:b/>
                            <w:sz w:val="24"/>
                          </w:rPr>
                          <w:t>BAN GIÁM ĐỐC</w:t>
                        </w:r>
                      </w:p>
                    </w:txbxContent>
                  </v:textbox>
                </v:shape>
                <w10:wrap type="topAndBottom" anchorx="page"/>
              </v:group>
            </w:pict>
          </mc:Fallback>
        </mc:AlternateContent>
      </w:r>
      <w:r w:rsidR="0071046A" w:rsidRPr="004547FA">
        <w:rPr>
          <w:bCs/>
          <w:iCs w:val="0"/>
          <w:szCs w:val="26"/>
        </w:rPr>
        <w:t xml:space="preserve">Sơ </w:t>
      </w:r>
      <w:proofErr w:type="spellStart"/>
      <w:r w:rsidR="0071046A" w:rsidRPr="004547FA">
        <w:rPr>
          <w:bCs/>
          <w:iCs w:val="0"/>
          <w:szCs w:val="26"/>
        </w:rPr>
        <w:t>đồ</w:t>
      </w:r>
      <w:proofErr w:type="spellEnd"/>
      <w:r w:rsidR="0071046A" w:rsidRPr="004547FA">
        <w:rPr>
          <w:bCs/>
          <w:iCs w:val="0"/>
          <w:szCs w:val="26"/>
        </w:rPr>
        <w:t xml:space="preserve"> 2. </w:t>
      </w:r>
      <w:r w:rsidR="0071046A" w:rsidRPr="004547FA">
        <w:rPr>
          <w:b w:val="0"/>
          <w:bCs/>
          <w:i/>
          <w:iCs w:val="0"/>
          <w:szCs w:val="26"/>
        </w:rPr>
        <w:fldChar w:fldCharType="begin"/>
      </w:r>
      <w:r w:rsidR="0071046A" w:rsidRPr="004547FA">
        <w:rPr>
          <w:bCs/>
          <w:iCs w:val="0"/>
          <w:szCs w:val="26"/>
        </w:rPr>
        <w:instrText xml:space="preserve"> SEQ Sơ_đồ_2. \* ARABIC </w:instrText>
      </w:r>
      <w:r w:rsidR="0071046A" w:rsidRPr="004547FA">
        <w:rPr>
          <w:b w:val="0"/>
          <w:bCs/>
          <w:i/>
          <w:iCs w:val="0"/>
          <w:szCs w:val="26"/>
        </w:rPr>
        <w:fldChar w:fldCharType="separate"/>
      </w:r>
      <w:r w:rsidR="00CB238D">
        <w:rPr>
          <w:bCs/>
          <w:iCs w:val="0"/>
          <w:noProof/>
          <w:szCs w:val="26"/>
        </w:rPr>
        <w:t>1</w:t>
      </w:r>
      <w:r w:rsidR="0071046A" w:rsidRPr="004547FA">
        <w:rPr>
          <w:b w:val="0"/>
          <w:bCs/>
          <w:i/>
          <w:iCs w:val="0"/>
          <w:szCs w:val="26"/>
        </w:rPr>
        <w:fldChar w:fldCharType="end"/>
      </w:r>
      <w:r w:rsidR="0071046A" w:rsidRPr="004547FA">
        <w:rPr>
          <w:bCs/>
          <w:iCs w:val="0"/>
          <w:szCs w:val="26"/>
        </w:rPr>
        <w:t xml:space="preserve"> Sơ </w:t>
      </w:r>
      <w:proofErr w:type="spellStart"/>
      <w:r w:rsidR="0071046A" w:rsidRPr="004547FA">
        <w:rPr>
          <w:bCs/>
          <w:iCs w:val="0"/>
          <w:szCs w:val="26"/>
        </w:rPr>
        <w:t>đồ</w:t>
      </w:r>
      <w:proofErr w:type="spellEnd"/>
      <w:r w:rsidR="0071046A" w:rsidRPr="004547FA">
        <w:rPr>
          <w:bCs/>
          <w:iCs w:val="0"/>
          <w:szCs w:val="26"/>
        </w:rPr>
        <w:t xml:space="preserve"> cơ </w:t>
      </w:r>
      <w:proofErr w:type="spellStart"/>
      <w:r w:rsidR="0071046A" w:rsidRPr="004547FA">
        <w:rPr>
          <w:bCs/>
          <w:iCs w:val="0"/>
          <w:szCs w:val="26"/>
        </w:rPr>
        <w:t>cấu</w:t>
      </w:r>
      <w:proofErr w:type="spellEnd"/>
      <w:r w:rsidR="0071046A" w:rsidRPr="004547FA">
        <w:rPr>
          <w:bCs/>
          <w:iCs w:val="0"/>
          <w:szCs w:val="26"/>
        </w:rPr>
        <w:t xml:space="preserve"> </w:t>
      </w:r>
      <w:proofErr w:type="spellStart"/>
      <w:r w:rsidR="0071046A" w:rsidRPr="004547FA">
        <w:rPr>
          <w:bCs/>
          <w:iCs w:val="0"/>
          <w:szCs w:val="26"/>
        </w:rPr>
        <w:t>tổ</w:t>
      </w:r>
      <w:proofErr w:type="spellEnd"/>
      <w:r w:rsidR="0071046A" w:rsidRPr="004547FA">
        <w:rPr>
          <w:bCs/>
          <w:iCs w:val="0"/>
          <w:szCs w:val="26"/>
        </w:rPr>
        <w:t xml:space="preserve"> </w:t>
      </w:r>
      <w:proofErr w:type="spellStart"/>
      <w:r w:rsidR="0071046A" w:rsidRPr="004547FA">
        <w:rPr>
          <w:bCs/>
          <w:iCs w:val="0"/>
          <w:szCs w:val="26"/>
        </w:rPr>
        <w:t>chức</w:t>
      </w:r>
      <w:bookmarkEnd w:id="139"/>
      <w:proofErr w:type="spellEnd"/>
    </w:p>
    <w:p w14:paraId="74D76021" w14:textId="77777777" w:rsidR="0071046A" w:rsidRPr="004547FA" w:rsidRDefault="0071046A" w:rsidP="00E53690">
      <w:pPr>
        <w:spacing w:before="69"/>
        <w:jc w:val="right"/>
        <w:rPr>
          <w:i/>
          <w:szCs w:val="26"/>
        </w:rPr>
      </w:pPr>
      <w:bookmarkStart w:id="140" w:name="_Toc99270229"/>
      <w:r w:rsidRPr="004547FA">
        <w:rPr>
          <w:i/>
          <w:szCs w:val="26"/>
        </w:rPr>
        <w:t xml:space="preserve">(Nguồn: Phòng </w:t>
      </w:r>
      <w:proofErr w:type="spellStart"/>
      <w:r w:rsidRPr="004547FA">
        <w:rPr>
          <w:i/>
          <w:szCs w:val="26"/>
        </w:rPr>
        <w:t>Hành</w:t>
      </w:r>
      <w:proofErr w:type="spellEnd"/>
      <w:r w:rsidRPr="004547FA">
        <w:rPr>
          <w:i/>
          <w:szCs w:val="26"/>
        </w:rPr>
        <w:t xml:space="preserve"> </w:t>
      </w:r>
      <w:proofErr w:type="spellStart"/>
      <w:r w:rsidRPr="004547FA">
        <w:rPr>
          <w:i/>
          <w:szCs w:val="26"/>
        </w:rPr>
        <w:t>Chánh</w:t>
      </w:r>
      <w:proofErr w:type="spellEnd"/>
      <w:r w:rsidRPr="004547FA">
        <w:rPr>
          <w:i/>
          <w:szCs w:val="26"/>
        </w:rPr>
        <w:t xml:space="preserve"> </w:t>
      </w:r>
      <w:proofErr w:type="spellStart"/>
      <w:r w:rsidRPr="004547FA">
        <w:rPr>
          <w:i/>
          <w:szCs w:val="26"/>
        </w:rPr>
        <w:t>Nhân</w:t>
      </w:r>
      <w:proofErr w:type="spellEnd"/>
      <w:r w:rsidRPr="004547FA">
        <w:rPr>
          <w:i/>
          <w:szCs w:val="26"/>
        </w:rPr>
        <w:t xml:space="preserve"> Sự)</w:t>
      </w:r>
    </w:p>
    <w:p w14:paraId="48ADFDEC" w14:textId="77777777" w:rsidR="0071046A" w:rsidRPr="004547FA" w:rsidRDefault="0071046A" w:rsidP="00E53690">
      <w:pPr>
        <w:ind w:firstLine="567"/>
        <w:rPr>
          <w:b/>
          <w:bCs/>
          <w:szCs w:val="26"/>
        </w:rPr>
      </w:pPr>
      <w:r w:rsidRPr="004547FA">
        <w:rPr>
          <w:b/>
          <w:bCs/>
          <w:szCs w:val="26"/>
        </w:rPr>
        <w:t xml:space="preserve">- </w:t>
      </w:r>
      <w:proofErr w:type="spellStart"/>
      <w:r w:rsidRPr="004547FA">
        <w:rPr>
          <w:b/>
          <w:bCs/>
          <w:szCs w:val="26"/>
        </w:rPr>
        <w:t>Chức</w:t>
      </w:r>
      <w:proofErr w:type="spellEnd"/>
      <w:r w:rsidRPr="004547FA">
        <w:rPr>
          <w:b/>
          <w:bCs/>
          <w:szCs w:val="26"/>
        </w:rPr>
        <w:t xml:space="preserve"> </w:t>
      </w:r>
      <w:proofErr w:type="spellStart"/>
      <w:r w:rsidRPr="004547FA">
        <w:rPr>
          <w:b/>
          <w:bCs/>
          <w:szCs w:val="26"/>
        </w:rPr>
        <w:t>năng</w:t>
      </w:r>
      <w:proofErr w:type="spellEnd"/>
      <w:r w:rsidRPr="004547FA">
        <w:rPr>
          <w:b/>
          <w:bCs/>
          <w:szCs w:val="26"/>
        </w:rPr>
        <w:t xml:space="preserve"> </w:t>
      </w:r>
      <w:proofErr w:type="spellStart"/>
      <w:r w:rsidRPr="004547FA">
        <w:rPr>
          <w:b/>
          <w:bCs/>
          <w:szCs w:val="26"/>
        </w:rPr>
        <w:t>và</w:t>
      </w:r>
      <w:proofErr w:type="spellEnd"/>
      <w:r w:rsidRPr="004547FA">
        <w:rPr>
          <w:b/>
          <w:bCs/>
          <w:szCs w:val="26"/>
        </w:rPr>
        <w:t xml:space="preserve"> </w:t>
      </w:r>
      <w:proofErr w:type="spellStart"/>
      <w:r w:rsidRPr="004547FA">
        <w:rPr>
          <w:b/>
          <w:bCs/>
          <w:szCs w:val="26"/>
        </w:rPr>
        <w:t>nhiệm</w:t>
      </w:r>
      <w:proofErr w:type="spellEnd"/>
      <w:r w:rsidRPr="004547FA">
        <w:rPr>
          <w:b/>
          <w:bCs/>
          <w:szCs w:val="26"/>
        </w:rPr>
        <w:t xml:space="preserve"> </w:t>
      </w:r>
      <w:proofErr w:type="spellStart"/>
      <w:r w:rsidRPr="004547FA">
        <w:rPr>
          <w:b/>
          <w:bCs/>
          <w:szCs w:val="26"/>
        </w:rPr>
        <w:t>vụ</w:t>
      </w:r>
      <w:proofErr w:type="spellEnd"/>
      <w:r w:rsidRPr="004547FA">
        <w:rPr>
          <w:b/>
          <w:bCs/>
          <w:szCs w:val="26"/>
        </w:rPr>
        <w:t xml:space="preserve"> </w:t>
      </w:r>
      <w:proofErr w:type="spellStart"/>
      <w:r w:rsidRPr="004547FA">
        <w:rPr>
          <w:b/>
          <w:bCs/>
          <w:szCs w:val="26"/>
        </w:rPr>
        <w:t>của</w:t>
      </w:r>
      <w:proofErr w:type="spellEnd"/>
      <w:r w:rsidRPr="004547FA">
        <w:rPr>
          <w:b/>
          <w:bCs/>
          <w:szCs w:val="26"/>
        </w:rPr>
        <w:t xml:space="preserve"> </w:t>
      </w:r>
      <w:proofErr w:type="spellStart"/>
      <w:r w:rsidRPr="004547FA">
        <w:rPr>
          <w:b/>
          <w:bCs/>
          <w:szCs w:val="26"/>
        </w:rPr>
        <w:t>các</w:t>
      </w:r>
      <w:proofErr w:type="spellEnd"/>
      <w:r w:rsidRPr="004547FA">
        <w:rPr>
          <w:b/>
          <w:bCs/>
          <w:szCs w:val="26"/>
        </w:rPr>
        <w:t xml:space="preserve"> phòng ban </w:t>
      </w:r>
    </w:p>
    <w:p w14:paraId="55F33148" w14:textId="77777777" w:rsidR="0071046A" w:rsidRPr="004547FA" w:rsidRDefault="0071046A" w:rsidP="00E53690">
      <w:pPr>
        <w:ind w:firstLine="567"/>
        <w:rPr>
          <w:b/>
          <w:szCs w:val="26"/>
        </w:rPr>
      </w:pPr>
      <w:r w:rsidRPr="004547FA">
        <w:rPr>
          <w:b/>
          <w:szCs w:val="26"/>
        </w:rPr>
        <w:t xml:space="preserve">Ban </w:t>
      </w:r>
      <w:proofErr w:type="spellStart"/>
      <w:r w:rsidRPr="004547FA">
        <w:rPr>
          <w:b/>
          <w:szCs w:val="26"/>
        </w:rPr>
        <w:t>Giám</w:t>
      </w:r>
      <w:proofErr w:type="spellEnd"/>
      <w:r w:rsidRPr="004547FA">
        <w:rPr>
          <w:b/>
          <w:szCs w:val="26"/>
        </w:rPr>
        <w:t xml:space="preserve"> </w:t>
      </w:r>
      <w:proofErr w:type="spellStart"/>
      <w:r w:rsidRPr="004547FA">
        <w:rPr>
          <w:b/>
          <w:szCs w:val="26"/>
        </w:rPr>
        <w:t>Đốc</w:t>
      </w:r>
      <w:proofErr w:type="spellEnd"/>
    </w:p>
    <w:p w14:paraId="6DB67C3B" w14:textId="77777777" w:rsidR="0071046A" w:rsidRPr="004547FA" w:rsidRDefault="0071046A" w:rsidP="00E53690">
      <w:pPr>
        <w:ind w:firstLine="567"/>
        <w:rPr>
          <w:szCs w:val="26"/>
        </w:rPr>
      </w:pPr>
      <w:r w:rsidRPr="004547FA">
        <w:rPr>
          <w:szCs w:val="26"/>
        </w:rPr>
        <w:t xml:space="preserve">Có trách </w:t>
      </w:r>
      <w:proofErr w:type="spellStart"/>
      <w:r w:rsidRPr="004547FA">
        <w:rPr>
          <w:szCs w:val="26"/>
        </w:rPr>
        <w:t>nhiệm</w:t>
      </w:r>
      <w:proofErr w:type="spellEnd"/>
      <w:r w:rsidRPr="004547FA">
        <w:rPr>
          <w:szCs w:val="26"/>
        </w:rPr>
        <w:t xml:space="preserve"> </w:t>
      </w:r>
      <w:proofErr w:type="spellStart"/>
      <w:r w:rsidRPr="004547FA">
        <w:rPr>
          <w:szCs w:val="26"/>
        </w:rPr>
        <w:t>điều</w:t>
      </w:r>
      <w:proofErr w:type="spellEnd"/>
      <w:r w:rsidRPr="004547FA">
        <w:rPr>
          <w:szCs w:val="26"/>
        </w:rPr>
        <w:t xml:space="preserve"> </w:t>
      </w:r>
      <w:proofErr w:type="spellStart"/>
      <w:r w:rsidRPr="004547FA">
        <w:rPr>
          <w:szCs w:val="26"/>
        </w:rPr>
        <w:t>hành</w:t>
      </w:r>
      <w:proofErr w:type="spellEnd"/>
      <w:r w:rsidRPr="004547FA">
        <w:rPr>
          <w:szCs w:val="26"/>
        </w:rPr>
        <w:t xml:space="preserve"> mọi hoạt động </w:t>
      </w:r>
      <w:proofErr w:type="spellStart"/>
      <w:r w:rsidRPr="004547FA">
        <w:rPr>
          <w:szCs w:val="26"/>
        </w:rPr>
        <w:t>của</w:t>
      </w:r>
      <w:proofErr w:type="spellEnd"/>
      <w:r w:rsidRPr="004547FA">
        <w:rPr>
          <w:szCs w:val="26"/>
        </w:rPr>
        <w:t xml:space="preserve"> </w:t>
      </w:r>
      <w:proofErr w:type="spellStart"/>
      <w:r w:rsidRPr="004547FA">
        <w:rPr>
          <w:szCs w:val="26"/>
        </w:rPr>
        <w:t>đơn</w:t>
      </w:r>
      <w:proofErr w:type="spellEnd"/>
      <w:r w:rsidRPr="004547FA">
        <w:rPr>
          <w:szCs w:val="26"/>
        </w:rPr>
        <w:t xml:space="preserve"> vị. Phân chia công </w:t>
      </w:r>
      <w:proofErr w:type="spellStart"/>
      <w:r w:rsidRPr="004547FA">
        <w:rPr>
          <w:szCs w:val="26"/>
        </w:rPr>
        <w:t>việc</w:t>
      </w:r>
      <w:proofErr w:type="spellEnd"/>
      <w:r w:rsidRPr="004547FA">
        <w:rPr>
          <w:szCs w:val="26"/>
        </w:rPr>
        <w:t xml:space="preserve"> </w:t>
      </w:r>
      <w:proofErr w:type="spellStart"/>
      <w:r w:rsidRPr="004547FA">
        <w:rPr>
          <w:szCs w:val="26"/>
        </w:rPr>
        <w:t>phù</w:t>
      </w:r>
      <w:proofErr w:type="spellEnd"/>
      <w:r w:rsidRPr="004547FA">
        <w:rPr>
          <w:szCs w:val="26"/>
        </w:rPr>
        <w:t xml:space="preserve"> hợp </w:t>
      </w:r>
      <w:proofErr w:type="spellStart"/>
      <w:r w:rsidRPr="004547FA">
        <w:rPr>
          <w:szCs w:val="26"/>
        </w:rPr>
        <w:t>với</w:t>
      </w:r>
      <w:proofErr w:type="spellEnd"/>
      <w:r w:rsidRPr="004547FA">
        <w:rPr>
          <w:szCs w:val="26"/>
        </w:rPr>
        <w:t xml:space="preserve"> </w:t>
      </w:r>
      <w:proofErr w:type="spellStart"/>
      <w:r w:rsidRPr="004547FA">
        <w:rPr>
          <w:szCs w:val="26"/>
        </w:rPr>
        <w:t>chức</w:t>
      </w:r>
      <w:proofErr w:type="spellEnd"/>
      <w:r w:rsidRPr="004547FA">
        <w:rPr>
          <w:szCs w:val="26"/>
        </w:rPr>
        <w:t xml:space="preserve"> </w:t>
      </w:r>
      <w:proofErr w:type="spellStart"/>
      <w:r w:rsidRPr="004547FA">
        <w:rPr>
          <w:szCs w:val="26"/>
        </w:rPr>
        <w:t>năng</w:t>
      </w:r>
      <w:proofErr w:type="spellEnd"/>
      <w:r w:rsidRPr="004547FA">
        <w:rPr>
          <w:szCs w:val="26"/>
        </w:rPr>
        <w:t xml:space="preserve">, </w:t>
      </w:r>
      <w:proofErr w:type="spellStart"/>
      <w:r w:rsidRPr="004547FA">
        <w:rPr>
          <w:szCs w:val="26"/>
        </w:rPr>
        <w:t>vai</w:t>
      </w:r>
      <w:proofErr w:type="spellEnd"/>
      <w:r w:rsidRPr="004547FA">
        <w:rPr>
          <w:szCs w:val="26"/>
        </w:rPr>
        <w:t xml:space="preserve"> </w:t>
      </w:r>
      <w:proofErr w:type="spellStart"/>
      <w:proofErr w:type="gramStart"/>
      <w:r w:rsidRPr="004547FA">
        <w:rPr>
          <w:szCs w:val="26"/>
        </w:rPr>
        <w:t>trò</w:t>
      </w:r>
      <w:proofErr w:type="spellEnd"/>
      <w:r w:rsidRPr="004547FA">
        <w:rPr>
          <w:szCs w:val="26"/>
        </w:rPr>
        <w:t xml:space="preserve"> ,</w:t>
      </w:r>
      <w:proofErr w:type="gramEnd"/>
      <w:r w:rsidRPr="004547FA">
        <w:rPr>
          <w:szCs w:val="26"/>
        </w:rPr>
        <w:t xml:space="preserve"> </w:t>
      </w:r>
      <w:proofErr w:type="spellStart"/>
      <w:r w:rsidRPr="004547FA">
        <w:rPr>
          <w:szCs w:val="26"/>
        </w:rPr>
        <w:t>nhiệm</w:t>
      </w:r>
      <w:proofErr w:type="spellEnd"/>
      <w:r w:rsidRPr="004547FA">
        <w:rPr>
          <w:szCs w:val="26"/>
        </w:rPr>
        <w:t xml:space="preserve"> </w:t>
      </w:r>
      <w:proofErr w:type="spellStart"/>
      <w:r w:rsidRPr="004547FA">
        <w:rPr>
          <w:szCs w:val="26"/>
        </w:rPr>
        <w:t>vụ</w:t>
      </w:r>
      <w:proofErr w:type="spellEnd"/>
      <w:r w:rsidRPr="004547FA">
        <w:rPr>
          <w:szCs w:val="26"/>
        </w:rPr>
        <w:t xml:space="preserve"> </w:t>
      </w:r>
      <w:proofErr w:type="spellStart"/>
      <w:r w:rsidRPr="004547FA">
        <w:rPr>
          <w:szCs w:val="26"/>
        </w:rPr>
        <w:t>của</w:t>
      </w:r>
      <w:proofErr w:type="spellEnd"/>
      <w:r w:rsidRPr="004547FA">
        <w:rPr>
          <w:szCs w:val="26"/>
        </w:rPr>
        <w:t xml:space="preserve"> </w:t>
      </w:r>
      <w:proofErr w:type="spellStart"/>
      <w:r w:rsidRPr="004547FA">
        <w:rPr>
          <w:szCs w:val="26"/>
        </w:rPr>
        <w:t>các</w:t>
      </w:r>
      <w:proofErr w:type="spellEnd"/>
      <w:r w:rsidRPr="004547FA">
        <w:rPr>
          <w:szCs w:val="26"/>
        </w:rPr>
        <w:t xml:space="preserve"> phòng ban. </w:t>
      </w:r>
      <w:proofErr w:type="spellStart"/>
      <w:r w:rsidRPr="004547FA">
        <w:rPr>
          <w:szCs w:val="26"/>
        </w:rPr>
        <w:t>Và</w:t>
      </w:r>
      <w:proofErr w:type="spellEnd"/>
      <w:r w:rsidRPr="004547FA">
        <w:rPr>
          <w:szCs w:val="26"/>
        </w:rPr>
        <w:t xml:space="preserve"> </w:t>
      </w:r>
      <w:proofErr w:type="spellStart"/>
      <w:r w:rsidRPr="004547FA">
        <w:rPr>
          <w:szCs w:val="26"/>
        </w:rPr>
        <w:t>chịu</w:t>
      </w:r>
      <w:proofErr w:type="spellEnd"/>
      <w:r w:rsidRPr="004547FA">
        <w:rPr>
          <w:szCs w:val="26"/>
        </w:rPr>
        <w:t xml:space="preserve"> trách </w:t>
      </w:r>
      <w:proofErr w:type="spellStart"/>
      <w:r w:rsidRPr="004547FA">
        <w:rPr>
          <w:szCs w:val="26"/>
        </w:rPr>
        <w:t>nhiệm</w:t>
      </w:r>
      <w:proofErr w:type="spellEnd"/>
      <w:r w:rsidRPr="004547FA">
        <w:rPr>
          <w:szCs w:val="26"/>
        </w:rPr>
        <w:t xml:space="preserve"> </w:t>
      </w:r>
      <w:proofErr w:type="spellStart"/>
      <w:r w:rsidRPr="004547FA">
        <w:rPr>
          <w:szCs w:val="26"/>
        </w:rPr>
        <w:t>chung</w:t>
      </w:r>
      <w:proofErr w:type="spellEnd"/>
      <w:r w:rsidRPr="004547FA">
        <w:rPr>
          <w:szCs w:val="26"/>
        </w:rPr>
        <w:t xml:space="preserve"> về </w:t>
      </w:r>
      <w:proofErr w:type="spellStart"/>
      <w:r w:rsidRPr="004547FA">
        <w:rPr>
          <w:szCs w:val="26"/>
        </w:rPr>
        <w:t>các</w:t>
      </w:r>
      <w:proofErr w:type="spellEnd"/>
      <w:r w:rsidRPr="004547FA">
        <w:rPr>
          <w:szCs w:val="26"/>
        </w:rPr>
        <w:t xml:space="preserve"> </w:t>
      </w:r>
      <w:proofErr w:type="spellStart"/>
      <w:r w:rsidRPr="004547FA">
        <w:rPr>
          <w:szCs w:val="26"/>
        </w:rPr>
        <w:t>vấn</w:t>
      </w:r>
      <w:proofErr w:type="spellEnd"/>
      <w:r w:rsidRPr="004547FA">
        <w:rPr>
          <w:szCs w:val="26"/>
        </w:rPr>
        <w:t xml:space="preserve"> đề phát sinh </w:t>
      </w:r>
      <w:proofErr w:type="spellStart"/>
      <w:r w:rsidRPr="004547FA">
        <w:rPr>
          <w:szCs w:val="26"/>
        </w:rPr>
        <w:t>trong</w:t>
      </w:r>
      <w:proofErr w:type="spellEnd"/>
      <w:r w:rsidRPr="004547FA">
        <w:rPr>
          <w:szCs w:val="26"/>
        </w:rPr>
        <w:t xml:space="preserve"> </w:t>
      </w:r>
      <w:proofErr w:type="spellStart"/>
      <w:r w:rsidRPr="004547FA">
        <w:rPr>
          <w:szCs w:val="26"/>
        </w:rPr>
        <w:t>đơn</w:t>
      </w:r>
      <w:proofErr w:type="spellEnd"/>
      <w:r w:rsidRPr="004547FA">
        <w:rPr>
          <w:szCs w:val="26"/>
        </w:rPr>
        <w:t xml:space="preserve"> vị.</w:t>
      </w:r>
    </w:p>
    <w:p w14:paraId="0CC8E4EA" w14:textId="77777777" w:rsidR="0071046A" w:rsidRPr="004547FA" w:rsidRDefault="0071046A" w:rsidP="00E53690">
      <w:pPr>
        <w:ind w:firstLine="567"/>
        <w:rPr>
          <w:szCs w:val="26"/>
        </w:rPr>
      </w:pPr>
      <w:proofErr w:type="spellStart"/>
      <w:r w:rsidRPr="004547FA">
        <w:rPr>
          <w:szCs w:val="26"/>
        </w:rPr>
        <w:t>Tiếp</w:t>
      </w:r>
      <w:proofErr w:type="spellEnd"/>
      <w:r w:rsidRPr="004547FA">
        <w:rPr>
          <w:szCs w:val="26"/>
        </w:rPr>
        <w:t xml:space="preserve"> </w:t>
      </w:r>
      <w:proofErr w:type="spellStart"/>
      <w:r w:rsidRPr="004547FA">
        <w:rPr>
          <w:szCs w:val="26"/>
        </w:rPr>
        <w:t>nhận</w:t>
      </w:r>
      <w:proofErr w:type="spellEnd"/>
      <w:r w:rsidRPr="004547FA">
        <w:rPr>
          <w:szCs w:val="26"/>
        </w:rPr>
        <w:t xml:space="preserve"> </w:t>
      </w:r>
      <w:proofErr w:type="spellStart"/>
      <w:r w:rsidRPr="004547FA">
        <w:rPr>
          <w:szCs w:val="26"/>
        </w:rPr>
        <w:t>các</w:t>
      </w:r>
      <w:proofErr w:type="spellEnd"/>
      <w:r w:rsidRPr="004547FA">
        <w:rPr>
          <w:szCs w:val="26"/>
        </w:rPr>
        <w:t xml:space="preserve"> ý kiến </w:t>
      </w:r>
      <w:proofErr w:type="spellStart"/>
      <w:r w:rsidRPr="004547FA">
        <w:rPr>
          <w:szCs w:val="26"/>
        </w:rPr>
        <w:t>và</w:t>
      </w:r>
      <w:proofErr w:type="spellEnd"/>
      <w:r w:rsidRPr="004547FA">
        <w:rPr>
          <w:szCs w:val="26"/>
        </w:rPr>
        <w:t xml:space="preserve"> </w:t>
      </w:r>
      <w:proofErr w:type="spellStart"/>
      <w:r w:rsidRPr="004547FA">
        <w:rPr>
          <w:szCs w:val="26"/>
        </w:rPr>
        <w:t>thông</w:t>
      </w:r>
      <w:proofErr w:type="spellEnd"/>
      <w:r w:rsidRPr="004547FA">
        <w:rPr>
          <w:szCs w:val="26"/>
        </w:rPr>
        <w:t xml:space="preserve"> tin phản hồi </w:t>
      </w:r>
      <w:proofErr w:type="spellStart"/>
      <w:r w:rsidRPr="004547FA">
        <w:rPr>
          <w:szCs w:val="26"/>
        </w:rPr>
        <w:t>từ</w:t>
      </w:r>
      <w:proofErr w:type="spellEnd"/>
      <w:r w:rsidRPr="004547FA">
        <w:rPr>
          <w:szCs w:val="26"/>
        </w:rPr>
        <w:t xml:space="preserve"> cấp </w:t>
      </w:r>
      <w:proofErr w:type="spellStart"/>
      <w:r w:rsidRPr="004547FA">
        <w:rPr>
          <w:szCs w:val="26"/>
        </w:rPr>
        <w:t>dưới</w:t>
      </w:r>
      <w:proofErr w:type="spellEnd"/>
      <w:r w:rsidRPr="004547FA">
        <w:rPr>
          <w:szCs w:val="26"/>
        </w:rPr>
        <w:t xml:space="preserve"> </w:t>
      </w:r>
      <w:proofErr w:type="spellStart"/>
      <w:r w:rsidRPr="004547FA">
        <w:rPr>
          <w:szCs w:val="26"/>
        </w:rPr>
        <w:t>nhằm</w:t>
      </w:r>
      <w:proofErr w:type="spellEnd"/>
      <w:r w:rsidRPr="004547FA">
        <w:rPr>
          <w:szCs w:val="26"/>
        </w:rPr>
        <w:t xml:space="preserve"> </w:t>
      </w:r>
      <w:proofErr w:type="spellStart"/>
      <w:r w:rsidRPr="004547FA">
        <w:rPr>
          <w:szCs w:val="26"/>
        </w:rPr>
        <w:t>kịp</w:t>
      </w:r>
      <w:proofErr w:type="spellEnd"/>
      <w:r w:rsidRPr="004547FA">
        <w:rPr>
          <w:szCs w:val="26"/>
        </w:rPr>
        <w:t xml:space="preserve"> thời </w:t>
      </w:r>
      <w:proofErr w:type="spellStart"/>
      <w:r w:rsidRPr="004547FA">
        <w:rPr>
          <w:szCs w:val="26"/>
        </w:rPr>
        <w:t>điều</w:t>
      </w:r>
      <w:proofErr w:type="spellEnd"/>
      <w:r w:rsidRPr="004547FA">
        <w:rPr>
          <w:szCs w:val="26"/>
        </w:rPr>
        <w:t xml:space="preserve"> </w:t>
      </w:r>
      <w:proofErr w:type="spellStart"/>
      <w:r w:rsidRPr="004547FA">
        <w:rPr>
          <w:szCs w:val="26"/>
        </w:rPr>
        <w:t>chỉnh</w:t>
      </w:r>
      <w:proofErr w:type="spellEnd"/>
      <w:r w:rsidRPr="004547FA">
        <w:rPr>
          <w:szCs w:val="26"/>
        </w:rPr>
        <w:t xml:space="preserve"> những </w:t>
      </w:r>
      <w:proofErr w:type="spellStart"/>
      <w:r w:rsidRPr="004547FA">
        <w:rPr>
          <w:szCs w:val="26"/>
        </w:rPr>
        <w:t>vấn</w:t>
      </w:r>
      <w:proofErr w:type="spellEnd"/>
      <w:r w:rsidRPr="004547FA">
        <w:rPr>
          <w:szCs w:val="26"/>
        </w:rPr>
        <w:t xml:space="preserve"> đề phát sinh </w:t>
      </w:r>
      <w:proofErr w:type="spellStart"/>
      <w:r w:rsidRPr="004547FA">
        <w:rPr>
          <w:szCs w:val="26"/>
        </w:rPr>
        <w:t>trong</w:t>
      </w:r>
      <w:proofErr w:type="spellEnd"/>
      <w:r w:rsidRPr="004547FA">
        <w:rPr>
          <w:szCs w:val="26"/>
        </w:rPr>
        <w:t xml:space="preserve"> </w:t>
      </w:r>
      <w:proofErr w:type="spellStart"/>
      <w:r w:rsidRPr="004547FA">
        <w:rPr>
          <w:szCs w:val="26"/>
        </w:rPr>
        <w:t>quá</w:t>
      </w:r>
      <w:proofErr w:type="spellEnd"/>
      <w:r w:rsidRPr="004547FA">
        <w:rPr>
          <w:szCs w:val="26"/>
        </w:rPr>
        <w:t xml:space="preserve"> </w:t>
      </w:r>
      <w:proofErr w:type="spellStart"/>
      <w:r w:rsidRPr="004547FA">
        <w:rPr>
          <w:szCs w:val="26"/>
        </w:rPr>
        <w:t>trình</w:t>
      </w:r>
      <w:proofErr w:type="spellEnd"/>
      <w:r w:rsidRPr="004547FA">
        <w:rPr>
          <w:szCs w:val="26"/>
        </w:rPr>
        <w:t xml:space="preserve"> hoạt động </w:t>
      </w:r>
      <w:proofErr w:type="spellStart"/>
      <w:r w:rsidRPr="004547FA">
        <w:rPr>
          <w:szCs w:val="26"/>
        </w:rPr>
        <w:t>của</w:t>
      </w:r>
      <w:proofErr w:type="spellEnd"/>
      <w:r w:rsidRPr="004547FA">
        <w:rPr>
          <w:szCs w:val="26"/>
        </w:rPr>
        <w:t xml:space="preserve"> chi </w:t>
      </w:r>
      <w:proofErr w:type="spellStart"/>
      <w:r w:rsidRPr="004547FA">
        <w:rPr>
          <w:szCs w:val="26"/>
        </w:rPr>
        <w:t>nhánh</w:t>
      </w:r>
      <w:proofErr w:type="spellEnd"/>
      <w:r w:rsidRPr="004547FA">
        <w:rPr>
          <w:szCs w:val="26"/>
        </w:rPr>
        <w:t>.</w:t>
      </w:r>
    </w:p>
    <w:p w14:paraId="120293B1" w14:textId="77777777" w:rsidR="0071046A" w:rsidRPr="004547FA" w:rsidRDefault="0071046A" w:rsidP="00E53690">
      <w:pPr>
        <w:ind w:firstLine="567"/>
        <w:rPr>
          <w:szCs w:val="26"/>
        </w:rPr>
      </w:pPr>
      <w:r w:rsidRPr="004547FA">
        <w:rPr>
          <w:szCs w:val="26"/>
        </w:rPr>
        <w:t xml:space="preserve">Có toàn </w:t>
      </w:r>
      <w:proofErr w:type="spellStart"/>
      <w:r w:rsidRPr="004547FA">
        <w:rPr>
          <w:szCs w:val="26"/>
        </w:rPr>
        <w:t>quyền</w:t>
      </w:r>
      <w:proofErr w:type="spellEnd"/>
      <w:r w:rsidRPr="004547FA">
        <w:rPr>
          <w:szCs w:val="26"/>
        </w:rPr>
        <w:t xml:space="preserve"> quyết định </w:t>
      </w:r>
      <w:proofErr w:type="spellStart"/>
      <w:r w:rsidRPr="004547FA">
        <w:rPr>
          <w:szCs w:val="26"/>
        </w:rPr>
        <w:t>mức</w:t>
      </w:r>
      <w:proofErr w:type="spellEnd"/>
      <w:r w:rsidRPr="004547FA">
        <w:rPr>
          <w:szCs w:val="26"/>
        </w:rPr>
        <w:t xml:space="preserve"> </w:t>
      </w:r>
      <w:proofErr w:type="spellStart"/>
      <w:r w:rsidRPr="004547FA">
        <w:rPr>
          <w:szCs w:val="26"/>
        </w:rPr>
        <w:t>vay</w:t>
      </w:r>
      <w:proofErr w:type="spellEnd"/>
      <w:r w:rsidRPr="004547FA">
        <w:rPr>
          <w:szCs w:val="26"/>
        </w:rPr>
        <w:t xml:space="preserve"> </w:t>
      </w:r>
      <w:proofErr w:type="spellStart"/>
      <w:r w:rsidRPr="004547FA">
        <w:rPr>
          <w:szCs w:val="26"/>
        </w:rPr>
        <w:t>của</w:t>
      </w:r>
      <w:proofErr w:type="spellEnd"/>
      <w:r w:rsidRPr="004547FA">
        <w:rPr>
          <w:szCs w:val="26"/>
        </w:rPr>
        <w:t xml:space="preserve"> một </w:t>
      </w:r>
      <w:proofErr w:type="spellStart"/>
      <w:r w:rsidRPr="004547FA">
        <w:rPr>
          <w:szCs w:val="26"/>
        </w:rPr>
        <w:t>khoản</w:t>
      </w:r>
      <w:proofErr w:type="spellEnd"/>
      <w:r w:rsidRPr="004547FA">
        <w:rPr>
          <w:szCs w:val="26"/>
        </w:rPr>
        <w:t xml:space="preserve"> </w:t>
      </w:r>
      <w:proofErr w:type="spellStart"/>
      <w:r w:rsidRPr="004547FA">
        <w:rPr>
          <w:szCs w:val="26"/>
        </w:rPr>
        <w:t>vay</w:t>
      </w:r>
      <w:proofErr w:type="spellEnd"/>
      <w:r w:rsidRPr="004547FA">
        <w:rPr>
          <w:szCs w:val="26"/>
        </w:rPr>
        <w:t>.</w:t>
      </w:r>
    </w:p>
    <w:p w14:paraId="07E8A700" w14:textId="77777777" w:rsidR="0071046A" w:rsidRPr="004547FA" w:rsidRDefault="0071046A" w:rsidP="00E53690">
      <w:pPr>
        <w:ind w:firstLine="567"/>
        <w:rPr>
          <w:szCs w:val="26"/>
        </w:rPr>
      </w:pPr>
      <w:r w:rsidRPr="004547FA">
        <w:rPr>
          <w:szCs w:val="26"/>
        </w:rPr>
        <w:t xml:space="preserve">Có </w:t>
      </w:r>
      <w:proofErr w:type="spellStart"/>
      <w:r w:rsidRPr="004547FA">
        <w:rPr>
          <w:szCs w:val="26"/>
        </w:rPr>
        <w:t>quyền</w:t>
      </w:r>
      <w:proofErr w:type="spellEnd"/>
      <w:r w:rsidRPr="004547FA">
        <w:rPr>
          <w:szCs w:val="26"/>
        </w:rPr>
        <w:t xml:space="preserve"> quyết định </w:t>
      </w:r>
      <w:proofErr w:type="spellStart"/>
      <w:r w:rsidRPr="004547FA">
        <w:rPr>
          <w:szCs w:val="26"/>
        </w:rPr>
        <w:t>tổ</w:t>
      </w:r>
      <w:proofErr w:type="spellEnd"/>
      <w:r w:rsidRPr="004547FA">
        <w:rPr>
          <w:szCs w:val="26"/>
        </w:rPr>
        <w:t xml:space="preserve"> </w:t>
      </w:r>
      <w:proofErr w:type="spellStart"/>
      <w:r w:rsidRPr="004547FA">
        <w:rPr>
          <w:szCs w:val="26"/>
        </w:rPr>
        <w:t>chức</w:t>
      </w:r>
      <w:proofErr w:type="spellEnd"/>
      <w:r w:rsidRPr="004547FA">
        <w:rPr>
          <w:szCs w:val="26"/>
        </w:rPr>
        <w:t xml:space="preserve"> bổ </w:t>
      </w:r>
      <w:proofErr w:type="spellStart"/>
      <w:r w:rsidRPr="004547FA">
        <w:rPr>
          <w:szCs w:val="26"/>
        </w:rPr>
        <w:t>nhiệm</w:t>
      </w:r>
      <w:proofErr w:type="spellEnd"/>
      <w:r w:rsidRPr="004547FA">
        <w:rPr>
          <w:szCs w:val="26"/>
        </w:rPr>
        <w:t xml:space="preserve">, </w:t>
      </w:r>
      <w:proofErr w:type="spellStart"/>
      <w:r w:rsidRPr="004547FA">
        <w:rPr>
          <w:szCs w:val="26"/>
        </w:rPr>
        <w:t>miễn</w:t>
      </w:r>
      <w:proofErr w:type="spellEnd"/>
      <w:r w:rsidRPr="004547FA">
        <w:rPr>
          <w:szCs w:val="26"/>
        </w:rPr>
        <w:t xml:space="preserve"> </w:t>
      </w:r>
      <w:proofErr w:type="spellStart"/>
      <w:r w:rsidRPr="004547FA">
        <w:rPr>
          <w:szCs w:val="26"/>
        </w:rPr>
        <w:t>nhiệm</w:t>
      </w:r>
      <w:proofErr w:type="spellEnd"/>
      <w:r w:rsidRPr="004547FA">
        <w:rPr>
          <w:szCs w:val="26"/>
        </w:rPr>
        <w:t xml:space="preserve">, </w:t>
      </w:r>
      <w:proofErr w:type="spellStart"/>
      <w:r w:rsidRPr="004547FA">
        <w:rPr>
          <w:szCs w:val="26"/>
        </w:rPr>
        <w:t>khen</w:t>
      </w:r>
      <w:proofErr w:type="spellEnd"/>
      <w:r w:rsidRPr="004547FA">
        <w:rPr>
          <w:szCs w:val="26"/>
        </w:rPr>
        <w:t xml:space="preserve"> </w:t>
      </w:r>
      <w:proofErr w:type="spellStart"/>
      <w:r w:rsidRPr="004547FA">
        <w:rPr>
          <w:szCs w:val="26"/>
        </w:rPr>
        <w:t>thưởng</w:t>
      </w:r>
      <w:proofErr w:type="spellEnd"/>
      <w:r w:rsidRPr="004547FA">
        <w:rPr>
          <w:szCs w:val="26"/>
        </w:rPr>
        <w:t xml:space="preserve">, kỹ </w:t>
      </w:r>
      <w:proofErr w:type="spellStart"/>
      <w:r w:rsidRPr="004547FA">
        <w:rPr>
          <w:szCs w:val="26"/>
        </w:rPr>
        <w:t>luật</w:t>
      </w:r>
      <w:proofErr w:type="spellEnd"/>
      <w:r w:rsidRPr="004547FA">
        <w:rPr>
          <w:szCs w:val="26"/>
        </w:rPr>
        <w:t xml:space="preserve">, hay </w:t>
      </w:r>
      <w:proofErr w:type="spellStart"/>
      <w:r w:rsidRPr="004547FA">
        <w:rPr>
          <w:szCs w:val="26"/>
        </w:rPr>
        <w:t>nâng</w:t>
      </w:r>
      <w:proofErr w:type="spellEnd"/>
      <w:r w:rsidRPr="004547FA">
        <w:rPr>
          <w:szCs w:val="26"/>
        </w:rPr>
        <w:t xml:space="preserve"> </w:t>
      </w:r>
      <w:proofErr w:type="spellStart"/>
      <w:r w:rsidRPr="004547FA">
        <w:rPr>
          <w:szCs w:val="26"/>
        </w:rPr>
        <w:t>lương</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cán</w:t>
      </w:r>
      <w:proofErr w:type="spellEnd"/>
      <w:r w:rsidRPr="004547FA">
        <w:rPr>
          <w:szCs w:val="26"/>
        </w:rPr>
        <w:t xml:space="preserve"> bộ công </w:t>
      </w:r>
      <w:proofErr w:type="spellStart"/>
      <w:r w:rsidRPr="004547FA">
        <w:rPr>
          <w:szCs w:val="26"/>
        </w:rPr>
        <w:t>nhân</w:t>
      </w:r>
      <w:proofErr w:type="spellEnd"/>
      <w:r w:rsidRPr="004547FA">
        <w:rPr>
          <w:szCs w:val="26"/>
        </w:rPr>
        <w:t xml:space="preserve"> viên </w:t>
      </w:r>
      <w:proofErr w:type="spellStart"/>
      <w:r w:rsidRPr="004547FA">
        <w:rPr>
          <w:szCs w:val="26"/>
        </w:rPr>
        <w:t>trong</w:t>
      </w:r>
      <w:proofErr w:type="spellEnd"/>
      <w:r w:rsidRPr="004547FA">
        <w:rPr>
          <w:szCs w:val="26"/>
        </w:rPr>
        <w:t xml:space="preserve"> </w:t>
      </w:r>
      <w:proofErr w:type="spellStart"/>
      <w:r w:rsidRPr="004547FA">
        <w:rPr>
          <w:szCs w:val="26"/>
        </w:rPr>
        <w:t>đơn</w:t>
      </w:r>
      <w:proofErr w:type="spellEnd"/>
      <w:r w:rsidRPr="004547FA">
        <w:rPr>
          <w:szCs w:val="26"/>
        </w:rPr>
        <w:t xml:space="preserve"> vị, </w:t>
      </w:r>
      <w:proofErr w:type="spellStart"/>
      <w:r w:rsidRPr="004547FA">
        <w:rPr>
          <w:szCs w:val="26"/>
        </w:rPr>
        <w:t>ngoại</w:t>
      </w:r>
      <w:proofErr w:type="spellEnd"/>
      <w:r w:rsidRPr="004547FA">
        <w:rPr>
          <w:szCs w:val="26"/>
        </w:rPr>
        <w:t xml:space="preserve"> </w:t>
      </w:r>
      <w:proofErr w:type="spellStart"/>
      <w:r w:rsidRPr="004547FA">
        <w:rPr>
          <w:szCs w:val="26"/>
        </w:rPr>
        <w:t>trừ</w:t>
      </w:r>
      <w:proofErr w:type="spellEnd"/>
      <w:r w:rsidRPr="004547FA">
        <w:rPr>
          <w:szCs w:val="26"/>
        </w:rPr>
        <w:t xml:space="preserve"> kế toán </w:t>
      </w:r>
      <w:proofErr w:type="spellStart"/>
      <w:r w:rsidRPr="004547FA">
        <w:rPr>
          <w:szCs w:val="26"/>
        </w:rPr>
        <w:t>trưởng</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trưởng</w:t>
      </w:r>
      <w:proofErr w:type="spellEnd"/>
      <w:r w:rsidRPr="004547FA">
        <w:rPr>
          <w:szCs w:val="26"/>
        </w:rPr>
        <w:t xml:space="preserve"> phòng </w:t>
      </w:r>
      <w:proofErr w:type="spellStart"/>
      <w:r w:rsidRPr="004547FA">
        <w:rPr>
          <w:szCs w:val="26"/>
        </w:rPr>
        <w:t>kiểm</w:t>
      </w:r>
      <w:proofErr w:type="spellEnd"/>
      <w:r w:rsidRPr="004547FA">
        <w:rPr>
          <w:szCs w:val="26"/>
        </w:rPr>
        <w:t xml:space="preserve"> </w:t>
      </w:r>
      <w:proofErr w:type="spellStart"/>
      <w:r w:rsidRPr="004547FA">
        <w:rPr>
          <w:szCs w:val="26"/>
        </w:rPr>
        <w:t>soát</w:t>
      </w:r>
      <w:proofErr w:type="spellEnd"/>
      <w:r w:rsidRPr="004547FA">
        <w:rPr>
          <w:szCs w:val="26"/>
        </w:rPr>
        <w:t xml:space="preserve"> nội bộ.</w:t>
      </w:r>
    </w:p>
    <w:p w14:paraId="035B593C" w14:textId="77777777" w:rsidR="0071046A" w:rsidRPr="004547FA" w:rsidRDefault="0071046A" w:rsidP="00E53690">
      <w:pPr>
        <w:ind w:firstLine="567"/>
        <w:rPr>
          <w:b/>
          <w:szCs w:val="26"/>
        </w:rPr>
      </w:pPr>
      <w:r w:rsidRPr="004547FA">
        <w:rPr>
          <w:b/>
          <w:szCs w:val="26"/>
        </w:rPr>
        <w:t xml:space="preserve">Phòng </w:t>
      </w:r>
      <w:proofErr w:type="spellStart"/>
      <w:r w:rsidRPr="004547FA">
        <w:rPr>
          <w:b/>
          <w:szCs w:val="26"/>
        </w:rPr>
        <w:t>Hành</w:t>
      </w:r>
      <w:proofErr w:type="spellEnd"/>
      <w:r w:rsidRPr="004547FA">
        <w:rPr>
          <w:b/>
          <w:szCs w:val="26"/>
        </w:rPr>
        <w:t xml:space="preserve"> </w:t>
      </w:r>
      <w:proofErr w:type="spellStart"/>
      <w:r w:rsidRPr="004547FA">
        <w:rPr>
          <w:b/>
          <w:szCs w:val="26"/>
        </w:rPr>
        <w:t>Chánh</w:t>
      </w:r>
      <w:proofErr w:type="spellEnd"/>
      <w:r w:rsidRPr="004547FA">
        <w:rPr>
          <w:b/>
          <w:szCs w:val="26"/>
        </w:rPr>
        <w:t xml:space="preserve"> </w:t>
      </w:r>
      <w:proofErr w:type="spellStart"/>
      <w:r w:rsidRPr="004547FA">
        <w:rPr>
          <w:b/>
          <w:szCs w:val="26"/>
        </w:rPr>
        <w:t>Nhân</w:t>
      </w:r>
      <w:proofErr w:type="spellEnd"/>
      <w:r w:rsidRPr="004547FA">
        <w:rPr>
          <w:b/>
          <w:szCs w:val="26"/>
        </w:rPr>
        <w:t xml:space="preserve"> Sự</w:t>
      </w:r>
    </w:p>
    <w:p w14:paraId="627B090B" w14:textId="77777777" w:rsidR="0071046A" w:rsidRPr="004547FA" w:rsidRDefault="0071046A" w:rsidP="00E53690">
      <w:pPr>
        <w:ind w:firstLine="567"/>
        <w:rPr>
          <w:szCs w:val="26"/>
        </w:rPr>
      </w:pPr>
      <w:proofErr w:type="spellStart"/>
      <w:r w:rsidRPr="004547FA">
        <w:rPr>
          <w:szCs w:val="26"/>
        </w:rPr>
        <w:t>Lập</w:t>
      </w:r>
      <w:proofErr w:type="spellEnd"/>
      <w:r w:rsidRPr="004547FA">
        <w:rPr>
          <w:szCs w:val="26"/>
        </w:rPr>
        <w:t xml:space="preserve"> </w:t>
      </w:r>
      <w:proofErr w:type="spellStart"/>
      <w:r w:rsidRPr="004547FA">
        <w:rPr>
          <w:szCs w:val="26"/>
        </w:rPr>
        <w:t>các</w:t>
      </w:r>
      <w:proofErr w:type="spellEnd"/>
      <w:r w:rsidRPr="004547FA">
        <w:rPr>
          <w:szCs w:val="26"/>
        </w:rPr>
        <w:t xml:space="preserve"> chương </w:t>
      </w:r>
      <w:proofErr w:type="spellStart"/>
      <w:r w:rsidRPr="004547FA">
        <w:rPr>
          <w:szCs w:val="26"/>
        </w:rPr>
        <w:t>trình</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tổ</w:t>
      </w:r>
      <w:proofErr w:type="spellEnd"/>
      <w:r w:rsidRPr="004547FA">
        <w:rPr>
          <w:szCs w:val="26"/>
        </w:rPr>
        <w:t xml:space="preserve"> </w:t>
      </w:r>
      <w:proofErr w:type="spellStart"/>
      <w:r w:rsidRPr="004547FA">
        <w:rPr>
          <w:szCs w:val="26"/>
        </w:rPr>
        <w:t>chức</w:t>
      </w:r>
      <w:proofErr w:type="spellEnd"/>
      <w:r w:rsidRPr="004547FA">
        <w:rPr>
          <w:szCs w:val="26"/>
        </w:rPr>
        <w:t xml:space="preserve"> </w:t>
      </w:r>
      <w:proofErr w:type="spellStart"/>
      <w:r w:rsidRPr="004547FA">
        <w:rPr>
          <w:szCs w:val="26"/>
        </w:rPr>
        <w:t>thực</w:t>
      </w:r>
      <w:proofErr w:type="spellEnd"/>
      <w:r w:rsidRPr="004547FA">
        <w:rPr>
          <w:szCs w:val="26"/>
        </w:rPr>
        <w:t xml:space="preserve"> hiện </w:t>
      </w:r>
      <w:proofErr w:type="spellStart"/>
      <w:r w:rsidRPr="004547FA">
        <w:rPr>
          <w:szCs w:val="26"/>
        </w:rPr>
        <w:t>quy</w:t>
      </w:r>
      <w:proofErr w:type="spellEnd"/>
      <w:r w:rsidRPr="004547FA">
        <w:rPr>
          <w:szCs w:val="26"/>
        </w:rPr>
        <w:t xml:space="preserve"> hoạch </w:t>
      </w:r>
      <w:proofErr w:type="spellStart"/>
      <w:r w:rsidRPr="004547FA">
        <w:rPr>
          <w:szCs w:val="26"/>
        </w:rPr>
        <w:t>cán</w:t>
      </w:r>
      <w:proofErr w:type="spellEnd"/>
      <w:r w:rsidRPr="004547FA">
        <w:rPr>
          <w:szCs w:val="26"/>
        </w:rPr>
        <w:t xml:space="preserve"> bộ, quản lý </w:t>
      </w:r>
      <w:proofErr w:type="spellStart"/>
      <w:r w:rsidRPr="004547FA">
        <w:rPr>
          <w:szCs w:val="26"/>
        </w:rPr>
        <w:t>nhân</w:t>
      </w:r>
      <w:proofErr w:type="spellEnd"/>
      <w:r w:rsidRPr="004547FA">
        <w:rPr>
          <w:szCs w:val="26"/>
        </w:rPr>
        <w:t xml:space="preserve"> sự, </w:t>
      </w:r>
      <w:proofErr w:type="spellStart"/>
      <w:r w:rsidRPr="004547FA">
        <w:rPr>
          <w:szCs w:val="26"/>
        </w:rPr>
        <w:t>lao</w:t>
      </w:r>
      <w:proofErr w:type="spellEnd"/>
      <w:r w:rsidRPr="004547FA">
        <w:rPr>
          <w:szCs w:val="26"/>
        </w:rPr>
        <w:t xml:space="preserve"> động </w:t>
      </w:r>
      <w:proofErr w:type="spellStart"/>
      <w:r w:rsidRPr="004547FA">
        <w:rPr>
          <w:szCs w:val="26"/>
        </w:rPr>
        <w:t>và</w:t>
      </w:r>
      <w:proofErr w:type="spellEnd"/>
      <w:r w:rsidRPr="004547FA">
        <w:rPr>
          <w:szCs w:val="26"/>
        </w:rPr>
        <w:t xml:space="preserve"> tính, phát </w:t>
      </w:r>
      <w:proofErr w:type="spellStart"/>
      <w:r w:rsidRPr="004547FA">
        <w:rPr>
          <w:szCs w:val="26"/>
        </w:rPr>
        <w:t>lương</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nhân</w:t>
      </w:r>
      <w:proofErr w:type="spellEnd"/>
      <w:r w:rsidRPr="004547FA">
        <w:rPr>
          <w:szCs w:val="26"/>
        </w:rPr>
        <w:t xml:space="preserve"> viên </w:t>
      </w:r>
      <w:proofErr w:type="spellStart"/>
      <w:r w:rsidRPr="004547FA">
        <w:rPr>
          <w:szCs w:val="26"/>
        </w:rPr>
        <w:t>trong</w:t>
      </w:r>
      <w:proofErr w:type="spellEnd"/>
      <w:r w:rsidRPr="004547FA">
        <w:rPr>
          <w:szCs w:val="26"/>
        </w:rPr>
        <w:t xml:space="preserve"> </w:t>
      </w:r>
      <w:proofErr w:type="spellStart"/>
      <w:r w:rsidRPr="004547FA">
        <w:rPr>
          <w:szCs w:val="26"/>
        </w:rPr>
        <w:t>đơn</w:t>
      </w:r>
      <w:proofErr w:type="spellEnd"/>
      <w:r w:rsidRPr="004547FA">
        <w:rPr>
          <w:szCs w:val="26"/>
        </w:rPr>
        <w:t xml:space="preserve"> vị. </w:t>
      </w:r>
      <w:proofErr w:type="spellStart"/>
      <w:r w:rsidRPr="004547FA">
        <w:rPr>
          <w:szCs w:val="26"/>
        </w:rPr>
        <w:t>Đào</w:t>
      </w:r>
      <w:proofErr w:type="spellEnd"/>
      <w:r w:rsidRPr="004547FA">
        <w:rPr>
          <w:szCs w:val="26"/>
        </w:rPr>
        <w:t xml:space="preserve"> tạo </w:t>
      </w:r>
      <w:proofErr w:type="spellStart"/>
      <w:r w:rsidRPr="004547FA">
        <w:rPr>
          <w:szCs w:val="26"/>
        </w:rPr>
        <w:t>nhân</w:t>
      </w:r>
      <w:proofErr w:type="spellEnd"/>
      <w:r w:rsidRPr="004547FA">
        <w:rPr>
          <w:szCs w:val="26"/>
        </w:rPr>
        <w:t xml:space="preserve"> </w:t>
      </w:r>
      <w:proofErr w:type="spellStart"/>
      <w:r w:rsidRPr="004547FA">
        <w:rPr>
          <w:szCs w:val="26"/>
        </w:rPr>
        <w:t>nhân</w:t>
      </w:r>
      <w:proofErr w:type="spellEnd"/>
      <w:r w:rsidRPr="004547FA">
        <w:rPr>
          <w:szCs w:val="26"/>
        </w:rPr>
        <w:t xml:space="preserve"> viên, </w:t>
      </w:r>
      <w:proofErr w:type="spellStart"/>
      <w:r w:rsidRPr="004547FA">
        <w:rPr>
          <w:szCs w:val="26"/>
        </w:rPr>
        <w:t>thực</w:t>
      </w:r>
      <w:proofErr w:type="spellEnd"/>
      <w:r w:rsidRPr="004547FA">
        <w:rPr>
          <w:szCs w:val="26"/>
        </w:rPr>
        <w:t xml:space="preserve"> hiện </w:t>
      </w:r>
      <w:proofErr w:type="spellStart"/>
      <w:r w:rsidRPr="004547FA">
        <w:rPr>
          <w:szCs w:val="26"/>
        </w:rPr>
        <w:t>chính</w:t>
      </w:r>
      <w:proofErr w:type="spellEnd"/>
      <w:r w:rsidRPr="004547FA">
        <w:rPr>
          <w:szCs w:val="26"/>
        </w:rPr>
        <w:t xml:space="preserve"> sách </w:t>
      </w:r>
      <w:proofErr w:type="spellStart"/>
      <w:r w:rsidRPr="004547FA">
        <w:rPr>
          <w:szCs w:val="26"/>
        </w:rPr>
        <w:t>cán</w:t>
      </w:r>
      <w:proofErr w:type="spellEnd"/>
      <w:r w:rsidRPr="004547FA">
        <w:rPr>
          <w:szCs w:val="26"/>
        </w:rPr>
        <w:t xml:space="preserve"> bộ, </w:t>
      </w:r>
      <w:proofErr w:type="spellStart"/>
      <w:r w:rsidRPr="004547FA">
        <w:rPr>
          <w:szCs w:val="26"/>
        </w:rPr>
        <w:t>thực</w:t>
      </w:r>
      <w:proofErr w:type="spellEnd"/>
      <w:r w:rsidRPr="004547FA">
        <w:rPr>
          <w:szCs w:val="26"/>
        </w:rPr>
        <w:t xml:space="preserve"> hiện công </w:t>
      </w:r>
      <w:proofErr w:type="spellStart"/>
      <w:r w:rsidRPr="004547FA">
        <w:rPr>
          <w:szCs w:val="26"/>
        </w:rPr>
        <w:t>tác</w:t>
      </w:r>
      <w:proofErr w:type="spellEnd"/>
      <w:r w:rsidRPr="004547FA">
        <w:rPr>
          <w:szCs w:val="26"/>
        </w:rPr>
        <w:t xml:space="preserve"> </w:t>
      </w:r>
      <w:proofErr w:type="spellStart"/>
      <w:r w:rsidRPr="004547FA">
        <w:rPr>
          <w:szCs w:val="26"/>
        </w:rPr>
        <w:t>thi</w:t>
      </w:r>
      <w:proofErr w:type="spellEnd"/>
      <w:r w:rsidRPr="004547FA">
        <w:rPr>
          <w:szCs w:val="26"/>
        </w:rPr>
        <w:t xml:space="preserve"> </w:t>
      </w:r>
      <w:proofErr w:type="spellStart"/>
      <w:r w:rsidRPr="004547FA">
        <w:rPr>
          <w:szCs w:val="26"/>
        </w:rPr>
        <w:t>đua</w:t>
      </w:r>
      <w:proofErr w:type="spellEnd"/>
      <w:r w:rsidRPr="004547FA">
        <w:rPr>
          <w:szCs w:val="26"/>
        </w:rPr>
        <w:t xml:space="preserve"> </w:t>
      </w:r>
      <w:proofErr w:type="spellStart"/>
      <w:r w:rsidRPr="004547FA">
        <w:rPr>
          <w:szCs w:val="26"/>
        </w:rPr>
        <w:t>khen</w:t>
      </w:r>
      <w:proofErr w:type="spellEnd"/>
      <w:r w:rsidRPr="004547FA">
        <w:rPr>
          <w:szCs w:val="26"/>
        </w:rPr>
        <w:t xml:space="preserve"> </w:t>
      </w:r>
      <w:proofErr w:type="spellStart"/>
      <w:r w:rsidRPr="004547FA">
        <w:rPr>
          <w:szCs w:val="26"/>
        </w:rPr>
        <w:t>thưởng</w:t>
      </w:r>
      <w:proofErr w:type="spellEnd"/>
      <w:r w:rsidRPr="004547FA">
        <w:rPr>
          <w:szCs w:val="26"/>
        </w:rPr>
        <w:t>.</w:t>
      </w:r>
    </w:p>
    <w:p w14:paraId="2516D852" w14:textId="77777777" w:rsidR="0071046A" w:rsidRPr="004547FA" w:rsidRDefault="0071046A" w:rsidP="00E53690">
      <w:pPr>
        <w:ind w:firstLine="567"/>
        <w:rPr>
          <w:szCs w:val="26"/>
        </w:rPr>
      </w:pPr>
      <w:proofErr w:type="spellStart"/>
      <w:r w:rsidRPr="004547FA">
        <w:rPr>
          <w:szCs w:val="26"/>
        </w:rPr>
        <w:t>Lập</w:t>
      </w:r>
      <w:proofErr w:type="spellEnd"/>
      <w:r w:rsidRPr="004547FA">
        <w:rPr>
          <w:szCs w:val="26"/>
        </w:rPr>
        <w:t xml:space="preserve"> kế hoạch </w:t>
      </w:r>
      <w:proofErr w:type="spellStart"/>
      <w:r w:rsidRPr="004547FA">
        <w:rPr>
          <w:szCs w:val="26"/>
        </w:rPr>
        <w:t>và</w:t>
      </w:r>
      <w:proofErr w:type="spellEnd"/>
      <w:r w:rsidRPr="004547FA">
        <w:rPr>
          <w:szCs w:val="26"/>
        </w:rPr>
        <w:t xml:space="preserve"> </w:t>
      </w:r>
      <w:proofErr w:type="spellStart"/>
      <w:r w:rsidRPr="004547FA">
        <w:rPr>
          <w:szCs w:val="26"/>
        </w:rPr>
        <w:t>tổ</w:t>
      </w:r>
      <w:proofErr w:type="spellEnd"/>
      <w:r w:rsidRPr="004547FA">
        <w:rPr>
          <w:szCs w:val="26"/>
        </w:rPr>
        <w:t xml:space="preserve"> </w:t>
      </w:r>
      <w:proofErr w:type="spellStart"/>
      <w:r w:rsidRPr="004547FA">
        <w:rPr>
          <w:szCs w:val="26"/>
        </w:rPr>
        <w:t>chức</w:t>
      </w:r>
      <w:proofErr w:type="spellEnd"/>
      <w:r w:rsidRPr="004547FA">
        <w:rPr>
          <w:szCs w:val="26"/>
        </w:rPr>
        <w:t xml:space="preserve"> </w:t>
      </w:r>
      <w:proofErr w:type="spellStart"/>
      <w:r w:rsidRPr="004547FA">
        <w:rPr>
          <w:szCs w:val="26"/>
        </w:rPr>
        <w:t>thực</w:t>
      </w:r>
      <w:proofErr w:type="spellEnd"/>
      <w:r w:rsidRPr="004547FA">
        <w:rPr>
          <w:szCs w:val="26"/>
        </w:rPr>
        <w:t xml:space="preserve"> hiện </w:t>
      </w:r>
      <w:proofErr w:type="spellStart"/>
      <w:r w:rsidRPr="004547FA">
        <w:rPr>
          <w:szCs w:val="26"/>
        </w:rPr>
        <w:t>xây</w:t>
      </w:r>
      <w:proofErr w:type="spellEnd"/>
      <w:r w:rsidRPr="004547FA">
        <w:rPr>
          <w:szCs w:val="26"/>
        </w:rPr>
        <w:t xml:space="preserve"> </w:t>
      </w:r>
      <w:proofErr w:type="spellStart"/>
      <w:r w:rsidRPr="004547FA">
        <w:rPr>
          <w:szCs w:val="26"/>
        </w:rPr>
        <w:t>dựng</w:t>
      </w:r>
      <w:proofErr w:type="spellEnd"/>
      <w:r w:rsidRPr="004547FA">
        <w:rPr>
          <w:szCs w:val="26"/>
        </w:rPr>
        <w:t xml:space="preserve"> cơ </w:t>
      </w:r>
      <w:proofErr w:type="spellStart"/>
      <w:r w:rsidRPr="004547FA">
        <w:rPr>
          <w:szCs w:val="26"/>
        </w:rPr>
        <w:t>bản</w:t>
      </w:r>
      <w:proofErr w:type="spellEnd"/>
      <w:r w:rsidRPr="004547FA">
        <w:rPr>
          <w:szCs w:val="26"/>
        </w:rPr>
        <w:t xml:space="preserve">, mua </w:t>
      </w:r>
      <w:proofErr w:type="spellStart"/>
      <w:r w:rsidRPr="004547FA">
        <w:rPr>
          <w:szCs w:val="26"/>
        </w:rPr>
        <w:t>sắm</w:t>
      </w:r>
      <w:proofErr w:type="spellEnd"/>
      <w:r w:rsidRPr="004547FA">
        <w:rPr>
          <w:szCs w:val="26"/>
        </w:rPr>
        <w:t xml:space="preserve"> </w:t>
      </w:r>
      <w:proofErr w:type="spellStart"/>
      <w:r w:rsidRPr="004547FA">
        <w:rPr>
          <w:szCs w:val="26"/>
        </w:rPr>
        <w:t>trang</w:t>
      </w:r>
      <w:proofErr w:type="spellEnd"/>
      <w:r w:rsidRPr="004547FA">
        <w:rPr>
          <w:szCs w:val="26"/>
        </w:rPr>
        <w:t xml:space="preserve"> </w:t>
      </w:r>
      <w:proofErr w:type="spellStart"/>
      <w:r w:rsidRPr="004547FA">
        <w:rPr>
          <w:szCs w:val="26"/>
        </w:rPr>
        <w:t>thiết</w:t>
      </w:r>
      <w:proofErr w:type="spellEnd"/>
      <w:r w:rsidRPr="004547FA">
        <w:rPr>
          <w:szCs w:val="26"/>
        </w:rPr>
        <w:t xml:space="preserve"> bị </w:t>
      </w:r>
      <w:proofErr w:type="spellStart"/>
      <w:r w:rsidRPr="004547FA">
        <w:rPr>
          <w:szCs w:val="26"/>
        </w:rPr>
        <w:t>và</w:t>
      </w:r>
      <w:proofErr w:type="spellEnd"/>
      <w:r w:rsidRPr="004547FA">
        <w:rPr>
          <w:szCs w:val="26"/>
        </w:rPr>
        <w:t xml:space="preserve"> công cụ </w:t>
      </w:r>
      <w:proofErr w:type="spellStart"/>
      <w:r w:rsidRPr="004547FA">
        <w:rPr>
          <w:szCs w:val="26"/>
        </w:rPr>
        <w:t>lao</w:t>
      </w:r>
      <w:proofErr w:type="spellEnd"/>
      <w:r w:rsidRPr="004547FA">
        <w:rPr>
          <w:szCs w:val="26"/>
        </w:rPr>
        <w:t xml:space="preserve"> động.</w:t>
      </w:r>
    </w:p>
    <w:p w14:paraId="787575C9" w14:textId="77777777" w:rsidR="0071046A" w:rsidRPr="004547FA" w:rsidRDefault="0071046A" w:rsidP="00E53690">
      <w:pPr>
        <w:ind w:firstLine="567"/>
        <w:rPr>
          <w:szCs w:val="26"/>
        </w:rPr>
      </w:pPr>
      <w:proofErr w:type="spellStart"/>
      <w:r w:rsidRPr="004547FA">
        <w:rPr>
          <w:szCs w:val="26"/>
        </w:rPr>
        <w:t>Lập</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báo</w:t>
      </w:r>
      <w:proofErr w:type="spellEnd"/>
      <w:r w:rsidRPr="004547FA">
        <w:rPr>
          <w:szCs w:val="26"/>
        </w:rPr>
        <w:t xml:space="preserve"> cáo về công </w:t>
      </w:r>
      <w:proofErr w:type="spellStart"/>
      <w:r w:rsidRPr="004547FA">
        <w:rPr>
          <w:szCs w:val="26"/>
        </w:rPr>
        <w:t>tác</w:t>
      </w:r>
      <w:proofErr w:type="spellEnd"/>
      <w:r w:rsidRPr="004547FA">
        <w:rPr>
          <w:szCs w:val="26"/>
        </w:rPr>
        <w:t xml:space="preserve"> </w:t>
      </w:r>
      <w:proofErr w:type="spellStart"/>
      <w:r w:rsidRPr="004547FA">
        <w:rPr>
          <w:szCs w:val="26"/>
        </w:rPr>
        <w:t>cán</w:t>
      </w:r>
      <w:proofErr w:type="spellEnd"/>
      <w:r w:rsidRPr="004547FA">
        <w:rPr>
          <w:szCs w:val="26"/>
        </w:rPr>
        <w:t xml:space="preserve"> bộ </w:t>
      </w:r>
      <w:proofErr w:type="spellStart"/>
      <w:r w:rsidRPr="004547FA">
        <w:rPr>
          <w:szCs w:val="26"/>
        </w:rPr>
        <w:t>lao</w:t>
      </w:r>
      <w:proofErr w:type="spellEnd"/>
      <w:r w:rsidRPr="004547FA">
        <w:rPr>
          <w:szCs w:val="26"/>
        </w:rPr>
        <w:t xml:space="preserve"> động, </w:t>
      </w:r>
      <w:proofErr w:type="spellStart"/>
      <w:r w:rsidRPr="004547FA">
        <w:rPr>
          <w:szCs w:val="26"/>
        </w:rPr>
        <w:t>tiền</w:t>
      </w:r>
      <w:proofErr w:type="spellEnd"/>
      <w:r w:rsidRPr="004547FA">
        <w:rPr>
          <w:szCs w:val="26"/>
        </w:rPr>
        <w:t xml:space="preserve"> </w:t>
      </w:r>
      <w:proofErr w:type="spellStart"/>
      <w:r w:rsidRPr="004547FA">
        <w:rPr>
          <w:szCs w:val="26"/>
        </w:rPr>
        <w:t>lương</w:t>
      </w:r>
      <w:proofErr w:type="spellEnd"/>
      <w:r w:rsidRPr="004547FA">
        <w:rPr>
          <w:szCs w:val="26"/>
        </w:rPr>
        <w:t xml:space="preserve">, công </w:t>
      </w:r>
      <w:proofErr w:type="spellStart"/>
      <w:r w:rsidRPr="004547FA">
        <w:rPr>
          <w:szCs w:val="26"/>
        </w:rPr>
        <w:t>tác</w:t>
      </w:r>
      <w:proofErr w:type="spellEnd"/>
      <w:r w:rsidRPr="004547FA">
        <w:rPr>
          <w:szCs w:val="26"/>
        </w:rPr>
        <w:t xml:space="preserve"> </w:t>
      </w:r>
      <w:proofErr w:type="spellStart"/>
      <w:r w:rsidRPr="004547FA">
        <w:rPr>
          <w:szCs w:val="26"/>
        </w:rPr>
        <w:t>hành</w:t>
      </w:r>
      <w:proofErr w:type="spellEnd"/>
      <w:r w:rsidRPr="004547FA">
        <w:rPr>
          <w:szCs w:val="26"/>
        </w:rPr>
        <w:t xml:space="preserve"> </w:t>
      </w:r>
      <w:proofErr w:type="spellStart"/>
      <w:r w:rsidRPr="004547FA">
        <w:rPr>
          <w:szCs w:val="26"/>
        </w:rPr>
        <w:t>chính</w:t>
      </w:r>
      <w:proofErr w:type="spellEnd"/>
      <w:r w:rsidRPr="004547FA">
        <w:rPr>
          <w:szCs w:val="26"/>
        </w:rPr>
        <w:t xml:space="preserve">, quản </w:t>
      </w:r>
      <w:proofErr w:type="spellStart"/>
      <w:r w:rsidRPr="004547FA">
        <w:rPr>
          <w:szCs w:val="26"/>
        </w:rPr>
        <w:t>trị</w:t>
      </w:r>
      <w:proofErr w:type="spellEnd"/>
      <w:r w:rsidRPr="004547FA">
        <w:rPr>
          <w:szCs w:val="26"/>
        </w:rPr>
        <w:t xml:space="preserve"> </w:t>
      </w:r>
      <w:proofErr w:type="spellStart"/>
      <w:r w:rsidRPr="004547FA">
        <w:rPr>
          <w:szCs w:val="26"/>
        </w:rPr>
        <w:t>theo</w:t>
      </w:r>
      <w:proofErr w:type="spellEnd"/>
      <w:r w:rsidRPr="004547FA">
        <w:rPr>
          <w:szCs w:val="26"/>
        </w:rPr>
        <w:t xml:space="preserve"> </w:t>
      </w:r>
      <w:proofErr w:type="spellStart"/>
      <w:r w:rsidRPr="004547FA">
        <w:rPr>
          <w:szCs w:val="26"/>
        </w:rPr>
        <w:t>quy</w:t>
      </w:r>
      <w:proofErr w:type="spellEnd"/>
      <w:r w:rsidRPr="004547FA">
        <w:rPr>
          <w:szCs w:val="26"/>
        </w:rPr>
        <w:t xml:space="preserve"> định.</w:t>
      </w:r>
    </w:p>
    <w:p w14:paraId="4D34A278" w14:textId="77777777" w:rsidR="0071046A" w:rsidRPr="004547FA" w:rsidRDefault="0071046A" w:rsidP="00E53690">
      <w:pPr>
        <w:ind w:firstLine="567"/>
        <w:rPr>
          <w:szCs w:val="26"/>
        </w:rPr>
      </w:pPr>
      <w:r w:rsidRPr="004547FA">
        <w:rPr>
          <w:szCs w:val="26"/>
        </w:rPr>
        <w:t xml:space="preserve">Thực hiện một số </w:t>
      </w:r>
      <w:proofErr w:type="spellStart"/>
      <w:r w:rsidRPr="004547FA">
        <w:rPr>
          <w:szCs w:val="26"/>
        </w:rPr>
        <w:t>nhiệm</w:t>
      </w:r>
      <w:proofErr w:type="spellEnd"/>
      <w:r w:rsidRPr="004547FA">
        <w:rPr>
          <w:szCs w:val="26"/>
        </w:rPr>
        <w:t xml:space="preserve"> </w:t>
      </w:r>
      <w:proofErr w:type="spellStart"/>
      <w:r w:rsidRPr="004547FA">
        <w:rPr>
          <w:szCs w:val="26"/>
        </w:rPr>
        <w:t>vụ</w:t>
      </w:r>
      <w:proofErr w:type="spellEnd"/>
      <w:r w:rsidRPr="004547FA">
        <w:rPr>
          <w:szCs w:val="26"/>
        </w:rPr>
        <w:t xml:space="preserve"> </w:t>
      </w:r>
      <w:proofErr w:type="spellStart"/>
      <w:r w:rsidRPr="004547FA">
        <w:rPr>
          <w:szCs w:val="26"/>
        </w:rPr>
        <w:t>khác</w:t>
      </w:r>
      <w:proofErr w:type="spellEnd"/>
      <w:r w:rsidRPr="004547FA">
        <w:rPr>
          <w:szCs w:val="26"/>
        </w:rPr>
        <w:t xml:space="preserve"> do Ban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 xml:space="preserve"> </w:t>
      </w:r>
      <w:proofErr w:type="spellStart"/>
      <w:r w:rsidRPr="004547FA">
        <w:rPr>
          <w:szCs w:val="26"/>
        </w:rPr>
        <w:t>giao</w:t>
      </w:r>
      <w:proofErr w:type="spellEnd"/>
      <w:r w:rsidRPr="004547FA">
        <w:rPr>
          <w:szCs w:val="26"/>
        </w:rPr>
        <w:t>.</w:t>
      </w:r>
    </w:p>
    <w:p w14:paraId="7749B892" w14:textId="77777777" w:rsidR="0071046A" w:rsidRPr="004547FA" w:rsidRDefault="0071046A" w:rsidP="00E53690">
      <w:pPr>
        <w:ind w:firstLine="567"/>
        <w:rPr>
          <w:b/>
          <w:szCs w:val="26"/>
        </w:rPr>
      </w:pPr>
      <w:r w:rsidRPr="004547FA">
        <w:rPr>
          <w:b/>
          <w:szCs w:val="26"/>
        </w:rPr>
        <w:t xml:space="preserve">Phòng Nghiệp </w:t>
      </w:r>
      <w:proofErr w:type="spellStart"/>
      <w:r w:rsidRPr="004547FA">
        <w:rPr>
          <w:b/>
          <w:szCs w:val="26"/>
        </w:rPr>
        <w:t>Vụ</w:t>
      </w:r>
      <w:proofErr w:type="spellEnd"/>
      <w:r w:rsidRPr="004547FA">
        <w:rPr>
          <w:b/>
          <w:szCs w:val="26"/>
        </w:rPr>
        <w:t xml:space="preserve"> </w:t>
      </w:r>
      <w:proofErr w:type="spellStart"/>
      <w:r w:rsidRPr="004547FA">
        <w:rPr>
          <w:b/>
          <w:szCs w:val="26"/>
        </w:rPr>
        <w:t>Kinh</w:t>
      </w:r>
      <w:proofErr w:type="spellEnd"/>
      <w:r w:rsidRPr="004547FA">
        <w:rPr>
          <w:b/>
          <w:szCs w:val="26"/>
        </w:rPr>
        <w:t xml:space="preserve"> </w:t>
      </w:r>
      <w:proofErr w:type="spellStart"/>
      <w:r w:rsidRPr="004547FA">
        <w:rPr>
          <w:b/>
          <w:szCs w:val="26"/>
        </w:rPr>
        <w:t>Doanh</w:t>
      </w:r>
      <w:proofErr w:type="spellEnd"/>
    </w:p>
    <w:p w14:paraId="623AB737" w14:textId="77777777" w:rsidR="0071046A" w:rsidRPr="004547FA" w:rsidRDefault="0071046A" w:rsidP="00E53690">
      <w:pPr>
        <w:ind w:firstLine="567"/>
        <w:rPr>
          <w:szCs w:val="26"/>
        </w:rPr>
      </w:pPr>
      <w:r w:rsidRPr="004547FA">
        <w:rPr>
          <w:szCs w:val="26"/>
        </w:rPr>
        <w:lastRenderedPageBreak/>
        <w:t xml:space="preserve">Thực hiện nghiên cứu tình hình </w:t>
      </w:r>
      <w:proofErr w:type="spellStart"/>
      <w:r w:rsidRPr="004547FA">
        <w:rPr>
          <w:szCs w:val="26"/>
        </w:rPr>
        <w:t>kinh</w:t>
      </w:r>
      <w:proofErr w:type="spellEnd"/>
      <w:r w:rsidRPr="004547FA">
        <w:rPr>
          <w:szCs w:val="26"/>
        </w:rPr>
        <w:t xml:space="preserve"> tế </w:t>
      </w:r>
      <w:proofErr w:type="spellStart"/>
      <w:r w:rsidRPr="004547FA">
        <w:rPr>
          <w:szCs w:val="26"/>
        </w:rPr>
        <w:t>xã</w:t>
      </w:r>
      <w:proofErr w:type="spellEnd"/>
      <w:r w:rsidRPr="004547FA">
        <w:rPr>
          <w:szCs w:val="26"/>
        </w:rPr>
        <w:t xml:space="preserve"> </w:t>
      </w:r>
      <w:proofErr w:type="spellStart"/>
      <w:r w:rsidRPr="004547FA">
        <w:rPr>
          <w:szCs w:val="26"/>
        </w:rPr>
        <w:t>hội</w:t>
      </w:r>
      <w:proofErr w:type="spellEnd"/>
      <w:r w:rsidRPr="004547FA">
        <w:rPr>
          <w:szCs w:val="26"/>
        </w:rPr>
        <w:t xml:space="preserve"> </w:t>
      </w:r>
      <w:proofErr w:type="spellStart"/>
      <w:r w:rsidRPr="004547FA">
        <w:rPr>
          <w:szCs w:val="26"/>
        </w:rPr>
        <w:t>trong</w:t>
      </w:r>
      <w:proofErr w:type="spellEnd"/>
      <w:r w:rsidRPr="004547FA">
        <w:rPr>
          <w:szCs w:val="26"/>
        </w:rPr>
        <w:t xml:space="preserve"> </w:t>
      </w:r>
      <w:proofErr w:type="spellStart"/>
      <w:r w:rsidRPr="004547FA">
        <w:rPr>
          <w:szCs w:val="26"/>
        </w:rPr>
        <w:t>phạm</w:t>
      </w:r>
      <w:proofErr w:type="spellEnd"/>
      <w:r w:rsidRPr="004547FA">
        <w:rPr>
          <w:szCs w:val="26"/>
        </w:rPr>
        <w:t xml:space="preserve"> vi hoạt động </w:t>
      </w:r>
      <w:proofErr w:type="spellStart"/>
      <w:r w:rsidRPr="004547FA">
        <w:rPr>
          <w:szCs w:val="26"/>
        </w:rPr>
        <w:t>với</w:t>
      </w:r>
      <w:proofErr w:type="spellEnd"/>
      <w:r w:rsidRPr="004547FA">
        <w:rPr>
          <w:szCs w:val="26"/>
        </w:rPr>
        <w:t xml:space="preserve"> </w:t>
      </w:r>
      <w:proofErr w:type="spellStart"/>
      <w:r w:rsidRPr="004547FA">
        <w:rPr>
          <w:szCs w:val="26"/>
        </w:rPr>
        <w:t>mục</w:t>
      </w:r>
      <w:proofErr w:type="spellEnd"/>
      <w:r w:rsidRPr="004547FA">
        <w:rPr>
          <w:szCs w:val="26"/>
        </w:rPr>
        <w:t xml:space="preserve"> </w:t>
      </w:r>
      <w:proofErr w:type="spellStart"/>
      <w:r w:rsidRPr="004547FA">
        <w:rPr>
          <w:szCs w:val="26"/>
        </w:rPr>
        <w:t>đích</w:t>
      </w:r>
      <w:proofErr w:type="spellEnd"/>
      <w:r w:rsidRPr="004547FA">
        <w:rPr>
          <w:szCs w:val="26"/>
        </w:rPr>
        <w:t xml:space="preserve"> </w:t>
      </w:r>
      <w:proofErr w:type="spellStart"/>
      <w:r w:rsidRPr="004547FA">
        <w:rPr>
          <w:szCs w:val="26"/>
        </w:rPr>
        <w:t>phục</w:t>
      </w:r>
      <w:proofErr w:type="spellEnd"/>
      <w:r w:rsidRPr="004547FA">
        <w:rPr>
          <w:szCs w:val="26"/>
        </w:rPr>
        <w:t xml:space="preserve"> </w:t>
      </w:r>
      <w:proofErr w:type="spellStart"/>
      <w:r w:rsidRPr="004547FA">
        <w:rPr>
          <w:szCs w:val="26"/>
        </w:rPr>
        <w:t>vụ</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việc</w:t>
      </w:r>
      <w:proofErr w:type="spellEnd"/>
      <w:r w:rsidRPr="004547FA">
        <w:rPr>
          <w:szCs w:val="26"/>
        </w:rPr>
        <w:t>:</w:t>
      </w:r>
    </w:p>
    <w:p w14:paraId="0193B4B1" w14:textId="77777777" w:rsidR="0071046A" w:rsidRPr="004547FA" w:rsidRDefault="0071046A" w:rsidP="00E53690">
      <w:pPr>
        <w:ind w:firstLine="567"/>
        <w:rPr>
          <w:szCs w:val="26"/>
        </w:rPr>
      </w:pPr>
      <w:r w:rsidRPr="004547FA">
        <w:rPr>
          <w:szCs w:val="26"/>
        </w:rPr>
        <w:t>-</w:t>
      </w:r>
      <w:r w:rsidRPr="004547FA">
        <w:rPr>
          <w:szCs w:val="26"/>
        </w:rPr>
        <w:tab/>
      </w:r>
      <w:proofErr w:type="spellStart"/>
      <w:r w:rsidRPr="004547FA">
        <w:rPr>
          <w:szCs w:val="26"/>
        </w:rPr>
        <w:t>Lập</w:t>
      </w:r>
      <w:proofErr w:type="spellEnd"/>
      <w:r w:rsidRPr="004547FA">
        <w:rPr>
          <w:szCs w:val="26"/>
        </w:rPr>
        <w:t xml:space="preserve"> kế hoạch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w:t>
      </w:r>
      <w:proofErr w:type="spellStart"/>
      <w:r w:rsidRPr="004547FA">
        <w:rPr>
          <w:szCs w:val="26"/>
        </w:rPr>
        <w:t>ngắn</w:t>
      </w:r>
      <w:proofErr w:type="spellEnd"/>
      <w:r w:rsidRPr="004547FA">
        <w:rPr>
          <w:szCs w:val="26"/>
        </w:rPr>
        <w:t xml:space="preserve"> hạn, trung </w:t>
      </w:r>
      <w:proofErr w:type="spellStart"/>
      <w:r w:rsidRPr="004547FA">
        <w:rPr>
          <w:szCs w:val="26"/>
        </w:rPr>
        <w:t>và</w:t>
      </w:r>
      <w:proofErr w:type="spellEnd"/>
      <w:r w:rsidRPr="004547FA">
        <w:rPr>
          <w:szCs w:val="26"/>
        </w:rPr>
        <w:t xml:space="preserve"> </w:t>
      </w:r>
      <w:proofErr w:type="spellStart"/>
      <w:r w:rsidRPr="004547FA">
        <w:rPr>
          <w:szCs w:val="26"/>
        </w:rPr>
        <w:t>dài</w:t>
      </w:r>
      <w:proofErr w:type="spellEnd"/>
      <w:r w:rsidRPr="004547FA">
        <w:rPr>
          <w:szCs w:val="26"/>
        </w:rPr>
        <w:t xml:space="preserve"> hạn đồng thời </w:t>
      </w:r>
      <w:proofErr w:type="spellStart"/>
      <w:r w:rsidRPr="004547FA">
        <w:rPr>
          <w:szCs w:val="26"/>
        </w:rPr>
        <w:t>thực</w:t>
      </w:r>
      <w:proofErr w:type="spellEnd"/>
      <w:r w:rsidRPr="004547FA">
        <w:rPr>
          <w:szCs w:val="26"/>
        </w:rPr>
        <w:t xml:space="preserve"> hiện </w:t>
      </w:r>
      <w:proofErr w:type="spellStart"/>
      <w:r w:rsidRPr="004547FA">
        <w:rPr>
          <w:szCs w:val="26"/>
        </w:rPr>
        <w:t>các</w:t>
      </w:r>
      <w:proofErr w:type="spellEnd"/>
      <w:r w:rsidRPr="004547FA">
        <w:rPr>
          <w:szCs w:val="26"/>
        </w:rPr>
        <w:t xml:space="preserve"> kế hoạch đó.</w:t>
      </w:r>
    </w:p>
    <w:p w14:paraId="1A879982" w14:textId="77777777" w:rsidR="0071046A" w:rsidRPr="004547FA" w:rsidRDefault="0071046A" w:rsidP="00E53690">
      <w:pPr>
        <w:ind w:firstLine="567"/>
        <w:rPr>
          <w:szCs w:val="26"/>
        </w:rPr>
      </w:pPr>
      <w:r w:rsidRPr="004547FA">
        <w:rPr>
          <w:szCs w:val="26"/>
        </w:rPr>
        <w:t>-</w:t>
      </w:r>
      <w:r w:rsidRPr="004547FA">
        <w:rPr>
          <w:szCs w:val="26"/>
        </w:rPr>
        <w:tab/>
      </w:r>
      <w:proofErr w:type="spellStart"/>
      <w:r w:rsidRPr="004547FA">
        <w:rPr>
          <w:szCs w:val="26"/>
        </w:rPr>
        <w:t>Lập</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tổ</w:t>
      </w:r>
      <w:proofErr w:type="spellEnd"/>
      <w:r w:rsidRPr="004547FA">
        <w:rPr>
          <w:szCs w:val="26"/>
        </w:rPr>
        <w:t xml:space="preserve"> </w:t>
      </w:r>
      <w:proofErr w:type="spellStart"/>
      <w:r w:rsidRPr="004547FA">
        <w:rPr>
          <w:szCs w:val="26"/>
        </w:rPr>
        <w:t>chức</w:t>
      </w:r>
      <w:proofErr w:type="spellEnd"/>
      <w:r w:rsidRPr="004547FA">
        <w:rPr>
          <w:szCs w:val="26"/>
        </w:rPr>
        <w:t xml:space="preserve"> </w:t>
      </w:r>
      <w:proofErr w:type="spellStart"/>
      <w:r w:rsidRPr="004547FA">
        <w:rPr>
          <w:szCs w:val="26"/>
        </w:rPr>
        <w:t>thực</w:t>
      </w:r>
      <w:proofErr w:type="spellEnd"/>
      <w:r w:rsidRPr="004547FA">
        <w:rPr>
          <w:szCs w:val="26"/>
        </w:rPr>
        <w:t xml:space="preserve"> hiện </w:t>
      </w:r>
      <w:proofErr w:type="spellStart"/>
      <w:r w:rsidRPr="004547FA">
        <w:rPr>
          <w:szCs w:val="26"/>
        </w:rPr>
        <w:t>các</w:t>
      </w:r>
      <w:proofErr w:type="spellEnd"/>
      <w:r w:rsidRPr="004547FA">
        <w:rPr>
          <w:szCs w:val="26"/>
        </w:rPr>
        <w:t xml:space="preserve"> kế hoạch, dự án </w:t>
      </w:r>
      <w:proofErr w:type="spellStart"/>
      <w:r w:rsidRPr="004547FA">
        <w:rPr>
          <w:szCs w:val="26"/>
        </w:rPr>
        <w:t>khai</w:t>
      </w:r>
      <w:proofErr w:type="spellEnd"/>
      <w:r w:rsidRPr="004547FA">
        <w:rPr>
          <w:szCs w:val="26"/>
        </w:rPr>
        <w:t xml:space="preserve"> </w:t>
      </w:r>
      <w:proofErr w:type="spellStart"/>
      <w:r w:rsidRPr="004547FA">
        <w:rPr>
          <w:szCs w:val="26"/>
        </w:rPr>
        <w:t>thác</w:t>
      </w:r>
      <w:proofErr w:type="spellEnd"/>
      <w:r w:rsidRPr="004547FA">
        <w:rPr>
          <w:szCs w:val="26"/>
        </w:rPr>
        <w:t xml:space="preserve"> nguồn </w:t>
      </w:r>
      <w:proofErr w:type="spellStart"/>
      <w:r w:rsidRPr="004547FA">
        <w:rPr>
          <w:szCs w:val="26"/>
        </w:rPr>
        <w:t>vốn</w:t>
      </w:r>
      <w:proofErr w:type="spellEnd"/>
      <w:r w:rsidRPr="004547FA">
        <w:rPr>
          <w:szCs w:val="26"/>
        </w:rPr>
        <w:t>.</w:t>
      </w:r>
    </w:p>
    <w:p w14:paraId="5F18D456" w14:textId="77777777" w:rsidR="0071046A" w:rsidRPr="004547FA" w:rsidRDefault="0071046A" w:rsidP="00E53690">
      <w:pPr>
        <w:ind w:firstLine="567"/>
        <w:rPr>
          <w:szCs w:val="26"/>
        </w:rPr>
      </w:pPr>
      <w:r w:rsidRPr="004547FA">
        <w:rPr>
          <w:szCs w:val="26"/>
        </w:rPr>
        <w:t xml:space="preserve">Thực hiện </w:t>
      </w:r>
      <w:proofErr w:type="spellStart"/>
      <w:r w:rsidRPr="004547FA">
        <w:rPr>
          <w:szCs w:val="26"/>
        </w:rPr>
        <w:t>tiếp</w:t>
      </w:r>
      <w:proofErr w:type="spellEnd"/>
      <w:r w:rsidRPr="004547FA">
        <w:rPr>
          <w:szCs w:val="26"/>
        </w:rPr>
        <w:t xml:space="preserve"> </w:t>
      </w:r>
      <w:proofErr w:type="spellStart"/>
      <w:r w:rsidRPr="004547FA">
        <w:rPr>
          <w:szCs w:val="26"/>
        </w:rPr>
        <w:t>cận</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nắm</w:t>
      </w:r>
      <w:proofErr w:type="spellEnd"/>
      <w:r w:rsidRPr="004547FA">
        <w:rPr>
          <w:szCs w:val="26"/>
        </w:rPr>
        <w:t xml:space="preserve"> </w:t>
      </w:r>
      <w:proofErr w:type="spellStart"/>
      <w:r w:rsidRPr="004547FA">
        <w:rPr>
          <w:szCs w:val="26"/>
        </w:rPr>
        <w:t>bắt</w:t>
      </w:r>
      <w:proofErr w:type="spellEnd"/>
      <w:r w:rsidRPr="004547FA">
        <w:rPr>
          <w:szCs w:val="26"/>
        </w:rPr>
        <w:t xml:space="preserve"> </w:t>
      </w:r>
      <w:proofErr w:type="spellStart"/>
      <w:r w:rsidRPr="004547FA">
        <w:rPr>
          <w:szCs w:val="26"/>
        </w:rPr>
        <w:t>thông</w:t>
      </w:r>
      <w:proofErr w:type="spellEnd"/>
      <w:r w:rsidRPr="004547FA">
        <w:rPr>
          <w:szCs w:val="26"/>
        </w:rPr>
        <w:t xml:space="preserve"> tin </w:t>
      </w:r>
      <w:proofErr w:type="spellStart"/>
      <w:r w:rsidRPr="004547FA">
        <w:rPr>
          <w:szCs w:val="26"/>
        </w:rPr>
        <w:t>thị</w:t>
      </w:r>
      <w:proofErr w:type="spellEnd"/>
      <w:r w:rsidRPr="004547FA">
        <w:rPr>
          <w:szCs w:val="26"/>
        </w:rPr>
        <w:t xml:space="preserve"> trường về </w:t>
      </w:r>
      <w:proofErr w:type="spellStart"/>
      <w:r w:rsidRPr="004547FA">
        <w:rPr>
          <w:szCs w:val="26"/>
        </w:rPr>
        <w:t>các</w:t>
      </w:r>
      <w:proofErr w:type="spellEnd"/>
      <w:r w:rsidRPr="004547FA">
        <w:rPr>
          <w:szCs w:val="26"/>
        </w:rPr>
        <w:t xml:space="preserve"> </w:t>
      </w:r>
      <w:proofErr w:type="spellStart"/>
      <w:r w:rsidRPr="004547FA">
        <w:rPr>
          <w:szCs w:val="26"/>
        </w:rPr>
        <w:t>nhu</w:t>
      </w:r>
      <w:proofErr w:type="spellEnd"/>
      <w:r w:rsidRPr="004547FA">
        <w:rPr>
          <w:szCs w:val="26"/>
        </w:rPr>
        <w:t xml:space="preserve"> cầu </w:t>
      </w:r>
      <w:proofErr w:type="spellStart"/>
      <w:r w:rsidRPr="004547FA">
        <w:rPr>
          <w:szCs w:val="26"/>
        </w:rPr>
        <w:t>từ</w:t>
      </w:r>
      <w:proofErr w:type="spellEnd"/>
      <w:r w:rsidRPr="004547FA">
        <w:rPr>
          <w:szCs w:val="26"/>
        </w:rPr>
        <w:t xml:space="preserve"> đó đề xuất </w:t>
      </w:r>
      <w:proofErr w:type="spellStart"/>
      <w:r w:rsidRPr="004547FA">
        <w:rPr>
          <w:szCs w:val="26"/>
        </w:rPr>
        <w:t>các</w:t>
      </w:r>
      <w:proofErr w:type="spellEnd"/>
      <w:r w:rsidRPr="004547FA">
        <w:rPr>
          <w:szCs w:val="26"/>
        </w:rPr>
        <w:t xml:space="preserve"> </w:t>
      </w:r>
      <w:proofErr w:type="spellStart"/>
      <w:r w:rsidRPr="004547FA">
        <w:rPr>
          <w:szCs w:val="26"/>
        </w:rPr>
        <w:t>phương</w:t>
      </w:r>
      <w:proofErr w:type="spellEnd"/>
      <w:r w:rsidRPr="004547FA">
        <w:rPr>
          <w:szCs w:val="26"/>
        </w:rPr>
        <w:t xml:space="preserve"> án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w:t>
      </w:r>
      <w:proofErr w:type="spellStart"/>
      <w:r w:rsidRPr="004547FA">
        <w:rPr>
          <w:szCs w:val="26"/>
        </w:rPr>
        <w:t>phù</w:t>
      </w:r>
      <w:proofErr w:type="spellEnd"/>
      <w:r w:rsidRPr="004547FA">
        <w:rPr>
          <w:szCs w:val="26"/>
        </w:rPr>
        <w:t xml:space="preserve"> hợp </w:t>
      </w:r>
      <w:proofErr w:type="spellStart"/>
      <w:r w:rsidRPr="004547FA">
        <w:rPr>
          <w:szCs w:val="26"/>
        </w:rPr>
        <w:t>với</w:t>
      </w:r>
      <w:proofErr w:type="spellEnd"/>
      <w:r w:rsidRPr="004547FA">
        <w:rPr>
          <w:szCs w:val="26"/>
        </w:rPr>
        <w:t xml:space="preserve"> tình hình </w:t>
      </w:r>
      <w:proofErr w:type="spellStart"/>
      <w:r w:rsidRPr="004547FA">
        <w:rPr>
          <w:szCs w:val="26"/>
        </w:rPr>
        <w:t>thực</w:t>
      </w:r>
      <w:proofErr w:type="spellEnd"/>
      <w:r w:rsidRPr="004547FA">
        <w:rPr>
          <w:szCs w:val="26"/>
        </w:rPr>
        <w:t xml:space="preserve"> tế.</w:t>
      </w:r>
    </w:p>
    <w:p w14:paraId="5696D0DA" w14:textId="7B51AB7C" w:rsidR="0071046A" w:rsidRPr="004547FA" w:rsidRDefault="0071046A" w:rsidP="00E53690">
      <w:pPr>
        <w:ind w:firstLine="567"/>
        <w:rPr>
          <w:szCs w:val="26"/>
        </w:rPr>
      </w:pPr>
      <w:proofErr w:type="spellStart"/>
      <w:r w:rsidRPr="004547FA">
        <w:rPr>
          <w:szCs w:val="26"/>
        </w:rPr>
        <w:t>Giữ</w:t>
      </w:r>
      <w:proofErr w:type="spellEnd"/>
      <w:r w:rsidRPr="004547FA">
        <w:rPr>
          <w:szCs w:val="26"/>
        </w:rPr>
        <w:t xml:space="preserve"> vững </w:t>
      </w:r>
      <w:proofErr w:type="spellStart"/>
      <w:r w:rsidRPr="004547FA">
        <w:rPr>
          <w:szCs w:val="26"/>
        </w:rPr>
        <w:t>quan</w:t>
      </w:r>
      <w:proofErr w:type="spellEnd"/>
      <w:r w:rsidRPr="004547FA">
        <w:rPr>
          <w:szCs w:val="26"/>
        </w:rPr>
        <w:t xml:space="preserve"> </w:t>
      </w:r>
      <w:proofErr w:type="spellStart"/>
      <w:r w:rsidRPr="004547FA">
        <w:rPr>
          <w:szCs w:val="26"/>
        </w:rPr>
        <w:t>hệ</w:t>
      </w:r>
      <w:proofErr w:type="spellEnd"/>
      <w:r w:rsidRPr="004547FA">
        <w:rPr>
          <w:szCs w:val="26"/>
        </w:rPr>
        <w:t xml:space="preserve"> </w:t>
      </w:r>
      <w:proofErr w:type="spellStart"/>
      <w:r w:rsidRPr="004547FA">
        <w:rPr>
          <w:szCs w:val="26"/>
        </w:rPr>
        <w:t>với</w:t>
      </w:r>
      <w:proofErr w:type="spellEnd"/>
      <w:r w:rsidRPr="004547FA">
        <w:rPr>
          <w:szCs w:val="26"/>
        </w:rPr>
        <w:t xml:space="preserve"> </w:t>
      </w:r>
      <w:proofErr w:type="spellStart"/>
      <w:r w:rsidRPr="004547FA">
        <w:rPr>
          <w:szCs w:val="26"/>
        </w:rPr>
        <w:t>khách</w:t>
      </w:r>
      <w:proofErr w:type="spellEnd"/>
      <w:r w:rsidRPr="004547FA">
        <w:rPr>
          <w:szCs w:val="26"/>
        </w:rPr>
        <w:t xml:space="preserve"> hàng </w:t>
      </w:r>
      <w:proofErr w:type="spellStart"/>
      <w:r w:rsidRPr="004547FA">
        <w:rPr>
          <w:szCs w:val="26"/>
        </w:rPr>
        <w:t>cũ-khách</w:t>
      </w:r>
      <w:proofErr w:type="spellEnd"/>
      <w:r w:rsidRPr="004547FA">
        <w:rPr>
          <w:szCs w:val="26"/>
        </w:rPr>
        <w:t xml:space="preserve"> hàng </w:t>
      </w:r>
      <w:proofErr w:type="spellStart"/>
      <w:r w:rsidRPr="004547FA">
        <w:rPr>
          <w:szCs w:val="26"/>
        </w:rPr>
        <w:t>truyền</w:t>
      </w:r>
      <w:proofErr w:type="spellEnd"/>
      <w:r w:rsidRPr="004547FA">
        <w:rPr>
          <w:szCs w:val="26"/>
        </w:rPr>
        <w:t xml:space="preserve"> thống, </w:t>
      </w:r>
      <w:proofErr w:type="spellStart"/>
      <w:r w:rsidRPr="004547FA">
        <w:rPr>
          <w:szCs w:val="26"/>
        </w:rPr>
        <w:t>mở</w:t>
      </w:r>
      <w:proofErr w:type="spellEnd"/>
      <w:r w:rsidRPr="004547FA">
        <w:rPr>
          <w:szCs w:val="26"/>
        </w:rPr>
        <w:t xml:space="preserve"> </w:t>
      </w:r>
      <w:proofErr w:type="spellStart"/>
      <w:r w:rsidRPr="004547FA">
        <w:rPr>
          <w:szCs w:val="26"/>
        </w:rPr>
        <w:t>rộng</w:t>
      </w:r>
      <w:proofErr w:type="spellEnd"/>
      <w:r w:rsidRPr="004547FA">
        <w:rPr>
          <w:szCs w:val="26"/>
        </w:rPr>
        <w:t xml:space="preserve"> </w:t>
      </w:r>
      <w:proofErr w:type="spellStart"/>
      <w:r w:rsidRPr="004547FA">
        <w:rPr>
          <w:szCs w:val="26"/>
        </w:rPr>
        <w:t>quan</w:t>
      </w:r>
      <w:proofErr w:type="spellEnd"/>
      <w:r w:rsidRPr="004547FA">
        <w:rPr>
          <w:szCs w:val="26"/>
        </w:rPr>
        <w:t xml:space="preserve"> </w:t>
      </w:r>
      <w:proofErr w:type="spellStart"/>
      <w:r w:rsidRPr="004547FA">
        <w:rPr>
          <w:szCs w:val="26"/>
        </w:rPr>
        <w:t>hệ</w:t>
      </w:r>
      <w:proofErr w:type="spellEnd"/>
      <w:r w:rsidRPr="004547FA">
        <w:rPr>
          <w:szCs w:val="26"/>
        </w:rPr>
        <w:t xml:space="preserve"> </w:t>
      </w:r>
      <w:proofErr w:type="spellStart"/>
      <w:r w:rsidRPr="004547FA">
        <w:rPr>
          <w:szCs w:val="26"/>
        </w:rPr>
        <w:t>với</w:t>
      </w:r>
      <w:proofErr w:type="spellEnd"/>
      <w:r w:rsidRPr="004547FA">
        <w:rPr>
          <w:szCs w:val="26"/>
        </w:rPr>
        <w:t xml:space="preserve"> </w:t>
      </w:r>
      <w:proofErr w:type="spellStart"/>
      <w:r w:rsidRPr="004547FA">
        <w:rPr>
          <w:szCs w:val="26"/>
        </w:rPr>
        <w:t>khách</w:t>
      </w:r>
      <w:proofErr w:type="spellEnd"/>
      <w:r w:rsidRPr="004547FA">
        <w:rPr>
          <w:szCs w:val="26"/>
        </w:rPr>
        <w:t xml:space="preserve"> hàng mới </w:t>
      </w:r>
      <w:proofErr w:type="spellStart"/>
      <w:r w:rsidRPr="004547FA">
        <w:rPr>
          <w:szCs w:val="26"/>
        </w:rPr>
        <w:t>theo</w:t>
      </w:r>
      <w:proofErr w:type="spellEnd"/>
      <w:r w:rsidRPr="004547FA">
        <w:rPr>
          <w:szCs w:val="26"/>
        </w:rPr>
        <w:t xml:space="preserve"> </w:t>
      </w:r>
      <w:proofErr w:type="spellStart"/>
      <w:r w:rsidRPr="004547FA">
        <w:rPr>
          <w:szCs w:val="26"/>
        </w:rPr>
        <w:t>chiến</w:t>
      </w:r>
      <w:proofErr w:type="spellEnd"/>
      <w:r w:rsidRPr="004547FA">
        <w:rPr>
          <w:szCs w:val="26"/>
        </w:rPr>
        <w:t xml:space="preserve"> </w:t>
      </w:r>
      <w:proofErr w:type="spellStart"/>
      <w:r w:rsidRPr="004547FA">
        <w:rPr>
          <w:szCs w:val="26"/>
        </w:rPr>
        <w:t>lược</w:t>
      </w:r>
      <w:proofErr w:type="spellEnd"/>
      <w:r w:rsidRPr="004547FA">
        <w:rPr>
          <w:szCs w:val="26"/>
        </w:rPr>
        <w:t xml:space="preserve"> </w:t>
      </w:r>
      <w:proofErr w:type="spellStart"/>
      <w:r w:rsidRPr="004547FA">
        <w:rPr>
          <w:szCs w:val="26"/>
        </w:rPr>
        <w:t>của</w:t>
      </w:r>
      <w:proofErr w:type="spellEnd"/>
      <w:r w:rsidRPr="004547FA">
        <w:rPr>
          <w:szCs w:val="26"/>
        </w:rPr>
        <w:t xml:space="preserve"> ngân hàng. </w:t>
      </w:r>
      <w:proofErr w:type="spellStart"/>
      <w:r w:rsidRPr="004547FA">
        <w:rPr>
          <w:szCs w:val="26"/>
        </w:rPr>
        <w:t>Nhân</w:t>
      </w:r>
      <w:proofErr w:type="spellEnd"/>
      <w:r w:rsidRPr="004547FA">
        <w:rPr>
          <w:szCs w:val="26"/>
        </w:rPr>
        <w:t xml:space="preserve"> viên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của</w:t>
      </w:r>
      <w:proofErr w:type="spellEnd"/>
      <w:r w:rsidRPr="004547FA">
        <w:rPr>
          <w:szCs w:val="26"/>
        </w:rPr>
        <w:t xml:space="preserve"> phòng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có trách </w:t>
      </w:r>
      <w:proofErr w:type="spellStart"/>
      <w:r w:rsidRPr="004547FA">
        <w:rPr>
          <w:szCs w:val="26"/>
        </w:rPr>
        <w:t>nhiệm</w:t>
      </w:r>
      <w:proofErr w:type="spellEnd"/>
      <w:r w:rsidRPr="004547FA">
        <w:rPr>
          <w:szCs w:val="26"/>
        </w:rPr>
        <w:t xml:space="preserve"> </w:t>
      </w:r>
      <w:proofErr w:type="spellStart"/>
      <w:r w:rsidRPr="004547FA">
        <w:rPr>
          <w:szCs w:val="26"/>
        </w:rPr>
        <w:t>hướng</w:t>
      </w:r>
      <w:proofErr w:type="spellEnd"/>
      <w:r w:rsidRPr="004547FA">
        <w:rPr>
          <w:szCs w:val="26"/>
        </w:rPr>
        <w:t xml:space="preserve"> dẫn </w:t>
      </w:r>
      <w:proofErr w:type="spellStart"/>
      <w:r w:rsidRPr="004547FA">
        <w:rPr>
          <w:szCs w:val="26"/>
        </w:rPr>
        <w:t>khách</w:t>
      </w:r>
      <w:proofErr w:type="spellEnd"/>
      <w:r w:rsidRPr="004547FA">
        <w:rPr>
          <w:szCs w:val="26"/>
        </w:rPr>
        <w:t xml:space="preserve"> hàng </w:t>
      </w:r>
      <w:proofErr w:type="spellStart"/>
      <w:r w:rsidRPr="004547FA">
        <w:rPr>
          <w:szCs w:val="26"/>
        </w:rPr>
        <w:t>lập</w:t>
      </w:r>
      <w:proofErr w:type="spellEnd"/>
      <w:r w:rsidRPr="004547FA">
        <w:rPr>
          <w:szCs w:val="26"/>
        </w:rPr>
        <w:t xml:space="preserve"> </w:t>
      </w:r>
      <w:proofErr w:type="spellStart"/>
      <w:r w:rsidRPr="004547FA">
        <w:rPr>
          <w:szCs w:val="26"/>
        </w:rPr>
        <w:t>hồ</w:t>
      </w:r>
      <w:proofErr w:type="spellEnd"/>
      <w:r w:rsidRPr="004547FA">
        <w:rPr>
          <w:szCs w:val="26"/>
        </w:rPr>
        <w:t xml:space="preserve"> sơ </w:t>
      </w:r>
      <w:proofErr w:type="spellStart"/>
      <w:r w:rsidRPr="004547FA">
        <w:rPr>
          <w:szCs w:val="26"/>
        </w:rPr>
        <w:t>vay</w:t>
      </w:r>
      <w:proofErr w:type="spellEnd"/>
      <w:r w:rsidRPr="004547FA">
        <w:rPr>
          <w:szCs w:val="26"/>
        </w:rPr>
        <w:t xml:space="preserve"> </w:t>
      </w:r>
      <w:proofErr w:type="spellStart"/>
      <w:r w:rsidRPr="004547FA">
        <w:rPr>
          <w:szCs w:val="26"/>
        </w:rPr>
        <w:t>vốn</w:t>
      </w:r>
      <w:proofErr w:type="spellEnd"/>
      <w:r w:rsidRPr="004547FA">
        <w:rPr>
          <w:szCs w:val="26"/>
        </w:rPr>
        <w:t xml:space="preserve"> </w:t>
      </w:r>
      <w:proofErr w:type="spellStart"/>
      <w:r w:rsidR="008D59EB">
        <w:rPr>
          <w:szCs w:val="26"/>
        </w:rPr>
        <w:t>theo</w:t>
      </w:r>
      <w:proofErr w:type="spellEnd"/>
      <w:r w:rsidRPr="004547FA">
        <w:rPr>
          <w:szCs w:val="26"/>
        </w:rPr>
        <w:t xml:space="preserve"> đúng </w:t>
      </w:r>
      <w:proofErr w:type="spellStart"/>
      <w:r w:rsidRPr="004547FA">
        <w:rPr>
          <w:szCs w:val="26"/>
        </w:rPr>
        <w:t>quy</w:t>
      </w:r>
      <w:proofErr w:type="spellEnd"/>
      <w:r w:rsidRPr="004547FA">
        <w:rPr>
          <w:szCs w:val="26"/>
        </w:rPr>
        <w:t xml:space="preserve"> </w:t>
      </w:r>
      <w:proofErr w:type="spellStart"/>
      <w:r w:rsidRPr="004547FA">
        <w:rPr>
          <w:szCs w:val="26"/>
        </w:rPr>
        <w:t>trình</w:t>
      </w:r>
      <w:proofErr w:type="spellEnd"/>
      <w:r w:rsidRPr="004547FA">
        <w:rPr>
          <w:szCs w:val="26"/>
        </w:rPr>
        <w:t xml:space="preserve"> nghiệp </w:t>
      </w:r>
      <w:proofErr w:type="spellStart"/>
      <w:r w:rsidRPr="004547FA">
        <w:rPr>
          <w:szCs w:val="26"/>
        </w:rPr>
        <w:t>vụ</w:t>
      </w:r>
      <w:proofErr w:type="spellEnd"/>
      <w:r w:rsidRPr="004547FA">
        <w:rPr>
          <w:szCs w:val="26"/>
        </w:rPr>
        <w:t>.</w:t>
      </w:r>
    </w:p>
    <w:p w14:paraId="72D7290A" w14:textId="77777777" w:rsidR="0071046A" w:rsidRPr="004547FA" w:rsidRDefault="0071046A" w:rsidP="00E53690">
      <w:pPr>
        <w:ind w:firstLine="567"/>
        <w:rPr>
          <w:szCs w:val="26"/>
        </w:rPr>
      </w:pPr>
      <w:proofErr w:type="spellStart"/>
      <w:r w:rsidRPr="004547FA">
        <w:rPr>
          <w:szCs w:val="26"/>
        </w:rPr>
        <w:t>Tiến</w:t>
      </w:r>
      <w:proofErr w:type="spellEnd"/>
      <w:r w:rsidRPr="004547FA">
        <w:rPr>
          <w:szCs w:val="26"/>
        </w:rPr>
        <w:t xml:space="preserve"> </w:t>
      </w:r>
      <w:proofErr w:type="spellStart"/>
      <w:r w:rsidRPr="004547FA">
        <w:rPr>
          <w:szCs w:val="26"/>
        </w:rPr>
        <w:t>hành</w:t>
      </w:r>
      <w:proofErr w:type="spellEnd"/>
      <w:r w:rsidRPr="004547FA">
        <w:rPr>
          <w:szCs w:val="26"/>
        </w:rPr>
        <w:t xml:space="preserve"> </w:t>
      </w:r>
      <w:proofErr w:type="spellStart"/>
      <w:r w:rsidRPr="004547FA">
        <w:rPr>
          <w:szCs w:val="26"/>
        </w:rPr>
        <w:t>thẩm</w:t>
      </w:r>
      <w:proofErr w:type="spellEnd"/>
      <w:r w:rsidRPr="004547FA">
        <w:rPr>
          <w:szCs w:val="26"/>
        </w:rPr>
        <w:t xml:space="preserve"> định dự án, </w:t>
      </w:r>
      <w:proofErr w:type="spellStart"/>
      <w:r w:rsidRPr="004547FA">
        <w:rPr>
          <w:szCs w:val="26"/>
        </w:rPr>
        <w:t>phương</w:t>
      </w:r>
      <w:proofErr w:type="spellEnd"/>
      <w:r w:rsidRPr="004547FA">
        <w:rPr>
          <w:szCs w:val="26"/>
        </w:rPr>
        <w:t xml:space="preserve"> án </w:t>
      </w:r>
      <w:proofErr w:type="spellStart"/>
      <w:r w:rsidRPr="004547FA">
        <w:rPr>
          <w:szCs w:val="26"/>
        </w:rPr>
        <w:t>đầu</w:t>
      </w:r>
      <w:proofErr w:type="spellEnd"/>
      <w:r w:rsidRPr="004547FA">
        <w:rPr>
          <w:szCs w:val="26"/>
        </w:rPr>
        <w:t xml:space="preserve"> </w:t>
      </w:r>
      <w:proofErr w:type="spellStart"/>
      <w:r w:rsidRPr="004547FA">
        <w:rPr>
          <w:szCs w:val="26"/>
        </w:rPr>
        <w:t>tư</w:t>
      </w:r>
      <w:proofErr w:type="spellEnd"/>
      <w:r w:rsidRPr="004547FA">
        <w:rPr>
          <w:szCs w:val="26"/>
        </w:rPr>
        <w:t xml:space="preserve"> </w:t>
      </w:r>
      <w:proofErr w:type="spellStart"/>
      <w:r w:rsidRPr="004547FA">
        <w:rPr>
          <w:szCs w:val="26"/>
        </w:rPr>
        <w:t>theo</w:t>
      </w:r>
      <w:proofErr w:type="spellEnd"/>
      <w:r w:rsidRPr="004547FA">
        <w:rPr>
          <w:szCs w:val="26"/>
        </w:rPr>
        <w:t xml:space="preserve"> quyết định về </w:t>
      </w:r>
      <w:proofErr w:type="spellStart"/>
      <w:r w:rsidRPr="004547FA">
        <w:rPr>
          <w:szCs w:val="26"/>
        </w:rPr>
        <w:t>thẩm</w:t>
      </w:r>
      <w:proofErr w:type="spellEnd"/>
      <w:r w:rsidRPr="004547FA">
        <w:rPr>
          <w:szCs w:val="26"/>
        </w:rPr>
        <w:t xml:space="preserve"> định dự án </w:t>
      </w:r>
      <w:proofErr w:type="spellStart"/>
      <w:r w:rsidRPr="004547FA">
        <w:rPr>
          <w:szCs w:val="26"/>
        </w:rPr>
        <w:t>đầu</w:t>
      </w:r>
      <w:proofErr w:type="spellEnd"/>
      <w:r w:rsidRPr="004547FA">
        <w:rPr>
          <w:szCs w:val="26"/>
        </w:rPr>
        <w:t xml:space="preserve"> </w:t>
      </w:r>
      <w:proofErr w:type="spellStart"/>
      <w:r w:rsidRPr="004547FA">
        <w:rPr>
          <w:szCs w:val="26"/>
        </w:rPr>
        <w:t>tư</w:t>
      </w:r>
      <w:proofErr w:type="spellEnd"/>
      <w:r w:rsidRPr="004547FA">
        <w:rPr>
          <w:szCs w:val="26"/>
        </w:rPr>
        <w:t xml:space="preserve"> </w:t>
      </w:r>
      <w:proofErr w:type="spellStart"/>
      <w:r w:rsidRPr="004547FA">
        <w:rPr>
          <w:szCs w:val="26"/>
        </w:rPr>
        <w:t>trong</w:t>
      </w:r>
      <w:proofErr w:type="spellEnd"/>
      <w:r w:rsidRPr="004547FA">
        <w:rPr>
          <w:szCs w:val="26"/>
        </w:rPr>
        <w:t xml:space="preserve"> </w:t>
      </w:r>
      <w:proofErr w:type="spellStart"/>
      <w:r w:rsidRPr="004547FA">
        <w:rPr>
          <w:szCs w:val="26"/>
        </w:rPr>
        <w:t>phạm</w:t>
      </w:r>
      <w:proofErr w:type="spellEnd"/>
      <w:r w:rsidRPr="004547FA">
        <w:rPr>
          <w:szCs w:val="26"/>
        </w:rPr>
        <w:t xml:space="preserve"> vi phân cấp </w:t>
      </w:r>
      <w:proofErr w:type="spellStart"/>
      <w:r w:rsidRPr="004547FA">
        <w:rPr>
          <w:szCs w:val="26"/>
        </w:rPr>
        <w:t>ủy</w:t>
      </w:r>
      <w:proofErr w:type="spellEnd"/>
      <w:r w:rsidRPr="004547FA">
        <w:rPr>
          <w:szCs w:val="26"/>
        </w:rPr>
        <w:t xml:space="preserve"> </w:t>
      </w:r>
      <w:proofErr w:type="spellStart"/>
      <w:r w:rsidRPr="004547FA">
        <w:rPr>
          <w:szCs w:val="26"/>
        </w:rPr>
        <w:t>quyền</w:t>
      </w:r>
      <w:proofErr w:type="spellEnd"/>
      <w:r w:rsidRPr="004547FA">
        <w:rPr>
          <w:szCs w:val="26"/>
        </w:rPr>
        <w:t xml:space="preserve"> </w:t>
      </w:r>
      <w:proofErr w:type="spellStart"/>
      <w:r w:rsidRPr="004547FA">
        <w:rPr>
          <w:szCs w:val="26"/>
        </w:rPr>
        <w:t>của</w:t>
      </w:r>
      <w:proofErr w:type="spellEnd"/>
      <w:r w:rsidRPr="004547FA">
        <w:rPr>
          <w:szCs w:val="26"/>
        </w:rPr>
        <w:t xml:space="preserve"> </w:t>
      </w:r>
      <w:proofErr w:type="spellStart"/>
      <w:r w:rsidRPr="004547FA">
        <w:rPr>
          <w:szCs w:val="26"/>
        </w:rPr>
        <w:t>Tổng</w:t>
      </w:r>
      <w:proofErr w:type="spellEnd"/>
      <w:r w:rsidRPr="004547FA">
        <w:rPr>
          <w:szCs w:val="26"/>
        </w:rPr>
        <w:t xml:space="preserve">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quy</w:t>
      </w:r>
      <w:proofErr w:type="spellEnd"/>
      <w:r w:rsidRPr="004547FA">
        <w:rPr>
          <w:szCs w:val="26"/>
        </w:rPr>
        <w:t xml:space="preserve"> định </w:t>
      </w:r>
      <w:proofErr w:type="spellStart"/>
      <w:r w:rsidRPr="004547FA">
        <w:rPr>
          <w:szCs w:val="26"/>
        </w:rPr>
        <w:t>khác</w:t>
      </w:r>
      <w:proofErr w:type="spellEnd"/>
      <w:r w:rsidRPr="004547FA">
        <w:rPr>
          <w:szCs w:val="26"/>
        </w:rPr>
        <w:t xml:space="preserve"> do </w:t>
      </w:r>
      <w:proofErr w:type="spellStart"/>
      <w:r w:rsidRPr="004547FA">
        <w:rPr>
          <w:szCs w:val="26"/>
        </w:rPr>
        <w:t>Tổng</w:t>
      </w:r>
      <w:proofErr w:type="spellEnd"/>
      <w:r w:rsidRPr="004547FA">
        <w:rPr>
          <w:szCs w:val="26"/>
        </w:rPr>
        <w:t xml:space="preserve">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 xml:space="preserve"> ban </w:t>
      </w:r>
      <w:proofErr w:type="spellStart"/>
      <w:r w:rsidRPr="004547FA">
        <w:rPr>
          <w:szCs w:val="26"/>
        </w:rPr>
        <w:t>hành</w:t>
      </w:r>
      <w:proofErr w:type="spellEnd"/>
      <w:r w:rsidRPr="004547FA">
        <w:rPr>
          <w:szCs w:val="26"/>
        </w:rPr>
        <w:t>.</w:t>
      </w:r>
    </w:p>
    <w:p w14:paraId="434E4969" w14:textId="77777777" w:rsidR="0071046A" w:rsidRPr="004547FA" w:rsidRDefault="0071046A" w:rsidP="00E53690">
      <w:pPr>
        <w:ind w:firstLine="567"/>
        <w:rPr>
          <w:szCs w:val="26"/>
        </w:rPr>
      </w:pPr>
      <w:proofErr w:type="spellStart"/>
      <w:r w:rsidRPr="004547FA">
        <w:rPr>
          <w:szCs w:val="26"/>
        </w:rPr>
        <w:t>Tổ</w:t>
      </w:r>
      <w:proofErr w:type="spellEnd"/>
      <w:r w:rsidRPr="004547FA">
        <w:rPr>
          <w:szCs w:val="26"/>
        </w:rPr>
        <w:t xml:space="preserve"> </w:t>
      </w:r>
      <w:proofErr w:type="spellStart"/>
      <w:r w:rsidRPr="004547FA">
        <w:rPr>
          <w:szCs w:val="26"/>
        </w:rPr>
        <w:t>chức</w:t>
      </w:r>
      <w:proofErr w:type="spellEnd"/>
      <w:r w:rsidRPr="004547FA">
        <w:rPr>
          <w:szCs w:val="26"/>
        </w:rPr>
        <w:t xml:space="preserve"> </w:t>
      </w:r>
      <w:proofErr w:type="spellStart"/>
      <w:r w:rsidRPr="004547FA">
        <w:rPr>
          <w:szCs w:val="26"/>
        </w:rPr>
        <w:t>việc</w:t>
      </w:r>
      <w:proofErr w:type="spellEnd"/>
      <w:r w:rsidRPr="004547FA">
        <w:rPr>
          <w:szCs w:val="26"/>
        </w:rPr>
        <w:t xml:space="preserve"> </w:t>
      </w:r>
      <w:proofErr w:type="spellStart"/>
      <w:r w:rsidRPr="004547FA">
        <w:rPr>
          <w:szCs w:val="26"/>
        </w:rPr>
        <w:t>thực</w:t>
      </w:r>
      <w:proofErr w:type="spellEnd"/>
      <w:r w:rsidRPr="004547FA">
        <w:rPr>
          <w:szCs w:val="26"/>
        </w:rPr>
        <w:t xml:space="preserve"> hiện </w:t>
      </w:r>
      <w:proofErr w:type="spellStart"/>
      <w:r w:rsidRPr="004547FA">
        <w:rPr>
          <w:szCs w:val="26"/>
        </w:rPr>
        <w:t>việc</w:t>
      </w:r>
      <w:proofErr w:type="spellEnd"/>
      <w:r w:rsidRPr="004547FA">
        <w:rPr>
          <w:szCs w:val="26"/>
        </w:rPr>
        <w:t xml:space="preserve"> </w:t>
      </w:r>
      <w:proofErr w:type="spellStart"/>
      <w:r w:rsidRPr="004547FA">
        <w:rPr>
          <w:szCs w:val="26"/>
        </w:rPr>
        <w:t>kiểm</w:t>
      </w:r>
      <w:proofErr w:type="spellEnd"/>
      <w:r w:rsidRPr="004547FA">
        <w:rPr>
          <w:szCs w:val="26"/>
        </w:rPr>
        <w:t xml:space="preserve"> tra, </w:t>
      </w:r>
      <w:proofErr w:type="spellStart"/>
      <w:r w:rsidRPr="004547FA">
        <w:rPr>
          <w:szCs w:val="26"/>
        </w:rPr>
        <w:t>kiểm</w:t>
      </w:r>
      <w:proofErr w:type="spellEnd"/>
      <w:r w:rsidRPr="004547FA">
        <w:rPr>
          <w:szCs w:val="26"/>
        </w:rPr>
        <w:t xml:space="preserve"> </w:t>
      </w:r>
      <w:proofErr w:type="spellStart"/>
      <w:r w:rsidRPr="004547FA">
        <w:rPr>
          <w:szCs w:val="26"/>
        </w:rPr>
        <w:t>soát</w:t>
      </w:r>
      <w:proofErr w:type="spellEnd"/>
      <w:r w:rsidRPr="004547FA">
        <w:rPr>
          <w:szCs w:val="26"/>
        </w:rPr>
        <w:t xml:space="preserve"> </w:t>
      </w:r>
      <w:proofErr w:type="spellStart"/>
      <w:r w:rsidRPr="004547FA">
        <w:rPr>
          <w:szCs w:val="26"/>
        </w:rPr>
        <w:t>theo</w:t>
      </w:r>
      <w:proofErr w:type="spellEnd"/>
      <w:r w:rsidRPr="004547FA">
        <w:rPr>
          <w:szCs w:val="26"/>
        </w:rPr>
        <w:t xml:space="preserve"> đúng </w:t>
      </w:r>
      <w:proofErr w:type="spellStart"/>
      <w:r w:rsidRPr="004547FA">
        <w:rPr>
          <w:szCs w:val="26"/>
        </w:rPr>
        <w:t>chế</w:t>
      </w:r>
      <w:proofErr w:type="spellEnd"/>
      <w:r w:rsidRPr="004547FA">
        <w:rPr>
          <w:szCs w:val="26"/>
        </w:rPr>
        <w:t xml:space="preserve"> độ đã </w:t>
      </w:r>
      <w:proofErr w:type="spellStart"/>
      <w:r w:rsidRPr="004547FA">
        <w:rPr>
          <w:szCs w:val="26"/>
        </w:rPr>
        <w:t>quy</w:t>
      </w:r>
      <w:proofErr w:type="spellEnd"/>
      <w:r w:rsidRPr="004547FA">
        <w:rPr>
          <w:szCs w:val="26"/>
        </w:rPr>
        <w:t xml:space="preserve"> định. </w:t>
      </w:r>
      <w:proofErr w:type="spellStart"/>
      <w:r w:rsidRPr="004547FA">
        <w:rPr>
          <w:szCs w:val="26"/>
        </w:rPr>
        <w:t>Đôn</w:t>
      </w:r>
      <w:proofErr w:type="spellEnd"/>
      <w:r w:rsidRPr="004547FA">
        <w:rPr>
          <w:szCs w:val="26"/>
        </w:rPr>
        <w:t xml:space="preserve"> </w:t>
      </w:r>
      <w:proofErr w:type="spellStart"/>
      <w:r w:rsidRPr="004547FA">
        <w:rPr>
          <w:szCs w:val="26"/>
        </w:rPr>
        <w:t>đốc</w:t>
      </w:r>
      <w:proofErr w:type="spellEnd"/>
      <w:r w:rsidRPr="004547FA">
        <w:rPr>
          <w:szCs w:val="26"/>
        </w:rPr>
        <w:t xml:space="preserve"> </w:t>
      </w:r>
      <w:proofErr w:type="spellStart"/>
      <w:r w:rsidRPr="004547FA">
        <w:rPr>
          <w:szCs w:val="26"/>
        </w:rPr>
        <w:t>việc</w:t>
      </w:r>
      <w:proofErr w:type="spellEnd"/>
      <w:r w:rsidRPr="004547FA">
        <w:rPr>
          <w:szCs w:val="26"/>
        </w:rPr>
        <w:t xml:space="preserve"> </w:t>
      </w:r>
      <w:proofErr w:type="spellStart"/>
      <w:r w:rsidRPr="004547FA">
        <w:rPr>
          <w:szCs w:val="26"/>
        </w:rPr>
        <w:t>thu</w:t>
      </w:r>
      <w:proofErr w:type="spellEnd"/>
      <w:r w:rsidRPr="004547FA">
        <w:rPr>
          <w:szCs w:val="26"/>
        </w:rPr>
        <w:t xml:space="preserve"> hồi </w:t>
      </w:r>
      <w:proofErr w:type="spellStart"/>
      <w:r w:rsidRPr="004547FA">
        <w:rPr>
          <w:szCs w:val="26"/>
        </w:rPr>
        <w:t>các</w:t>
      </w:r>
      <w:proofErr w:type="spellEnd"/>
      <w:r w:rsidRPr="004547FA">
        <w:rPr>
          <w:szCs w:val="26"/>
        </w:rPr>
        <w:t xml:space="preserve"> </w:t>
      </w:r>
      <w:proofErr w:type="spellStart"/>
      <w:r w:rsidRPr="004547FA">
        <w:rPr>
          <w:szCs w:val="26"/>
        </w:rPr>
        <w:t>khoản</w:t>
      </w:r>
      <w:proofErr w:type="spellEnd"/>
      <w:r w:rsidRPr="004547FA">
        <w:rPr>
          <w:szCs w:val="26"/>
        </w:rPr>
        <w:t xml:space="preserve"> </w:t>
      </w:r>
      <w:proofErr w:type="spellStart"/>
      <w:r w:rsidRPr="004547FA">
        <w:rPr>
          <w:szCs w:val="26"/>
        </w:rPr>
        <w:t>nợ</w:t>
      </w:r>
      <w:proofErr w:type="spellEnd"/>
      <w:r w:rsidRPr="004547FA">
        <w:rPr>
          <w:szCs w:val="26"/>
        </w:rPr>
        <w:t xml:space="preserve"> đến hạn </w:t>
      </w:r>
      <w:proofErr w:type="spellStart"/>
      <w:r w:rsidRPr="004547FA">
        <w:rPr>
          <w:szCs w:val="26"/>
        </w:rPr>
        <w:t>và</w:t>
      </w:r>
      <w:proofErr w:type="spellEnd"/>
      <w:r w:rsidRPr="004547FA">
        <w:rPr>
          <w:szCs w:val="26"/>
        </w:rPr>
        <w:t xml:space="preserve"> đề </w:t>
      </w:r>
      <w:proofErr w:type="spellStart"/>
      <w:r w:rsidRPr="004547FA">
        <w:rPr>
          <w:szCs w:val="26"/>
        </w:rPr>
        <w:t>ra</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biện</w:t>
      </w:r>
      <w:proofErr w:type="spellEnd"/>
      <w:r w:rsidRPr="004547FA">
        <w:rPr>
          <w:szCs w:val="26"/>
        </w:rPr>
        <w:t xml:space="preserve"> </w:t>
      </w:r>
      <w:proofErr w:type="spellStart"/>
      <w:r w:rsidRPr="004547FA">
        <w:rPr>
          <w:szCs w:val="26"/>
        </w:rPr>
        <w:t>pháp</w:t>
      </w:r>
      <w:proofErr w:type="spellEnd"/>
      <w:r w:rsidRPr="004547FA">
        <w:rPr>
          <w:szCs w:val="26"/>
        </w:rPr>
        <w:t xml:space="preserve"> </w:t>
      </w:r>
      <w:proofErr w:type="spellStart"/>
      <w:r w:rsidRPr="004547FA">
        <w:rPr>
          <w:szCs w:val="26"/>
        </w:rPr>
        <w:t>xử</w:t>
      </w:r>
      <w:proofErr w:type="spellEnd"/>
      <w:r w:rsidRPr="004547FA">
        <w:rPr>
          <w:szCs w:val="26"/>
        </w:rPr>
        <w:t xml:space="preserve"> lý </w:t>
      </w:r>
      <w:proofErr w:type="spellStart"/>
      <w:r w:rsidRPr="004547FA">
        <w:rPr>
          <w:szCs w:val="26"/>
        </w:rPr>
        <w:t>nợ</w:t>
      </w:r>
      <w:proofErr w:type="spellEnd"/>
      <w:r w:rsidRPr="004547FA">
        <w:rPr>
          <w:szCs w:val="26"/>
        </w:rPr>
        <w:t xml:space="preserve"> </w:t>
      </w:r>
      <w:proofErr w:type="spellStart"/>
      <w:r w:rsidRPr="004547FA">
        <w:rPr>
          <w:szCs w:val="26"/>
        </w:rPr>
        <w:t>quá</w:t>
      </w:r>
      <w:proofErr w:type="spellEnd"/>
      <w:r w:rsidRPr="004547FA">
        <w:rPr>
          <w:szCs w:val="26"/>
        </w:rPr>
        <w:t xml:space="preserve"> </w:t>
      </w:r>
      <w:proofErr w:type="gramStart"/>
      <w:r w:rsidRPr="004547FA">
        <w:rPr>
          <w:szCs w:val="26"/>
        </w:rPr>
        <w:t>hạn .</w:t>
      </w:r>
      <w:proofErr w:type="gramEnd"/>
    </w:p>
    <w:p w14:paraId="2D6326D3" w14:textId="77777777" w:rsidR="0071046A" w:rsidRPr="004547FA" w:rsidRDefault="0071046A" w:rsidP="00E53690">
      <w:pPr>
        <w:ind w:firstLine="567"/>
        <w:rPr>
          <w:szCs w:val="26"/>
        </w:rPr>
      </w:pPr>
      <w:r w:rsidRPr="004547FA">
        <w:rPr>
          <w:szCs w:val="26"/>
        </w:rPr>
        <w:t xml:space="preserve">Thực hiện nghiệp </w:t>
      </w:r>
      <w:proofErr w:type="spellStart"/>
      <w:r w:rsidRPr="004547FA">
        <w:rPr>
          <w:szCs w:val="26"/>
        </w:rPr>
        <w:t>vụ</w:t>
      </w:r>
      <w:proofErr w:type="spellEnd"/>
      <w:r w:rsidRPr="004547FA">
        <w:rPr>
          <w:szCs w:val="26"/>
        </w:rPr>
        <w:t xml:space="preserve"> </w:t>
      </w:r>
      <w:proofErr w:type="spellStart"/>
      <w:r w:rsidRPr="004547FA">
        <w:rPr>
          <w:szCs w:val="26"/>
        </w:rPr>
        <w:t>thanh</w:t>
      </w:r>
      <w:proofErr w:type="spellEnd"/>
      <w:r w:rsidRPr="004547FA">
        <w:rPr>
          <w:szCs w:val="26"/>
        </w:rPr>
        <w:t xml:space="preserve"> toán đối </w:t>
      </w:r>
      <w:proofErr w:type="spellStart"/>
      <w:r w:rsidRPr="004547FA">
        <w:rPr>
          <w:szCs w:val="26"/>
        </w:rPr>
        <w:t>ngoại</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w:t>
      </w:r>
      <w:proofErr w:type="spellStart"/>
      <w:r w:rsidRPr="004547FA">
        <w:rPr>
          <w:szCs w:val="26"/>
        </w:rPr>
        <w:t>ngoại</w:t>
      </w:r>
      <w:proofErr w:type="spellEnd"/>
      <w:r w:rsidRPr="004547FA">
        <w:rPr>
          <w:szCs w:val="26"/>
        </w:rPr>
        <w:t xml:space="preserve"> </w:t>
      </w:r>
      <w:proofErr w:type="spellStart"/>
      <w:r w:rsidRPr="004547FA">
        <w:rPr>
          <w:szCs w:val="26"/>
        </w:rPr>
        <w:t>tệ</w:t>
      </w:r>
      <w:proofErr w:type="spellEnd"/>
      <w:r w:rsidRPr="004547FA">
        <w:rPr>
          <w:szCs w:val="26"/>
        </w:rPr>
        <w:t xml:space="preserve"> </w:t>
      </w:r>
      <w:proofErr w:type="spellStart"/>
      <w:r w:rsidRPr="004547FA">
        <w:rPr>
          <w:szCs w:val="26"/>
        </w:rPr>
        <w:t>theo</w:t>
      </w:r>
      <w:proofErr w:type="spellEnd"/>
      <w:r w:rsidRPr="004547FA">
        <w:rPr>
          <w:szCs w:val="26"/>
        </w:rPr>
        <w:t xml:space="preserve"> đúng </w:t>
      </w:r>
      <w:proofErr w:type="spellStart"/>
      <w:r w:rsidRPr="004547FA">
        <w:rPr>
          <w:szCs w:val="26"/>
        </w:rPr>
        <w:t>quy</w:t>
      </w:r>
      <w:proofErr w:type="spellEnd"/>
      <w:r w:rsidRPr="004547FA">
        <w:rPr>
          <w:szCs w:val="26"/>
        </w:rPr>
        <w:t xml:space="preserve"> định </w:t>
      </w:r>
      <w:proofErr w:type="spellStart"/>
      <w:r w:rsidRPr="004547FA">
        <w:rPr>
          <w:szCs w:val="26"/>
        </w:rPr>
        <w:t>của</w:t>
      </w:r>
      <w:proofErr w:type="spellEnd"/>
      <w:r w:rsidRPr="004547FA">
        <w:rPr>
          <w:szCs w:val="26"/>
        </w:rPr>
        <w:t xml:space="preserve"> Nhà nước, Ngân hàng nhà nước </w:t>
      </w:r>
      <w:proofErr w:type="spellStart"/>
      <w:r w:rsidRPr="004547FA">
        <w:rPr>
          <w:szCs w:val="26"/>
        </w:rPr>
        <w:t>và</w:t>
      </w:r>
      <w:proofErr w:type="spellEnd"/>
      <w:r w:rsidRPr="004547FA">
        <w:rPr>
          <w:szCs w:val="26"/>
        </w:rPr>
        <w:t xml:space="preserve"> </w:t>
      </w:r>
      <w:proofErr w:type="spellStart"/>
      <w:r w:rsidRPr="004547FA">
        <w:rPr>
          <w:szCs w:val="26"/>
        </w:rPr>
        <w:t>quy</w:t>
      </w:r>
      <w:proofErr w:type="spellEnd"/>
      <w:r w:rsidRPr="004547FA">
        <w:rPr>
          <w:szCs w:val="26"/>
        </w:rPr>
        <w:t xml:space="preserve"> định </w:t>
      </w:r>
      <w:proofErr w:type="spellStart"/>
      <w:r w:rsidRPr="004547FA">
        <w:rPr>
          <w:szCs w:val="26"/>
        </w:rPr>
        <w:t>của</w:t>
      </w:r>
      <w:proofErr w:type="spellEnd"/>
      <w:r w:rsidRPr="004547FA">
        <w:rPr>
          <w:szCs w:val="26"/>
        </w:rPr>
        <w:t xml:space="preserve"> Ngân hàng Phát </w:t>
      </w:r>
      <w:proofErr w:type="spellStart"/>
      <w:r w:rsidRPr="004547FA">
        <w:rPr>
          <w:szCs w:val="26"/>
        </w:rPr>
        <w:t>triển</w:t>
      </w:r>
      <w:proofErr w:type="spellEnd"/>
      <w:r w:rsidRPr="004547FA">
        <w:rPr>
          <w:szCs w:val="26"/>
        </w:rPr>
        <w:t xml:space="preserve"> nhà ĐBSCL.</w:t>
      </w:r>
    </w:p>
    <w:p w14:paraId="4FD532C9" w14:textId="77777777" w:rsidR="0071046A" w:rsidRPr="004547FA" w:rsidRDefault="0071046A" w:rsidP="00E53690">
      <w:pPr>
        <w:ind w:firstLine="567"/>
        <w:rPr>
          <w:szCs w:val="26"/>
        </w:rPr>
      </w:pPr>
      <w:r w:rsidRPr="004547FA">
        <w:rPr>
          <w:szCs w:val="26"/>
        </w:rPr>
        <w:t xml:space="preserve">Thực hiện nghiệp </w:t>
      </w:r>
      <w:proofErr w:type="spellStart"/>
      <w:r w:rsidRPr="004547FA">
        <w:rPr>
          <w:szCs w:val="26"/>
        </w:rPr>
        <w:t>vụ</w:t>
      </w:r>
      <w:proofErr w:type="spellEnd"/>
      <w:r w:rsidRPr="004547FA">
        <w:rPr>
          <w:szCs w:val="26"/>
        </w:rPr>
        <w:t xml:space="preserve"> bảo </w:t>
      </w:r>
      <w:proofErr w:type="spellStart"/>
      <w:r w:rsidRPr="004547FA">
        <w:rPr>
          <w:szCs w:val="26"/>
        </w:rPr>
        <w:t>lãnh</w:t>
      </w:r>
      <w:proofErr w:type="spellEnd"/>
      <w:r w:rsidRPr="004547FA">
        <w:rPr>
          <w:szCs w:val="26"/>
        </w:rPr>
        <w:t xml:space="preserve">, </w:t>
      </w:r>
      <w:proofErr w:type="spellStart"/>
      <w:r w:rsidRPr="004547FA">
        <w:rPr>
          <w:szCs w:val="26"/>
        </w:rPr>
        <w:t>tái</w:t>
      </w:r>
      <w:proofErr w:type="spellEnd"/>
      <w:r w:rsidRPr="004547FA">
        <w:rPr>
          <w:szCs w:val="26"/>
        </w:rPr>
        <w:t xml:space="preserve"> bảo </w:t>
      </w:r>
      <w:proofErr w:type="spellStart"/>
      <w:r w:rsidRPr="004547FA">
        <w:rPr>
          <w:szCs w:val="26"/>
        </w:rPr>
        <w:t>lãnh</w:t>
      </w:r>
      <w:proofErr w:type="spellEnd"/>
      <w:r w:rsidRPr="004547FA">
        <w:rPr>
          <w:szCs w:val="26"/>
        </w:rPr>
        <w:t xml:space="preserve"> </w:t>
      </w:r>
      <w:proofErr w:type="spellStart"/>
      <w:r w:rsidRPr="004547FA">
        <w:rPr>
          <w:szCs w:val="26"/>
        </w:rPr>
        <w:t>trong</w:t>
      </w:r>
      <w:proofErr w:type="spellEnd"/>
      <w:r w:rsidRPr="004547FA">
        <w:rPr>
          <w:szCs w:val="26"/>
        </w:rPr>
        <w:t xml:space="preserve"> </w:t>
      </w:r>
      <w:proofErr w:type="spellStart"/>
      <w:r w:rsidRPr="004547FA">
        <w:rPr>
          <w:szCs w:val="26"/>
        </w:rPr>
        <w:t>và</w:t>
      </w:r>
      <w:proofErr w:type="spellEnd"/>
      <w:r w:rsidRPr="004547FA">
        <w:rPr>
          <w:szCs w:val="26"/>
        </w:rPr>
        <w:t xml:space="preserve"> ngoài nước </w:t>
      </w:r>
      <w:proofErr w:type="spellStart"/>
      <w:r w:rsidRPr="004547FA">
        <w:rPr>
          <w:szCs w:val="26"/>
        </w:rPr>
        <w:t>theo</w:t>
      </w:r>
      <w:proofErr w:type="spellEnd"/>
      <w:r w:rsidRPr="004547FA">
        <w:rPr>
          <w:szCs w:val="26"/>
        </w:rPr>
        <w:t xml:space="preserve"> đúng </w:t>
      </w:r>
      <w:proofErr w:type="spellStart"/>
      <w:r w:rsidRPr="004547FA">
        <w:rPr>
          <w:szCs w:val="26"/>
        </w:rPr>
        <w:t>quy</w:t>
      </w:r>
      <w:proofErr w:type="spellEnd"/>
      <w:r w:rsidRPr="004547FA">
        <w:rPr>
          <w:szCs w:val="26"/>
        </w:rPr>
        <w:t xml:space="preserve"> định.</w:t>
      </w:r>
    </w:p>
    <w:p w14:paraId="410A2375" w14:textId="77777777" w:rsidR="0071046A" w:rsidRPr="004547FA" w:rsidRDefault="0071046A" w:rsidP="00E53690">
      <w:pPr>
        <w:ind w:firstLine="567"/>
        <w:rPr>
          <w:szCs w:val="26"/>
        </w:rPr>
      </w:pPr>
      <w:r w:rsidRPr="004547FA">
        <w:rPr>
          <w:szCs w:val="26"/>
        </w:rPr>
        <w:t xml:space="preserve">Cập nhật </w:t>
      </w:r>
      <w:proofErr w:type="spellStart"/>
      <w:r w:rsidRPr="004547FA">
        <w:rPr>
          <w:szCs w:val="26"/>
        </w:rPr>
        <w:t>thông</w:t>
      </w:r>
      <w:proofErr w:type="spellEnd"/>
      <w:r w:rsidRPr="004547FA">
        <w:rPr>
          <w:szCs w:val="26"/>
        </w:rPr>
        <w:t xml:space="preserve"> tin </w:t>
      </w:r>
      <w:proofErr w:type="spellStart"/>
      <w:r w:rsidRPr="004547FA">
        <w:rPr>
          <w:szCs w:val="26"/>
        </w:rPr>
        <w:t>thị</w:t>
      </w:r>
      <w:proofErr w:type="spellEnd"/>
      <w:r w:rsidRPr="004547FA">
        <w:rPr>
          <w:szCs w:val="26"/>
        </w:rPr>
        <w:t xml:space="preserve"> trường </w:t>
      </w:r>
      <w:proofErr w:type="spellStart"/>
      <w:r w:rsidRPr="004547FA">
        <w:rPr>
          <w:szCs w:val="26"/>
        </w:rPr>
        <w:t>và</w:t>
      </w:r>
      <w:proofErr w:type="spellEnd"/>
      <w:r w:rsidRPr="004547FA">
        <w:rPr>
          <w:szCs w:val="26"/>
        </w:rPr>
        <w:t xml:space="preserve"> nội bộ </w:t>
      </w:r>
      <w:proofErr w:type="spellStart"/>
      <w:r w:rsidRPr="004547FA">
        <w:rPr>
          <w:szCs w:val="26"/>
        </w:rPr>
        <w:t>để</w:t>
      </w:r>
      <w:proofErr w:type="spellEnd"/>
      <w:r w:rsidRPr="004547FA">
        <w:rPr>
          <w:szCs w:val="26"/>
        </w:rPr>
        <w:t xml:space="preserve"> đề </w:t>
      </w:r>
      <w:proofErr w:type="spellStart"/>
      <w:r w:rsidRPr="004547FA">
        <w:rPr>
          <w:szCs w:val="26"/>
        </w:rPr>
        <w:t>ra</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biện</w:t>
      </w:r>
      <w:proofErr w:type="spellEnd"/>
      <w:r w:rsidRPr="004547FA">
        <w:rPr>
          <w:szCs w:val="26"/>
        </w:rPr>
        <w:t xml:space="preserve"> </w:t>
      </w:r>
      <w:proofErr w:type="spellStart"/>
      <w:r w:rsidRPr="004547FA">
        <w:rPr>
          <w:szCs w:val="26"/>
        </w:rPr>
        <w:t>pháp</w:t>
      </w:r>
      <w:proofErr w:type="spellEnd"/>
      <w:r w:rsidRPr="004547FA">
        <w:rPr>
          <w:szCs w:val="26"/>
        </w:rPr>
        <w:t xml:space="preserve"> phòng </w:t>
      </w:r>
      <w:proofErr w:type="spellStart"/>
      <w:r w:rsidRPr="004547FA">
        <w:rPr>
          <w:szCs w:val="26"/>
        </w:rPr>
        <w:t>ngừa</w:t>
      </w:r>
      <w:proofErr w:type="spellEnd"/>
      <w:r w:rsidRPr="004547FA">
        <w:rPr>
          <w:szCs w:val="26"/>
        </w:rPr>
        <w:t xml:space="preserve"> </w:t>
      </w:r>
      <w:proofErr w:type="spellStart"/>
      <w:r w:rsidRPr="004547FA">
        <w:rPr>
          <w:szCs w:val="26"/>
        </w:rPr>
        <w:t>rủi</w:t>
      </w:r>
      <w:proofErr w:type="spellEnd"/>
      <w:r w:rsidRPr="004547FA">
        <w:rPr>
          <w:szCs w:val="26"/>
        </w:rPr>
        <w:t xml:space="preserve"> </w:t>
      </w:r>
      <w:proofErr w:type="spellStart"/>
      <w:r w:rsidRPr="004547FA">
        <w:rPr>
          <w:szCs w:val="26"/>
        </w:rPr>
        <w:t>ro</w:t>
      </w:r>
      <w:proofErr w:type="spellEnd"/>
      <w:r w:rsidRPr="004547FA">
        <w:rPr>
          <w:szCs w:val="26"/>
        </w:rPr>
        <w:t xml:space="preserve"> cần </w:t>
      </w:r>
      <w:proofErr w:type="spellStart"/>
      <w:r w:rsidRPr="004547FA">
        <w:rPr>
          <w:szCs w:val="26"/>
        </w:rPr>
        <w:t>thiết</w:t>
      </w:r>
      <w:proofErr w:type="spellEnd"/>
      <w:r w:rsidRPr="004547FA">
        <w:rPr>
          <w:szCs w:val="26"/>
        </w:rPr>
        <w:t xml:space="preserve"> </w:t>
      </w:r>
      <w:proofErr w:type="spellStart"/>
      <w:r w:rsidRPr="004547FA">
        <w:rPr>
          <w:szCs w:val="26"/>
        </w:rPr>
        <w:t>cho</w:t>
      </w:r>
      <w:proofErr w:type="spellEnd"/>
      <w:r w:rsidRPr="004547FA">
        <w:rPr>
          <w:szCs w:val="26"/>
        </w:rPr>
        <w:t xml:space="preserve"> chi </w:t>
      </w:r>
      <w:proofErr w:type="spellStart"/>
      <w:r w:rsidRPr="004547FA">
        <w:rPr>
          <w:szCs w:val="26"/>
        </w:rPr>
        <w:t>nhánh</w:t>
      </w:r>
      <w:proofErr w:type="spellEnd"/>
      <w:r w:rsidRPr="004547FA">
        <w:rPr>
          <w:szCs w:val="26"/>
        </w:rPr>
        <w:t>.</w:t>
      </w:r>
    </w:p>
    <w:p w14:paraId="3CFF228F" w14:textId="77777777" w:rsidR="0071046A" w:rsidRPr="004547FA" w:rsidRDefault="0071046A" w:rsidP="00E53690">
      <w:pPr>
        <w:ind w:firstLine="567"/>
        <w:rPr>
          <w:szCs w:val="26"/>
        </w:rPr>
      </w:pPr>
      <w:r w:rsidRPr="004547FA">
        <w:rPr>
          <w:szCs w:val="26"/>
        </w:rPr>
        <w:t xml:space="preserve">Thống kê </w:t>
      </w:r>
      <w:proofErr w:type="spellStart"/>
      <w:r w:rsidRPr="004547FA">
        <w:rPr>
          <w:szCs w:val="26"/>
        </w:rPr>
        <w:t>và</w:t>
      </w:r>
      <w:proofErr w:type="spellEnd"/>
      <w:r w:rsidRPr="004547FA">
        <w:rPr>
          <w:szCs w:val="26"/>
        </w:rPr>
        <w:t xml:space="preserve"> </w:t>
      </w:r>
      <w:proofErr w:type="spellStart"/>
      <w:r w:rsidRPr="004547FA">
        <w:rPr>
          <w:szCs w:val="26"/>
        </w:rPr>
        <w:t>báo</w:t>
      </w:r>
      <w:proofErr w:type="spellEnd"/>
      <w:r w:rsidRPr="004547FA">
        <w:rPr>
          <w:szCs w:val="26"/>
        </w:rPr>
        <w:t xml:space="preserve"> cáo </w:t>
      </w:r>
      <w:proofErr w:type="spellStart"/>
      <w:r w:rsidRPr="004547FA">
        <w:rPr>
          <w:szCs w:val="26"/>
        </w:rPr>
        <w:t>các</w:t>
      </w:r>
      <w:proofErr w:type="spellEnd"/>
      <w:r w:rsidRPr="004547FA">
        <w:rPr>
          <w:szCs w:val="26"/>
        </w:rPr>
        <w:t xml:space="preserve"> nghiệp </w:t>
      </w:r>
      <w:proofErr w:type="spellStart"/>
      <w:r w:rsidRPr="004547FA">
        <w:rPr>
          <w:szCs w:val="26"/>
        </w:rPr>
        <w:t>vụ</w:t>
      </w:r>
      <w:proofErr w:type="spellEnd"/>
      <w:r w:rsidRPr="004547FA">
        <w:rPr>
          <w:szCs w:val="26"/>
        </w:rPr>
        <w:t xml:space="preserve"> </w:t>
      </w:r>
      <w:proofErr w:type="spellStart"/>
      <w:r w:rsidRPr="004547FA">
        <w:rPr>
          <w:szCs w:val="26"/>
        </w:rPr>
        <w:t>tín</w:t>
      </w:r>
      <w:proofErr w:type="spellEnd"/>
      <w:r w:rsidRPr="004547FA">
        <w:rPr>
          <w:szCs w:val="26"/>
        </w:rPr>
        <w:t xml:space="preserve"> </w:t>
      </w:r>
      <w:proofErr w:type="spellStart"/>
      <w:r w:rsidRPr="004547FA">
        <w:rPr>
          <w:szCs w:val="26"/>
        </w:rPr>
        <w:t>dụng</w:t>
      </w:r>
      <w:proofErr w:type="spellEnd"/>
      <w:r w:rsidRPr="004547FA">
        <w:rPr>
          <w:szCs w:val="26"/>
        </w:rPr>
        <w:t xml:space="preserve">, </w:t>
      </w:r>
      <w:proofErr w:type="spellStart"/>
      <w:r w:rsidRPr="004547FA">
        <w:rPr>
          <w:szCs w:val="26"/>
        </w:rPr>
        <w:t>thẩm</w:t>
      </w:r>
      <w:proofErr w:type="spellEnd"/>
      <w:r w:rsidRPr="004547FA">
        <w:rPr>
          <w:szCs w:val="26"/>
        </w:rPr>
        <w:t xml:space="preserve"> định, </w:t>
      </w:r>
      <w:proofErr w:type="spellStart"/>
      <w:r w:rsidRPr="004547FA">
        <w:rPr>
          <w:szCs w:val="26"/>
        </w:rPr>
        <w:t>thanh</w:t>
      </w:r>
      <w:proofErr w:type="spellEnd"/>
      <w:r w:rsidRPr="004547FA">
        <w:rPr>
          <w:szCs w:val="26"/>
        </w:rPr>
        <w:t xml:space="preserve"> toán đối </w:t>
      </w:r>
      <w:proofErr w:type="spellStart"/>
      <w:r w:rsidRPr="004547FA">
        <w:rPr>
          <w:szCs w:val="26"/>
        </w:rPr>
        <w:t>ngoại</w:t>
      </w:r>
      <w:proofErr w:type="spellEnd"/>
      <w:r w:rsidRPr="004547FA">
        <w:rPr>
          <w:szCs w:val="26"/>
        </w:rPr>
        <w:t xml:space="preserve">,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w:t>
      </w:r>
      <w:proofErr w:type="spellStart"/>
      <w:r w:rsidRPr="004547FA">
        <w:rPr>
          <w:szCs w:val="26"/>
        </w:rPr>
        <w:t>ngoại</w:t>
      </w:r>
      <w:proofErr w:type="spellEnd"/>
      <w:r w:rsidRPr="004547FA">
        <w:rPr>
          <w:szCs w:val="26"/>
        </w:rPr>
        <w:t xml:space="preserve"> </w:t>
      </w:r>
      <w:proofErr w:type="spellStart"/>
      <w:r w:rsidRPr="004547FA">
        <w:rPr>
          <w:szCs w:val="26"/>
        </w:rPr>
        <w:t>tệ</w:t>
      </w:r>
      <w:proofErr w:type="spellEnd"/>
      <w:r w:rsidRPr="004547FA">
        <w:rPr>
          <w:szCs w:val="26"/>
        </w:rPr>
        <w:t>.</w:t>
      </w:r>
    </w:p>
    <w:p w14:paraId="22DDA6BC" w14:textId="77777777" w:rsidR="0071046A" w:rsidRPr="004547FA" w:rsidRDefault="0071046A" w:rsidP="00E53690">
      <w:pPr>
        <w:ind w:firstLine="567"/>
        <w:rPr>
          <w:b/>
          <w:szCs w:val="26"/>
        </w:rPr>
      </w:pPr>
      <w:r w:rsidRPr="004547FA">
        <w:rPr>
          <w:b/>
          <w:szCs w:val="26"/>
        </w:rPr>
        <w:t xml:space="preserve">Phòng Kế Toán-Ngân </w:t>
      </w:r>
      <w:proofErr w:type="spellStart"/>
      <w:r w:rsidRPr="004547FA">
        <w:rPr>
          <w:b/>
          <w:szCs w:val="26"/>
        </w:rPr>
        <w:t>Quỹ</w:t>
      </w:r>
      <w:proofErr w:type="spellEnd"/>
    </w:p>
    <w:p w14:paraId="2C524B85" w14:textId="77777777" w:rsidR="0071046A" w:rsidRPr="004547FA" w:rsidRDefault="0071046A" w:rsidP="00E53690">
      <w:pPr>
        <w:ind w:firstLine="567"/>
        <w:rPr>
          <w:szCs w:val="26"/>
        </w:rPr>
      </w:pPr>
      <w:r w:rsidRPr="004547FA">
        <w:rPr>
          <w:szCs w:val="26"/>
        </w:rPr>
        <w:t xml:space="preserve">Theo </w:t>
      </w:r>
      <w:proofErr w:type="spellStart"/>
      <w:r w:rsidRPr="004547FA">
        <w:rPr>
          <w:szCs w:val="26"/>
        </w:rPr>
        <w:t>dõi</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hạch</w:t>
      </w:r>
      <w:proofErr w:type="spellEnd"/>
      <w:r w:rsidRPr="004547FA">
        <w:rPr>
          <w:szCs w:val="26"/>
        </w:rPr>
        <w:t xml:space="preserve"> toán kế toán, phản </w:t>
      </w:r>
      <w:proofErr w:type="spellStart"/>
      <w:r w:rsidRPr="004547FA">
        <w:rPr>
          <w:szCs w:val="26"/>
        </w:rPr>
        <w:t>ánh</w:t>
      </w:r>
      <w:proofErr w:type="spellEnd"/>
      <w:r w:rsidRPr="004547FA">
        <w:rPr>
          <w:szCs w:val="26"/>
        </w:rPr>
        <w:t xml:space="preserve"> tình hình hoạt động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w:t>
      </w:r>
      <w:proofErr w:type="spellStart"/>
      <w:r w:rsidRPr="004547FA">
        <w:rPr>
          <w:szCs w:val="26"/>
        </w:rPr>
        <w:t>và</w:t>
      </w:r>
      <w:proofErr w:type="spellEnd"/>
      <w:r w:rsidRPr="004547FA">
        <w:rPr>
          <w:szCs w:val="26"/>
        </w:rPr>
        <w:t xml:space="preserve"> tình hình </w:t>
      </w:r>
      <w:proofErr w:type="spellStart"/>
      <w:r w:rsidRPr="004547FA">
        <w:rPr>
          <w:szCs w:val="26"/>
        </w:rPr>
        <w:t>tài</w:t>
      </w:r>
      <w:proofErr w:type="spellEnd"/>
      <w:r w:rsidRPr="004547FA">
        <w:rPr>
          <w:szCs w:val="26"/>
        </w:rPr>
        <w:t xml:space="preserve"> </w:t>
      </w:r>
      <w:proofErr w:type="spellStart"/>
      <w:r w:rsidRPr="004547FA">
        <w:rPr>
          <w:szCs w:val="26"/>
        </w:rPr>
        <w:t>chính</w:t>
      </w:r>
      <w:proofErr w:type="spellEnd"/>
      <w:r w:rsidRPr="004547FA">
        <w:rPr>
          <w:szCs w:val="26"/>
        </w:rPr>
        <w:t xml:space="preserve">, quản lý </w:t>
      </w:r>
      <w:proofErr w:type="spellStart"/>
      <w:r w:rsidRPr="004547FA">
        <w:rPr>
          <w:szCs w:val="26"/>
        </w:rPr>
        <w:t>tài</w:t>
      </w:r>
      <w:proofErr w:type="spellEnd"/>
      <w:r w:rsidRPr="004547FA">
        <w:rPr>
          <w:szCs w:val="26"/>
        </w:rPr>
        <w:t xml:space="preserve"> </w:t>
      </w:r>
      <w:proofErr w:type="spellStart"/>
      <w:r w:rsidRPr="004547FA">
        <w:rPr>
          <w:szCs w:val="26"/>
        </w:rPr>
        <w:t>sản</w:t>
      </w:r>
      <w:proofErr w:type="spellEnd"/>
      <w:r w:rsidRPr="004547FA">
        <w:rPr>
          <w:szCs w:val="26"/>
        </w:rPr>
        <w:t xml:space="preserve"> </w:t>
      </w:r>
      <w:proofErr w:type="spellStart"/>
      <w:r w:rsidRPr="004547FA">
        <w:rPr>
          <w:szCs w:val="26"/>
        </w:rPr>
        <w:t>và</w:t>
      </w:r>
      <w:proofErr w:type="spellEnd"/>
      <w:r w:rsidRPr="004547FA">
        <w:rPr>
          <w:szCs w:val="26"/>
        </w:rPr>
        <w:t xml:space="preserve"> nguồn </w:t>
      </w:r>
      <w:proofErr w:type="spellStart"/>
      <w:r w:rsidRPr="004547FA">
        <w:rPr>
          <w:szCs w:val="26"/>
        </w:rPr>
        <w:t>vốn</w:t>
      </w:r>
      <w:proofErr w:type="spellEnd"/>
      <w:r w:rsidRPr="004547FA">
        <w:rPr>
          <w:szCs w:val="26"/>
        </w:rPr>
        <w:t xml:space="preserve"> </w:t>
      </w:r>
      <w:proofErr w:type="spellStart"/>
      <w:r w:rsidRPr="004547FA">
        <w:rPr>
          <w:szCs w:val="26"/>
        </w:rPr>
        <w:t>của</w:t>
      </w:r>
      <w:proofErr w:type="spellEnd"/>
      <w:r w:rsidRPr="004547FA">
        <w:rPr>
          <w:szCs w:val="26"/>
        </w:rPr>
        <w:t xml:space="preserve"> chi </w:t>
      </w:r>
      <w:proofErr w:type="spellStart"/>
      <w:r w:rsidRPr="004547FA">
        <w:rPr>
          <w:szCs w:val="26"/>
        </w:rPr>
        <w:t>nhánh</w:t>
      </w:r>
      <w:proofErr w:type="spellEnd"/>
      <w:r w:rsidRPr="004547FA">
        <w:rPr>
          <w:szCs w:val="26"/>
        </w:rPr>
        <w:t>.</w:t>
      </w:r>
    </w:p>
    <w:p w14:paraId="6C280342" w14:textId="77777777" w:rsidR="0071046A" w:rsidRPr="004547FA" w:rsidRDefault="0071046A" w:rsidP="00E53690">
      <w:pPr>
        <w:ind w:firstLine="567"/>
        <w:rPr>
          <w:szCs w:val="26"/>
        </w:rPr>
      </w:pPr>
      <w:proofErr w:type="spellStart"/>
      <w:r w:rsidRPr="004547FA">
        <w:rPr>
          <w:szCs w:val="26"/>
        </w:rPr>
        <w:t>Thường</w:t>
      </w:r>
      <w:proofErr w:type="spellEnd"/>
      <w:r w:rsidRPr="004547FA">
        <w:rPr>
          <w:szCs w:val="26"/>
        </w:rPr>
        <w:t xml:space="preserve"> </w:t>
      </w:r>
      <w:proofErr w:type="spellStart"/>
      <w:r w:rsidRPr="004547FA">
        <w:rPr>
          <w:szCs w:val="26"/>
        </w:rPr>
        <w:t>xuyên</w:t>
      </w:r>
      <w:proofErr w:type="spellEnd"/>
      <w:r w:rsidRPr="004547FA">
        <w:rPr>
          <w:szCs w:val="26"/>
        </w:rPr>
        <w:t xml:space="preserve"> </w:t>
      </w:r>
      <w:proofErr w:type="spellStart"/>
      <w:r w:rsidRPr="004547FA">
        <w:rPr>
          <w:szCs w:val="26"/>
        </w:rPr>
        <w:t>theo</w:t>
      </w:r>
      <w:proofErr w:type="spellEnd"/>
      <w:r w:rsidRPr="004547FA">
        <w:rPr>
          <w:szCs w:val="26"/>
        </w:rPr>
        <w:t xml:space="preserve"> </w:t>
      </w:r>
      <w:proofErr w:type="spellStart"/>
      <w:r w:rsidRPr="004547FA">
        <w:rPr>
          <w:szCs w:val="26"/>
        </w:rPr>
        <w:t>dõi</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tài</w:t>
      </w:r>
      <w:proofErr w:type="spellEnd"/>
      <w:r w:rsidRPr="004547FA">
        <w:rPr>
          <w:szCs w:val="26"/>
        </w:rPr>
        <w:t xml:space="preserve"> </w:t>
      </w:r>
      <w:proofErr w:type="spellStart"/>
      <w:r w:rsidRPr="004547FA">
        <w:rPr>
          <w:szCs w:val="26"/>
        </w:rPr>
        <w:t>khoản</w:t>
      </w:r>
      <w:proofErr w:type="spellEnd"/>
      <w:r w:rsidRPr="004547FA">
        <w:rPr>
          <w:szCs w:val="26"/>
        </w:rPr>
        <w:t xml:space="preserve"> </w:t>
      </w:r>
      <w:proofErr w:type="spellStart"/>
      <w:r w:rsidRPr="004547FA">
        <w:rPr>
          <w:szCs w:val="26"/>
        </w:rPr>
        <w:t>giao</w:t>
      </w:r>
      <w:proofErr w:type="spellEnd"/>
      <w:r w:rsidRPr="004547FA">
        <w:rPr>
          <w:szCs w:val="26"/>
        </w:rPr>
        <w:t xml:space="preserve"> dịch </w:t>
      </w:r>
      <w:proofErr w:type="spellStart"/>
      <w:r w:rsidRPr="004547FA">
        <w:rPr>
          <w:szCs w:val="26"/>
        </w:rPr>
        <w:t>với</w:t>
      </w:r>
      <w:proofErr w:type="spellEnd"/>
      <w:r w:rsidRPr="004547FA">
        <w:rPr>
          <w:szCs w:val="26"/>
        </w:rPr>
        <w:t xml:space="preserve"> </w:t>
      </w:r>
      <w:proofErr w:type="spellStart"/>
      <w:r w:rsidRPr="004547FA">
        <w:rPr>
          <w:szCs w:val="26"/>
        </w:rPr>
        <w:t>khách</w:t>
      </w:r>
      <w:proofErr w:type="spellEnd"/>
      <w:r w:rsidRPr="004547FA">
        <w:rPr>
          <w:szCs w:val="26"/>
        </w:rPr>
        <w:t xml:space="preserve"> hàng. </w:t>
      </w:r>
      <w:proofErr w:type="spellStart"/>
      <w:r w:rsidRPr="004547FA">
        <w:rPr>
          <w:szCs w:val="26"/>
        </w:rPr>
        <w:t>Kiểm</w:t>
      </w:r>
      <w:proofErr w:type="spellEnd"/>
      <w:r w:rsidRPr="004547FA">
        <w:rPr>
          <w:szCs w:val="26"/>
        </w:rPr>
        <w:t xml:space="preserve"> tra cẩn </w:t>
      </w:r>
      <w:proofErr w:type="spellStart"/>
      <w:r w:rsidRPr="004547FA">
        <w:rPr>
          <w:szCs w:val="26"/>
        </w:rPr>
        <w:t>thận</w:t>
      </w:r>
      <w:proofErr w:type="spellEnd"/>
      <w:r w:rsidRPr="004547FA">
        <w:rPr>
          <w:szCs w:val="26"/>
        </w:rPr>
        <w:t xml:space="preserve"> </w:t>
      </w:r>
      <w:proofErr w:type="spellStart"/>
      <w:r w:rsidRPr="004547FA">
        <w:rPr>
          <w:szCs w:val="26"/>
        </w:rPr>
        <w:t>các</w:t>
      </w:r>
      <w:proofErr w:type="spellEnd"/>
      <w:r w:rsidRPr="004547FA">
        <w:rPr>
          <w:szCs w:val="26"/>
        </w:rPr>
        <w:t xml:space="preserve"> nghiệp </w:t>
      </w:r>
      <w:proofErr w:type="spellStart"/>
      <w:r w:rsidRPr="004547FA">
        <w:rPr>
          <w:szCs w:val="26"/>
        </w:rPr>
        <w:t>vụ</w:t>
      </w:r>
      <w:proofErr w:type="spellEnd"/>
      <w:r w:rsidRPr="004547FA">
        <w:rPr>
          <w:szCs w:val="26"/>
        </w:rPr>
        <w:t xml:space="preserve"> nếu có phát sinh.</w:t>
      </w:r>
    </w:p>
    <w:p w14:paraId="5611E1ED" w14:textId="77777777" w:rsidR="0071046A" w:rsidRPr="004547FA" w:rsidRDefault="0071046A" w:rsidP="00E53690">
      <w:pPr>
        <w:ind w:firstLine="567"/>
        <w:rPr>
          <w:szCs w:val="26"/>
        </w:rPr>
      </w:pPr>
      <w:r w:rsidRPr="004547FA">
        <w:rPr>
          <w:szCs w:val="26"/>
        </w:rPr>
        <w:t xml:space="preserve">Theo </w:t>
      </w:r>
      <w:proofErr w:type="spellStart"/>
      <w:r w:rsidRPr="004547FA">
        <w:rPr>
          <w:szCs w:val="26"/>
        </w:rPr>
        <w:t>dõi</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thông</w:t>
      </w:r>
      <w:proofErr w:type="spellEnd"/>
      <w:r w:rsidRPr="004547FA">
        <w:rPr>
          <w:szCs w:val="26"/>
        </w:rPr>
        <w:t xml:space="preserve"> </w:t>
      </w:r>
      <w:proofErr w:type="spellStart"/>
      <w:r w:rsidRPr="004547FA">
        <w:rPr>
          <w:szCs w:val="26"/>
        </w:rPr>
        <w:t>báo</w:t>
      </w:r>
      <w:proofErr w:type="spellEnd"/>
      <w:r w:rsidRPr="004547FA">
        <w:rPr>
          <w:szCs w:val="26"/>
        </w:rPr>
        <w:t xml:space="preserve"> về </w:t>
      </w:r>
      <w:proofErr w:type="spellStart"/>
      <w:r w:rsidRPr="004547FA">
        <w:rPr>
          <w:szCs w:val="26"/>
        </w:rPr>
        <w:t>thu</w:t>
      </w:r>
      <w:proofErr w:type="spellEnd"/>
      <w:r w:rsidRPr="004547FA">
        <w:rPr>
          <w:szCs w:val="26"/>
        </w:rPr>
        <w:t xml:space="preserve"> </w:t>
      </w:r>
      <w:proofErr w:type="spellStart"/>
      <w:r w:rsidRPr="004547FA">
        <w:rPr>
          <w:szCs w:val="26"/>
        </w:rPr>
        <w:t>nợ</w:t>
      </w:r>
      <w:proofErr w:type="spellEnd"/>
      <w:r w:rsidRPr="004547FA">
        <w:rPr>
          <w:szCs w:val="26"/>
        </w:rPr>
        <w:t xml:space="preserve"> </w:t>
      </w:r>
      <w:proofErr w:type="spellStart"/>
      <w:r w:rsidRPr="004547FA">
        <w:rPr>
          <w:szCs w:val="26"/>
        </w:rPr>
        <w:t>và</w:t>
      </w:r>
      <w:proofErr w:type="spellEnd"/>
      <w:r w:rsidRPr="004547FA">
        <w:rPr>
          <w:szCs w:val="26"/>
        </w:rPr>
        <w:t xml:space="preserve"> trả </w:t>
      </w:r>
      <w:proofErr w:type="spellStart"/>
      <w:r w:rsidRPr="004547FA">
        <w:rPr>
          <w:szCs w:val="26"/>
        </w:rPr>
        <w:t>nợ</w:t>
      </w:r>
      <w:proofErr w:type="spellEnd"/>
      <w:r w:rsidRPr="004547FA">
        <w:rPr>
          <w:szCs w:val="26"/>
        </w:rPr>
        <w:t xml:space="preserve"> </w:t>
      </w:r>
      <w:proofErr w:type="spellStart"/>
      <w:r w:rsidRPr="004547FA">
        <w:rPr>
          <w:szCs w:val="26"/>
        </w:rPr>
        <w:t>tiền</w:t>
      </w:r>
      <w:proofErr w:type="spellEnd"/>
      <w:r w:rsidRPr="004547FA">
        <w:rPr>
          <w:szCs w:val="26"/>
        </w:rPr>
        <w:t xml:space="preserve"> gửi </w:t>
      </w:r>
      <w:proofErr w:type="spellStart"/>
      <w:r w:rsidRPr="004547FA">
        <w:rPr>
          <w:szCs w:val="26"/>
        </w:rPr>
        <w:t>của</w:t>
      </w:r>
      <w:proofErr w:type="spellEnd"/>
      <w:r w:rsidRPr="004547FA">
        <w:rPr>
          <w:szCs w:val="26"/>
        </w:rPr>
        <w:t xml:space="preserve"> </w:t>
      </w:r>
      <w:proofErr w:type="spellStart"/>
      <w:r w:rsidRPr="004547FA">
        <w:rPr>
          <w:szCs w:val="26"/>
        </w:rPr>
        <w:t>khách</w:t>
      </w:r>
      <w:proofErr w:type="spellEnd"/>
      <w:r w:rsidRPr="004547FA">
        <w:rPr>
          <w:szCs w:val="26"/>
        </w:rPr>
        <w:t xml:space="preserve"> hàng.</w:t>
      </w:r>
    </w:p>
    <w:p w14:paraId="0715311F" w14:textId="77777777" w:rsidR="0071046A" w:rsidRPr="004547FA" w:rsidRDefault="0071046A" w:rsidP="00E53690">
      <w:pPr>
        <w:ind w:firstLine="567"/>
        <w:rPr>
          <w:szCs w:val="26"/>
        </w:rPr>
      </w:pPr>
      <w:proofErr w:type="spellStart"/>
      <w:r w:rsidRPr="004547FA">
        <w:rPr>
          <w:szCs w:val="26"/>
        </w:rPr>
        <w:lastRenderedPageBreak/>
        <w:t>Lên</w:t>
      </w:r>
      <w:proofErr w:type="spellEnd"/>
      <w:r w:rsidRPr="004547FA">
        <w:rPr>
          <w:szCs w:val="26"/>
        </w:rPr>
        <w:t xml:space="preserve"> cân đối nguồn </w:t>
      </w:r>
      <w:proofErr w:type="spellStart"/>
      <w:r w:rsidRPr="004547FA">
        <w:rPr>
          <w:szCs w:val="26"/>
        </w:rPr>
        <w:t>vốn</w:t>
      </w:r>
      <w:proofErr w:type="spellEnd"/>
      <w:r w:rsidRPr="004547FA">
        <w:rPr>
          <w:szCs w:val="26"/>
        </w:rPr>
        <w:t xml:space="preserve"> </w:t>
      </w:r>
      <w:proofErr w:type="spellStart"/>
      <w:r w:rsidRPr="004547FA">
        <w:rPr>
          <w:szCs w:val="26"/>
        </w:rPr>
        <w:t>và</w:t>
      </w:r>
      <w:proofErr w:type="spellEnd"/>
      <w:r w:rsidRPr="004547FA">
        <w:rPr>
          <w:szCs w:val="26"/>
        </w:rPr>
        <w:t xml:space="preserve"> sử </w:t>
      </w:r>
      <w:proofErr w:type="spellStart"/>
      <w:r w:rsidRPr="004547FA">
        <w:rPr>
          <w:szCs w:val="26"/>
        </w:rPr>
        <w:t>dụng</w:t>
      </w:r>
      <w:proofErr w:type="spellEnd"/>
      <w:r w:rsidRPr="004547FA">
        <w:rPr>
          <w:szCs w:val="26"/>
        </w:rPr>
        <w:t xml:space="preserve"> </w:t>
      </w:r>
      <w:proofErr w:type="spellStart"/>
      <w:r w:rsidRPr="004547FA">
        <w:rPr>
          <w:szCs w:val="26"/>
        </w:rPr>
        <w:t>hằng</w:t>
      </w:r>
      <w:proofErr w:type="spellEnd"/>
      <w:r w:rsidRPr="004547FA">
        <w:rPr>
          <w:szCs w:val="26"/>
        </w:rPr>
        <w:t xml:space="preserve"> ngày </w:t>
      </w:r>
      <w:proofErr w:type="spellStart"/>
      <w:r w:rsidRPr="004547FA">
        <w:rPr>
          <w:szCs w:val="26"/>
        </w:rPr>
        <w:t>để</w:t>
      </w:r>
      <w:proofErr w:type="spellEnd"/>
      <w:r w:rsidRPr="004547FA">
        <w:rPr>
          <w:szCs w:val="26"/>
        </w:rPr>
        <w:t xml:space="preserve"> </w:t>
      </w:r>
      <w:proofErr w:type="spellStart"/>
      <w:r w:rsidRPr="004547FA">
        <w:rPr>
          <w:szCs w:val="26"/>
        </w:rPr>
        <w:t>trình</w:t>
      </w:r>
      <w:proofErr w:type="spellEnd"/>
      <w:r w:rsidRPr="004547FA">
        <w:rPr>
          <w:szCs w:val="26"/>
        </w:rPr>
        <w:t xml:space="preserve"> </w:t>
      </w:r>
      <w:proofErr w:type="spellStart"/>
      <w:r w:rsidRPr="004547FA">
        <w:rPr>
          <w:szCs w:val="26"/>
        </w:rPr>
        <w:t>lên</w:t>
      </w:r>
      <w:proofErr w:type="spellEnd"/>
      <w:r w:rsidRPr="004547FA">
        <w:rPr>
          <w:szCs w:val="26"/>
        </w:rPr>
        <w:t xml:space="preserve"> Ban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 xml:space="preserve">. Ngoài </w:t>
      </w:r>
      <w:proofErr w:type="spellStart"/>
      <w:r w:rsidRPr="004547FA">
        <w:rPr>
          <w:szCs w:val="26"/>
        </w:rPr>
        <w:t>ra</w:t>
      </w:r>
      <w:proofErr w:type="spellEnd"/>
      <w:r w:rsidRPr="004547FA">
        <w:rPr>
          <w:szCs w:val="26"/>
        </w:rPr>
        <w:t xml:space="preserve">, Phòng còn </w:t>
      </w:r>
      <w:proofErr w:type="spellStart"/>
      <w:r w:rsidRPr="004547FA">
        <w:rPr>
          <w:szCs w:val="26"/>
        </w:rPr>
        <w:t>thực</w:t>
      </w:r>
      <w:proofErr w:type="spellEnd"/>
      <w:r w:rsidRPr="004547FA">
        <w:rPr>
          <w:szCs w:val="26"/>
        </w:rPr>
        <w:t xml:space="preserve"> hiện </w:t>
      </w:r>
      <w:proofErr w:type="spellStart"/>
      <w:r w:rsidRPr="004547FA">
        <w:rPr>
          <w:szCs w:val="26"/>
        </w:rPr>
        <w:t>chiết</w:t>
      </w:r>
      <w:proofErr w:type="spellEnd"/>
      <w:r w:rsidRPr="004547FA">
        <w:rPr>
          <w:szCs w:val="26"/>
        </w:rPr>
        <w:t xml:space="preserve"> </w:t>
      </w:r>
      <w:proofErr w:type="spellStart"/>
      <w:r w:rsidRPr="004547FA">
        <w:rPr>
          <w:szCs w:val="26"/>
        </w:rPr>
        <w:t>khấu</w:t>
      </w:r>
      <w:proofErr w:type="spellEnd"/>
      <w:r w:rsidRPr="004547FA">
        <w:rPr>
          <w:szCs w:val="26"/>
        </w:rPr>
        <w:t xml:space="preserve"> </w:t>
      </w:r>
      <w:proofErr w:type="spellStart"/>
      <w:r w:rsidRPr="004547FA">
        <w:rPr>
          <w:szCs w:val="26"/>
        </w:rPr>
        <w:t>chứng</w:t>
      </w:r>
      <w:proofErr w:type="spellEnd"/>
      <w:r w:rsidRPr="004547FA">
        <w:rPr>
          <w:szCs w:val="26"/>
        </w:rPr>
        <w:t xml:space="preserve"> </w:t>
      </w:r>
      <w:proofErr w:type="spellStart"/>
      <w:r w:rsidRPr="004547FA">
        <w:rPr>
          <w:szCs w:val="26"/>
        </w:rPr>
        <w:t>từ</w:t>
      </w:r>
      <w:proofErr w:type="spellEnd"/>
      <w:r w:rsidRPr="004547FA">
        <w:rPr>
          <w:szCs w:val="26"/>
        </w:rPr>
        <w:t xml:space="preserve"> có giá, </w:t>
      </w:r>
      <w:proofErr w:type="spellStart"/>
      <w:r w:rsidRPr="004547FA">
        <w:rPr>
          <w:szCs w:val="26"/>
        </w:rPr>
        <w:t>mở</w:t>
      </w:r>
      <w:proofErr w:type="spellEnd"/>
      <w:r w:rsidRPr="004547FA">
        <w:rPr>
          <w:szCs w:val="26"/>
        </w:rPr>
        <w:t xml:space="preserve"> L/C, chuyển </w:t>
      </w:r>
      <w:proofErr w:type="spellStart"/>
      <w:r w:rsidRPr="004547FA">
        <w:rPr>
          <w:szCs w:val="26"/>
        </w:rPr>
        <w:t>tiền</w:t>
      </w:r>
      <w:proofErr w:type="spellEnd"/>
      <w:r w:rsidRPr="004547FA">
        <w:rPr>
          <w:szCs w:val="26"/>
        </w:rPr>
        <w:t xml:space="preserve"> điện tử.</w:t>
      </w:r>
    </w:p>
    <w:p w14:paraId="530A1494" w14:textId="77777777" w:rsidR="0071046A" w:rsidRPr="004547FA" w:rsidRDefault="0071046A" w:rsidP="00E53690">
      <w:pPr>
        <w:ind w:firstLine="567"/>
        <w:rPr>
          <w:b/>
          <w:szCs w:val="26"/>
        </w:rPr>
      </w:pPr>
      <w:r w:rsidRPr="004547FA">
        <w:rPr>
          <w:b/>
          <w:szCs w:val="26"/>
        </w:rPr>
        <w:t xml:space="preserve">Phòng Nguồn </w:t>
      </w:r>
      <w:proofErr w:type="spellStart"/>
      <w:r w:rsidRPr="004547FA">
        <w:rPr>
          <w:b/>
          <w:szCs w:val="26"/>
        </w:rPr>
        <w:t>Vốn</w:t>
      </w:r>
      <w:proofErr w:type="spellEnd"/>
    </w:p>
    <w:p w14:paraId="44C452F3" w14:textId="77777777" w:rsidR="0071046A" w:rsidRPr="004547FA" w:rsidRDefault="0071046A" w:rsidP="00E53690">
      <w:pPr>
        <w:ind w:firstLine="567"/>
        <w:rPr>
          <w:szCs w:val="26"/>
        </w:rPr>
      </w:pPr>
      <w:proofErr w:type="spellStart"/>
      <w:r w:rsidRPr="004547FA">
        <w:rPr>
          <w:szCs w:val="26"/>
        </w:rPr>
        <w:t>Tổ</w:t>
      </w:r>
      <w:proofErr w:type="spellEnd"/>
      <w:r w:rsidRPr="004547FA">
        <w:rPr>
          <w:szCs w:val="26"/>
        </w:rPr>
        <w:t xml:space="preserve"> </w:t>
      </w:r>
      <w:proofErr w:type="spellStart"/>
      <w:r w:rsidRPr="004547FA">
        <w:rPr>
          <w:szCs w:val="26"/>
        </w:rPr>
        <w:t>chức</w:t>
      </w:r>
      <w:proofErr w:type="spellEnd"/>
      <w:r w:rsidRPr="004547FA">
        <w:rPr>
          <w:szCs w:val="26"/>
        </w:rPr>
        <w:t xml:space="preserve"> khảo </w:t>
      </w:r>
      <w:proofErr w:type="spellStart"/>
      <w:r w:rsidRPr="004547FA">
        <w:rPr>
          <w:szCs w:val="26"/>
        </w:rPr>
        <w:t>sát</w:t>
      </w:r>
      <w:proofErr w:type="spellEnd"/>
      <w:r w:rsidRPr="004547FA">
        <w:rPr>
          <w:szCs w:val="26"/>
        </w:rPr>
        <w:t xml:space="preserve">, nghiên cứu </w:t>
      </w:r>
      <w:proofErr w:type="spellStart"/>
      <w:r w:rsidRPr="004547FA">
        <w:rPr>
          <w:szCs w:val="26"/>
        </w:rPr>
        <w:t>thị</w:t>
      </w:r>
      <w:proofErr w:type="spellEnd"/>
      <w:r w:rsidRPr="004547FA">
        <w:rPr>
          <w:szCs w:val="26"/>
        </w:rPr>
        <w:t xml:space="preserve"> trường </w:t>
      </w:r>
      <w:proofErr w:type="spellStart"/>
      <w:r w:rsidRPr="004547FA">
        <w:rPr>
          <w:szCs w:val="26"/>
        </w:rPr>
        <w:t>để</w:t>
      </w:r>
      <w:proofErr w:type="spellEnd"/>
      <w:r w:rsidRPr="004547FA">
        <w:rPr>
          <w:szCs w:val="26"/>
        </w:rPr>
        <w:t xml:space="preserve"> </w:t>
      </w:r>
      <w:proofErr w:type="spellStart"/>
      <w:r w:rsidRPr="004547FA">
        <w:rPr>
          <w:szCs w:val="26"/>
        </w:rPr>
        <w:t>xây</w:t>
      </w:r>
      <w:proofErr w:type="spellEnd"/>
      <w:r w:rsidRPr="004547FA">
        <w:rPr>
          <w:szCs w:val="26"/>
        </w:rPr>
        <w:t xml:space="preserve"> </w:t>
      </w:r>
      <w:proofErr w:type="spellStart"/>
      <w:r w:rsidRPr="004547FA">
        <w:rPr>
          <w:szCs w:val="26"/>
        </w:rPr>
        <w:t>dựng</w:t>
      </w:r>
      <w:proofErr w:type="spellEnd"/>
      <w:r w:rsidRPr="004547FA">
        <w:rPr>
          <w:szCs w:val="26"/>
        </w:rPr>
        <w:t xml:space="preserve"> kế hoạch </w:t>
      </w:r>
      <w:proofErr w:type="spellStart"/>
      <w:r w:rsidRPr="004547FA">
        <w:rPr>
          <w:szCs w:val="26"/>
        </w:rPr>
        <w:t>huy</w:t>
      </w:r>
      <w:proofErr w:type="spellEnd"/>
      <w:r w:rsidRPr="004547FA">
        <w:rPr>
          <w:szCs w:val="26"/>
        </w:rPr>
        <w:t xml:space="preserve"> động </w:t>
      </w:r>
      <w:proofErr w:type="spellStart"/>
      <w:r w:rsidRPr="004547FA">
        <w:rPr>
          <w:szCs w:val="26"/>
        </w:rPr>
        <w:t>vốn</w:t>
      </w:r>
      <w:proofErr w:type="spellEnd"/>
      <w:r w:rsidRPr="004547FA">
        <w:rPr>
          <w:szCs w:val="26"/>
        </w:rPr>
        <w:t xml:space="preserve"> </w:t>
      </w:r>
      <w:proofErr w:type="spellStart"/>
      <w:r w:rsidRPr="004547FA">
        <w:rPr>
          <w:szCs w:val="26"/>
        </w:rPr>
        <w:t>cho</w:t>
      </w:r>
      <w:proofErr w:type="spellEnd"/>
      <w:r w:rsidRPr="004547FA">
        <w:rPr>
          <w:szCs w:val="26"/>
        </w:rPr>
        <w:t xml:space="preserve"> chi </w:t>
      </w:r>
      <w:proofErr w:type="spellStart"/>
      <w:r w:rsidRPr="004547FA">
        <w:rPr>
          <w:szCs w:val="26"/>
        </w:rPr>
        <w:t>nhánh</w:t>
      </w:r>
      <w:proofErr w:type="spellEnd"/>
      <w:r w:rsidRPr="004547FA">
        <w:rPr>
          <w:szCs w:val="26"/>
        </w:rPr>
        <w:t xml:space="preserve">, </w:t>
      </w:r>
      <w:proofErr w:type="spellStart"/>
      <w:r w:rsidRPr="004547FA">
        <w:rPr>
          <w:szCs w:val="26"/>
        </w:rPr>
        <w:t>phù</w:t>
      </w:r>
      <w:proofErr w:type="spellEnd"/>
      <w:r w:rsidRPr="004547FA">
        <w:rPr>
          <w:szCs w:val="26"/>
        </w:rPr>
        <w:t xml:space="preserve"> hợp </w:t>
      </w:r>
      <w:proofErr w:type="spellStart"/>
      <w:r w:rsidRPr="004547FA">
        <w:rPr>
          <w:szCs w:val="26"/>
        </w:rPr>
        <w:t>với</w:t>
      </w:r>
      <w:proofErr w:type="spellEnd"/>
      <w:r w:rsidRPr="004547FA">
        <w:rPr>
          <w:szCs w:val="26"/>
        </w:rPr>
        <w:t xml:space="preserve"> định </w:t>
      </w:r>
      <w:proofErr w:type="spellStart"/>
      <w:r w:rsidRPr="004547FA">
        <w:rPr>
          <w:szCs w:val="26"/>
        </w:rPr>
        <w:t>hướng</w:t>
      </w:r>
      <w:proofErr w:type="spellEnd"/>
      <w:r w:rsidRPr="004547FA">
        <w:rPr>
          <w:szCs w:val="26"/>
        </w:rPr>
        <w:t xml:space="preserve"> </w:t>
      </w:r>
      <w:proofErr w:type="spellStart"/>
      <w:r w:rsidRPr="004547FA">
        <w:rPr>
          <w:szCs w:val="26"/>
        </w:rPr>
        <w:t>của</w:t>
      </w:r>
      <w:proofErr w:type="spellEnd"/>
      <w:r w:rsidRPr="004547FA">
        <w:rPr>
          <w:szCs w:val="26"/>
        </w:rPr>
        <w:t xml:space="preserve"> OCB.</w:t>
      </w:r>
    </w:p>
    <w:p w14:paraId="3AAEFE4F" w14:textId="77777777" w:rsidR="0071046A" w:rsidRPr="004547FA" w:rsidRDefault="0071046A" w:rsidP="00E53690">
      <w:pPr>
        <w:ind w:firstLine="567"/>
        <w:rPr>
          <w:szCs w:val="26"/>
        </w:rPr>
      </w:pPr>
      <w:r w:rsidRPr="004547FA">
        <w:rPr>
          <w:szCs w:val="26"/>
        </w:rPr>
        <w:t xml:space="preserve">Nghiên cứu, đề xuất, </w:t>
      </w:r>
      <w:proofErr w:type="spellStart"/>
      <w:r w:rsidRPr="004547FA">
        <w:rPr>
          <w:szCs w:val="26"/>
        </w:rPr>
        <w:t>triển</w:t>
      </w:r>
      <w:proofErr w:type="spellEnd"/>
      <w:r w:rsidRPr="004547FA">
        <w:rPr>
          <w:szCs w:val="26"/>
        </w:rPr>
        <w:t xml:space="preserve"> </w:t>
      </w:r>
      <w:proofErr w:type="spellStart"/>
      <w:r w:rsidRPr="004547FA">
        <w:rPr>
          <w:szCs w:val="26"/>
        </w:rPr>
        <w:t>khai</w:t>
      </w:r>
      <w:proofErr w:type="spellEnd"/>
      <w:r w:rsidRPr="004547FA">
        <w:rPr>
          <w:szCs w:val="26"/>
        </w:rPr>
        <w:t xml:space="preserve"> </w:t>
      </w:r>
      <w:proofErr w:type="spellStart"/>
      <w:r w:rsidRPr="004547FA">
        <w:rPr>
          <w:szCs w:val="26"/>
        </w:rPr>
        <w:t>các</w:t>
      </w:r>
      <w:proofErr w:type="spellEnd"/>
      <w:r w:rsidRPr="004547FA">
        <w:rPr>
          <w:szCs w:val="26"/>
        </w:rPr>
        <w:t xml:space="preserve"> hình thức </w:t>
      </w:r>
      <w:proofErr w:type="spellStart"/>
      <w:r w:rsidRPr="004547FA">
        <w:rPr>
          <w:szCs w:val="26"/>
        </w:rPr>
        <w:t>huy</w:t>
      </w:r>
      <w:proofErr w:type="spellEnd"/>
      <w:r w:rsidRPr="004547FA">
        <w:rPr>
          <w:szCs w:val="26"/>
        </w:rPr>
        <w:t xml:space="preserve"> động </w:t>
      </w:r>
      <w:proofErr w:type="spellStart"/>
      <w:r w:rsidRPr="004547FA">
        <w:rPr>
          <w:szCs w:val="26"/>
        </w:rPr>
        <w:t>vốn</w:t>
      </w:r>
      <w:proofErr w:type="spellEnd"/>
      <w:r w:rsidRPr="004547FA">
        <w:rPr>
          <w:szCs w:val="26"/>
        </w:rPr>
        <w:t xml:space="preserve"> thích hợp </w:t>
      </w:r>
      <w:proofErr w:type="spellStart"/>
      <w:r w:rsidRPr="004547FA">
        <w:rPr>
          <w:szCs w:val="26"/>
        </w:rPr>
        <w:t>nhằm</w:t>
      </w:r>
      <w:proofErr w:type="spellEnd"/>
      <w:r w:rsidRPr="004547FA">
        <w:rPr>
          <w:szCs w:val="26"/>
        </w:rPr>
        <w:t xml:space="preserve"> </w:t>
      </w:r>
      <w:proofErr w:type="spellStart"/>
      <w:r w:rsidRPr="004547FA">
        <w:rPr>
          <w:szCs w:val="26"/>
        </w:rPr>
        <w:t>thực</w:t>
      </w:r>
      <w:proofErr w:type="spellEnd"/>
      <w:r w:rsidRPr="004547FA">
        <w:rPr>
          <w:szCs w:val="26"/>
        </w:rPr>
        <w:t xml:space="preserve"> hiện tốt </w:t>
      </w:r>
      <w:proofErr w:type="spellStart"/>
      <w:r w:rsidRPr="004547FA">
        <w:rPr>
          <w:szCs w:val="26"/>
        </w:rPr>
        <w:t>mục</w:t>
      </w:r>
      <w:proofErr w:type="spellEnd"/>
      <w:r w:rsidRPr="004547FA">
        <w:rPr>
          <w:szCs w:val="26"/>
        </w:rPr>
        <w:t xml:space="preserve"> tiêu </w:t>
      </w:r>
      <w:proofErr w:type="spellStart"/>
      <w:r w:rsidRPr="004547FA">
        <w:rPr>
          <w:szCs w:val="26"/>
        </w:rPr>
        <w:t>huy</w:t>
      </w:r>
      <w:proofErr w:type="spellEnd"/>
      <w:r w:rsidRPr="004547FA">
        <w:rPr>
          <w:szCs w:val="26"/>
        </w:rPr>
        <w:t xml:space="preserve"> động </w:t>
      </w:r>
      <w:proofErr w:type="spellStart"/>
      <w:r w:rsidRPr="004547FA">
        <w:rPr>
          <w:szCs w:val="26"/>
        </w:rPr>
        <w:t>vốn</w:t>
      </w:r>
      <w:proofErr w:type="spellEnd"/>
      <w:r w:rsidRPr="004547FA">
        <w:rPr>
          <w:szCs w:val="26"/>
        </w:rPr>
        <w:t xml:space="preserve"> </w:t>
      </w:r>
      <w:proofErr w:type="spellStart"/>
      <w:r w:rsidRPr="004547FA">
        <w:rPr>
          <w:szCs w:val="26"/>
        </w:rPr>
        <w:t>của</w:t>
      </w:r>
      <w:proofErr w:type="spellEnd"/>
      <w:r w:rsidRPr="004547FA">
        <w:rPr>
          <w:szCs w:val="26"/>
        </w:rPr>
        <w:t xml:space="preserve"> chi </w:t>
      </w:r>
      <w:proofErr w:type="spellStart"/>
      <w:r w:rsidRPr="004547FA">
        <w:rPr>
          <w:szCs w:val="26"/>
        </w:rPr>
        <w:t>nhánh</w:t>
      </w:r>
      <w:proofErr w:type="spellEnd"/>
      <w:r w:rsidRPr="004547FA">
        <w:rPr>
          <w:szCs w:val="26"/>
        </w:rPr>
        <w:t xml:space="preserve"> </w:t>
      </w:r>
      <w:proofErr w:type="spellStart"/>
      <w:r w:rsidRPr="004547FA">
        <w:rPr>
          <w:szCs w:val="26"/>
        </w:rPr>
        <w:t>và</w:t>
      </w:r>
      <w:proofErr w:type="spellEnd"/>
      <w:r w:rsidRPr="004547FA">
        <w:rPr>
          <w:szCs w:val="26"/>
        </w:rPr>
        <w:t xml:space="preserve"> chủ </w:t>
      </w:r>
      <w:proofErr w:type="spellStart"/>
      <w:r w:rsidRPr="004547FA">
        <w:rPr>
          <w:szCs w:val="26"/>
        </w:rPr>
        <w:t>trương</w:t>
      </w:r>
      <w:proofErr w:type="spellEnd"/>
      <w:r w:rsidRPr="004547FA">
        <w:rPr>
          <w:szCs w:val="26"/>
        </w:rPr>
        <w:t xml:space="preserve"> </w:t>
      </w:r>
      <w:proofErr w:type="spellStart"/>
      <w:r w:rsidRPr="004547FA">
        <w:rPr>
          <w:szCs w:val="26"/>
        </w:rPr>
        <w:t>của</w:t>
      </w:r>
      <w:proofErr w:type="spellEnd"/>
      <w:r w:rsidRPr="004547FA">
        <w:rPr>
          <w:szCs w:val="26"/>
        </w:rPr>
        <w:t xml:space="preserve"> Ban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w:t>
      </w:r>
    </w:p>
    <w:p w14:paraId="665EE1DB" w14:textId="77777777" w:rsidR="0071046A" w:rsidRPr="004547FA" w:rsidRDefault="0071046A" w:rsidP="00E53690">
      <w:pPr>
        <w:ind w:firstLine="567"/>
        <w:rPr>
          <w:szCs w:val="26"/>
        </w:rPr>
      </w:pPr>
      <w:r w:rsidRPr="004547FA">
        <w:rPr>
          <w:szCs w:val="26"/>
        </w:rPr>
        <w:t xml:space="preserve">Thực hiện tốt </w:t>
      </w:r>
      <w:proofErr w:type="spellStart"/>
      <w:r w:rsidRPr="004547FA">
        <w:rPr>
          <w:szCs w:val="26"/>
        </w:rPr>
        <w:t>các</w:t>
      </w:r>
      <w:proofErr w:type="spellEnd"/>
      <w:r w:rsidRPr="004547FA">
        <w:rPr>
          <w:szCs w:val="26"/>
        </w:rPr>
        <w:t xml:space="preserve"> kế hoạch </w:t>
      </w:r>
      <w:proofErr w:type="spellStart"/>
      <w:r w:rsidRPr="004547FA">
        <w:rPr>
          <w:szCs w:val="26"/>
        </w:rPr>
        <w:t>huy</w:t>
      </w:r>
      <w:proofErr w:type="spellEnd"/>
      <w:r w:rsidRPr="004547FA">
        <w:rPr>
          <w:szCs w:val="26"/>
        </w:rPr>
        <w:t xml:space="preserve"> động </w:t>
      </w:r>
      <w:proofErr w:type="spellStart"/>
      <w:r w:rsidRPr="004547FA">
        <w:rPr>
          <w:szCs w:val="26"/>
        </w:rPr>
        <w:t>vốn</w:t>
      </w:r>
      <w:proofErr w:type="spellEnd"/>
      <w:r w:rsidRPr="004547FA">
        <w:rPr>
          <w:szCs w:val="26"/>
        </w:rPr>
        <w:t xml:space="preserve"> được </w:t>
      </w:r>
      <w:proofErr w:type="spellStart"/>
      <w:r w:rsidRPr="004547FA">
        <w:rPr>
          <w:szCs w:val="26"/>
        </w:rPr>
        <w:t>triển</w:t>
      </w:r>
      <w:proofErr w:type="spellEnd"/>
      <w:r w:rsidRPr="004547FA">
        <w:rPr>
          <w:szCs w:val="26"/>
        </w:rPr>
        <w:t xml:space="preserve"> </w:t>
      </w:r>
      <w:proofErr w:type="spellStart"/>
      <w:r w:rsidRPr="004547FA">
        <w:rPr>
          <w:szCs w:val="26"/>
        </w:rPr>
        <w:t>khai</w:t>
      </w:r>
      <w:proofErr w:type="spellEnd"/>
      <w:r w:rsidRPr="004547FA">
        <w:rPr>
          <w:szCs w:val="26"/>
        </w:rPr>
        <w:t xml:space="preserve"> </w:t>
      </w:r>
      <w:proofErr w:type="spellStart"/>
      <w:r w:rsidRPr="004547FA">
        <w:rPr>
          <w:szCs w:val="26"/>
        </w:rPr>
        <w:t>trong</w:t>
      </w:r>
      <w:proofErr w:type="spellEnd"/>
      <w:r w:rsidRPr="004547FA">
        <w:rPr>
          <w:szCs w:val="26"/>
        </w:rPr>
        <w:t xml:space="preserve"> toàn </w:t>
      </w:r>
      <w:proofErr w:type="spellStart"/>
      <w:r w:rsidRPr="004547FA">
        <w:rPr>
          <w:szCs w:val="26"/>
        </w:rPr>
        <w:t>hệ</w:t>
      </w:r>
      <w:proofErr w:type="spellEnd"/>
      <w:r w:rsidRPr="004547FA">
        <w:rPr>
          <w:szCs w:val="26"/>
        </w:rPr>
        <w:t xml:space="preserve"> thống.</w:t>
      </w:r>
    </w:p>
    <w:p w14:paraId="610B817F" w14:textId="77777777" w:rsidR="0071046A" w:rsidRPr="004547FA" w:rsidRDefault="0071046A" w:rsidP="00E53690">
      <w:pPr>
        <w:ind w:firstLine="567"/>
        <w:rPr>
          <w:szCs w:val="26"/>
        </w:rPr>
      </w:pPr>
      <w:r w:rsidRPr="004547FA">
        <w:rPr>
          <w:szCs w:val="26"/>
        </w:rPr>
        <w:t xml:space="preserve">Theo </w:t>
      </w:r>
      <w:proofErr w:type="spellStart"/>
      <w:r w:rsidRPr="004547FA">
        <w:rPr>
          <w:szCs w:val="26"/>
        </w:rPr>
        <w:t>dõi</w:t>
      </w:r>
      <w:proofErr w:type="spellEnd"/>
      <w:r w:rsidRPr="004547FA">
        <w:rPr>
          <w:szCs w:val="26"/>
        </w:rPr>
        <w:t xml:space="preserve">, </w:t>
      </w:r>
      <w:proofErr w:type="spellStart"/>
      <w:r w:rsidRPr="004547FA">
        <w:rPr>
          <w:szCs w:val="26"/>
        </w:rPr>
        <w:t>giám</w:t>
      </w:r>
      <w:proofErr w:type="spellEnd"/>
      <w:r w:rsidRPr="004547FA">
        <w:rPr>
          <w:szCs w:val="26"/>
        </w:rPr>
        <w:t xml:space="preserve"> </w:t>
      </w:r>
      <w:proofErr w:type="spellStart"/>
      <w:r w:rsidRPr="004547FA">
        <w:rPr>
          <w:szCs w:val="26"/>
        </w:rPr>
        <w:t>sát</w:t>
      </w:r>
      <w:proofErr w:type="spellEnd"/>
      <w:r w:rsidRPr="004547FA">
        <w:rPr>
          <w:szCs w:val="26"/>
        </w:rPr>
        <w:t xml:space="preserve"> tình hình nguồn </w:t>
      </w:r>
      <w:proofErr w:type="spellStart"/>
      <w:r w:rsidRPr="004547FA">
        <w:rPr>
          <w:szCs w:val="26"/>
        </w:rPr>
        <w:t>vốn</w:t>
      </w:r>
      <w:proofErr w:type="spellEnd"/>
      <w:r w:rsidRPr="004547FA">
        <w:rPr>
          <w:szCs w:val="26"/>
        </w:rPr>
        <w:t xml:space="preserve"> </w:t>
      </w:r>
      <w:proofErr w:type="spellStart"/>
      <w:r w:rsidRPr="004547FA">
        <w:rPr>
          <w:szCs w:val="26"/>
        </w:rPr>
        <w:t>và</w:t>
      </w:r>
      <w:proofErr w:type="spellEnd"/>
      <w:r w:rsidRPr="004547FA">
        <w:rPr>
          <w:szCs w:val="26"/>
        </w:rPr>
        <w:t xml:space="preserve"> sử </w:t>
      </w:r>
      <w:proofErr w:type="spellStart"/>
      <w:r w:rsidRPr="004547FA">
        <w:rPr>
          <w:szCs w:val="26"/>
        </w:rPr>
        <w:t>dụng</w:t>
      </w:r>
      <w:proofErr w:type="spellEnd"/>
      <w:r w:rsidRPr="004547FA">
        <w:rPr>
          <w:szCs w:val="26"/>
        </w:rPr>
        <w:t xml:space="preserve"> </w:t>
      </w:r>
      <w:proofErr w:type="spellStart"/>
      <w:r w:rsidRPr="004547FA">
        <w:rPr>
          <w:szCs w:val="26"/>
        </w:rPr>
        <w:t>vốn</w:t>
      </w:r>
      <w:proofErr w:type="spellEnd"/>
      <w:r w:rsidRPr="004547FA">
        <w:rPr>
          <w:szCs w:val="26"/>
        </w:rPr>
        <w:t xml:space="preserve"> </w:t>
      </w:r>
      <w:proofErr w:type="spellStart"/>
      <w:r w:rsidRPr="004547FA">
        <w:rPr>
          <w:szCs w:val="26"/>
        </w:rPr>
        <w:t>của</w:t>
      </w:r>
      <w:proofErr w:type="spellEnd"/>
      <w:r w:rsidRPr="004547FA">
        <w:rPr>
          <w:szCs w:val="26"/>
        </w:rPr>
        <w:t xml:space="preserve"> chi </w:t>
      </w:r>
      <w:proofErr w:type="spellStart"/>
      <w:r w:rsidRPr="004547FA">
        <w:rPr>
          <w:szCs w:val="26"/>
        </w:rPr>
        <w:t>nhánh</w:t>
      </w:r>
      <w:proofErr w:type="spellEnd"/>
      <w:r w:rsidRPr="004547FA">
        <w:rPr>
          <w:szCs w:val="26"/>
        </w:rPr>
        <w:t xml:space="preserve">, </w:t>
      </w:r>
      <w:proofErr w:type="spellStart"/>
      <w:r w:rsidRPr="004547FA">
        <w:rPr>
          <w:szCs w:val="26"/>
        </w:rPr>
        <w:t>tham</w:t>
      </w:r>
      <w:proofErr w:type="spellEnd"/>
      <w:r w:rsidRPr="004547FA">
        <w:rPr>
          <w:szCs w:val="26"/>
        </w:rPr>
        <w:t xml:space="preserve"> </w:t>
      </w:r>
      <w:proofErr w:type="spellStart"/>
      <w:r w:rsidRPr="004547FA">
        <w:rPr>
          <w:szCs w:val="26"/>
        </w:rPr>
        <w:t>mưu</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 xml:space="preserve"> chi </w:t>
      </w:r>
      <w:proofErr w:type="spellStart"/>
      <w:r w:rsidRPr="004547FA">
        <w:rPr>
          <w:szCs w:val="26"/>
        </w:rPr>
        <w:t>nhánh</w:t>
      </w:r>
      <w:proofErr w:type="spellEnd"/>
      <w:r w:rsidRPr="004547FA">
        <w:rPr>
          <w:szCs w:val="26"/>
        </w:rPr>
        <w:t xml:space="preserve"> </w:t>
      </w:r>
      <w:proofErr w:type="spellStart"/>
      <w:r w:rsidRPr="004547FA">
        <w:rPr>
          <w:szCs w:val="26"/>
        </w:rPr>
        <w:t>trong</w:t>
      </w:r>
      <w:proofErr w:type="spellEnd"/>
      <w:r w:rsidRPr="004547FA">
        <w:rPr>
          <w:szCs w:val="26"/>
        </w:rPr>
        <w:t xml:space="preserve"> </w:t>
      </w:r>
      <w:proofErr w:type="spellStart"/>
      <w:r w:rsidRPr="004547FA">
        <w:rPr>
          <w:szCs w:val="26"/>
        </w:rPr>
        <w:t>việc</w:t>
      </w:r>
      <w:proofErr w:type="spellEnd"/>
      <w:r w:rsidRPr="004547FA">
        <w:rPr>
          <w:szCs w:val="26"/>
        </w:rPr>
        <w:t xml:space="preserve"> </w:t>
      </w:r>
      <w:proofErr w:type="spellStart"/>
      <w:r w:rsidRPr="004547FA">
        <w:rPr>
          <w:szCs w:val="26"/>
        </w:rPr>
        <w:t>thực</w:t>
      </w:r>
      <w:proofErr w:type="spellEnd"/>
      <w:r w:rsidRPr="004547FA">
        <w:rPr>
          <w:szCs w:val="26"/>
        </w:rPr>
        <w:t xml:space="preserve"> hiện </w:t>
      </w:r>
      <w:proofErr w:type="spellStart"/>
      <w:r w:rsidRPr="004547FA">
        <w:rPr>
          <w:szCs w:val="26"/>
        </w:rPr>
        <w:t>các</w:t>
      </w:r>
      <w:proofErr w:type="spellEnd"/>
      <w:r w:rsidRPr="004547FA">
        <w:rPr>
          <w:szCs w:val="26"/>
        </w:rPr>
        <w:t xml:space="preserve"> </w:t>
      </w:r>
      <w:proofErr w:type="spellStart"/>
      <w:r w:rsidRPr="004547FA">
        <w:rPr>
          <w:szCs w:val="26"/>
        </w:rPr>
        <w:t>quy</w:t>
      </w:r>
      <w:proofErr w:type="spellEnd"/>
      <w:r w:rsidRPr="004547FA">
        <w:rPr>
          <w:szCs w:val="26"/>
        </w:rPr>
        <w:t xml:space="preserve"> định về quản lý </w:t>
      </w:r>
      <w:proofErr w:type="spellStart"/>
      <w:r w:rsidRPr="004547FA">
        <w:rPr>
          <w:szCs w:val="26"/>
        </w:rPr>
        <w:t>và</w:t>
      </w:r>
      <w:proofErr w:type="spellEnd"/>
      <w:r w:rsidRPr="004547FA">
        <w:rPr>
          <w:szCs w:val="26"/>
        </w:rPr>
        <w:t xml:space="preserve"> </w:t>
      </w:r>
      <w:proofErr w:type="spellStart"/>
      <w:r w:rsidRPr="004547FA">
        <w:rPr>
          <w:szCs w:val="26"/>
        </w:rPr>
        <w:t>điều</w:t>
      </w:r>
      <w:proofErr w:type="spellEnd"/>
      <w:r w:rsidRPr="004547FA">
        <w:rPr>
          <w:szCs w:val="26"/>
        </w:rPr>
        <w:t xml:space="preserve"> </w:t>
      </w:r>
      <w:proofErr w:type="spellStart"/>
      <w:r w:rsidRPr="004547FA">
        <w:rPr>
          <w:szCs w:val="26"/>
        </w:rPr>
        <w:t>hành</w:t>
      </w:r>
      <w:proofErr w:type="spellEnd"/>
      <w:r w:rsidRPr="004547FA">
        <w:rPr>
          <w:szCs w:val="26"/>
        </w:rPr>
        <w:t xml:space="preserve"> nguồn </w:t>
      </w:r>
      <w:proofErr w:type="spellStart"/>
      <w:r w:rsidRPr="004547FA">
        <w:rPr>
          <w:szCs w:val="26"/>
        </w:rPr>
        <w:t>vốn</w:t>
      </w:r>
      <w:proofErr w:type="spellEnd"/>
      <w:r w:rsidRPr="004547FA">
        <w:rPr>
          <w:szCs w:val="26"/>
        </w:rPr>
        <w:t xml:space="preserve"> </w:t>
      </w:r>
      <w:proofErr w:type="spellStart"/>
      <w:r w:rsidRPr="004547FA">
        <w:rPr>
          <w:szCs w:val="26"/>
        </w:rPr>
        <w:t>của</w:t>
      </w:r>
      <w:proofErr w:type="spellEnd"/>
      <w:r w:rsidRPr="004547FA">
        <w:rPr>
          <w:szCs w:val="26"/>
        </w:rPr>
        <w:t xml:space="preserve"> OCB </w:t>
      </w:r>
      <w:proofErr w:type="spellStart"/>
      <w:r w:rsidRPr="004547FA">
        <w:rPr>
          <w:szCs w:val="26"/>
        </w:rPr>
        <w:t>trong</w:t>
      </w:r>
      <w:proofErr w:type="spellEnd"/>
      <w:r w:rsidRPr="004547FA">
        <w:rPr>
          <w:szCs w:val="26"/>
        </w:rPr>
        <w:t xml:space="preserve"> </w:t>
      </w:r>
      <w:proofErr w:type="spellStart"/>
      <w:r w:rsidRPr="004547FA">
        <w:rPr>
          <w:szCs w:val="26"/>
        </w:rPr>
        <w:t>từng</w:t>
      </w:r>
      <w:proofErr w:type="spellEnd"/>
      <w:r w:rsidRPr="004547FA">
        <w:rPr>
          <w:szCs w:val="26"/>
        </w:rPr>
        <w:t xml:space="preserve"> thời </w:t>
      </w:r>
      <w:proofErr w:type="spellStart"/>
      <w:r w:rsidRPr="004547FA">
        <w:rPr>
          <w:szCs w:val="26"/>
        </w:rPr>
        <w:t>kỳ</w:t>
      </w:r>
      <w:proofErr w:type="spellEnd"/>
      <w:r w:rsidRPr="004547FA">
        <w:rPr>
          <w:szCs w:val="26"/>
        </w:rPr>
        <w:t xml:space="preserve">, </w:t>
      </w:r>
      <w:proofErr w:type="spellStart"/>
      <w:r w:rsidRPr="004547FA">
        <w:rPr>
          <w:szCs w:val="26"/>
        </w:rPr>
        <w:t>đảm</w:t>
      </w:r>
      <w:proofErr w:type="spellEnd"/>
      <w:r w:rsidRPr="004547FA">
        <w:rPr>
          <w:szCs w:val="26"/>
        </w:rPr>
        <w:t xml:space="preserve"> bảo an toàn </w:t>
      </w:r>
      <w:proofErr w:type="spellStart"/>
      <w:r w:rsidRPr="004547FA">
        <w:rPr>
          <w:szCs w:val="26"/>
        </w:rPr>
        <w:t>và</w:t>
      </w:r>
      <w:proofErr w:type="spellEnd"/>
      <w:r w:rsidRPr="004547FA">
        <w:rPr>
          <w:szCs w:val="26"/>
        </w:rPr>
        <w:t xml:space="preserve"> </w:t>
      </w:r>
      <w:proofErr w:type="spellStart"/>
      <w:r w:rsidRPr="004547FA">
        <w:rPr>
          <w:szCs w:val="26"/>
        </w:rPr>
        <w:t>hiệu</w:t>
      </w:r>
      <w:proofErr w:type="spellEnd"/>
      <w:r w:rsidRPr="004547FA">
        <w:rPr>
          <w:szCs w:val="26"/>
        </w:rPr>
        <w:t xml:space="preserve"> quả.</w:t>
      </w:r>
    </w:p>
    <w:p w14:paraId="1173D768" w14:textId="77777777" w:rsidR="0071046A" w:rsidRPr="004547FA" w:rsidRDefault="0071046A" w:rsidP="00E53690">
      <w:pPr>
        <w:ind w:firstLine="567"/>
        <w:rPr>
          <w:szCs w:val="26"/>
        </w:rPr>
      </w:pPr>
      <w:r w:rsidRPr="004547FA">
        <w:rPr>
          <w:szCs w:val="26"/>
        </w:rPr>
        <w:t xml:space="preserve">Thực hiện </w:t>
      </w:r>
      <w:proofErr w:type="spellStart"/>
      <w:r w:rsidRPr="004547FA">
        <w:rPr>
          <w:szCs w:val="26"/>
        </w:rPr>
        <w:t>các</w:t>
      </w:r>
      <w:proofErr w:type="spellEnd"/>
      <w:r w:rsidRPr="004547FA">
        <w:rPr>
          <w:szCs w:val="26"/>
        </w:rPr>
        <w:t xml:space="preserve"> nghiệp </w:t>
      </w:r>
      <w:proofErr w:type="spellStart"/>
      <w:r w:rsidRPr="004547FA">
        <w:rPr>
          <w:szCs w:val="26"/>
        </w:rPr>
        <w:t>vụ</w:t>
      </w:r>
      <w:proofErr w:type="spellEnd"/>
      <w:r w:rsidRPr="004547FA">
        <w:rPr>
          <w:szCs w:val="26"/>
        </w:rPr>
        <w:t xml:space="preserve"> mua bán </w:t>
      </w:r>
      <w:proofErr w:type="spellStart"/>
      <w:r w:rsidRPr="004547FA">
        <w:rPr>
          <w:szCs w:val="26"/>
        </w:rPr>
        <w:t>và</w:t>
      </w:r>
      <w:proofErr w:type="spellEnd"/>
      <w:r w:rsidRPr="004547FA">
        <w:rPr>
          <w:szCs w:val="26"/>
        </w:rPr>
        <w:t xml:space="preserve"> </w:t>
      </w:r>
      <w:proofErr w:type="spellStart"/>
      <w:r w:rsidRPr="004547FA">
        <w:rPr>
          <w:szCs w:val="26"/>
        </w:rPr>
        <w:t>hoán</w:t>
      </w:r>
      <w:proofErr w:type="spellEnd"/>
      <w:r w:rsidRPr="004547FA">
        <w:rPr>
          <w:szCs w:val="26"/>
        </w:rPr>
        <w:t xml:space="preserve"> đổi </w:t>
      </w:r>
      <w:proofErr w:type="spellStart"/>
      <w:r w:rsidRPr="004547FA">
        <w:rPr>
          <w:szCs w:val="26"/>
        </w:rPr>
        <w:t>ngoại</w:t>
      </w:r>
      <w:proofErr w:type="spellEnd"/>
      <w:r w:rsidRPr="004547FA">
        <w:rPr>
          <w:szCs w:val="26"/>
        </w:rPr>
        <w:t xml:space="preserve"> </w:t>
      </w:r>
      <w:proofErr w:type="spellStart"/>
      <w:r w:rsidRPr="004547FA">
        <w:rPr>
          <w:szCs w:val="26"/>
        </w:rPr>
        <w:t>tệ</w:t>
      </w:r>
      <w:proofErr w:type="spellEnd"/>
      <w:r w:rsidRPr="004547FA">
        <w:rPr>
          <w:szCs w:val="26"/>
        </w:rPr>
        <w:t xml:space="preserve"> </w:t>
      </w:r>
      <w:proofErr w:type="spellStart"/>
      <w:r w:rsidRPr="004547FA">
        <w:rPr>
          <w:szCs w:val="26"/>
        </w:rPr>
        <w:t>trong</w:t>
      </w:r>
      <w:proofErr w:type="spellEnd"/>
      <w:r w:rsidRPr="004547FA">
        <w:rPr>
          <w:szCs w:val="26"/>
        </w:rPr>
        <w:t xml:space="preserve"> </w:t>
      </w:r>
      <w:proofErr w:type="spellStart"/>
      <w:r w:rsidRPr="004547FA">
        <w:rPr>
          <w:szCs w:val="26"/>
        </w:rPr>
        <w:t>và</w:t>
      </w:r>
      <w:proofErr w:type="spellEnd"/>
      <w:r w:rsidRPr="004547FA">
        <w:rPr>
          <w:szCs w:val="26"/>
        </w:rPr>
        <w:t xml:space="preserve"> ngoài </w:t>
      </w:r>
      <w:proofErr w:type="spellStart"/>
      <w:r w:rsidRPr="004547FA">
        <w:rPr>
          <w:szCs w:val="26"/>
        </w:rPr>
        <w:t>hệ</w:t>
      </w:r>
      <w:proofErr w:type="spellEnd"/>
      <w:r w:rsidRPr="004547FA">
        <w:rPr>
          <w:szCs w:val="26"/>
        </w:rPr>
        <w:t xml:space="preserve"> thống OCB, </w:t>
      </w:r>
      <w:proofErr w:type="spellStart"/>
      <w:r w:rsidRPr="004547FA">
        <w:rPr>
          <w:szCs w:val="26"/>
        </w:rPr>
        <w:t>trong</w:t>
      </w:r>
      <w:proofErr w:type="spellEnd"/>
      <w:r w:rsidRPr="004547FA">
        <w:rPr>
          <w:szCs w:val="26"/>
        </w:rPr>
        <w:t xml:space="preserve"> </w:t>
      </w:r>
      <w:proofErr w:type="spellStart"/>
      <w:r w:rsidRPr="004547FA">
        <w:rPr>
          <w:szCs w:val="26"/>
        </w:rPr>
        <w:t>phạm</w:t>
      </w:r>
      <w:proofErr w:type="spellEnd"/>
      <w:r w:rsidRPr="004547FA">
        <w:rPr>
          <w:szCs w:val="26"/>
        </w:rPr>
        <w:t xml:space="preserve"> vi được </w:t>
      </w:r>
      <w:proofErr w:type="spellStart"/>
      <w:r w:rsidRPr="004547FA">
        <w:rPr>
          <w:szCs w:val="26"/>
        </w:rPr>
        <w:t>tổng</w:t>
      </w:r>
      <w:proofErr w:type="spellEnd"/>
      <w:r w:rsidRPr="004547FA">
        <w:rPr>
          <w:szCs w:val="26"/>
        </w:rPr>
        <w:t xml:space="preserve">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phép</w:t>
      </w:r>
      <w:proofErr w:type="spellEnd"/>
      <w:r w:rsidRPr="004547FA">
        <w:rPr>
          <w:szCs w:val="26"/>
        </w:rPr>
        <w:t>.</w:t>
      </w:r>
    </w:p>
    <w:p w14:paraId="241B6455" w14:textId="77777777" w:rsidR="0071046A" w:rsidRPr="004547FA" w:rsidRDefault="0071046A" w:rsidP="00E53690">
      <w:pPr>
        <w:ind w:firstLine="567"/>
        <w:rPr>
          <w:szCs w:val="26"/>
        </w:rPr>
      </w:pPr>
      <w:r w:rsidRPr="004547FA">
        <w:rPr>
          <w:szCs w:val="26"/>
        </w:rPr>
        <w:t xml:space="preserve">Khảo </w:t>
      </w:r>
      <w:proofErr w:type="spellStart"/>
      <w:r w:rsidRPr="004547FA">
        <w:rPr>
          <w:szCs w:val="26"/>
        </w:rPr>
        <w:t>sát</w:t>
      </w:r>
      <w:proofErr w:type="spellEnd"/>
      <w:r w:rsidRPr="004547FA">
        <w:rPr>
          <w:szCs w:val="26"/>
        </w:rPr>
        <w:t xml:space="preserve">, cập nhật </w:t>
      </w:r>
      <w:proofErr w:type="spellStart"/>
      <w:r w:rsidRPr="004547FA">
        <w:rPr>
          <w:szCs w:val="26"/>
        </w:rPr>
        <w:t>các</w:t>
      </w:r>
      <w:proofErr w:type="spellEnd"/>
      <w:r w:rsidRPr="004547FA">
        <w:rPr>
          <w:szCs w:val="26"/>
        </w:rPr>
        <w:t xml:space="preserve"> </w:t>
      </w:r>
      <w:proofErr w:type="spellStart"/>
      <w:r w:rsidRPr="004547FA">
        <w:rPr>
          <w:szCs w:val="26"/>
        </w:rPr>
        <w:t>mức</w:t>
      </w:r>
      <w:proofErr w:type="spellEnd"/>
      <w:r w:rsidRPr="004547FA">
        <w:rPr>
          <w:szCs w:val="26"/>
        </w:rPr>
        <w:t xml:space="preserve"> </w:t>
      </w:r>
      <w:proofErr w:type="spellStart"/>
      <w:r w:rsidRPr="004547FA">
        <w:rPr>
          <w:szCs w:val="26"/>
        </w:rPr>
        <w:t>lãi</w:t>
      </w:r>
      <w:proofErr w:type="spellEnd"/>
      <w:r w:rsidRPr="004547FA">
        <w:rPr>
          <w:szCs w:val="26"/>
        </w:rPr>
        <w:t xml:space="preserve"> </w:t>
      </w:r>
      <w:proofErr w:type="spellStart"/>
      <w:r w:rsidRPr="004547FA">
        <w:rPr>
          <w:szCs w:val="26"/>
        </w:rPr>
        <w:t>suất</w:t>
      </w:r>
      <w:proofErr w:type="spellEnd"/>
      <w:r w:rsidRPr="004547FA">
        <w:rPr>
          <w:szCs w:val="26"/>
        </w:rPr>
        <w:t xml:space="preserve"> đang được </w:t>
      </w:r>
      <w:proofErr w:type="spellStart"/>
      <w:r w:rsidRPr="004547FA">
        <w:rPr>
          <w:szCs w:val="26"/>
        </w:rPr>
        <w:t>áp</w:t>
      </w:r>
      <w:proofErr w:type="spellEnd"/>
      <w:r w:rsidRPr="004547FA">
        <w:rPr>
          <w:szCs w:val="26"/>
        </w:rPr>
        <w:t xml:space="preserve"> </w:t>
      </w:r>
      <w:proofErr w:type="spellStart"/>
      <w:r w:rsidRPr="004547FA">
        <w:rPr>
          <w:szCs w:val="26"/>
        </w:rPr>
        <w:t>dụng</w:t>
      </w:r>
      <w:proofErr w:type="spellEnd"/>
      <w:r w:rsidRPr="004547FA">
        <w:rPr>
          <w:szCs w:val="26"/>
        </w:rPr>
        <w:t xml:space="preserve"> trên </w:t>
      </w:r>
      <w:proofErr w:type="spellStart"/>
      <w:r w:rsidRPr="004547FA">
        <w:rPr>
          <w:szCs w:val="26"/>
        </w:rPr>
        <w:t>thị</w:t>
      </w:r>
      <w:proofErr w:type="spellEnd"/>
      <w:r w:rsidRPr="004547FA">
        <w:rPr>
          <w:szCs w:val="26"/>
        </w:rPr>
        <w:t xml:space="preserve"> trường </w:t>
      </w:r>
      <w:proofErr w:type="spellStart"/>
      <w:r w:rsidRPr="004547FA">
        <w:rPr>
          <w:szCs w:val="26"/>
        </w:rPr>
        <w:t>tại</w:t>
      </w:r>
      <w:proofErr w:type="spellEnd"/>
      <w:r w:rsidRPr="004547FA">
        <w:rPr>
          <w:szCs w:val="26"/>
        </w:rPr>
        <w:t xml:space="preserve"> </w:t>
      </w:r>
      <w:proofErr w:type="spellStart"/>
      <w:r w:rsidRPr="004547FA">
        <w:rPr>
          <w:szCs w:val="26"/>
        </w:rPr>
        <w:t>địa</w:t>
      </w:r>
      <w:proofErr w:type="spellEnd"/>
      <w:r w:rsidRPr="004547FA">
        <w:rPr>
          <w:szCs w:val="26"/>
        </w:rPr>
        <w:t xml:space="preserve"> </w:t>
      </w:r>
      <w:proofErr w:type="spellStart"/>
      <w:r w:rsidRPr="004547FA">
        <w:rPr>
          <w:szCs w:val="26"/>
        </w:rPr>
        <w:t>bàn</w:t>
      </w:r>
      <w:proofErr w:type="spellEnd"/>
      <w:r w:rsidRPr="004547FA">
        <w:rPr>
          <w:szCs w:val="26"/>
        </w:rPr>
        <w:t xml:space="preserve">. </w:t>
      </w:r>
      <w:proofErr w:type="spellStart"/>
      <w:r w:rsidRPr="004547FA">
        <w:rPr>
          <w:szCs w:val="26"/>
        </w:rPr>
        <w:t>Từ</w:t>
      </w:r>
      <w:proofErr w:type="spellEnd"/>
      <w:r w:rsidRPr="004547FA">
        <w:rPr>
          <w:szCs w:val="26"/>
        </w:rPr>
        <w:t xml:space="preserve"> đó, </w:t>
      </w:r>
      <w:proofErr w:type="spellStart"/>
      <w:r w:rsidRPr="004547FA">
        <w:rPr>
          <w:szCs w:val="26"/>
        </w:rPr>
        <w:t>tham</w:t>
      </w:r>
      <w:proofErr w:type="spellEnd"/>
      <w:r w:rsidRPr="004547FA">
        <w:rPr>
          <w:szCs w:val="26"/>
        </w:rPr>
        <w:t xml:space="preserve"> </w:t>
      </w:r>
      <w:proofErr w:type="spellStart"/>
      <w:r w:rsidRPr="004547FA">
        <w:rPr>
          <w:szCs w:val="26"/>
        </w:rPr>
        <w:t>mưu</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 xml:space="preserve"> ban </w:t>
      </w:r>
      <w:proofErr w:type="spellStart"/>
      <w:r w:rsidRPr="004547FA">
        <w:rPr>
          <w:szCs w:val="26"/>
        </w:rPr>
        <w:t>hành</w:t>
      </w:r>
      <w:proofErr w:type="spellEnd"/>
      <w:r w:rsidRPr="004547FA">
        <w:rPr>
          <w:szCs w:val="26"/>
        </w:rPr>
        <w:t xml:space="preserve"> </w:t>
      </w:r>
      <w:proofErr w:type="spellStart"/>
      <w:r w:rsidRPr="004547FA">
        <w:rPr>
          <w:szCs w:val="26"/>
        </w:rPr>
        <w:t>mức</w:t>
      </w:r>
      <w:proofErr w:type="spellEnd"/>
      <w:r w:rsidRPr="004547FA">
        <w:rPr>
          <w:szCs w:val="26"/>
        </w:rPr>
        <w:t xml:space="preserve"> </w:t>
      </w:r>
      <w:proofErr w:type="spellStart"/>
      <w:r w:rsidRPr="004547FA">
        <w:rPr>
          <w:szCs w:val="26"/>
        </w:rPr>
        <w:t>lãi</w:t>
      </w:r>
      <w:proofErr w:type="spellEnd"/>
      <w:r w:rsidRPr="004547FA">
        <w:rPr>
          <w:szCs w:val="26"/>
        </w:rPr>
        <w:t xml:space="preserve"> </w:t>
      </w:r>
      <w:proofErr w:type="spellStart"/>
      <w:r w:rsidRPr="004547FA">
        <w:rPr>
          <w:szCs w:val="26"/>
        </w:rPr>
        <w:t>suất</w:t>
      </w:r>
      <w:proofErr w:type="spellEnd"/>
      <w:r w:rsidRPr="004547FA">
        <w:rPr>
          <w:szCs w:val="26"/>
        </w:rPr>
        <w:t xml:space="preserve"> </w:t>
      </w:r>
      <w:proofErr w:type="spellStart"/>
      <w:r w:rsidRPr="004547FA">
        <w:rPr>
          <w:szCs w:val="26"/>
        </w:rPr>
        <w:t>huy</w:t>
      </w:r>
      <w:proofErr w:type="spellEnd"/>
      <w:r w:rsidRPr="004547FA">
        <w:rPr>
          <w:szCs w:val="26"/>
        </w:rPr>
        <w:t xml:space="preserve"> động </w:t>
      </w:r>
      <w:proofErr w:type="spellStart"/>
      <w:r w:rsidRPr="004547FA">
        <w:rPr>
          <w:szCs w:val="26"/>
        </w:rPr>
        <w:t>và</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vay</w:t>
      </w:r>
      <w:proofErr w:type="spellEnd"/>
      <w:r w:rsidRPr="004547FA">
        <w:rPr>
          <w:szCs w:val="26"/>
        </w:rPr>
        <w:t xml:space="preserve"> </w:t>
      </w:r>
      <w:proofErr w:type="spellStart"/>
      <w:r w:rsidRPr="004547FA">
        <w:rPr>
          <w:szCs w:val="26"/>
        </w:rPr>
        <w:t>phù</w:t>
      </w:r>
      <w:proofErr w:type="spellEnd"/>
      <w:r w:rsidRPr="004547FA">
        <w:rPr>
          <w:szCs w:val="26"/>
        </w:rPr>
        <w:t xml:space="preserve"> hợp, </w:t>
      </w:r>
      <w:proofErr w:type="spellStart"/>
      <w:r w:rsidRPr="004547FA">
        <w:rPr>
          <w:szCs w:val="26"/>
        </w:rPr>
        <w:t>đảm</w:t>
      </w:r>
      <w:proofErr w:type="spellEnd"/>
      <w:r w:rsidRPr="004547FA">
        <w:rPr>
          <w:szCs w:val="26"/>
        </w:rPr>
        <w:t xml:space="preserve"> bảo </w:t>
      </w:r>
      <w:proofErr w:type="spellStart"/>
      <w:r w:rsidRPr="004547FA">
        <w:rPr>
          <w:szCs w:val="26"/>
        </w:rPr>
        <w:t>hiệu</w:t>
      </w:r>
      <w:proofErr w:type="spellEnd"/>
      <w:r w:rsidRPr="004547FA">
        <w:rPr>
          <w:szCs w:val="26"/>
        </w:rPr>
        <w:t xml:space="preserve"> quả hoạt động </w:t>
      </w:r>
      <w:proofErr w:type="spellStart"/>
      <w:r w:rsidRPr="004547FA">
        <w:rPr>
          <w:szCs w:val="26"/>
        </w:rPr>
        <w:t>của</w:t>
      </w:r>
      <w:proofErr w:type="spellEnd"/>
      <w:r w:rsidRPr="004547FA">
        <w:rPr>
          <w:szCs w:val="26"/>
        </w:rPr>
        <w:t xml:space="preserve"> chi </w:t>
      </w:r>
      <w:proofErr w:type="spellStart"/>
      <w:r w:rsidRPr="004547FA">
        <w:rPr>
          <w:szCs w:val="26"/>
        </w:rPr>
        <w:t>nhánh</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tuân</w:t>
      </w:r>
      <w:proofErr w:type="spellEnd"/>
      <w:r w:rsidRPr="004547FA">
        <w:rPr>
          <w:szCs w:val="26"/>
        </w:rPr>
        <w:t xml:space="preserve"> </w:t>
      </w:r>
      <w:proofErr w:type="spellStart"/>
      <w:r w:rsidRPr="004547FA">
        <w:rPr>
          <w:szCs w:val="26"/>
        </w:rPr>
        <w:t>thủ</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quy</w:t>
      </w:r>
      <w:proofErr w:type="spellEnd"/>
      <w:r w:rsidRPr="004547FA">
        <w:rPr>
          <w:szCs w:val="26"/>
        </w:rPr>
        <w:t xml:space="preserve"> định </w:t>
      </w:r>
      <w:proofErr w:type="spellStart"/>
      <w:r w:rsidRPr="004547FA">
        <w:rPr>
          <w:szCs w:val="26"/>
        </w:rPr>
        <w:t>của</w:t>
      </w:r>
      <w:proofErr w:type="spellEnd"/>
      <w:r w:rsidRPr="004547FA">
        <w:rPr>
          <w:szCs w:val="26"/>
        </w:rPr>
        <w:t xml:space="preserve"> OCB.</w:t>
      </w:r>
    </w:p>
    <w:p w14:paraId="49E4E985" w14:textId="77777777" w:rsidR="0071046A" w:rsidRPr="004547FA" w:rsidRDefault="0071046A" w:rsidP="00E53690">
      <w:pPr>
        <w:ind w:firstLine="567"/>
        <w:rPr>
          <w:szCs w:val="26"/>
        </w:rPr>
      </w:pPr>
      <w:proofErr w:type="spellStart"/>
      <w:r w:rsidRPr="004547FA">
        <w:rPr>
          <w:szCs w:val="26"/>
        </w:rPr>
        <w:t>Tổ</w:t>
      </w:r>
      <w:proofErr w:type="spellEnd"/>
      <w:r w:rsidRPr="004547FA">
        <w:rPr>
          <w:szCs w:val="26"/>
        </w:rPr>
        <w:t xml:space="preserve"> </w:t>
      </w:r>
      <w:proofErr w:type="spellStart"/>
      <w:r w:rsidRPr="004547FA">
        <w:rPr>
          <w:szCs w:val="26"/>
        </w:rPr>
        <w:t>chức</w:t>
      </w:r>
      <w:proofErr w:type="spellEnd"/>
      <w:r w:rsidRPr="004547FA">
        <w:rPr>
          <w:szCs w:val="26"/>
        </w:rPr>
        <w:t xml:space="preserve"> </w:t>
      </w:r>
      <w:proofErr w:type="spellStart"/>
      <w:r w:rsidRPr="004547FA">
        <w:rPr>
          <w:szCs w:val="26"/>
        </w:rPr>
        <w:t>thực</w:t>
      </w:r>
      <w:proofErr w:type="spellEnd"/>
      <w:r w:rsidRPr="004547FA">
        <w:rPr>
          <w:szCs w:val="26"/>
        </w:rPr>
        <w:t xml:space="preserve"> hiện </w:t>
      </w:r>
      <w:proofErr w:type="spellStart"/>
      <w:r w:rsidRPr="004547FA">
        <w:rPr>
          <w:szCs w:val="26"/>
        </w:rPr>
        <w:t>việc</w:t>
      </w:r>
      <w:proofErr w:type="spellEnd"/>
      <w:r w:rsidRPr="004547FA">
        <w:rPr>
          <w:szCs w:val="26"/>
        </w:rPr>
        <w:t xml:space="preserve"> quản lý </w:t>
      </w:r>
      <w:proofErr w:type="spellStart"/>
      <w:r w:rsidRPr="004547FA">
        <w:rPr>
          <w:szCs w:val="26"/>
        </w:rPr>
        <w:t>rủi</w:t>
      </w:r>
      <w:proofErr w:type="spellEnd"/>
      <w:r w:rsidRPr="004547FA">
        <w:rPr>
          <w:szCs w:val="26"/>
        </w:rPr>
        <w:t xml:space="preserve"> </w:t>
      </w:r>
      <w:proofErr w:type="spellStart"/>
      <w:r w:rsidRPr="004547FA">
        <w:rPr>
          <w:szCs w:val="26"/>
        </w:rPr>
        <w:t>ro</w:t>
      </w:r>
      <w:proofErr w:type="spellEnd"/>
      <w:r w:rsidRPr="004547FA">
        <w:rPr>
          <w:szCs w:val="26"/>
        </w:rPr>
        <w:t xml:space="preserve"> </w:t>
      </w:r>
      <w:proofErr w:type="spellStart"/>
      <w:r w:rsidRPr="004547FA">
        <w:rPr>
          <w:szCs w:val="26"/>
        </w:rPr>
        <w:t>lãi</w:t>
      </w:r>
      <w:proofErr w:type="spellEnd"/>
      <w:r w:rsidRPr="004547FA">
        <w:rPr>
          <w:szCs w:val="26"/>
        </w:rPr>
        <w:t xml:space="preserve"> </w:t>
      </w:r>
      <w:proofErr w:type="spellStart"/>
      <w:r w:rsidRPr="004547FA">
        <w:rPr>
          <w:szCs w:val="26"/>
        </w:rPr>
        <w:t>suất</w:t>
      </w:r>
      <w:proofErr w:type="spellEnd"/>
      <w:r w:rsidRPr="004547FA">
        <w:rPr>
          <w:szCs w:val="26"/>
        </w:rPr>
        <w:t xml:space="preserve">, </w:t>
      </w:r>
      <w:proofErr w:type="spellStart"/>
      <w:r w:rsidRPr="004547FA">
        <w:rPr>
          <w:szCs w:val="26"/>
        </w:rPr>
        <w:t>rủi</w:t>
      </w:r>
      <w:proofErr w:type="spellEnd"/>
      <w:r w:rsidRPr="004547FA">
        <w:rPr>
          <w:szCs w:val="26"/>
        </w:rPr>
        <w:t xml:space="preserve"> </w:t>
      </w:r>
      <w:proofErr w:type="spellStart"/>
      <w:r w:rsidRPr="004547FA">
        <w:rPr>
          <w:szCs w:val="26"/>
        </w:rPr>
        <w:t>ro</w:t>
      </w:r>
      <w:proofErr w:type="spellEnd"/>
      <w:r w:rsidRPr="004547FA">
        <w:rPr>
          <w:szCs w:val="26"/>
        </w:rPr>
        <w:t xml:space="preserve"> </w:t>
      </w:r>
      <w:proofErr w:type="spellStart"/>
      <w:r w:rsidRPr="004547FA">
        <w:rPr>
          <w:szCs w:val="26"/>
        </w:rPr>
        <w:t>thanh</w:t>
      </w:r>
      <w:proofErr w:type="spellEnd"/>
      <w:r w:rsidRPr="004547FA">
        <w:rPr>
          <w:szCs w:val="26"/>
        </w:rPr>
        <w:t xml:space="preserve"> </w:t>
      </w:r>
      <w:proofErr w:type="spellStart"/>
      <w:r w:rsidRPr="004547FA">
        <w:rPr>
          <w:szCs w:val="26"/>
        </w:rPr>
        <w:t>khoản</w:t>
      </w:r>
      <w:proofErr w:type="spellEnd"/>
      <w:r w:rsidRPr="004547FA">
        <w:rPr>
          <w:szCs w:val="26"/>
        </w:rPr>
        <w:t xml:space="preserve"> </w:t>
      </w:r>
      <w:proofErr w:type="spellStart"/>
      <w:r w:rsidRPr="004547FA">
        <w:rPr>
          <w:szCs w:val="26"/>
        </w:rPr>
        <w:t>tại</w:t>
      </w:r>
      <w:proofErr w:type="spellEnd"/>
      <w:r w:rsidRPr="004547FA">
        <w:rPr>
          <w:szCs w:val="26"/>
        </w:rPr>
        <w:t xml:space="preserve"> chi </w:t>
      </w:r>
      <w:proofErr w:type="spellStart"/>
      <w:r w:rsidRPr="004547FA">
        <w:rPr>
          <w:szCs w:val="26"/>
        </w:rPr>
        <w:t>nhánh</w:t>
      </w:r>
      <w:proofErr w:type="spellEnd"/>
      <w:r w:rsidRPr="004547FA">
        <w:rPr>
          <w:szCs w:val="26"/>
        </w:rPr>
        <w:t xml:space="preserve">, </w:t>
      </w:r>
      <w:proofErr w:type="spellStart"/>
      <w:r w:rsidRPr="004547FA">
        <w:rPr>
          <w:szCs w:val="26"/>
        </w:rPr>
        <w:t>đảm</w:t>
      </w:r>
      <w:proofErr w:type="spellEnd"/>
      <w:r w:rsidRPr="004547FA">
        <w:rPr>
          <w:szCs w:val="26"/>
        </w:rPr>
        <w:t xml:space="preserve"> bảo khả </w:t>
      </w:r>
      <w:proofErr w:type="spellStart"/>
      <w:r w:rsidRPr="004547FA">
        <w:rPr>
          <w:szCs w:val="26"/>
        </w:rPr>
        <w:t>năng</w:t>
      </w:r>
      <w:proofErr w:type="spellEnd"/>
      <w:r w:rsidRPr="004547FA">
        <w:rPr>
          <w:szCs w:val="26"/>
        </w:rPr>
        <w:t xml:space="preserve"> </w:t>
      </w:r>
      <w:proofErr w:type="spellStart"/>
      <w:r w:rsidRPr="004547FA">
        <w:rPr>
          <w:szCs w:val="26"/>
        </w:rPr>
        <w:t>thanh</w:t>
      </w:r>
      <w:proofErr w:type="spellEnd"/>
      <w:r w:rsidRPr="004547FA">
        <w:rPr>
          <w:szCs w:val="26"/>
        </w:rPr>
        <w:t xml:space="preserve"> toán an toàn </w:t>
      </w:r>
      <w:proofErr w:type="spellStart"/>
      <w:r w:rsidRPr="004547FA">
        <w:rPr>
          <w:szCs w:val="26"/>
        </w:rPr>
        <w:t>và</w:t>
      </w:r>
      <w:proofErr w:type="spellEnd"/>
      <w:r w:rsidRPr="004547FA">
        <w:rPr>
          <w:szCs w:val="26"/>
        </w:rPr>
        <w:t xml:space="preserve"> </w:t>
      </w:r>
      <w:proofErr w:type="spellStart"/>
      <w:r w:rsidRPr="004547FA">
        <w:rPr>
          <w:szCs w:val="26"/>
        </w:rPr>
        <w:t>hiệu</w:t>
      </w:r>
      <w:proofErr w:type="spellEnd"/>
      <w:r w:rsidRPr="004547FA">
        <w:rPr>
          <w:szCs w:val="26"/>
        </w:rPr>
        <w:t xml:space="preserve"> quả.</w:t>
      </w:r>
    </w:p>
    <w:p w14:paraId="6DDF6895" w14:textId="77777777" w:rsidR="0071046A" w:rsidRPr="004547FA" w:rsidRDefault="0071046A" w:rsidP="00E53690">
      <w:pPr>
        <w:ind w:firstLine="567"/>
        <w:rPr>
          <w:szCs w:val="26"/>
        </w:rPr>
      </w:pPr>
      <w:r w:rsidRPr="004547FA">
        <w:rPr>
          <w:szCs w:val="26"/>
        </w:rPr>
        <w:t xml:space="preserve">Thực hiện công </w:t>
      </w:r>
      <w:proofErr w:type="spellStart"/>
      <w:r w:rsidRPr="004547FA">
        <w:rPr>
          <w:szCs w:val="26"/>
        </w:rPr>
        <w:t>tác</w:t>
      </w:r>
      <w:proofErr w:type="spellEnd"/>
      <w:r w:rsidRPr="004547FA">
        <w:rPr>
          <w:szCs w:val="26"/>
        </w:rPr>
        <w:t xml:space="preserve"> </w:t>
      </w:r>
      <w:proofErr w:type="spellStart"/>
      <w:r w:rsidRPr="004547FA">
        <w:rPr>
          <w:szCs w:val="26"/>
        </w:rPr>
        <w:t>báo</w:t>
      </w:r>
      <w:proofErr w:type="spellEnd"/>
      <w:r w:rsidRPr="004547FA">
        <w:rPr>
          <w:szCs w:val="26"/>
        </w:rPr>
        <w:t xml:space="preserve"> cáo thống kê định </w:t>
      </w:r>
      <w:proofErr w:type="spellStart"/>
      <w:r w:rsidRPr="004547FA">
        <w:rPr>
          <w:szCs w:val="26"/>
        </w:rPr>
        <w:t>kỳ</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đột</w:t>
      </w:r>
      <w:proofErr w:type="spellEnd"/>
      <w:r w:rsidRPr="004547FA">
        <w:rPr>
          <w:szCs w:val="26"/>
        </w:rPr>
        <w:t xml:space="preserve"> xuất về tình hình nguồn </w:t>
      </w:r>
      <w:proofErr w:type="spellStart"/>
      <w:r w:rsidRPr="004547FA">
        <w:rPr>
          <w:szCs w:val="26"/>
        </w:rPr>
        <w:t>vốn</w:t>
      </w:r>
      <w:proofErr w:type="spellEnd"/>
      <w:r w:rsidRPr="004547FA">
        <w:rPr>
          <w:szCs w:val="26"/>
        </w:rPr>
        <w:t xml:space="preserve"> </w:t>
      </w:r>
      <w:proofErr w:type="spellStart"/>
      <w:r w:rsidRPr="004547FA">
        <w:rPr>
          <w:szCs w:val="26"/>
        </w:rPr>
        <w:t>của</w:t>
      </w:r>
      <w:proofErr w:type="spellEnd"/>
      <w:r w:rsidRPr="004547FA">
        <w:rPr>
          <w:szCs w:val="26"/>
        </w:rPr>
        <w:t xml:space="preserve"> chi </w:t>
      </w:r>
      <w:proofErr w:type="spellStart"/>
      <w:r w:rsidRPr="004547FA">
        <w:rPr>
          <w:szCs w:val="26"/>
        </w:rPr>
        <w:t>nhánh</w:t>
      </w:r>
      <w:proofErr w:type="spellEnd"/>
      <w:r w:rsidRPr="004547FA">
        <w:rPr>
          <w:szCs w:val="26"/>
        </w:rPr>
        <w:t xml:space="preserve"> </w:t>
      </w:r>
      <w:proofErr w:type="spellStart"/>
      <w:r w:rsidRPr="004547FA">
        <w:rPr>
          <w:szCs w:val="26"/>
        </w:rPr>
        <w:t>theo</w:t>
      </w:r>
      <w:proofErr w:type="spellEnd"/>
      <w:r w:rsidRPr="004547FA">
        <w:rPr>
          <w:szCs w:val="26"/>
        </w:rPr>
        <w:t xml:space="preserve"> </w:t>
      </w:r>
      <w:proofErr w:type="spellStart"/>
      <w:r w:rsidRPr="004547FA">
        <w:rPr>
          <w:szCs w:val="26"/>
        </w:rPr>
        <w:t>quy</w:t>
      </w:r>
      <w:proofErr w:type="spellEnd"/>
      <w:r w:rsidRPr="004547FA">
        <w:rPr>
          <w:szCs w:val="26"/>
        </w:rPr>
        <w:t xml:space="preserve"> định </w:t>
      </w:r>
      <w:proofErr w:type="spellStart"/>
      <w:r w:rsidRPr="004547FA">
        <w:rPr>
          <w:szCs w:val="26"/>
        </w:rPr>
        <w:t>của</w:t>
      </w:r>
      <w:proofErr w:type="spellEnd"/>
      <w:r w:rsidRPr="004547FA">
        <w:rPr>
          <w:szCs w:val="26"/>
        </w:rPr>
        <w:t xml:space="preserve"> OCB.</w:t>
      </w:r>
    </w:p>
    <w:p w14:paraId="2EBC1118" w14:textId="77777777" w:rsidR="0071046A" w:rsidRPr="004547FA" w:rsidRDefault="0071046A" w:rsidP="00E53690">
      <w:pPr>
        <w:ind w:firstLine="567"/>
        <w:rPr>
          <w:szCs w:val="26"/>
        </w:rPr>
      </w:pPr>
      <w:r w:rsidRPr="004547FA">
        <w:rPr>
          <w:szCs w:val="26"/>
        </w:rPr>
        <w:t xml:space="preserve">Thu </w:t>
      </w:r>
      <w:proofErr w:type="spellStart"/>
      <w:r w:rsidRPr="004547FA">
        <w:rPr>
          <w:szCs w:val="26"/>
        </w:rPr>
        <w:t>thập</w:t>
      </w:r>
      <w:proofErr w:type="spellEnd"/>
      <w:r w:rsidRPr="004547FA">
        <w:rPr>
          <w:szCs w:val="26"/>
        </w:rPr>
        <w:t xml:space="preserve"> </w:t>
      </w:r>
      <w:proofErr w:type="spellStart"/>
      <w:r w:rsidRPr="004547FA">
        <w:rPr>
          <w:szCs w:val="26"/>
        </w:rPr>
        <w:t>các</w:t>
      </w:r>
      <w:proofErr w:type="spellEnd"/>
      <w:r w:rsidRPr="004547FA">
        <w:rPr>
          <w:szCs w:val="26"/>
        </w:rPr>
        <w:t xml:space="preserve"> số </w:t>
      </w:r>
      <w:proofErr w:type="spellStart"/>
      <w:r w:rsidRPr="004547FA">
        <w:rPr>
          <w:szCs w:val="26"/>
        </w:rPr>
        <w:t>liệu</w:t>
      </w:r>
      <w:proofErr w:type="spellEnd"/>
      <w:r w:rsidRPr="004547FA">
        <w:rPr>
          <w:szCs w:val="26"/>
        </w:rPr>
        <w:t xml:space="preserve"> phát sinh về </w:t>
      </w:r>
      <w:proofErr w:type="spellStart"/>
      <w:r w:rsidRPr="004547FA">
        <w:rPr>
          <w:szCs w:val="26"/>
        </w:rPr>
        <w:t>tiền</w:t>
      </w:r>
      <w:proofErr w:type="spellEnd"/>
      <w:r w:rsidRPr="004547FA">
        <w:rPr>
          <w:szCs w:val="26"/>
        </w:rPr>
        <w:t xml:space="preserve"> gửi </w:t>
      </w:r>
      <w:proofErr w:type="spellStart"/>
      <w:r w:rsidRPr="004547FA">
        <w:rPr>
          <w:szCs w:val="26"/>
        </w:rPr>
        <w:t>của</w:t>
      </w:r>
      <w:proofErr w:type="spellEnd"/>
      <w:r w:rsidRPr="004547FA">
        <w:rPr>
          <w:szCs w:val="26"/>
        </w:rPr>
        <w:t xml:space="preserve"> </w:t>
      </w:r>
      <w:proofErr w:type="spellStart"/>
      <w:r w:rsidRPr="004547FA">
        <w:rPr>
          <w:szCs w:val="26"/>
        </w:rPr>
        <w:t>dân</w:t>
      </w:r>
      <w:proofErr w:type="spellEnd"/>
      <w:r w:rsidRPr="004547FA">
        <w:rPr>
          <w:szCs w:val="26"/>
        </w:rPr>
        <w:t xml:space="preserve"> </w:t>
      </w:r>
      <w:proofErr w:type="spellStart"/>
      <w:r w:rsidRPr="004547FA">
        <w:rPr>
          <w:szCs w:val="26"/>
        </w:rPr>
        <w:t>cư</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tổ</w:t>
      </w:r>
      <w:proofErr w:type="spellEnd"/>
      <w:r w:rsidRPr="004547FA">
        <w:rPr>
          <w:szCs w:val="26"/>
        </w:rPr>
        <w:t xml:space="preserve"> </w:t>
      </w:r>
      <w:proofErr w:type="spellStart"/>
      <w:r w:rsidRPr="004547FA">
        <w:rPr>
          <w:szCs w:val="26"/>
        </w:rPr>
        <w:t>chức</w:t>
      </w:r>
      <w:proofErr w:type="spellEnd"/>
      <w:r w:rsidRPr="004547FA">
        <w:rPr>
          <w:szCs w:val="26"/>
        </w:rPr>
        <w:t xml:space="preserve"> </w:t>
      </w:r>
      <w:proofErr w:type="spellStart"/>
      <w:r w:rsidRPr="004547FA">
        <w:rPr>
          <w:szCs w:val="26"/>
        </w:rPr>
        <w:t>kinh</w:t>
      </w:r>
      <w:proofErr w:type="spellEnd"/>
      <w:r w:rsidRPr="004547FA">
        <w:rPr>
          <w:szCs w:val="26"/>
        </w:rPr>
        <w:t xml:space="preserve"> tế. </w:t>
      </w:r>
      <w:proofErr w:type="spellStart"/>
      <w:r w:rsidRPr="004547FA">
        <w:rPr>
          <w:szCs w:val="26"/>
        </w:rPr>
        <w:t>Từ</w:t>
      </w:r>
      <w:proofErr w:type="spellEnd"/>
      <w:r w:rsidRPr="004547FA">
        <w:rPr>
          <w:szCs w:val="26"/>
        </w:rPr>
        <w:t xml:space="preserve"> đó, </w:t>
      </w:r>
      <w:proofErr w:type="spellStart"/>
      <w:r w:rsidRPr="004547FA">
        <w:rPr>
          <w:szCs w:val="26"/>
        </w:rPr>
        <w:t>lên</w:t>
      </w:r>
      <w:proofErr w:type="spellEnd"/>
      <w:r w:rsidRPr="004547FA">
        <w:rPr>
          <w:szCs w:val="26"/>
        </w:rPr>
        <w:t xml:space="preserve"> cân đối nguồn </w:t>
      </w:r>
      <w:proofErr w:type="spellStart"/>
      <w:r w:rsidRPr="004547FA">
        <w:rPr>
          <w:szCs w:val="26"/>
        </w:rPr>
        <w:t>và</w:t>
      </w:r>
      <w:proofErr w:type="spellEnd"/>
      <w:r w:rsidRPr="004547FA">
        <w:rPr>
          <w:szCs w:val="26"/>
        </w:rPr>
        <w:t xml:space="preserve"> sử </w:t>
      </w:r>
      <w:proofErr w:type="spellStart"/>
      <w:r w:rsidRPr="004547FA">
        <w:rPr>
          <w:szCs w:val="26"/>
        </w:rPr>
        <w:t>dụng</w:t>
      </w:r>
      <w:proofErr w:type="spellEnd"/>
      <w:r w:rsidRPr="004547FA">
        <w:rPr>
          <w:szCs w:val="26"/>
        </w:rPr>
        <w:t xml:space="preserve"> </w:t>
      </w:r>
      <w:proofErr w:type="spellStart"/>
      <w:r w:rsidRPr="004547FA">
        <w:rPr>
          <w:szCs w:val="26"/>
        </w:rPr>
        <w:t>hằng</w:t>
      </w:r>
      <w:proofErr w:type="spellEnd"/>
      <w:r w:rsidRPr="004547FA">
        <w:rPr>
          <w:szCs w:val="26"/>
        </w:rPr>
        <w:t xml:space="preserve"> ngày </w:t>
      </w:r>
      <w:proofErr w:type="spellStart"/>
      <w:r w:rsidRPr="004547FA">
        <w:rPr>
          <w:szCs w:val="26"/>
        </w:rPr>
        <w:t>đệ</w:t>
      </w:r>
      <w:proofErr w:type="spellEnd"/>
      <w:r w:rsidRPr="004547FA">
        <w:rPr>
          <w:szCs w:val="26"/>
        </w:rPr>
        <w:t xml:space="preserve"> </w:t>
      </w:r>
      <w:proofErr w:type="spellStart"/>
      <w:r w:rsidRPr="004547FA">
        <w:rPr>
          <w:szCs w:val="26"/>
        </w:rPr>
        <w:t>trình</w:t>
      </w:r>
      <w:proofErr w:type="spellEnd"/>
      <w:r w:rsidRPr="004547FA">
        <w:rPr>
          <w:szCs w:val="26"/>
        </w:rPr>
        <w:t xml:space="preserve"> </w:t>
      </w:r>
      <w:proofErr w:type="spellStart"/>
      <w:r w:rsidRPr="004547FA">
        <w:rPr>
          <w:szCs w:val="26"/>
        </w:rPr>
        <w:t>lên</w:t>
      </w:r>
      <w:proofErr w:type="spellEnd"/>
      <w:r w:rsidRPr="004547FA">
        <w:rPr>
          <w:szCs w:val="26"/>
        </w:rPr>
        <w:t xml:space="preserve"> Ban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w:t>
      </w:r>
    </w:p>
    <w:p w14:paraId="7FE88E05" w14:textId="77777777" w:rsidR="0071046A" w:rsidRPr="004547FA" w:rsidRDefault="0071046A" w:rsidP="00E53690">
      <w:pPr>
        <w:ind w:firstLine="567"/>
        <w:rPr>
          <w:szCs w:val="26"/>
        </w:rPr>
      </w:pPr>
      <w:r w:rsidRPr="004547FA">
        <w:rPr>
          <w:szCs w:val="26"/>
        </w:rPr>
        <w:t xml:space="preserve">Thực hiện </w:t>
      </w:r>
      <w:proofErr w:type="spellStart"/>
      <w:r w:rsidRPr="004547FA">
        <w:rPr>
          <w:szCs w:val="26"/>
        </w:rPr>
        <w:t>các</w:t>
      </w:r>
      <w:proofErr w:type="spellEnd"/>
      <w:r w:rsidRPr="004547FA">
        <w:rPr>
          <w:szCs w:val="26"/>
        </w:rPr>
        <w:t xml:space="preserve"> </w:t>
      </w:r>
      <w:proofErr w:type="spellStart"/>
      <w:r w:rsidRPr="004547FA">
        <w:rPr>
          <w:szCs w:val="26"/>
        </w:rPr>
        <w:t>báo</w:t>
      </w:r>
      <w:proofErr w:type="spellEnd"/>
      <w:r w:rsidRPr="004547FA">
        <w:rPr>
          <w:szCs w:val="26"/>
        </w:rPr>
        <w:t xml:space="preserve"> cáo Thống kê </w:t>
      </w:r>
      <w:proofErr w:type="spellStart"/>
      <w:r w:rsidRPr="004547FA">
        <w:rPr>
          <w:szCs w:val="26"/>
        </w:rPr>
        <w:t>theo</w:t>
      </w:r>
      <w:proofErr w:type="spellEnd"/>
      <w:r w:rsidRPr="004547FA">
        <w:rPr>
          <w:szCs w:val="26"/>
        </w:rPr>
        <w:t xml:space="preserve"> </w:t>
      </w:r>
      <w:proofErr w:type="spellStart"/>
      <w:r w:rsidRPr="004547FA">
        <w:rPr>
          <w:szCs w:val="26"/>
        </w:rPr>
        <w:t>chế</w:t>
      </w:r>
      <w:proofErr w:type="spellEnd"/>
      <w:r w:rsidRPr="004547FA">
        <w:rPr>
          <w:szCs w:val="26"/>
        </w:rPr>
        <w:t xml:space="preserve"> độ </w:t>
      </w:r>
      <w:proofErr w:type="spellStart"/>
      <w:r w:rsidRPr="004547FA">
        <w:rPr>
          <w:szCs w:val="26"/>
        </w:rPr>
        <w:t>thông</w:t>
      </w:r>
      <w:proofErr w:type="spellEnd"/>
      <w:r w:rsidRPr="004547FA">
        <w:rPr>
          <w:szCs w:val="26"/>
        </w:rPr>
        <w:t xml:space="preserve"> tin </w:t>
      </w:r>
      <w:proofErr w:type="spellStart"/>
      <w:r w:rsidRPr="004547FA">
        <w:rPr>
          <w:szCs w:val="26"/>
        </w:rPr>
        <w:t>báo</w:t>
      </w:r>
      <w:proofErr w:type="spellEnd"/>
      <w:r w:rsidRPr="004547FA">
        <w:rPr>
          <w:szCs w:val="26"/>
        </w:rPr>
        <w:t xml:space="preserve"> cáo do Ngân hàng nhà nước </w:t>
      </w:r>
      <w:proofErr w:type="spellStart"/>
      <w:r w:rsidRPr="004547FA">
        <w:rPr>
          <w:szCs w:val="26"/>
        </w:rPr>
        <w:t>quy</w:t>
      </w:r>
      <w:proofErr w:type="spellEnd"/>
      <w:r w:rsidRPr="004547FA">
        <w:rPr>
          <w:szCs w:val="26"/>
        </w:rPr>
        <w:t xml:space="preserve"> định </w:t>
      </w:r>
      <w:proofErr w:type="spellStart"/>
      <w:r w:rsidRPr="004547FA">
        <w:rPr>
          <w:szCs w:val="26"/>
        </w:rPr>
        <w:t>và</w:t>
      </w:r>
      <w:proofErr w:type="spellEnd"/>
      <w:r w:rsidRPr="004547FA">
        <w:rPr>
          <w:szCs w:val="26"/>
        </w:rPr>
        <w:t xml:space="preserve"> do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 xml:space="preserve"> ban </w:t>
      </w:r>
      <w:proofErr w:type="spellStart"/>
      <w:r w:rsidRPr="004547FA">
        <w:rPr>
          <w:szCs w:val="26"/>
        </w:rPr>
        <w:t>hành</w:t>
      </w:r>
      <w:proofErr w:type="spellEnd"/>
      <w:r w:rsidRPr="004547FA">
        <w:rPr>
          <w:szCs w:val="26"/>
        </w:rPr>
        <w:t>.</w:t>
      </w:r>
    </w:p>
    <w:p w14:paraId="179D60E3" w14:textId="77777777" w:rsidR="0071046A" w:rsidRPr="004547FA" w:rsidRDefault="0071046A" w:rsidP="00E53690">
      <w:pPr>
        <w:ind w:firstLine="567"/>
        <w:rPr>
          <w:b/>
          <w:szCs w:val="26"/>
        </w:rPr>
      </w:pPr>
      <w:r w:rsidRPr="004547FA">
        <w:rPr>
          <w:b/>
          <w:szCs w:val="26"/>
        </w:rPr>
        <w:t xml:space="preserve">Phòng </w:t>
      </w:r>
      <w:proofErr w:type="spellStart"/>
      <w:r w:rsidRPr="004547FA">
        <w:rPr>
          <w:b/>
          <w:szCs w:val="26"/>
        </w:rPr>
        <w:t>Kiểm</w:t>
      </w:r>
      <w:proofErr w:type="spellEnd"/>
      <w:r w:rsidRPr="004547FA">
        <w:rPr>
          <w:b/>
          <w:szCs w:val="26"/>
        </w:rPr>
        <w:t xml:space="preserve"> </w:t>
      </w:r>
      <w:proofErr w:type="spellStart"/>
      <w:r w:rsidRPr="004547FA">
        <w:rPr>
          <w:b/>
          <w:szCs w:val="26"/>
        </w:rPr>
        <w:t>Soát</w:t>
      </w:r>
      <w:proofErr w:type="spellEnd"/>
      <w:r w:rsidRPr="004547FA">
        <w:rPr>
          <w:b/>
          <w:szCs w:val="26"/>
        </w:rPr>
        <w:t xml:space="preserve"> Nội Bộ</w:t>
      </w:r>
    </w:p>
    <w:p w14:paraId="0B9A9CBD" w14:textId="77777777" w:rsidR="0071046A" w:rsidRPr="004547FA" w:rsidRDefault="0071046A" w:rsidP="00E53690">
      <w:pPr>
        <w:ind w:firstLine="567"/>
        <w:rPr>
          <w:szCs w:val="26"/>
        </w:rPr>
      </w:pPr>
      <w:r w:rsidRPr="004547FA">
        <w:rPr>
          <w:szCs w:val="26"/>
        </w:rPr>
        <w:t xml:space="preserve">Thực hiện công </w:t>
      </w:r>
      <w:proofErr w:type="spellStart"/>
      <w:r w:rsidRPr="004547FA">
        <w:rPr>
          <w:szCs w:val="26"/>
        </w:rPr>
        <w:t>việc</w:t>
      </w:r>
      <w:proofErr w:type="spellEnd"/>
      <w:r w:rsidRPr="004547FA">
        <w:rPr>
          <w:szCs w:val="26"/>
        </w:rPr>
        <w:t xml:space="preserve"> </w:t>
      </w:r>
      <w:proofErr w:type="spellStart"/>
      <w:r w:rsidRPr="004547FA">
        <w:rPr>
          <w:szCs w:val="26"/>
        </w:rPr>
        <w:t>kiểm</w:t>
      </w:r>
      <w:proofErr w:type="spellEnd"/>
      <w:r w:rsidRPr="004547FA">
        <w:rPr>
          <w:szCs w:val="26"/>
        </w:rPr>
        <w:t xml:space="preserve"> tra, </w:t>
      </w:r>
      <w:proofErr w:type="spellStart"/>
      <w:r w:rsidRPr="004547FA">
        <w:rPr>
          <w:szCs w:val="26"/>
        </w:rPr>
        <w:t>kiểm</w:t>
      </w:r>
      <w:proofErr w:type="spellEnd"/>
      <w:r w:rsidRPr="004547FA">
        <w:rPr>
          <w:szCs w:val="26"/>
        </w:rPr>
        <w:t xml:space="preserve"> </w:t>
      </w:r>
      <w:proofErr w:type="spellStart"/>
      <w:r w:rsidRPr="004547FA">
        <w:rPr>
          <w:szCs w:val="26"/>
        </w:rPr>
        <w:t>soát</w:t>
      </w:r>
      <w:proofErr w:type="spellEnd"/>
      <w:r w:rsidRPr="004547FA">
        <w:rPr>
          <w:szCs w:val="26"/>
        </w:rPr>
        <w:t xml:space="preserve"> nội bộ </w:t>
      </w:r>
      <w:proofErr w:type="spellStart"/>
      <w:r w:rsidRPr="004547FA">
        <w:rPr>
          <w:szCs w:val="26"/>
        </w:rPr>
        <w:t>tất</w:t>
      </w:r>
      <w:proofErr w:type="spellEnd"/>
      <w:r w:rsidRPr="004547FA">
        <w:rPr>
          <w:szCs w:val="26"/>
        </w:rPr>
        <w:t xml:space="preserve"> cả </w:t>
      </w:r>
      <w:proofErr w:type="spellStart"/>
      <w:r w:rsidRPr="004547FA">
        <w:rPr>
          <w:szCs w:val="26"/>
        </w:rPr>
        <w:t>các</w:t>
      </w:r>
      <w:proofErr w:type="spellEnd"/>
      <w:r w:rsidRPr="004547FA">
        <w:rPr>
          <w:szCs w:val="26"/>
        </w:rPr>
        <w:t xml:space="preserve"> hoạt động, </w:t>
      </w:r>
      <w:proofErr w:type="spellStart"/>
      <w:r w:rsidRPr="004547FA">
        <w:rPr>
          <w:szCs w:val="26"/>
        </w:rPr>
        <w:t>quy</w:t>
      </w:r>
      <w:proofErr w:type="spellEnd"/>
      <w:r w:rsidRPr="004547FA">
        <w:rPr>
          <w:szCs w:val="26"/>
        </w:rPr>
        <w:t xml:space="preserve"> </w:t>
      </w:r>
      <w:proofErr w:type="spellStart"/>
      <w:r w:rsidRPr="004547FA">
        <w:rPr>
          <w:szCs w:val="26"/>
        </w:rPr>
        <w:t>chế</w:t>
      </w:r>
      <w:proofErr w:type="spellEnd"/>
      <w:r w:rsidRPr="004547FA">
        <w:rPr>
          <w:szCs w:val="26"/>
        </w:rPr>
        <w:t xml:space="preserve">, </w:t>
      </w:r>
      <w:proofErr w:type="spellStart"/>
      <w:r w:rsidRPr="004547FA">
        <w:rPr>
          <w:szCs w:val="26"/>
        </w:rPr>
        <w:t>quy</w:t>
      </w:r>
      <w:proofErr w:type="spellEnd"/>
      <w:r w:rsidRPr="004547FA">
        <w:rPr>
          <w:szCs w:val="26"/>
        </w:rPr>
        <w:t xml:space="preserve"> định, </w:t>
      </w:r>
      <w:proofErr w:type="spellStart"/>
      <w:r w:rsidRPr="004547FA">
        <w:rPr>
          <w:szCs w:val="26"/>
        </w:rPr>
        <w:t>điều</w:t>
      </w:r>
      <w:proofErr w:type="spellEnd"/>
      <w:r w:rsidRPr="004547FA">
        <w:rPr>
          <w:szCs w:val="26"/>
        </w:rPr>
        <w:t xml:space="preserve"> </w:t>
      </w:r>
      <w:proofErr w:type="spellStart"/>
      <w:r w:rsidRPr="004547FA">
        <w:rPr>
          <w:szCs w:val="26"/>
        </w:rPr>
        <w:t>lệ</w:t>
      </w:r>
      <w:proofErr w:type="spellEnd"/>
      <w:r w:rsidRPr="004547FA">
        <w:rPr>
          <w:szCs w:val="26"/>
        </w:rPr>
        <w:t xml:space="preserve"> hoạt động </w:t>
      </w:r>
      <w:proofErr w:type="spellStart"/>
      <w:r w:rsidRPr="004547FA">
        <w:rPr>
          <w:szCs w:val="26"/>
        </w:rPr>
        <w:t>của</w:t>
      </w:r>
      <w:proofErr w:type="spellEnd"/>
      <w:r w:rsidRPr="004547FA">
        <w:rPr>
          <w:szCs w:val="26"/>
        </w:rPr>
        <w:t xml:space="preserve"> chi </w:t>
      </w:r>
      <w:proofErr w:type="spellStart"/>
      <w:r w:rsidRPr="004547FA">
        <w:rPr>
          <w:szCs w:val="26"/>
        </w:rPr>
        <w:t>nhánh</w:t>
      </w:r>
      <w:proofErr w:type="spellEnd"/>
      <w:r w:rsidRPr="004547FA">
        <w:rPr>
          <w:szCs w:val="26"/>
        </w:rPr>
        <w:t xml:space="preserve"> </w:t>
      </w:r>
      <w:proofErr w:type="spellStart"/>
      <w:r w:rsidRPr="004547FA">
        <w:rPr>
          <w:szCs w:val="26"/>
        </w:rPr>
        <w:t>theo</w:t>
      </w:r>
      <w:proofErr w:type="spellEnd"/>
      <w:r w:rsidRPr="004547FA">
        <w:rPr>
          <w:szCs w:val="26"/>
        </w:rPr>
        <w:t xml:space="preserve"> đúng chủ </w:t>
      </w:r>
      <w:proofErr w:type="spellStart"/>
      <w:r w:rsidRPr="004547FA">
        <w:rPr>
          <w:szCs w:val="26"/>
        </w:rPr>
        <w:t>trương</w:t>
      </w:r>
      <w:proofErr w:type="spellEnd"/>
      <w:r w:rsidRPr="004547FA">
        <w:rPr>
          <w:szCs w:val="26"/>
        </w:rPr>
        <w:t xml:space="preserve">, </w:t>
      </w:r>
      <w:proofErr w:type="spellStart"/>
      <w:r w:rsidRPr="004547FA">
        <w:rPr>
          <w:szCs w:val="26"/>
        </w:rPr>
        <w:t>chính</w:t>
      </w:r>
      <w:proofErr w:type="spellEnd"/>
      <w:r w:rsidRPr="004547FA">
        <w:rPr>
          <w:szCs w:val="26"/>
        </w:rPr>
        <w:t xml:space="preserve"> sách </w:t>
      </w:r>
      <w:proofErr w:type="spellStart"/>
      <w:r w:rsidRPr="004547FA">
        <w:rPr>
          <w:szCs w:val="26"/>
        </w:rPr>
        <w:t>của</w:t>
      </w:r>
      <w:proofErr w:type="spellEnd"/>
      <w:r w:rsidRPr="004547FA">
        <w:rPr>
          <w:szCs w:val="26"/>
        </w:rPr>
        <w:t xml:space="preserve"> Ngân hàng nhà nước </w:t>
      </w:r>
      <w:proofErr w:type="spellStart"/>
      <w:r w:rsidRPr="004547FA">
        <w:rPr>
          <w:szCs w:val="26"/>
        </w:rPr>
        <w:t>quy</w:t>
      </w:r>
      <w:proofErr w:type="spellEnd"/>
      <w:r w:rsidRPr="004547FA">
        <w:rPr>
          <w:szCs w:val="26"/>
        </w:rPr>
        <w:t xml:space="preserve"> định </w:t>
      </w:r>
      <w:proofErr w:type="spellStart"/>
      <w:r w:rsidRPr="004547FA">
        <w:rPr>
          <w:szCs w:val="26"/>
        </w:rPr>
        <w:t>nhằm</w:t>
      </w:r>
      <w:proofErr w:type="spellEnd"/>
      <w:r w:rsidRPr="004547FA">
        <w:rPr>
          <w:szCs w:val="26"/>
        </w:rPr>
        <w:t xml:space="preserve"> </w:t>
      </w:r>
      <w:proofErr w:type="spellStart"/>
      <w:r w:rsidRPr="004547FA">
        <w:rPr>
          <w:szCs w:val="26"/>
        </w:rPr>
        <w:t>đảm</w:t>
      </w:r>
      <w:proofErr w:type="spellEnd"/>
      <w:r w:rsidRPr="004547FA">
        <w:rPr>
          <w:szCs w:val="26"/>
        </w:rPr>
        <w:t xml:space="preserve"> bảo an toàn </w:t>
      </w:r>
      <w:proofErr w:type="spellStart"/>
      <w:r w:rsidRPr="004547FA">
        <w:rPr>
          <w:szCs w:val="26"/>
        </w:rPr>
        <w:t>cho</w:t>
      </w:r>
      <w:proofErr w:type="spellEnd"/>
      <w:r w:rsidRPr="004547FA">
        <w:rPr>
          <w:szCs w:val="26"/>
        </w:rPr>
        <w:t xml:space="preserve"> </w:t>
      </w:r>
      <w:proofErr w:type="spellStart"/>
      <w:r w:rsidRPr="004547FA">
        <w:rPr>
          <w:szCs w:val="26"/>
        </w:rPr>
        <w:t>tài</w:t>
      </w:r>
      <w:proofErr w:type="spellEnd"/>
      <w:r w:rsidRPr="004547FA">
        <w:rPr>
          <w:szCs w:val="26"/>
        </w:rPr>
        <w:t xml:space="preserve"> </w:t>
      </w:r>
      <w:proofErr w:type="spellStart"/>
      <w:r w:rsidRPr="004547FA">
        <w:rPr>
          <w:szCs w:val="26"/>
        </w:rPr>
        <w:t>sản</w:t>
      </w:r>
      <w:proofErr w:type="spellEnd"/>
      <w:r w:rsidRPr="004547FA">
        <w:rPr>
          <w:szCs w:val="26"/>
        </w:rPr>
        <w:t>.</w:t>
      </w:r>
    </w:p>
    <w:p w14:paraId="457BC1F2" w14:textId="77777777" w:rsidR="0071046A" w:rsidRPr="004547FA" w:rsidRDefault="0071046A" w:rsidP="00E53690">
      <w:pPr>
        <w:ind w:firstLine="567"/>
        <w:rPr>
          <w:szCs w:val="26"/>
        </w:rPr>
      </w:pPr>
      <w:proofErr w:type="spellStart"/>
      <w:r w:rsidRPr="004547FA">
        <w:rPr>
          <w:szCs w:val="26"/>
        </w:rPr>
        <w:t>Kiểm</w:t>
      </w:r>
      <w:proofErr w:type="spellEnd"/>
      <w:r w:rsidRPr="004547FA">
        <w:rPr>
          <w:szCs w:val="26"/>
        </w:rPr>
        <w:t xml:space="preserve"> tra công </w:t>
      </w:r>
      <w:proofErr w:type="spellStart"/>
      <w:r w:rsidRPr="004547FA">
        <w:rPr>
          <w:szCs w:val="26"/>
        </w:rPr>
        <w:t>tác</w:t>
      </w:r>
      <w:proofErr w:type="spellEnd"/>
      <w:r w:rsidRPr="004547FA">
        <w:rPr>
          <w:szCs w:val="26"/>
        </w:rPr>
        <w:t xml:space="preserve"> quản lý </w:t>
      </w:r>
      <w:proofErr w:type="spellStart"/>
      <w:r w:rsidRPr="004547FA">
        <w:rPr>
          <w:szCs w:val="26"/>
        </w:rPr>
        <w:t>điều</w:t>
      </w:r>
      <w:proofErr w:type="spellEnd"/>
      <w:r w:rsidRPr="004547FA">
        <w:rPr>
          <w:szCs w:val="26"/>
        </w:rPr>
        <w:t xml:space="preserve"> </w:t>
      </w:r>
      <w:proofErr w:type="spellStart"/>
      <w:r w:rsidRPr="004547FA">
        <w:rPr>
          <w:szCs w:val="26"/>
        </w:rPr>
        <w:t>hành</w:t>
      </w:r>
      <w:proofErr w:type="spellEnd"/>
      <w:r w:rsidRPr="004547FA">
        <w:rPr>
          <w:szCs w:val="26"/>
        </w:rPr>
        <w:t xml:space="preserve"> Ngân hàng, </w:t>
      </w:r>
      <w:proofErr w:type="spellStart"/>
      <w:r w:rsidRPr="004547FA">
        <w:rPr>
          <w:szCs w:val="26"/>
        </w:rPr>
        <w:t>theo</w:t>
      </w:r>
      <w:proofErr w:type="spellEnd"/>
      <w:r w:rsidRPr="004547FA">
        <w:rPr>
          <w:szCs w:val="26"/>
        </w:rPr>
        <w:t xml:space="preserve"> </w:t>
      </w:r>
      <w:proofErr w:type="spellStart"/>
      <w:r w:rsidRPr="004547FA">
        <w:rPr>
          <w:szCs w:val="26"/>
        </w:rPr>
        <w:t>dõi</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kiểm</w:t>
      </w:r>
      <w:proofErr w:type="spellEnd"/>
      <w:r w:rsidRPr="004547FA">
        <w:rPr>
          <w:szCs w:val="26"/>
        </w:rPr>
        <w:t xml:space="preserve"> tra </w:t>
      </w:r>
      <w:proofErr w:type="spellStart"/>
      <w:r w:rsidRPr="004547FA">
        <w:rPr>
          <w:szCs w:val="26"/>
        </w:rPr>
        <w:t>việc</w:t>
      </w:r>
      <w:proofErr w:type="spellEnd"/>
      <w:r w:rsidRPr="004547FA">
        <w:rPr>
          <w:szCs w:val="26"/>
        </w:rPr>
        <w:t xml:space="preserve"> sửa </w:t>
      </w:r>
      <w:proofErr w:type="spellStart"/>
      <w:r w:rsidRPr="004547FA">
        <w:rPr>
          <w:szCs w:val="26"/>
        </w:rPr>
        <w:t>chữa</w:t>
      </w:r>
      <w:proofErr w:type="spellEnd"/>
      <w:r w:rsidRPr="004547FA">
        <w:rPr>
          <w:szCs w:val="26"/>
        </w:rPr>
        <w:t xml:space="preserve"> những </w:t>
      </w:r>
      <w:proofErr w:type="spellStart"/>
      <w:r w:rsidRPr="004547FA">
        <w:rPr>
          <w:szCs w:val="26"/>
        </w:rPr>
        <w:t>sai</w:t>
      </w:r>
      <w:proofErr w:type="spellEnd"/>
      <w:r w:rsidRPr="004547FA">
        <w:rPr>
          <w:szCs w:val="26"/>
        </w:rPr>
        <w:t xml:space="preserve"> </w:t>
      </w:r>
      <w:proofErr w:type="spellStart"/>
      <w:r w:rsidRPr="004547FA">
        <w:rPr>
          <w:szCs w:val="26"/>
        </w:rPr>
        <w:t>phạm</w:t>
      </w:r>
      <w:proofErr w:type="spellEnd"/>
      <w:r w:rsidRPr="004547FA">
        <w:rPr>
          <w:szCs w:val="26"/>
        </w:rPr>
        <w:t xml:space="preserve"> </w:t>
      </w:r>
      <w:proofErr w:type="spellStart"/>
      <w:r w:rsidRPr="004547FA">
        <w:rPr>
          <w:szCs w:val="26"/>
        </w:rPr>
        <w:t>và</w:t>
      </w:r>
      <w:proofErr w:type="spellEnd"/>
      <w:r w:rsidRPr="004547FA">
        <w:rPr>
          <w:szCs w:val="26"/>
        </w:rPr>
        <w:t xml:space="preserve"> </w:t>
      </w:r>
      <w:proofErr w:type="spellStart"/>
      <w:r w:rsidRPr="004547FA">
        <w:rPr>
          <w:szCs w:val="26"/>
        </w:rPr>
        <w:t>việc</w:t>
      </w:r>
      <w:proofErr w:type="spellEnd"/>
      <w:r w:rsidRPr="004547FA">
        <w:rPr>
          <w:szCs w:val="26"/>
        </w:rPr>
        <w:t xml:space="preserve"> </w:t>
      </w:r>
      <w:proofErr w:type="spellStart"/>
      <w:r w:rsidRPr="004547FA">
        <w:rPr>
          <w:szCs w:val="26"/>
        </w:rPr>
        <w:t>thực</w:t>
      </w:r>
      <w:proofErr w:type="spellEnd"/>
      <w:r w:rsidRPr="004547FA">
        <w:rPr>
          <w:szCs w:val="26"/>
        </w:rPr>
        <w:t xml:space="preserve"> hiện </w:t>
      </w:r>
      <w:proofErr w:type="spellStart"/>
      <w:r w:rsidRPr="004547FA">
        <w:rPr>
          <w:szCs w:val="26"/>
        </w:rPr>
        <w:t>các</w:t>
      </w:r>
      <w:proofErr w:type="spellEnd"/>
      <w:r w:rsidRPr="004547FA">
        <w:rPr>
          <w:szCs w:val="26"/>
        </w:rPr>
        <w:t xml:space="preserve"> kiến nghị </w:t>
      </w:r>
      <w:proofErr w:type="spellStart"/>
      <w:r w:rsidRPr="004547FA">
        <w:rPr>
          <w:szCs w:val="26"/>
        </w:rPr>
        <w:t>của</w:t>
      </w:r>
      <w:proofErr w:type="spellEnd"/>
      <w:r w:rsidRPr="004547FA">
        <w:rPr>
          <w:szCs w:val="26"/>
        </w:rPr>
        <w:t xml:space="preserve"> </w:t>
      </w:r>
      <w:proofErr w:type="spellStart"/>
      <w:r w:rsidRPr="004547FA">
        <w:rPr>
          <w:szCs w:val="26"/>
        </w:rPr>
        <w:t>đoàn</w:t>
      </w:r>
      <w:proofErr w:type="spellEnd"/>
      <w:r w:rsidRPr="004547FA">
        <w:rPr>
          <w:szCs w:val="26"/>
        </w:rPr>
        <w:t xml:space="preserve"> </w:t>
      </w:r>
      <w:proofErr w:type="spellStart"/>
      <w:r w:rsidRPr="004547FA">
        <w:rPr>
          <w:szCs w:val="26"/>
        </w:rPr>
        <w:t>thanh</w:t>
      </w:r>
      <w:proofErr w:type="spellEnd"/>
      <w:r w:rsidRPr="004547FA">
        <w:rPr>
          <w:szCs w:val="26"/>
        </w:rPr>
        <w:t xml:space="preserve"> tra.</w:t>
      </w:r>
    </w:p>
    <w:p w14:paraId="37CC3F1A" w14:textId="77777777" w:rsidR="0071046A" w:rsidRPr="004547FA" w:rsidRDefault="0071046A" w:rsidP="00E53690">
      <w:pPr>
        <w:ind w:firstLine="567"/>
        <w:rPr>
          <w:szCs w:val="26"/>
        </w:rPr>
      </w:pPr>
      <w:r w:rsidRPr="004547FA">
        <w:rPr>
          <w:szCs w:val="26"/>
        </w:rPr>
        <w:t xml:space="preserve">Thực hiện </w:t>
      </w:r>
      <w:proofErr w:type="spellStart"/>
      <w:r w:rsidRPr="004547FA">
        <w:rPr>
          <w:szCs w:val="26"/>
        </w:rPr>
        <w:t>các</w:t>
      </w:r>
      <w:proofErr w:type="spellEnd"/>
      <w:r w:rsidRPr="004547FA">
        <w:rPr>
          <w:szCs w:val="26"/>
        </w:rPr>
        <w:t xml:space="preserve"> </w:t>
      </w:r>
      <w:proofErr w:type="spellStart"/>
      <w:r w:rsidRPr="004547FA">
        <w:rPr>
          <w:szCs w:val="26"/>
        </w:rPr>
        <w:t>báo</w:t>
      </w:r>
      <w:proofErr w:type="spellEnd"/>
      <w:r w:rsidRPr="004547FA">
        <w:rPr>
          <w:szCs w:val="26"/>
        </w:rPr>
        <w:t xml:space="preserve"> cáo </w:t>
      </w:r>
      <w:proofErr w:type="spellStart"/>
      <w:r w:rsidRPr="004547FA">
        <w:rPr>
          <w:szCs w:val="26"/>
        </w:rPr>
        <w:t>kiểm</w:t>
      </w:r>
      <w:proofErr w:type="spellEnd"/>
      <w:r w:rsidRPr="004547FA">
        <w:rPr>
          <w:szCs w:val="26"/>
        </w:rPr>
        <w:t xml:space="preserve"> tra nội bộ </w:t>
      </w:r>
      <w:proofErr w:type="spellStart"/>
      <w:r w:rsidRPr="004547FA">
        <w:rPr>
          <w:szCs w:val="26"/>
        </w:rPr>
        <w:t>theo</w:t>
      </w:r>
      <w:proofErr w:type="spellEnd"/>
      <w:r w:rsidRPr="004547FA">
        <w:rPr>
          <w:szCs w:val="26"/>
        </w:rPr>
        <w:t xml:space="preserve"> đúng </w:t>
      </w:r>
      <w:proofErr w:type="spellStart"/>
      <w:r w:rsidRPr="004547FA">
        <w:rPr>
          <w:szCs w:val="26"/>
        </w:rPr>
        <w:t>quy</w:t>
      </w:r>
      <w:proofErr w:type="spellEnd"/>
      <w:r w:rsidRPr="004547FA">
        <w:rPr>
          <w:szCs w:val="26"/>
        </w:rPr>
        <w:t xml:space="preserve"> định </w:t>
      </w:r>
      <w:proofErr w:type="spellStart"/>
      <w:r w:rsidRPr="004547FA">
        <w:rPr>
          <w:szCs w:val="26"/>
        </w:rPr>
        <w:t>của</w:t>
      </w:r>
      <w:proofErr w:type="spellEnd"/>
      <w:r w:rsidRPr="004547FA">
        <w:rPr>
          <w:szCs w:val="26"/>
        </w:rPr>
        <w:t xml:space="preserve"> Hội đồng quản </w:t>
      </w:r>
      <w:proofErr w:type="spellStart"/>
      <w:r w:rsidRPr="004547FA">
        <w:rPr>
          <w:szCs w:val="26"/>
        </w:rPr>
        <w:t>trị</w:t>
      </w:r>
      <w:proofErr w:type="spellEnd"/>
      <w:r w:rsidRPr="004547FA">
        <w:rPr>
          <w:szCs w:val="26"/>
        </w:rPr>
        <w:t xml:space="preserve"> </w:t>
      </w:r>
      <w:proofErr w:type="spellStart"/>
      <w:r w:rsidRPr="004547FA">
        <w:rPr>
          <w:szCs w:val="26"/>
        </w:rPr>
        <w:lastRenderedPageBreak/>
        <w:t>và</w:t>
      </w:r>
      <w:proofErr w:type="spellEnd"/>
      <w:r w:rsidRPr="004547FA">
        <w:rPr>
          <w:szCs w:val="26"/>
        </w:rPr>
        <w:t xml:space="preserve"> </w:t>
      </w:r>
      <w:proofErr w:type="spellStart"/>
      <w:r w:rsidRPr="004547FA">
        <w:rPr>
          <w:szCs w:val="26"/>
        </w:rPr>
        <w:t>Tổng</w:t>
      </w:r>
      <w:proofErr w:type="spellEnd"/>
      <w:r w:rsidRPr="004547FA">
        <w:rPr>
          <w:szCs w:val="26"/>
        </w:rPr>
        <w:t xml:space="preserve"> </w:t>
      </w:r>
      <w:proofErr w:type="spellStart"/>
      <w:r w:rsidRPr="004547FA">
        <w:rPr>
          <w:szCs w:val="26"/>
        </w:rPr>
        <w:t>giám</w:t>
      </w:r>
      <w:proofErr w:type="spellEnd"/>
      <w:r w:rsidRPr="004547FA">
        <w:rPr>
          <w:szCs w:val="26"/>
        </w:rPr>
        <w:t xml:space="preserve"> </w:t>
      </w:r>
      <w:proofErr w:type="spellStart"/>
      <w:r w:rsidRPr="004547FA">
        <w:rPr>
          <w:szCs w:val="26"/>
        </w:rPr>
        <w:t>đốc</w:t>
      </w:r>
      <w:proofErr w:type="spellEnd"/>
      <w:r w:rsidRPr="004547FA">
        <w:rPr>
          <w:szCs w:val="26"/>
        </w:rPr>
        <w:t xml:space="preserve"> OCB.</w:t>
      </w:r>
    </w:p>
    <w:p w14:paraId="6EBFEE87" w14:textId="2AC4B8AB" w:rsidR="0071046A" w:rsidRPr="004547FA" w:rsidRDefault="0071046A" w:rsidP="00E53690">
      <w:pPr>
        <w:ind w:firstLine="567"/>
        <w:rPr>
          <w:szCs w:val="26"/>
        </w:rPr>
      </w:pPr>
      <w:proofErr w:type="spellStart"/>
      <w:r w:rsidRPr="004547FA">
        <w:rPr>
          <w:szCs w:val="26"/>
        </w:rPr>
        <w:t>Phối</w:t>
      </w:r>
      <w:proofErr w:type="spellEnd"/>
      <w:r w:rsidRPr="004547FA">
        <w:rPr>
          <w:szCs w:val="26"/>
        </w:rPr>
        <w:t xml:space="preserve"> hợp </w:t>
      </w:r>
      <w:proofErr w:type="spellStart"/>
      <w:r w:rsidRPr="004547FA">
        <w:rPr>
          <w:szCs w:val="26"/>
        </w:rPr>
        <w:t>với</w:t>
      </w:r>
      <w:proofErr w:type="spellEnd"/>
      <w:r w:rsidRPr="004547FA">
        <w:rPr>
          <w:szCs w:val="26"/>
        </w:rPr>
        <w:t xml:space="preserve"> </w:t>
      </w:r>
      <w:proofErr w:type="spellStart"/>
      <w:r w:rsidRPr="004547FA">
        <w:rPr>
          <w:szCs w:val="26"/>
        </w:rPr>
        <w:t>đoàn</w:t>
      </w:r>
      <w:proofErr w:type="spellEnd"/>
      <w:r w:rsidRPr="004547FA">
        <w:rPr>
          <w:szCs w:val="26"/>
        </w:rPr>
        <w:t xml:space="preserve"> </w:t>
      </w:r>
      <w:proofErr w:type="spellStart"/>
      <w:r w:rsidRPr="004547FA">
        <w:rPr>
          <w:szCs w:val="26"/>
        </w:rPr>
        <w:t>thanh</w:t>
      </w:r>
      <w:proofErr w:type="spellEnd"/>
      <w:r w:rsidRPr="004547FA">
        <w:rPr>
          <w:szCs w:val="26"/>
        </w:rPr>
        <w:t xml:space="preserve"> tra, </w:t>
      </w:r>
      <w:proofErr w:type="spellStart"/>
      <w:r w:rsidRPr="004547FA">
        <w:rPr>
          <w:szCs w:val="26"/>
        </w:rPr>
        <w:t>kiểm</w:t>
      </w:r>
      <w:proofErr w:type="spellEnd"/>
      <w:r w:rsidRPr="004547FA">
        <w:rPr>
          <w:szCs w:val="26"/>
        </w:rPr>
        <w:t xml:space="preserve"> tra </w:t>
      </w:r>
      <w:proofErr w:type="spellStart"/>
      <w:r w:rsidRPr="004547FA">
        <w:rPr>
          <w:szCs w:val="26"/>
        </w:rPr>
        <w:t>của</w:t>
      </w:r>
      <w:proofErr w:type="spellEnd"/>
      <w:r w:rsidRPr="004547FA">
        <w:rPr>
          <w:szCs w:val="26"/>
        </w:rPr>
        <w:t xml:space="preserve"> cơ </w:t>
      </w:r>
      <w:proofErr w:type="spellStart"/>
      <w:r w:rsidRPr="004547FA">
        <w:rPr>
          <w:szCs w:val="26"/>
        </w:rPr>
        <w:t>quan</w:t>
      </w:r>
      <w:proofErr w:type="spellEnd"/>
      <w:r w:rsidRPr="004547FA">
        <w:rPr>
          <w:szCs w:val="26"/>
        </w:rPr>
        <w:t xml:space="preserve"> </w:t>
      </w:r>
      <w:proofErr w:type="spellStart"/>
      <w:r w:rsidRPr="004547FA">
        <w:rPr>
          <w:szCs w:val="26"/>
        </w:rPr>
        <w:t>chức</w:t>
      </w:r>
      <w:proofErr w:type="spellEnd"/>
      <w:r w:rsidRPr="004547FA">
        <w:rPr>
          <w:szCs w:val="26"/>
        </w:rPr>
        <w:t xml:space="preserve"> </w:t>
      </w:r>
      <w:proofErr w:type="spellStart"/>
      <w:r w:rsidRPr="004547FA">
        <w:rPr>
          <w:szCs w:val="26"/>
        </w:rPr>
        <w:t>năng</w:t>
      </w:r>
      <w:proofErr w:type="spellEnd"/>
      <w:r w:rsidRPr="004547FA">
        <w:rPr>
          <w:szCs w:val="26"/>
        </w:rPr>
        <w:t xml:space="preserve"> nhà nước </w:t>
      </w:r>
      <w:proofErr w:type="spellStart"/>
      <w:r w:rsidRPr="004547FA">
        <w:rPr>
          <w:szCs w:val="26"/>
        </w:rPr>
        <w:t>và</w:t>
      </w:r>
      <w:proofErr w:type="spellEnd"/>
      <w:r w:rsidRPr="004547FA">
        <w:rPr>
          <w:szCs w:val="26"/>
        </w:rPr>
        <w:t xml:space="preserve"> Hội </w:t>
      </w:r>
      <w:proofErr w:type="spellStart"/>
      <w:r w:rsidRPr="004547FA">
        <w:rPr>
          <w:szCs w:val="26"/>
        </w:rPr>
        <w:t>sở</w:t>
      </w:r>
      <w:proofErr w:type="spellEnd"/>
      <w:r w:rsidRPr="004547FA">
        <w:rPr>
          <w:szCs w:val="26"/>
        </w:rPr>
        <w:t xml:space="preserve"> Ngân hàng OCB </w:t>
      </w:r>
      <w:proofErr w:type="spellStart"/>
      <w:r w:rsidRPr="004547FA">
        <w:rPr>
          <w:szCs w:val="26"/>
        </w:rPr>
        <w:t>trong</w:t>
      </w:r>
      <w:proofErr w:type="spellEnd"/>
      <w:r w:rsidRPr="004547FA">
        <w:rPr>
          <w:szCs w:val="26"/>
        </w:rPr>
        <w:t xml:space="preserve"> </w:t>
      </w:r>
      <w:proofErr w:type="spellStart"/>
      <w:r w:rsidRPr="004547FA">
        <w:rPr>
          <w:szCs w:val="26"/>
        </w:rPr>
        <w:t>khi</w:t>
      </w:r>
      <w:proofErr w:type="spellEnd"/>
      <w:r w:rsidRPr="004547FA">
        <w:rPr>
          <w:szCs w:val="26"/>
        </w:rPr>
        <w:t xml:space="preserve"> </w:t>
      </w:r>
      <w:proofErr w:type="spellStart"/>
      <w:r w:rsidRPr="004547FA">
        <w:rPr>
          <w:szCs w:val="26"/>
        </w:rPr>
        <w:t>thực</w:t>
      </w:r>
      <w:proofErr w:type="spellEnd"/>
      <w:r w:rsidRPr="004547FA">
        <w:rPr>
          <w:szCs w:val="26"/>
        </w:rPr>
        <w:t xml:space="preserve"> hiện </w:t>
      </w:r>
      <w:proofErr w:type="spellStart"/>
      <w:r w:rsidRPr="004547FA">
        <w:rPr>
          <w:szCs w:val="26"/>
        </w:rPr>
        <w:t>kiểm</w:t>
      </w:r>
      <w:proofErr w:type="spellEnd"/>
      <w:r w:rsidRPr="004547FA">
        <w:rPr>
          <w:szCs w:val="26"/>
        </w:rPr>
        <w:t xml:space="preserve"> tra, </w:t>
      </w:r>
      <w:proofErr w:type="spellStart"/>
      <w:r w:rsidRPr="004547FA">
        <w:rPr>
          <w:szCs w:val="26"/>
        </w:rPr>
        <w:t>thanh</w:t>
      </w:r>
      <w:proofErr w:type="spellEnd"/>
      <w:r w:rsidRPr="004547FA">
        <w:rPr>
          <w:szCs w:val="26"/>
        </w:rPr>
        <w:t xml:space="preserve"> tra chi </w:t>
      </w:r>
      <w:proofErr w:type="spellStart"/>
      <w:r w:rsidRPr="004547FA">
        <w:rPr>
          <w:szCs w:val="26"/>
        </w:rPr>
        <w:t>nhánh</w:t>
      </w:r>
      <w:proofErr w:type="spellEnd"/>
      <w:r w:rsidRPr="004547FA">
        <w:rPr>
          <w:szCs w:val="26"/>
        </w:rPr>
        <w:t>.</w:t>
      </w:r>
    </w:p>
    <w:p w14:paraId="38CAA3E0" w14:textId="0DDCE814" w:rsidR="00E06223" w:rsidRPr="000209CF" w:rsidRDefault="00E06223" w:rsidP="00E53690">
      <w:pPr>
        <w:pStyle w:val="BodyText"/>
        <w:spacing w:before="122"/>
        <w:outlineLvl w:val="2"/>
        <w:rPr>
          <w:b/>
          <w:bCs/>
        </w:rPr>
      </w:pPr>
      <w:bookmarkStart w:id="141" w:name="_Toc99278394"/>
      <w:bookmarkStart w:id="142" w:name="_Toc101095494"/>
      <w:r w:rsidRPr="000209CF">
        <w:rPr>
          <w:b/>
          <w:bCs/>
        </w:rPr>
        <w:t xml:space="preserve">2.1.3. Cơ </w:t>
      </w:r>
      <w:proofErr w:type="spellStart"/>
      <w:r w:rsidRPr="000209CF">
        <w:rPr>
          <w:b/>
          <w:bCs/>
        </w:rPr>
        <w:t>cấu</w:t>
      </w:r>
      <w:proofErr w:type="spellEnd"/>
      <w:r w:rsidRPr="000209CF">
        <w:rPr>
          <w:b/>
          <w:bCs/>
        </w:rPr>
        <w:t xml:space="preserve"> </w:t>
      </w:r>
      <w:proofErr w:type="spellStart"/>
      <w:r w:rsidRPr="000209CF">
        <w:rPr>
          <w:b/>
          <w:bCs/>
        </w:rPr>
        <w:t>cho</w:t>
      </w:r>
      <w:proofErr w:type="spellEnd"/>
      <w:r w:rsidRPr="000209CF">
        <w:rPr>
          <w:b/>
          <w:bCs/>
        </w:rPr>
        <w:t xml:space="preserve"> </w:t>
      </w:r>
      <w:proofErr w:type="spellStart"/>
      <w:r w:rsidRPr="000209CF">
        <w:rPr>
          <w:b/>
          <w:bCs/>
        </w:rPr>
        <w:t>vay</w:t>
      </w:r>
      <w:proofErr w:type="spellEnd"/>
      <w:r w:rsidRPr="000209CF">
        <w:rPr>
          <w:b/>
          <w:bCs/>
        </w:rPr>
        <w:t xml:space="preserve"> </w:t>
      </w:r>
      <w:proofErr w:type="spellStart"/>
      <w:r w:rsidRPr="000209CF">
        <w:rPr>
          <w:b/>
          <w:bCs/>
        </w:rPr>
        <w:t>tại</w:t>
      </w:r>
      <w:proofErr w:type="spellEnd"/>
      <w:r w:rsidRPr="000209CF">
        <w:rPr>
          <w:b/>
          <w:bCs/>
        </w:rPr>
        <w:t xml:space="preserve"> ngân hàng</w:t>
      </w:r>
      <w:bookmarkEnd w:id="140"/>
      <w:bookmarkEnd w:id="141"/>
      <w:bookmarkEnd w:id="142"/>
    </w:p>
    <w:p w14:paraId="4D52D519" w14:textId="47A4D209" w:rsidR="00E06223" w:rsidRPr="000209CF" w:rsidRDefault="00E06223" w:rsidP="00E53690">
      <w:pPr>
        <w:pStyle w:val="BodyText"/>
        <w:spacing w:before="122"/>
        <w:outlineLvl w:val="3"/>
        <w:rPr>
          <w:b/>
          <w:bCs/>
        </w:rPr>
      </w:pPr>
      <w:bookmarkStart w:id="143" w:name="_Toc99270230"/>
      <w:r w:rsidRPr="000209CF">
        <w:rPr>
          <w:b/>
          <w:bCs/>
        </w:rPr>
        <w:t xml:space="preserve">2.1.3.1. Các </w:t>
      </w:r>
      <w:proofErr w:type="spellStart"/>
      <w:r w:rsidRPr="000209CF">
        <w:rPr>
          <w:b/>
          <w:bCs/>
        </w:rPr>
        <w:t>nguyên</w:t>
      </w:r>
      <w:proofErr w:type="spellEnd"/>
      <w:r w:rsidRPr="000209CF">
        <w:rPr>
          <w:b/>
          <w:bCs/>
        </w:rPr>
        <w:t xml:space="preserve"> </w:t>
      </w:r>
      <w:proofErr w:type="spellStart"/>
      <w:r w:rsidRPr="000209CF">
        <w:rPr>
          <w:b/>
          <w:bCs/>
        </w:rPr>
        <w:t>tắc</w:t>
      </w:r>
      <w:proofErr w:type="spellEnd"/>
      <w:r w:rsidRPr="000209CF">
        <w:rPr>
          <w:b/>
          <w:bCs/>
        </w:rPr>
        <w:t xml:space="preserve"> </w:t>
      </w:r>
      <w:proofErr w:type="spellStart"/>
      <w:r w:rsidRPr="000209CF">
        <w:rPr>
          <w:b/>
          <w:bCs/>
        </w:rPr>
        <w:t>cho</w:t>
      </w:r>
      <w:proofErr w:type="spellEnd"/>
      <w:r w:rsidRPr="000209CF">
        <w:rPr>
          <w:b/>
          <w:bCs/>
        </w:rPr>
        <w:t xml:space="preserve"> </w:t>
      </w:r>
      <w:proofErr w:type="spellStart"/>
      <w:r w:rsidRPr="000209CF">
        <w:rPr>
          <w:b/>
          <w:bCs/>
        </w:rPr>
        <w:t>vay</w:t>
      </w:r>
      <w:bookmarkEnd w:id="143"/>
      <w:proofErr w:type="spellEnd"/>
    </w:p>
    <w:p w14:paraId="266FA1AB" w14:textId="5135863D" w:rsidR="007B29D8" w:rsidRPr="004547FA" w:rsidRDefault="007B29D8" w:rsidP="00E53690">
      <w:pPr>
        <w:pStyle w:val="ListParagraph"/>
        <w:tabs>
          <w:tab w:val="left" w:pos="1239"/>
        </w:tabs>
        <w:ind w:left="0" w:firstLine="567"/>
        <w:rPr>
          <w:szCs w:val="26"/>
        </w:rPr>
      </w:pPr>
      <w:proofErr w:type="spellStart"/>
      <w:r w:rsidRPr="004547FA">
        <w:rPr>
          <w:szCs w:val="26"/>
        </w:rPr>
        <w:t>Khách</w:t>
      </w:r>
      <w:proofErr w:type="spellEnd"/>
      <w:r w:rsidRPr="004547FA">
        <w:rPr>
          <w:spacing w:val="-9"/>
          <w:szCs w:val="26"/>
        </w:rPr>
        <w:t xml:space="preserve"> </w:t>
      </w:r>
      <w:r w:rsidRPr="004547FA">
        <w:rPr>
          <w:szCs w:val="26"/>
        </w:rPr>
        <w:t>hàng</w:t>
      </w:r>
      <w:r w:rsidRPr="004547FA">
        <w:rPr>
          <w:spacing w:val="-9"/>
          <w:szCs w:val="26"/>
        </w:rPr>
        <w:t xml:space="preserve"> </w:t>
      </w:r>
      <w:proofErr w:type="spellStart"/>
      <w:r w:rsidRPr="004547FA">
        <w:rPr>
          <w:szCs w:val="26"/>
        </w:rPr>
        <w:t>vay</w:t>
      </w:r>
      <w:proofErr w:type="spellEnd"/>
      <w:r w:rsidRPr="004547FA">
        <w:rPr>
          <w:spacing w:val="-7"/>
          <w:szCs w:val="26"/>
        </w:rPr>
        <w:t xml:space="preserve"> </w:t>
      </w:r>
      <w:proofErr w:type="spellStart"/>
      <w:r w:rsidRPr="004547FA">
        <w:rPr>
          <w:spacing w:val="2"/>
          <w:szCs w:val="26"/>
        </w:rPr>
        <w:t>vốn</w:t>
      </w:r>
      <w:proofErr w:type="spellEnd"/>
      <w:r w:rsidRPr="004547FA">
        <w:rPr>
          <w:spacing w:val="-9"/>
          <w:szCs w:val="26"/>
        </w:rPr>
        <w:t xml:space="preserve"> </w:t>
      </w:r>
      <w:proofErr w:type="spellStart"/>
      <w:r w:rsidRPr="004547FA">
        <w:rPr>
          <w:szCs w:val="26"/>
        </w:rPr>
        <w:t>của</w:t>
      </w:r>
      <w:proofErr w:type="spellEnd"/>
      <w:r w:rsidRPr="004547FA">
        <w:rPr>
          <w:spacing w:val="-9"/>
          <w:szCs w:val="26"/>
        </w:rPr>
        <w:t xml:space="preserve"> </w:t>
      </w:r>
      <w:r w:rsidR="00E06B75" w:rsidRPr="004547FA">
        <w:rPr>
          <w:szCs w:val="26"/>
        </w:rPr>
        <w:t>OCB</w:t>
      </w:r>
      <w:r w:rsidRPr="004547FA">
        <w:rPr>
          <w:spacing w:val="-7"/>
          <w:szCs w:val="26"/>
        </w:rPr>
        <w:t xml:space="preserve"> </w:t>
      </w:r>
      <w:proofErr w:type="spellStart"/>
      <w:r w:rsidRPr="004547FA">
        <w:rPr>
          <w:szCs w:val="26"/>
        </w:rPr>
        <w:t>phải</w:t>
      </w:r>
      <w:proofErr w:type="spellEnd"/>
      <w:r w:rsidRPr="004547FA">
        <w:rPr>
          <w:spacing w:val="-8"/>
          <w:szCs w:val="26"/>
        </w:rPr>
        <w:t xml:space="preserve"> </w:t>
      </w:r>
      <w:proofErr w:type="spellStart"/>
      <w:r w:rsidRPr="004547FA">
        <w:rPr>
          <w:szCs w:val="26"/>
        </w:rPr>
        <w:t>đảm</w:t>
      </w:r>
      <w:proofErr w:type="spellEnd"/>
      <w:r w:rsidRPr="004547FA">
        <w:rPr>
          <w:spacing w:val="-8"/>
          <w:szCs w:val="26"/>
        </w:rPr>
        <w:t xml:space="preserve"> </w:t>
      </w:r>
      <w:proofErr w:type="spellStart"/>
      <w:r w:rsidRPr="004547FA">
        <w:rPr>
          <w:szCs w:val="26"/>
        </w:rPr>
        <w:t>bảo</w:t>
      </w:r>
      <w:proofErr w:type="spellEnd"/>
      <w:r w:rsidRPr="004547FA">
        <w:rPr>
          <w:spacing w:val="-9"/>
          <w:szCs w:val="26"/>
        </w:rPr>
        <w:t xml:space="preserve"> </w:t>
      </w:r>
      <w:proofErr w:type="spellStart"/>
      <w:r w:rsidRPr="004547FA">
        <w:rPr>
          <w:szCs w:val="26"/>
        </w:rPr>
        <w:t>các</w:t>
      </w:r>
      <w:proofErr w:type="spellEnd"/>
      <w:r w:rsidRPr="004547FA">
        <w:rPr>
          <w:spacing w:val="-7"/>
          <w:szCs w:val="26"/>
        </w:rPr>
        <w:t xml:space="preserve"> </w:t>
      </w:r>
      <w:proofErr w:type="spellStart"/>
      <w:r w:rsidRPr="004547FA">
        <w:rPr>
          <w:szCs w:val="26"/>
        </w:rPr>
        <w:t>nguyên</w:t>
      </w:r>
      <w:proofErr w:type="spellEnd"/>
      <w:r w:rsidRPr="004547FA">
        <w:rPr>
          <w:spacing w:val="-8"/>
          <w:szCs w:val="26"/>
        </w:rPr>
        <w:t xml:space="preserve"> </w:t>
      </w:r>
      <w:proofErr w:type="spellStart"/>
      <w:r w:rsidRPr="004547FA">
        <w:rPr>
          <w:spacing w:val="2"/>
          <w:szCs w:val="26"/>
        </w:rPr>
        <w:t>tắc</w:t>
      </w:r>
      <w:proofErr w:type="spellEnd"/>
      <w:r w:rsidRPr="004547FA">
        <w:rPr>
          <w:spacing w:val="-10"/>
          <w:szCs w:val="26"/>
        </w:rPr>
        <w:t xml:space="preserve"> </w:t>
      </w:r>
      <w:proofErr w:type="spellStart"/>
      <w:r w:rsidRPr="004547FA">
        <w:rPr>
          <w:szCs w:val="26"/>
        </w:rPr>
        <w:t>sau</w:t>
      </w:r>
      <w:proofErr w:type="spellEnd"/>
      <w:r w:rsidRPr="004547FA">
        <w:rPr>
          <w:spacing w:val="-9"/>
          <w:szCs w:val="26"/>
        </w:rPr>
        <w:t xml:space="preserve"> </w:t>
      </w:r>
      <w:proofErr w:type="spellStart"/>
      <w:r w:rsidRPr="004547FA">
        <w:rPr>
          <w:szCs w:val="26"/>
        </w:rPr>
        <w:t>đây</w:t>
      </w:r>
      <w:proofErr w:type="spellEnd"/>
      <w:r w:rsidRPr="004547FA">
        <w:rPr>
          <w:szCs w:val="26"/>
        </w:rPr>
        <w:t>: Sử</w:t>
      </w:r>
      <w:r w:rsidRPr="004547FA">
        <w:rPr>
          <w:spacing w:val="-7"/>
          <w:szCs w:val="26"/>
        </w:rPr>
        <w:t xml:space="preserve"> </w:t>
      </w:r>
      <w:proofErr w:type="spellStart"/>
      <w:r w:rsidRPr="004547FA">
        <w:rPr>
          <w:szCs w:val="26"/>
        </w:rPr>
        <w:t>dụng</w:t>
      </w:r>
      <w:proofErr w:type="spellEnd"/>
      <w:r w:rsidRPr="004547FA">
        <w:rPr>
          <w:spacing w:val="-7"/>
          <w:szCs w:val="26"/>
        </w:rPr>
        <w:t xml:space="preserve"> </w:t>
      </w:r>
      <w:proofErr w:type="spellStart"/>
      <w:r w:rsidRPr="004547FA">
        <w:rPr>
          <w:szCs w:val="26"/>
        </w:rPr>
        <w:t>vốn</w:t>
      </w:r>
      <w:proofErr w:type="spellEnd"/>
      <w:r w:rsidRPr="004547FA">
        <w:rPr>
          <w:spacing w:val="-5"/>
          <w:szCs w:val="26"/>
        </w:rPr>
        <w:t xml:space="preserve"> </w:t>
      </w:r>
      <w:proofErr w:type="spellStart"/>
      <w:r w:rsidRPr="004547FA">
        <w:rPr>
          <w:szCs w:val="26"/>
        </w:rPr>
        <w:t>vay</w:t>
      </w:r>
      <w:proofErr w:type="spellEnd"/>
      <w:r w:rsidRPr="004547FA">
        <w:rPr>
          <w:spacing w:val="-7"/>
          <w:szCs w:val="26"/>
        </w:rPr>
        <w:t xml:space="preserve"> </w:t>
      </w:r>
      <w:r w:rsidRPr="004547FA">
        <w:rPr>
          <w:szCs w:val="26"/>
        </w:rPr>
        <w:t>đúng</w:t>
      </w:r>
      <w:r w:rsidRPr="004547FA">
        <w:rPr>
          <w:spacing w:val="-5"/>
          <w:szCs w:val="26"/>
        </w:rPr>
        <w:t xml:space="preserve"> </w:t>
      </w:r>
      <w:proofErr w:type="spellStart"/>
      <w:r w:rsidRPr="004547FA">
        <w:rPr>
          <w:szCs w:val="26"/>
        </w:rPr>
        <w:t>mục</w:t>
      </w:r>
      <w:proofErr w:type="spellEnd"/>
      <w:r w:rsidRPr="004547FA">
        <w:rPr>
          <w:spacing w:val="-6"/>
          <w:szCs w:val="26"/>
        </w:rPr>
        <w:t xml:space="preserve"> </w:t>
      </w:r>
      <w:proofErr w:type="spellStart"/>
      <w:r w:rsidRPr="004547FA">
        <w:rPr>
          <w:szCs w:val="26"/>
        </w:rPr>
        <w:t>đích</w:t>
      </w:r>
      <w:proofErr w:type="spellEnd"/>
      <w:r w:rsidRPr="004547FA">
        <w:rPr>
          <w:spacing w:val="-7"/>
          <w:szCs w:val="26"/>
        </w:rPr>
        <w:t xml:space="preserve"> </w:t>
      </w:r>
      <w:r w:rsidRPr="004547FA">
        <w:rPr>
          <w:szCs w:val="26"/>
        </w:rPr>
        <w:t>được</w:t>
      </w:r>
      <w:r w:rsidRPr="004547FA">
        <w:rPr>
          <w:spacing w:val="-5"/>
          <w:szCs w:val="26"/>
        </w:rPr>
        <w:t xml:space="preserve"> </w:t>
      </w:r>
      <w:r w:rsidRPr="004547FA">
        <w:rPr>
          <w:szCs w:val="26"/>
        </w:rPr>
        <w:t>ghi</w:t>
      </w:r>
      <w:r w:rsidRPr="004547FA">
        <w:rPr>
          <w:spacing w:val="-7"/>
          <w:szCs w:val="26"/>
        </w:rPr>
        <w:t xml:space="preserve"> </w:t>
      </w:r>
      <w:r w:rsidRPr="004547FA">
        <w:rPr>
          <w:szCs w:val="26"/>
        </w:rPr>
        <w:t>rõ</w:t>
      </w:r>
      <w:r w:rsidRPr="004547FA">
        <w:rPr>
          <w:spacing w:val="-7"/>
          <w:szCs w:val="26"/>
        </w:rPr>
        <w:t xml:space="preserve"> </w:t>
      </w:r>
      <w:proofErr w:type="spellStart"/>
      <w:r w:rsidRPr="004547FA">
        <w:rPr>
          <w:szCs w:val="26"/>
        </w:rPr>
        <w:t>trong</w:t>
      </w:r>
      <w:proofErr w:type="spellEnd"/>
      <w:r w:rsidRPr="004547FA">
        <w:rPr>
          <w:spacing w:val="-7"/>
          <w:szCs w:val="26"/>
        </w:rPr>
        <w:t xml:space="preserve"> </w:t>
      </w:r>
      <w:r w:rsidRPr="004547FA">
        <w:rPr>
          <w:szCs w:val="26"/>
        </w:rPr>
        <w:t>hợp</w:t>
      </w:r>
      <w:r w:rsidRPr="004547FA">
        <w:rPr>
          <w:spacing w:val="-5"/>
          <w:szCs w:val="26"/>
        </w:rPr>
        <w:t xml:space="preserve"> </w:t>
      </w:r>
      <w:proofErr w:type="spellStart"/>
      <w:r w:rsidRPr="004547FA">
        <w:rPr>
          <w:szCs w:val="26"/>
        </w:rPr>
        <w:t>đồng</w:t>
      </w:r>
      <w:proofErr w:type="spellEnd"/>
      <w:r w:rsidRPr="004547FA">
        <w:rPr>
          <w:spacing w:val="-8"/>
          <w:szCs w:val="26"/>
        </w:rPr>
        <w:t xml:space="preserve"> </w:t>
      </w:r>
      <w:proofErr w:type="spellStart"/>
      <w:r w:rsidRPr="004547FA">
        <w:rPr>
          <w:szCs w:val="26"/>
        </w:rPr>
        <w:t>cho</w:t>
      </w:r>
      <w:proofErr w:type="spellEnd"/>
      <w:r w:rsidRPr="004547FA">
        <w:rPr>
          <w:spacing w:val="-7"/>
          <w:szCs w:val="26"/>
        </w:rPr>
        <w:t xml:space="preserve"> </w:t>
      </w:r>
      <w:proofErr w:type="spellStart"/>
      <w:r w:rsidRPr="004547FA">
        <w:rPr>
          <w:szCs w:val="26"/>
        </w:rPr>
        <w:t>vay</w:t>
      </w:r>
      <w:proofErr w:type="spellEnd"/>
      <w:r w:rsidRPr="004547FA">
        <w:rPr>
          <w:szCs w:val="26"/>
        </w:rPr>
        <w:t xml:space="preserve">. </w:t>
      </w:r>
      <w:proofErr w:type="spellStart"/>
      <w:r w:rsidRPr="004547FA">
        <w:rPr>
          <w:szCs w:val="26"/>
        </w:rPr>
        <w:t>Hoàn</w:t>
      </w:r>
      <w:proofErr w:type="spellEnd"/>
      <w:r w:rsidRPr="004547FA">
        <w:rPr>
          <w:spacing w:val="-8"/>
          <w:szCs w:val="26"/>
        </w:rPr>
        <w:t xml:space="preserve"> </w:t>
      </w:r>
      <w:r w:rsidRPr="004547FA">
        <w:rPr>
          <w:szCs w:val="26"/>
        </w:rPr>
        <w:t>trả</w:t>
      </w:r>
      <w:r w:rsidRPr="004547FA">
        <w:rPr>
          <w:spacing w:val="-6"/>
          <w:szCs w:val="26"/>
        </w:rPr>
        <w:t xml:space="preserve"> </w:t>
      </w:r>
      <w:proofErr w:type="spellStart"/>
      <w:r w:rsidRPr="004547FA">
        <w:rPr>
          <w:szCs w:val="26"/>
        </w:rPr>
        <w:t>vốn</w:t>
      </w:r>
      <w:proofErr w:type="spellEnd"/>
      <w:r w:rsidRPr="004547FA">
        <w:rPr>
          <w:spacing w:val="-6"/>
          <w:szCs w:val="26"/>
        </w:rPr>
        <w:t xml:space="preserve"> </w:t>
      </w:r>
      <w:proofErr w:type="spellStart"/>
      <w:r w:rsidRPr="004547FA">
        <w:rPr>
          <w:szCs w:val="26"/>
        </w:rPr>
        <w:t>vay</w:t>
      </w:r>
      <w:proofErr w:type="spellEnd"/>
      <w:r w:rsidRPr="004547FA">
        <w:rPr>
          <w:spacing w:val="-8"/>
          <w:szCs w:val="26"/>
        </w:rPr>
        <w:t xml:space="preserve"> </w:t>
      </w:r>
      <w:proofErr w:type="spellStart"/>
      <w:r w:rsidRPr="004547FA">
        <w:rPr>
          <w:szCs w:val="26"/>
        </w:rPr>
        <w:t>va</w:t>
      </w:r>
      <w:proofErr w:type="spellEnd"/>
      <w:r w:rsidRPr="004547FA">
        <w:rPr>
          <w:szCs w:val="26"/>
        </w:rPr>
        <w:t>̀</w:t>
      </w:r>
      <w:r w:rsidRPr="004547FA">
        <w:rPr>
          <w:spacing w:val="-6"/>
          <w:szCs w:val="26"/>
        </w:rPr>
        <w:t xml:space="preserve"> </w:t>
      </w:r>
      <w:proofErr w:type="spellStart"/>
      <w:r w:rsidRPr="004547FA">
        <w:rPr>
          <w:szCs w:val="26"/>
        </w:rPr>
        <w:t>lãi</w:t>
      </w:r>
      <w:proofErr w:type="spellEnd"/>
      <w:r w:rsidRPr="004547FA">
        <w:rPr>
          <w:spacing w:val="-8"/>
          <w:szCs w:val="26"/>
        </w:rPr>
        <w:t xml:space="preserve"> </w:t>
      </w:r>
      <w:proofErr w:type="spellStart"/>
      <w:r w:rsidRPr="004547FA">
        <w:rPr>
          <w:szCs w:val="26"/>
        </w:rPr>
        <w:t>vay</w:t>
      </w:r>
      <w:proofErr w:type="spellEnd"/>
      <w:r w:rsidRPr="004547FA">
        <w:rPr>
          <w:spacing w:val="-8"/>
          <w:szCs w:val="26"/>
        </w:rPr>
        <w:t xml:space="preserve"> </w:t>
      </w:r>
      <w:r w:rsidRPr="004547FA">
        <w:rPr>
          <w:szCs w:val="26"/>
        </w:rPr>
        <w:t>đúng</w:t>
      </w:r>
      <w:r w:rsidRPr="004547FA">
        <w:rPr>
          <w:spacing w:val="-7"/>
          <w:szCs w:val="26"/>
        </w:rPr>
        <w:t xml:space="preserve"> </w:t>
      </w:r>
      <w:proofErr w:type="spellStart"/>
      <w:r w:rsidRPr="004547FA">
        <w:rPr>
          <w:szCs w:val="26"/>
        </w:rPr>
        <w:t>thời</w:t>
      </w:r>
      <w:proofErr w:type="spellEnd"/>
      <w:r w:rsidRPr="004547FA">
        <w:rPr>
          <w:spacing w:val="-6"/>
          <w:szCs w:val="26"/>
        </w:rPr>
        <w:t xml:space="preserve"> </w:t>
      </w:r>
      <w:proofErr w:type="spellStart"/>
      <w:r w:rsidRPr="004547FA">
        <w:rPr>
          <w:szCs w:val="26"/>
        </w:rPr>
        <w:t>hạn</w:t>
      </w:r>
      <w:proofErr w:type="spellEnd"/>
      <w:r w:rsidRPr="004547FA">
        <w:rPr>
          <w:spacing w:val="-8"/>
          <w:szCs w:val="26"/>
        </w:rPr>
        <w:t xml:space="preserve"> </w:t>
      </w:r>
      <w:r w:rsidRPr="004547FA">
        <w:rPr>
          <w:szCs w:val="26"/>
        </w:rPr>
        <w:t>đã</w:t>
      </w:r>
      <w:r w:rsidRPr="004547FA">
        <w:rPr>
          <w:spacing w:val="-6"/>
          <w:szCs w:val="26"/>
        </w:rPr>
        <w:t xml:space="preserve"> </w:t>
      </w:r>
      <w:proofErr w:type="spellStart"/>
      <w:r w:rsidRPr="004547FA">
        <w:rPr>
          <w:szCs w:val="26"/>
        </w:rPr>
        <w:t>thỏa</w:t>
      </w:r>
      <w:proofErr w:type="spellEnd"/>
      <w:r w:rsidRPr="004547FA">
        <w:rPr>
          <w:spacing w:val="-6"/>
          <w:szCs w:val="26"/>
        </w:rPr>
        <w:t xml:space="preserve"> </w:t>
      </w:r>
      <w:proofErr w:type="spellStart"/>
      <w:r w:rsidRPr="004547FA">
        <w:rPr>
          <w:szCs w:val="26"/>
        </w:rPr>
        <w:t>thuận</w:t>
      </w:r>
      <w:proofErr w:type="spellEnd"/>
      <w:r w:rsidRPr="004547FA">
        <w:rPr>
          <w:spacing w:val="-8"/>
          <w:szCs w:val="26"/>
        </w:rPr>
        <w:t xml:space="preserve"> </w:t>
      </w:r>
      <w:proofErr w:type="spellStart"/>
      <w:r w:rsidRPr="004547FA">
        <w:rPr>
          <w:szCs w:val="26"/>
        </w:rPr>
        <w:t>với</w:t>
      </w:r>
      <w:proofErr w:type="spellEnd"/>
      <w:r w:rsidRPr="004547FA">
        <w:rPr>
          <w:spacing w:val="-8"/>
          <w:szCs w:val="26"/>
        </w:rPr>
        <w:t xml:space="preserve"> </w:t>
      </w:r>
      <w:r w:rsidR="00E06B75" w:rsidRPr="004547FA">
        <w:rPr>
          <w:szCs w:val="26"/>
        </w:rPr>
        <w:t>OCB</w:t>
      </w:r>
      <w:r w:rsidRPr="004547FA">
        <w:rPr>
          <w:szCs w:val="26"/>
        </w:rPr>
        <w:t>.</w:t>
      </w:r>
    </w:p>
    <w:p w14:paraId="2399DB77" w14:textId="6EDA4FF2" w:rsidR="007B29D8" w:rsidRDefault="007B29D8" w:rsidP="00E53690">
      <w:pPr>
        <w:pStyle w:val="ListParagraph"/>
        <w:tabs>
          <w:tab w:val="left" w:pos="1239"/>
        </w:tabs>
        <w:ind w:left="0" w:firstLine="567"/>
        <w:rPr>
          <w:szCs w:val="26"/>
        </w:rPr>
      </w:pPr>
      <w:proofErr w:type="spellStart"/>
      <w:r w:rsidRPr="004547FA">
        <w:rPr>
          <w:szCs w:val="26"/>
        </w:rPr>
        <w:t>Đồng</w:t>
      </w:r>
      <w:proofErr w:type="spellEnd"/>
      <w:r w:rsidRPr="004547FA">
        <w:rPr>
          <w:szCs w:val="26"/>
        </w:rPr>
        <w:t xml:space="preserve"> </w:t>
      </w:r>
      <w:proofErr w:type="spellStart"/>
      <w:r w:rsidRPr="004547FA">
        <w:rPr>
          <w:szCs w:val="26"/>
        </w:rPr>
        <w:t>thời</w:t>
      </w:r>
      <w:proofErr w:type="spellEnd"/>
      <w:r w:rsidRPr="004547FA">
        <w:rPr>
          <w:szCs w:val="26"/>
        </w:rPr>
        <w:t xml:space="preserve"> </w:t>
      </w:r>
      <w:proofErr w:type="spellStart"/>
      <w:r w:rsidRPr="004547FA">
        <w:rPr>
          <w:szCs w:val="26"/>
        </w:rPr>
        <w:t>khách</w:t>
      </w:r>
      <w:proofErr w:type="spellEnd"/>
      <w:r w:rsidRPr="004547FA">
        <w:rPr>
          <w:szCs w:val="26"/>
        </w:rPr>
        <w:t xml:space="preserve"> hàng </w:t>
      </w:r>
      <w:proofErr w:type="spellStart"/>
      <w:r w:rsidRPr="004547FA">
        <w:rPr>
          <w:szCs w:val="26"/>
        </w:rPr>
        <w:t>vay</w:t>
      </w:r>
      <w:proofErr w:type="spellEnd"/>
      <w:r w:rsidRPr="004547FA">
        <w:rPr>
          <w:szCs w:val="26"/>
        </w:rPr>
        <w:t xml:space="preserve"> </w:t>
      </w:r>
      <w:proofErr w:type="spellStart"/>
      <w:r w:rsidRPr="004547FA">
        <w:rPr>
          <w:spacing w:val="2"/>
          <w:szCs w:val="26"/>
        </w:rPr>
        <w:t>vốn</w:t>
      </w:r>
      <w:proofErr w:type="spellEnd"/>
      <w:r w:rsidRPr="004547FA">
        <w:rPr>
          <w:spacing w:val="2"/>
          <w:szCs w:val="26"/>
        </w:rPr>
        <w:t xml:space="preserve"> </w:t>
      </w:r>
      <w:proofErr w:type="spellStart"/>
      <w:r w:rsidRPr="004547FA">
        <w:rPr>
          <w:szCs w:val="26"/>
        </w:rPr>
        <w:t>phải</w:t>
      </w:r>
      <w:proofErr w:type="spellEnd"/>
      <w:r w:rsidRPr="004547FA">
        <w:rPr>
          <w:szCs w:val="26"/>
        </w:rPr>
        <w:t xml:space="preserve"> </w:t>
      </w:r>
      <w:proofErr w:type="spellStart"/>
      <w:r w:rsidRPr="004547FA">
        <w:rPr>
          <w:szCs w:val="26"/>
        </w:rPr>
        <w:t>đảm</w:t>
      </w:r>
      <w:proofErr w:type="spellEnd"/>
      <w:r w:rsidRPr="004547FA">
        <w:rPr>
          <w:szCs w:val="26"/>
        </w:rPr>
        <w:t xml:space="preserve"> </w:t>
      </w:r>
      <w:proofErr w:type="spellStart"/>
      <w:r w:rsidRPr="004547FA">
        <w:rPr>
          <w:szCs w:val="26"/>
        </w:rPr>
        <w:t>bảo</w:t>
      </w:r>
      <w:proofErr w:type="spellEnd"/>
      <w:r w:rsidRPr="004547FA">
        <w:rPr>
          <w:szCs w:val="26"/>
        </w:rPr>
        <w:t xml:space="preserve"> có </w:t>
      </w:r>
      <w:proofErr w:type="spellStart"/>
      <w:r w:rsidRPr="004547FA">
        <w:rPr>
          <w:szCs w:val="26"/>
        </w:rPr>
        <w:t>đủ</w:t>
      </w:r>
      <w:proofErr w:type="spellEnd"/>
      <w:r w:rsidRPr="004547FA">
        <w:rPr>
          <w:szCs w:val="26"/>
        </w:rPr>
        <w:t xml:space="preserve"> </w:t>
      </w:r>
      <w:proofErr w:type="spellStart"/>
      <w:r w:rsidRPr="004547FA">
        <w:rPr>
          <w:szCs w:val="26"/>
        </w:rPr>
        <w:t>các</w:t>
      </w:r>
      <w:proofErr w:type="spellEnd"/>
      <w:r w:rsidRPr="004547FA">
        <w:rPr>
          <w:szCs w:val="26"/>
        </w:rPr>
        <w:t xml:space="preserve"> </w:t>
      </w:r>
      <w:proofErr w:type="spellStart"/>
      <w:r w:rsidRPr="004547FA">
        <w:rPr>
          <w:szCs w:val="26"/>
        </w:rPr>
        <w:t>điều</w:t>
      </w:r>
      <w:proofErr w:type="spellEnd"/>
      <w:r w:rsidRPr="004547FA">
        <w:rPr>
          <w:szCs w:val="26"/>
        </w:rPr>
        <w:t xml:space="preserve"> </w:t>
      </w:r>
      <w:proofErr w:type="spellStart"/>
      <w:r w:rsidRPr="004547FA">
        <w:rPr>
          <w:szCs w:val="26"/>
        </w:rPr>
        <w:t>kiện</w:t>
      </w:r>
      <w:proofErr w:type="spellEnd"/>
      <w:r w:rsidRPr="004547FA">
        <w:rPr>
          <w:szCs w:val="26"/>
        </w:rPr>
        <w:t xml:space="preserve"> </w:t>
      </w:r>
      <w:proofErr w:type="spellStart"/>
      <w:r w:rsidRPr="004547FA">
        <w:rPr>
          <w:szCs w:val="26"/>
        </w:rPr>
        <w:t>sau</w:t>
      </w:r>
      <w:proofErr w:type="spellEnd"/>
      <w:r w:rsidRPr="004547FA">
        <w:rPr>
          <w:spacing w:val="-34"/>
          <w:szCs w:val="26"/>
        </w:rPr>
        <w:t xml:space="preserve"> </w:t>
      </w:r>
      <w:proofErr w:type="spellStart"/>
      <w:r w:rsidRPr="004547FA">
        <w:rPr>
          <w:szCs w:val="26"/>
        </w:rPr>
        <w:t>đây</w:t>
      </w:r>
      <w:proofErr w:type="spellEnd"/>
      <w:r w:rsidRPr="004547FA">
        <w:rPr>
          <w:szCs w:val="26"/>
        </w:rPr>
        <w:t xml:space="preserve">: Có </w:t>
      </w:r>
      <w:proofErr w:type="spellStart"/>
      <w:r w:rsidRPr="004547FA">
        <w:rPr>
          <w:szCs w:val="26"/>
        </w:rPr>
        <w:t>năng</w:t>
      </w:r>
      <w:proofErr w:type="spellEnd"/>
      <w:r w:rsidRPr="004547FA">
        <w:rPr>
          <w:szCs w:val="26"/>
        </w:rPr>
        <w:t xml:space="preserve"> </w:t>
      </w:r>
      <w:proofErr w:type="spellStart"/>
      <w:r w:rsidRPr="004547FA">
        <w:rPr>
          <w:szCs w:val="26"/>
        </w:rPr>
        <w:t>lực</w:t>
      </w:r>
      <w:proofErr w:type="spellEnd"/>
      <w:r w:rsidRPr="004547FA">
        <w:rPr>
          <w:szCs w:val="26"/>
        </w:rPr>
        <w:t xml:space="preserve"> </w:t>
      </w:r>
      <w:proofErr w:type="spellStart"/>
      <w:r w:rsidRPr="004547FA">
        <w:rPr>
          <w:szCs w:val="26"/>
        </w:rPr>
        <w:t>pháp</w:t>
      </w:r>
      <w:proofErr w:type="spellEnd"/>
      <w:r w:rsidRPr="004547FA">
        <w:rPr>
          <w:szCs w:val="26"/>
        </w:rPr>
        <w:t xml:space="preserve"> </w:t>
      </w:r>
      <w:proofErr w:type="spellStart"/>
      <w:r w:rsidRPr="004547FA">
        <w:rPr>
          <w:szCs w:val="26"/>
        </w:rPr>
        <w:t>luật</w:t>
      </w:r>
      <w:proofErr w:type="spellEnd"/>
      <w:r w:rsidRPr="004547FA">
        <w:rPr>
          <w:szCs w:val="26"/>
        </w:rPr>
        <w:t xml:space="preserve"> </w:t>
      </w:r>
      <w:proofErr w:type="spellStart"/>
      <w:r w:rsidRPr="004547FA">
        <w:rPr>
          <w:szCs w:val="26"/>
        </w:rPr>
        <w:t>dân</w:t>
      </w:r>
      <w:proofErr w:type="spellEnd"/>
      <w:r w:rsidRPr="004547FA">
        <w:rPr>
          <w:szCs w:val="26"/>
        </w:rPr>
        <w:t xml:space="preserve"> sự, </w:t>
      </w:r>
      <w:proofErr w:type="spellStart"/>
      <w:r w:rsidRPr="004547FA">
        <w:rPr>
          <w:szCs w:val="26"/>
        </w:rPr>
        <w:t>năng</w:t>
      </w:r>
      <w:proofErr w:type="spellEnd"/>
      <w:r w:rsidRPr="004547FA">
        <w:rPr>
          <w:szCs w:val="26"/>
        </w:rPr>
        <w:t xml:space="preserve"> </w:t>
      </w:r>
      <w:proofErr w:type="spellStart"/>
      <w:r w:rsidRPr="004547FA">
        <w:rPr>
          <w:szCs w:val="26"/>
        </w:rPr>
        <w:t>lực</w:t>
      </w:r>
      <w:proofErr w:type="spellEnd"/>
      <w:r w:rsidRPr="004547FA">
        <w:rPr>
          <w:szCs w:val="26"/>
        </w:rPr>
        <w:t xml:space="preserve"> </w:t>
      </w:r>
      <w:proofErr w:type="spellStart"/>
      <w:r w:rsidRPr="004547FA">
        <w:rPr>
          <w:szCs w:val="26"/>
        </w:rPr>
        <w:t>hành</w:t>
      </w:r>
      <w:proofErr w:type="spellEnd"/>
      <w:r w:rsidRPr="004547FA">
        <w:rPr>
          <w:szCs w:val="26"/>
        </w:rPr>
        <w:t xml:space="preserve"> vi </w:t>
      </w:r>
      <w:proofErr w:type="spellStart"/>
      <w:r w:rsidRPr="004547FA">
        <w:rPr>
          <w:szCs w:val="26"/>
        </w:rPr>
        <w:t>dân</w:t>
      </w:r>
      <w:proofErr w:type="spellEnd"/>
      <w:r w:rsidRPr="004547FA">
        <w:rPr>
          <w:szCs w:val="26"/>
        </w:rPr>
        <w:t xml:space="preserve"> sự </w:t>
      </w:r>
      <w:proofErr w:type="spellStart"/>
      <w:r w:rsidRPr="004547FA">
        <w:rPr>
          <w:szCs w:val="26"/>
        </w:rPr>
        <w:t>và</w:t>
      </w:r>
      <w:proofErr w:type="spellEnd"/>
      <w:r w:rsidRPr="004547FA">
        <w:rPr>
          <w:szCs w:val="26"/>
        </w:rPr>
        <w:t xml:space="preserve"> </w:t>
      </w:r>
      <w:proofErr w:type="spellStart"/>
      <w:r w:rsidRPr="004547FA">
        <w:rPr>
          <w:szCs w:val="26"/>
        </w:rPr>
        <w:t>chịu</w:t>
      </w:r>
      <w:proofErr w:type="spellEnd"/>
      <w:r w:rsidRPr="004547FA">
        <w:rPr>
          <w:szCs w:val="26"/>
        </w:rPr>
        <w:t xml:space="preserve"> trách </w:t>
      </w:r>
      <w:proofErr w:type="spellStart"/>
      <w:r w:rsidRPr="004547FA">
        <w:rPr>
          <w:szCs w:val="26"/>
        </w:rPr>
        <w:t>nhiệm</w:t>
      </w:r>
      <w:proofErr w:type="spellEnd"/>
      <w:r w:rsidRPr="004547FA">
        <w:rPr>
          <w:szCs w:val="26"/>
        </w:rPr>
        <w:t xml:space="preserve"> </w:t>
      </w:r>
      <w:proofErr w:type="spellStart"/>
      <w:r w:rsidRPr="004547FA">
        <w:rPr>
          <w:szCs w:val="26"/>
        </w:rPr>
        <w:t>theo</w:t>
      </w:r>
      <w:proofErr w:type="spellEnd"/>
      <w:r w:rsidRPr="004547FA">
        <w:rPr>
          <w:szCs w:val="26"/>
        </w:rPr>
        <w:t xml:space="preserve"> </w:t>
      </w:r>
      <w:proofErr w:type="spellStart"/>
      <w:r w:rsidRPr="004547FA">
        <w:rPr>
          <w:szCs w:val="26"/>
        </w:rPr>
        <w:t>quy</w:t>
      </w:r>
      <w:proofErr w:type="spellEnd"/>
      <w:r w:rsidRPr="004547FA">
        <w:rPr>
          <w:szCs w:val="26"/>
        </w:rPr>
        <w:t xml:space="preserve"> định </w:t>
      </w:r>
      <w:proofErr w:type="spellStart"/>
      <w:r w:rsidRPr="004547FA">
        <w:rPr>
          <w:szCs w:val="26"/>
        </w:rPr>
        <w:t>của</w:t>
      </w:r>
      <w:proofErr w:type="spellEnd"/>
      <w:r w:rsidRPr="004547FA">
        <w:rPr>
          <w:szCs w:val="26"/>
        </w:rPr>
        <w:t xml:space="preserve"> </w:t>
      </w:r>
      <w:proofErr w:type="spellStart"/>
      <w:r w:rsidRPr="004547FA">
        <w:rPr>
          <w:szCs w:val="26"/>
        </w:rPr>
        <w:t>pháp</w:t>
      </w:r>
      <w:proofErr w:type="spellEnd"/>
      <w:r w:rsidRPr="004547FA">
        <w:rPr>
          <w:szCs w:val="26"/>
        </w:rPr>
        <w:t xml:space="preserve"> </w:t>
      </w:r>
      <w:proofErr w:type="spellStart"/>
      <w:r w:rsidRPr="004547FA">
        <w:rPr>
          <w:szCs w:val="26"/>
        </w:rPr>
        <w:t>luật</w:t>
      </w:r>
      <w:proofErr w:type="spellEnd"/>
      <w:r w:rsidRPr="004547FA">
        <w:rPr>
          <w:szCs w:val="26"/>
        </w:rPr>
        <w:t>.</w:t>
      </w:r>
    </w:p>
    <w:p w14:paraId="4839EEA6" w14:textId="0516D246" w:rsidR="00CB238D" w:rsidRPr="00CB238D" w:rsidRDefault="00CB238D" w:rsidP="00E53690">
      <w:pPr>
        <w:pStyle w:val="ListParagraph"/>
        <w:tabs>
          <w:tab w:val="left" w:pos="1239"/>
        </w:tabs>
        <w:ind w:left="0" w:firstLine="567"/>
        <w:rPr>
          <w:szCs w:val="26"/>
        </w:rPr>
      </w:pPr>
      <w:proofErr w:type="spellStart"/>
      <w:r w:rsidRPr="00CB238D">
        <w:rPr>
          <w:szCs w:val="26"/>
        </w:rPr>
        <w:t>Mục</w:t>
      </w:r>
      <w:proofErr w:type="spellEnd"/>
      <w:r w:rsidRPr="00CB238D">
        <w:rPr>
          <w:szCs w:val="26"/>
        </w:rPr>
        <w:t xml:space="preserve"> </w:t>
      </w:r>
      <w:proofErr w:type="spellStart"/>
      <w:r w:rsidRPr="00CB238D">
        <w:rPr>
          <w:szCs w:val="26"/>
        </w:rPr>
        <w:t>đích</w:t>
      </w:r>
      <w:proofErr w:type="spellEnd"/>
      <w:r w:rsidRPr="00CB238D">
        <w:rPr>
          <w:szCs w:val="26"/>
        </w:rPr>
        <w:t xml:space="preserve"> sử </w:t>
      </w:r>
      <w:proofErr w:type="spellStart"/>
      <w:r w:rsidRPr="00CB238D">
        <w:rPr>
          <w:szCs w:val="26"/>
        </w:rPr>
        <w:t>dụng</w:t>
      </w:r>
      <w:proofErr w:type="spellEnd"/>
      <w:r w:rsidRPr="00CB238D">
        <w:rPr>
          <w:szCs w:val="26"/>
        </w:rPr>
        <w:t xml:space="preserve"> </w:t>
      </w:r>
      <w:proofErr w:type="spellStart"/>
      <w:r w:rsidRPr="00CB238D">
        <w:rPr>
          <w:szCs w:val="26"/>
        </w:rPr>
        <w:t>vốn</w:t>
      </w:r>
      <w:proofErr w:type="spellEnd"/>
      <w:r w:rsidRPr="00CB238D">
        <w:rPr>
          <w:szCs w:val="26"/>
        </w:rPr>
        <w:t xml:space="preserve"> </w:t>
      </w:r>
      <w:proofErr w:type="spellStart"/>
      <w:r w:rsidRPr="00CB238D">
        <w:rPr>
          <w:szCs w:val="26"/>
        </w:rPr>
        <w:t>vay</w:t>
      </w:r>
      <w:proofErr w:type="spellEnd"/>
      <w:r w:rsidRPr="00CB238D">
        <w:rPr>
          <w:szCs w:val="26"/>
        </w:rPr>
        <w:t xml:space="preserve"> hợp </w:t>
      </w:r>
      <w:proofErr w:type="spellStart"/>
      <w:r w:rsidRPr="00CB238D">
        <w:rPr>
          <w:szCs w:val="26"/>
        </w:rPr>
        <w:t>pháp</w:t>
      </w:r>
      <w:proofErr w:type="spellEnd"/>
      <w:r w:rsidRPr="00CB238D">
        <w:rPr>
          <w:szCs w:val="26"/>
        </w:rPr>
        <w:t xml:space="preserve"> </w:t>
      </w:r>
      <w:proofErr w:type="spellStart"/>
      <w:r w:rsidRPr="00CB238D">
        <w:rPr>
          <w:szCs w:val="26"/>
        </w:rPr>
        <w:t>và</w:t>
      </w:r>
      <w:proofErr w:type="spellEnd"/>
      <w:r w:rsidRPr="00CB238D">
        <w:rPr>
          <w:szCs w:val="26"/>
        </w:rPr>
        <w:t xml:space="preserve"> </w:t>
      </w:r>
      <w:proofErr w:type="spellStart"/>
      <w:r w:rsidRPr="00CB238D">
        <w:rPr>
          <w:szCs w:val="26"/>
        </w:rPr>
        <w:t>phù</w:t>
      </w:r>
      <w:proofErr w:type="spellEnd"/>
      <w:r w:rsidRPr="00CB238D">
        <w:rPr>
          <w:szCs w:val="26"/>
        </w:rPr>
        <w:t xml:space="preserve"> hợp </w:t>
      </w:r>
      <w:proofErr w:type="spellStart"/>
      <w:r w:rsidRPr="00CB238D">
        <w:rPr>
          <w:szCs w:val="26"/>
        </w:rPr>
        <w:t>với</w:t>
      </w:r>
      <w:proofErr w:type="spellEnd"/>
      <w:r w:rsidRPr="00CB238D">
        <w:rPr>
          <w:szCs w:val="26"/>
        </w:rPr>
        <w:t xml:space="preserve"> định </w:t>
      </w:r>
      <w:proofErr w:type="spellStart"/>
      <w:r w:rsidRPr="00CB238D">
        <w:rPr>
          <w:szCs w:val="26"/>
        </w:rPr>
        <w:t>hướng</w:t>
      </w:r>
      <w:proofErr w:type="spellEnd"/>
      <w:r w:rsidRPr="00CB238D">
        <w:rPr>
          <w:szCs w:val="26"/>
        </w:rPr>
        <w:t xml:space="preserve"> hoạt động </w:t>
      </w:r>
      <w:proofErr w:type="spellStart"/>
      <w:r w:rsidRPr="00CB238D">
        <w:rPr>
          <w:szCs w:val="26"/>
        </w:rPr>
        <w:t>cho</w:t>
      </w:r>
      <w:proofErr w:type="spellEnd"/>
      <w:r w:rsidRPr="00CB238D">
        <w:rPr>
          <w:szCs w:val="26"/>
        </w:rPr>
        <w:t xml:space="preserve"> </w:t>
      </w:r>
      <w:proofErr w:type="spellStart"/>
      <w:r w:rsidRPr="00CB238D">
        <w:rPr>
          <w:szCs w:val="26"/>
        </w:rPr>
        <w:t>vay</w:t>
      </w:r>
      <w:proofErr w:type="spellEnd"/>
      <w:r w:rsidRPr="00CB238D">
        <w:rPr>
          <w:szCs w:val="26"/>
        </w:rPr>
        <w:t xml:space="preserve"> </w:t>
      </w:r>
      <w:proofErr w:type="spellStart"/>
      <w:r w:rsidRPr="00CB238D">
        <w:rPr>
          <w:szCs w:val="26"/>
        </w:rPr>
        <w:t>của</w:t>
      </w:r>
      <w:proofErr w:type="spellEnd"/>
      <w:r w:rsidRPr="00CB238D">
        <w:rPr>
          <w:szCs w:val="26"/>
        </w:rPr>
        <w:t xml:space="preserve"> OCB.</w:t>
      </w:r>
    </w:p>
    <w:p w14:paraId="6DA34425" w14:textId="77777777" w:rsidR="007B29D8" w:rsidRPr="004547FA" w:rsidRDefault="007B29D8" w:rsidP="00E53690">
      <w:pPr>
        <w:pStyle w:val="BodyText"/>
        <w:ind w:firstLine="567"/>
      </w:pPr>
      <w:r w:rsidRPr="004547FA">
        <w:t xml:space="preserve">Có dự </w:t>
      </w:r>
      <w:proofErr w:type="spellStart"/>
      <w:r w:rsidRPr="004547FA">
        <w:t>án</w:t>
      </w:r>
      <w:proofErr w:type="spellEnd"/>
      <w:r w:rsidRPr="004547FA">
        <w:t xml:space="preserve">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phương</w:t>
      </w:r>
      <w:proofErr w:type="spellEnd"/>
      <w:r w:rsidRPr="004547FA">
        <w:t xml:space="preserve"> </w:t>
      </w:r>
      <w:proofErr w:type="spellStart"/>
      <w:r w:rsidRPr="004547FA">
        <w:t>án</w:t>
      </w:r>
      <w:proofErr w:type="spellEnd"/>
      <w:r w:rsidRPr="004547FA">
        <w:t xml:space="preserve"> </w:t>
      </w:r>
      <w:proofErr w:type="spellStart"/>
      <w:r w:rsidRPr="004547FA">
        <w:t>kinh</w:t>
      </w:r>
      <w:proofErr w:type="spellEnd"/>
      <w:r w:rsidRPr="004547FA">
        <w:t xml:space="preserve"> </w:t>
      </w:r>
      <w:proofErr w:type="spellStart"/>
      <w:r w:rsidRPr="004547FA">
        <w:t>doanh</w:t>
      </w:r>
      <w:proofErr w:type="spellEnd"/>
      <w:r w:rsidRPr="004547FA">
        <w:t xml:space="preserve">/ </w:t>
      </w:r>
      <w:proofErr w:type="spellStart"/>
      <w:r w:rsidRPr="004547FA">
        <w:t>phương</w:t>
      </w:r>
      <w:proofErr w:type="spellEnd"/>
      <w:r w:rsidRPr="004547FA">
        <w:t xml:space="preserve"> </w:t>
      </w:r>
      <w:proofErr w:type="spellStart"/>
      <w:r w:rsidRPr="004547FA">
        <w:t>án</w:t>
      </w:r>
      <w:proofErr w:type="spellEnd"/>
      <w:r w:rsidRPr="004547FA">
        <w:t xml:space="preserve"> </w:t>
      </w:r>
      <w:proofErr w:type="spellStart"/>
      <w:r w:rsidRPr="004547FA">
        <w:t>phục</w:t>
      </w:r>
      <w:proofErr w:type="spellEnd"/>
      <w:r w:rsidRPr="004547FA">
        <w:t xml:space="preserve"> </w:t>
      </w:r>
      <w:proofErr w:type="spellStart"/>
      <w:r w:rsidRPr="004547FA">
        <w:t>vụ</w:t>
      </w:r>
      <w:proofErr w:type="spellEnd"/>
      <w:r w:rsidRPr="004547FA">
        <w:t xml:space="preserve"> </w:t>
      </w:r>
      <w:proofErr w:type="spellStart"/>
      <w:r w:rsidRPr="004547FA">
        <w:t>đời</w:t>
      </w:r>
      <w:proofErr w:type="spellEnd"/>
      <w:r w:rsidRPr="004547FA">
        <w:t xml:space="preserve"> </w:t>
      </w:r>
      <w:proofErr w:type="spellStart"/>
      <w:r w:rsidRPr="004547FA">
        <w:t>sống</w:t>
      </w:r>
      <w:proofErr w:type="spellEnd"/>
      <w:r w:rsidRPr="004547FA">
        <w:t xml:space="preserve"> khả </w:t>
      </w:r>
      <w:proofErr w:type="spellStart"/>
      <w:r w:rsidRPr="004547FA">
        <w:t>thi</w:t>
      </w:r>
      <w:proofErr w:type="spellEnd"/>
      <w:r w:rsidRPr="004547FA">
        <w:t xml:space="preserve">, có </w:t>
      </w:r>
      <w:proofErr w:type="spellStart"/>
      <w:r w:rsidRPr="004547FA">
        <w:t>hiệu</w:t>
      </w:r>
      <w:proofErr w:type="spellEnd"/>
      <w:r w:rsidRPr="004547FA">
        <w:t xml:space="preserve"> quả </w:t>
      </w:r>
      <w:proofErr w:type="spellStart"/>
      <w:r w:rsidRPr="004547FA">
        <w:t>và</w:t>
      </w:r>
      <w:proofErr w:type="spellEnd"/>
      <w:r w:rsidRPr="004547FA">
        <w:t xml:space="preserve"> </w:t>
      </w:r>
      <w:proofErr w:type="spellStart"/>
      <w:r w:rsidRPr="004547FA">
        <w:t>phù</w:t>
      </w:r>
      <w:proofErr w:type="spellEnd"/>
      <w:r w:rsidRPr="004547FA">
        <w:t xml:space="preserve"> hợp </w:t>
      </w:r>
      <w:proofErr w:type="spellStart"/>
      <w:r w:rsidRPr="004547FA">
        <w:t>với</w:t>
      </w:r>
      <w:proofErr w:type="spellEnd"/>
      <w:r w:rsidRPr="004547FA">
        <w:t xml:space="preserve"> </w:t>
      </w:r>
      <w:proofErr w:type="spellStart"/>
      <w:r w:rsidRPr="004547FA">
        <w:t>quy</w:t>
      </w:r>
      <w:proofErr w:type="spellEnd"/>
      <w:r w:rsidRPr="004547FA">
        <w:t xml:space="preserve"> định </w:t>
      </w:r>
      <w:proofErr w:type="spellStart"/>
      <w:r w:rsidRPr="004547FA">
        <w:t>của</w:t>
      </w:r>
      <w:proofErr w:type="spellEnd"/>
      <w:r w:rsidRPr="004547FA">
        <w:t xml:space="preserve"> </w:t>
      </w:r>
      <w:proofErr w:type="spellStart"/>
      <w:r w:rsidRPr="004547FA">
        <w:t>pháp</w:t>
      </w:r>
      <w:proofErr w:type="spellEnd"/>
      <w:r w:rsidRPr="004547FA">
        <w:t xml:space="preserve"> </w:t>
      </w:r>
      <w:proofErr w:type="spellStart"/>
      <w:r w:rsidRPr="004547FA">
        <w:t>luật</w:t>
      </w:r>
      <w:proofErr w:type="spellEnd"/>
      <w:r w:rsidRPr="004547FA">
        <w:t>.</w:t>
      </w:r>
    </w:p>
    <w:p w14:paraId="2B7A43FE" w14:textId="61E3D840" w:rsidR="007B29D8" w:rsidRPr="004547FA" w:rsidRDefault="007B29D8" w:rsidP="00E53690">
      <w:pPr>
        <w:pStyle w:val="BodyText"/>
        <w:ind w:firstLine="567"/>
      </w:pPr>
      <w:r w:rsidRPr="004547FA">
        <w:t xml:space="preserve">Có khả </w:t>
      </w:r>
      <w:proofErr w:type="spellStart"/>
      <w:r w:rsidRPr="004547FA">
        <w:t>năng</w:t>
      </w:r>
      <w:proofErr w:type="spellEnd"/>
      <w:r w:rsidRPr="004547FA">
        <w:t xml:space="preserve"> </w:t>
      </w:r>
      <w:proofErr w:type="spellStart"/>
      <w:r w:rsidRPr="004547FA">
        <w:t>tài</w:t>
      </w:r>
      <w:proofErr w:type="spellEnd"/>
      <w:r w:rsidRPr="004547FA">
        <w:t xml:space="preserve"> </w:t>
      </w:r>
      <w:proofErr w:type="spellStart"/>
      <w:r w:rsidRPr="004547FA">
        <w:t>chính</w:t>
      </w:r>
      <w:proofErr w:type="spellEnd"/>
      <w:r w:rsidRPr="004547FA">
        <w:t xml:space="preserve"> </w:t>
      </w:r>
      <w:proofErr w:type="spellStart"/>
      <w:r w:rsidRPr="004547FA">
        <w:t>đủ</w:t>
      </w:r>
      <w:proofErr w:type="spellEnd"/>
      <w:r w:rsidRPr="004547FA">
        <w:t xml:space="preserve"> </w:t>
      </w:r>
      <w:proofErr w:type="spellStart"/>
      <w:r w:rsidRPr="004547FA">
        <w:t>đảm</w:t>
      </w:r>
      <w:proofErr w:type="spellEnd"/>
      <w:r w:rsidRPr="004547FA">
        <w:t xml:space="preserve"> </w:t>
      </w:r>
      <w:proofErr w:type="spellStart"/>
      <w:r w:rsidRPr="004547FA">
        <w:t>bảo</w:t>
      </w:r>
      <w:proofErr w:type="spellEnd"/>
      <w:r w:rsidRPr="004547FA">
        <w:t xml:space="preserve"> </w:t>
      </w:r>
      <w:proofErr w:type="spellStart"/>
      <w:r w:rsidRPr="004547FA">
        <w:t>thực</w:t>
      </w:r>
      <w:proofErr w:type="spellEnd"/>
      <w:r w:rsidRPr="004547FA">
        <w:t xml:space="preserve"> hiện </w:t>
      </w:r>
      <w:proofErr w:type="spellStart"/>
      <w:r w:rsidRPr="004547FA">
        <w:t>phương</w:t>
      </w:r>
      <w:proofErr w:type="spellEnd"/>
      <w:r w:rsidRPr="004547FA">
        <w:t xml:space="preserve"> </w:t>
      </w:r>
      <w:proofErr w:type="spellStart"/>
      <w:r w:rsidRPr="004547FA">
        <w:t>án</w:t>
      </w:r>
      <w:proofErr w:type="spellEnd"/>
      <w:r w:rsidRPr="004547FA">
        <w:t xml:space="preserve"> </w:t>
      </w:r>
      <w:proofErr w:type="spellStart"/>
      <w:r w:rsidRPr="004547FA">
        <w:t>kinh</w:t>
      </w:r>
      <w:proofErr w:type="spellEnd"/>
      <w:r w:rsidRPr="004547FA">
        <w:t xml:space="preserve"> </w:t>
      </w:r>
      <w:proofErr w:type="spellStart"/>
      <w:r w:rsidRPr="004547FA">
        <w:t>doanh</w:t>
      </w:r>
      <w:proofErr w:type="spellEnd"/>
      <w:r w:rsidRPr="004547FA">
        <w:t xml:space="preserve">, </w:t>
      </w:r>
      <w:proofErr w:type="spellStart"/>
      <w:r w:rsidRPr="004547FA">
        <w:t>phương</w:t>
      </w:r>
      <w:proofErr w:type="spellEnd"/>
      <w:r w:rsidRPr="004547FA">
        <w:t xml:space="preserve"> </w:t>
      </w:r>
      <w:proofErr w:type="spellStart"/>
      <w:r w:rsidRPr="004547FA">
        <w:t>án</w:t>
      </w:r>
      <w:proofErr w:type="spellEnd"/>
      <w:r w:rsidRPr="004547FA">
        <w:t xml:space="preserve"> </w:t>
      </w:r>
      <w:proofErr w:type="spellStart"/>
      <w:r w:rsidRPr="004547FA">
        <w:t>phục</w:t>
      </w:r>
      <w:proofErr w:type="spellEnd"/>
      <w:r w:rsidRPr="004547FA">
        <w:t xml:space="preserve"> </w:t>
      </w:r>
      <w:proofErr w:type="spellStart"/>
      <w:r w:rsidRPr="004547FA">
        <w:t>vụ</w:t>
      </w:r>
      <w:proofErr w:type="spellEnd"/>
      <w:r w:rsidRPr="004547FA">
        <w:t xml:space="preserve"> </w:t>
      </w:r>
      <w:proofErr w:type="spellStart"/>
      <w:r w:rsidRPr="004547FA">
        <w:t>đời</w:t>
      </w:r>
      <w:proofErr w:type="spellEnd"/>
      <w:r w:rsidRPr="004547FA">
        <w:t xml:space="preserve"> </w:t>
      </w:r>
      <w:proofErr w:type="spellStart"/>
      <w:r w:rsidRPr="004547FA">
        <w:t>sống</w:t>
      </w:r>
      <w:proofErr w:type="spellEnd"/>
      <w:r w:rsidRPr="004547FA">
        <w:t xml:space="preserve"> </w:t>
      </w:r>
      <w:proofErr w:type="spellStart"/>
      <w:r w:rsidRPr="004547FA">
        <w:t>theo</w:t>
      </w:r>
      <w:proofErr w:type="spellEnd"/>
      <w:r w:rsidRPr="004547FA">
        <w:t xml:space="preserve"> </w:t>
      </w:r>
      <w:proofErr w:type="spellStart"/>
      <w:r w:rsidRPr="004547FA">
        <w:t>quy</w:t>
      </w:r>
      <w:proofErr w:type="spellEnd"/>
      <w:r w:rsidRPr="004547FA">
        <w:t xml:space="preserve"> định </w:t>
      </w:r>
      <w:proofErr w:type="spellStart"/>
      <w:r w:rsidRPr="004547FA">
        <w:t>của</w:t>
      </w:r>
      <w:proofErr w:type="spellEnd"/>
      <w:r w:rsidRPr="004547FA">
        <w:t xml:space="preserve"> </w:t>
      </w:r>
      <w:r w:rsidR="00762CAB" w:rsidRPr="00762CAB">
        <w:t>OCB</w:t>
      </w:r>
      <w:r w:rsidRPr="004547FA">
        <w:t>.</w:t>
      </w:r>
    </w:p>
    <w:p w14:paraId="191A710C" w14:textId="45A2249D" w:rsidR="007B29D8" w:rsidRPr="004547FA" w:rsidRDefault="007B29D8" w:rsidP="00E53690">
      <w:pPr>
        <w:pStyle w:val="BodyText"/>
        <w:ind w:firstLine="567"/>
      </w:pPr>
      <w:proofErr w:type="spellStart"/>
      <w:r w:rsidRPr="004547FA">
        <w:t>Đáp</w:t>
      </w:r>
      <w:proofErr w:type="spellEnd"/>
      <w:r w:rsidRPr="004547FA">
        <w:t xml:space="preserve"> ứng </w:t>
      </w:r>
      <w:proofErr w:type="spellStart"/>
      <w:r w:rsidRPr="004547FA">
        <w:t>các</w:t>
      </w:r>
      <w:proofErr w:type="spellEnd"/>
      <w:r w:rsidRPr="004547FA">
        <w:t xml:space="preserve"> </w:t>
      </w:r>
      <w:proofErr w:type="spellStart"/>
      <w:r w:rsidRPr="004547FA">
        <w:t>điều</w:t>
      </w:r>
      <w:proofErr w:type="spellEnd"/>
      <w:r w:rsidRPr="004547FA">
        <w:t xml:space="preserve"> </w:t>
      </w:r>
      <w:proofErr w:type="spellStart"/>
      <w:r w:rsidRPr="004547FA">
        <w:t>kiện</w:t>
      </w:r>
      <w:proofErr w:type="spellEnd"/>
      <w:r w:rsidRPr="004547FA">
        <w:t xml:space="preserve"> </w:t>
      </w:r>
      <w:proofErr w:type="spellStart"/>
      <w:r w:rsidRPr="004547FA">
        <w:t>trong</w:t>
      </w:r>
      <w:proofErr w:type="spellEnd"/>
      <w:r w:rsidRPr="004547FA">
        <w:t xml:space="preserve"> </w:t>
      </w:r>
      <w:proofErr w:type="spellStart"/>
      <w:r w:rsidRPr="004547FA">
        <w:t>các</w:t>
      </w:r>
      <w:proofErr w:type="spellEnd"/>
      <w:r w:rsidRPr="004547FA">
        <w:t xml:space="preserve"> </w:t>
      </w:r>
      <w:proofErr w:type="spellStart"/>
      <w:r w:rsidRPr="004547FA">
        <w:t>quy</w:t>
      </w:r>
      <w:proofErr w:type="spellEnd"/>
      <w:r w:rsidRPr="004547FA">
        <w:t xml:space="preserve"> định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NHNN </w:t>
      </w:r>
      <w:proofErr w:type="spellStart"/>
      <w:r w:rsidRPr="004547FA">
        <w:t>va</w:t>
      </w:r>
      <w:proofErr w:type="spellEnd"/>
      <w:r w:rsidRPr="004547FA">
        <w:t xml:space="preserve">̀ </w:t>
      </w:r>
      <w:proofErr w:type="spellStart"/>
      <w:r w:rsidRPr="004547FA">
        <w:t>điều</w:t>
      </w:r>
      <w:proofErr w:type="spellEnd"/>
      <w:r w:rsidRPr="004547FA">
        <w:t xml:space="preserve"> </w:t>
      </w:r>
      <w:proofErr w:type="spellStart"/>
      <w:r w:rsidRPr="004547FA">
        <w:t>lệ</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do </w:t>
      </w:r>
      <w:r w:rsidR="00E06B75" w:rsidRPr="004547FA">
        <w:t>OCB</w:t>
      </w:r>
      <w:r w:rsidRPr="004547FA">
        <w:t xml:space="preserve"> ban </w:t>
      </w:r>
      <w:proofErr w:type="spellStart"/>
      <w:r w:rsidRPr="004547FA">
        <w:t>hành</w:t>
      </w:r>
      <w:proofErr w:type="spellEnd"/>
      <w:r w:rsidRPr="004547FA">
        <w:t>.</w:t>
      </w:r>
    </w:p>
    <w:p w14:paraId="6EFC4A66" w14:textId="3A9E050B" w:rsidR="00E06223" w:rsidRPr="005B0A26" w:rsidRDefault="00E06223" w:rsidP="00E53690">
      <w:pPr>
        <w:pStyle w:val="BodyText"/>
        <w:spacing w:before="122"/>
        <w:outlineLvl w:val="3"/>
        <w:rPr>
          <w:b/>
          <w:bCs/>
        </w:rPr>
      </w:pPr>
      <w:bookmarkStart w:id="144" w:name="_Toc99270231"/>
      <w:r w:rsidRPr="000209CF">
        <w:rPr>
          <w:b/>
          <w:bCs/>
        </w:rPr>
        <w:t xml:space="preserve">2.1.3.2. </w:t>
      </w:r>
      <w:proofErr w:type="spellStart"/>
      <w:r w:rsidRPr="000209CF">
        <w:rPr>
          <w:b/>
          <w:bCs/>
        </w:rPr>
        <w:t>Quy</w:t>
      </w:r>
      <w:proofErr w:type="spellEnd"/>
      <w:r w:rsidRPr="000209CF">
        <w:rPr>
          <w:b/>
          <w:bCs/>
        </w:rPr>
        <w:t xml:space="preserve"> </w:t>
      </w:r>
      <w:proofErr w:type="spellStart"/>
      <w:r w:rsidRPr="000209CF">
        <w:rPr>
          <w:b/>
          <w:bCs/>
        </w:rPr>
        <w:t>trình</w:t>
      </w:r>
      <w:proofErr w:type="spellEnd"/>
      <w:r w:rsidRPr="000209CF">
        <w:rPr>
          <w:b/>
          <w:bCs/>
        </w:rPr>
        <w:t xml:space="preserve"> </w:t>
      </w:r>
      <w:proofErr w:type="spellStart"/>
      <w:r w:rsidRPr="000209CF">
        <w:rPr>
          <w:b/>
          <w:bCs/>
        </w:rPr>
        <w:t>cho</w:t>
      </w:r>
      <w:proofErr w:type="spellEnd"/>
      <w:r w:rsidRPr="000209CF">
        <w:rPr>
          <w:b/>
          <w:bCs/>
        </w:rPr>
        <w:t xml:space="preserve"> </w:t>
      </w:r>
      <w:proofErr w:type="spellStart"/>
      <w:r w:rsidRPr="000209CF">
        <w:rPr>
          <w:b/>
          <w:bCs/>
        </w:rPr>
        <w:t>vay</w:t>
      </w:r>
      <w:proofErr w:type="spellEnd"/>
      <w:r w:rsidRPr="000209CF">
        <w:rPr>
          <w:b/>
          <w:bCs/>
        </w:rPr>
        <w:t xml:space="preserve"> </w:t>
      </w:r>
      <w:proofErr w:type="spellStart"/>
      <w:r w:rsidRPr="000209CF">
        <w:rPr>
          <w:b/>
          <w:bCs/>
        </w:rPr>
        <w:t>tại</w:t>
      </w:r>
      <w:proofErr w:type="spellEnd"/>
      <w:r w:rsidRPr="000209CF">
        <w:rPr>
          <w:b/>
          <w:bCs/>
        </w:rPr>
        <w:t xml:space="preserve"> ngân hàng</w:t>
      </w:r>
      <w:bookmarkEnd w:id="144"/>
      <w:r w:rsidR="005B0A26">
        <w:rPr>
          <w:b/>
          <w:bCs/>
        </w:rPr>
        <w:t xml:space="preserve"> OCB</w:t>
      </w:r>
    </w:p>
    <w:p w14:paraId="361161BD" w14:textId="77777777" w:rsidR="009928D0" w:rsidRDefault="009928D0" w:rsidP="00E53690">
      <w:pPr>
        <w:pStyle w:val="BodyText"/>
        <w:spacing w:before="143"/>
        <w:rPr>
          <w:lang w:val="vi-VN"/>
        </w:rPr>
      </w:pPr>
      <w:r>
        <w:rPr>
          <w:lang w:val="vi-VN"/>
        </w:rPr>
        <w:t xml:space="preserve">Quy trình cho </w:t>
      </w:r>
      <w:r>
        <w:rPr>
          <w:spacing w:val="2"/>
          <w:lang w:val="vi-VN"/>
        </w:rPr>
        <w:t xml:space="preserve">vay </w:t>
      </w:r>
      <w:r>
        <w:rPr>
          <w:lang w:val="vi-VN"/>
        </w:rPr>
        <w:t xml:space="preserve">(hay còn gọi là quy trình tín dụng) là một tập hợp các bước công việc được sắp xếp theo một trình tự nhất định từ khi tiếp nhận nhu cầu vay vốn của khách hàng cho đến khi đưa ra quyết định cho vay, giải ngân và thanh lý hợp đồng. Quy trình này xác định người thực hiện công việc và trách nhiệm của mỗi người trong từng giai đoạn nhằm đảm bảo quá trình cho </w:t>
      </w:r>
      <w:r>
        <w:rPr>
          <w:spacing w:val="2"/>
          <w:lang w:val="vi-VN"/>
        </w:rPr>
        <w:t xml:space="preserve">vay </w:t>
      </w:r>
      <w:r>
        <w:rPr>
          <w:lang w:val="vi-VN"/>
        </w:rPr>
        <w:t>diễn ra một cách khoa học, thống nhất, và nâng cao chất lượng tín dụng. Quá trình cho vay chung dành cho khách hàng doanh nghiệp gồm các bước công việc như</w:t>
      </w:r>
      <w:r>
        <w:rPr>
          <w:spacing w:val="-4"/>
          <w:lang w:val="vi-VN"/>
        </w:rPr>
        <w:t xml:space="preserve"> </w:t>
      </w:r>
      <w:r>
        <w:rPr>
          <w:lang w:val="vi-VN"/>
        </w:rPr>
        <w:t>sau:</w:t>
      </w:r>
    </w:p>
    <w:p w14:paraId="53DF56D7" w14:textId="1DA8454F" w:rsidR="009928D0" w:rsidRPr="005B0A26" w:rsidRDefault="009928D0" w:rsidP="00E53690">
      <w:pPr>
        <w:spacing w:before="1"/>
        <w:rPr>
          <w:b/>
        </w:rPr>
      </w:pPr>
      <w:r>
        <w:rPr>
          <w:b/>
          <w:lang w:val="vi-VN"/>
        </w:rPr>
        <w:t>B</w:t>
      </w:r>
      <w:r w:rsidR="00393992">
        <w:rPr>
          <w:b/>
          <w:lang w:val="vi-VN"/>
        </w:rPr>
        <w:t>ư</w:t>
      </w:r>
      <w:r>
        <w:rPr>
          <w:b/>
          <w:lang w:val="vi-VN"/>
        </w:rPr>
        <w:t>ớc 1</w:t>
      </w:r>
      <w:r>
        <w:rPr>
          <w:lang w:val="vi-VN"/>
        </w:rPr>
        <w:t xml:space="preserve">: </w:t>
      </w:r>
      <w:r>
        <w:rPr>
          <w:b/>
          <w:lang w:val="vi-VN"/>
        </w:rPr>
        <w:t>Lập hồ sơ đề nghị cấp tín dụng</w:t>
      </w:r>
      <w:r w:rsidR="005B0A26">
        <w:rPr>
          <w:b/>
        </w:rPr>
        <w:t xml:space="preserve"> </w:t>
      </w:r>
    </w:p>
    <w:p w14:paraId="3A136560" w14:textId="46EBDEFC" w:rsidR="009928D0" w:rsidRDefault="009928D0" w:rsidP="00E53690">
      <w:pPr>
        <w:pStyle w:val="BodyText"/>
        <w:spacing w:before="149"/>
        <w:rPr>
          <w:lang w:val="vi-VN"/>
        </w:rPr>
      </w:pPr>
      <w:r>
        <w:rPr>
          <w:lang w:val="vi-VN"/>
        </w:rPr>
        <w:t xml:space="preserve">Đây là bước đầu tiên, là khâu quan trọng, căn bản của quy trình cho vay. Nó được </w:t>
      </w:r>
      <w:r>
        <w:rPr>
          <w:lang w:val="vi-VN"/>
        </w:rPr>
        <w:lastRenderedPageBreak/>
        <w:t>thực hiện ngay sau khi CBTD tiếp xúc với doanh nghiệp có nhu cầu cần vay vốn. Bước lập hồ sơ tín dụng này nhằm thu thập thông tin làm tiền đề, cơ sở để thực hiện những bước tiếp</w:t>
      </w:r>
      <w:r>
        <w:rPr>
          <w:spacing w:val="-3"/>
          <w:lang w:val="vi-VN"/>
        </w:rPr>
        <w:t xml:space="preserve"> </w:t>
      </w:r>
      <w:r>
        <w:rPr>
          <w:lang w:val="vi-VN"/>
        </w:rPr>
        <w:t>theo.</w:t>
      </w:r>
    </w:p>
    <w:p w14:paraId="1524E39A" w14:textId="77777777" w:rsidR="009928D0" w:rsidRDefault="009928D0" w:rsidP="00E53690">
      <w:pPr>
        <w:pStyle w:val="BodyText"/>
        <w:spacing w:line="298" w:lineRule="exact"/>
        <w:rPr>
          <w:lang w:val="vi-VN"/>
        </w:rPr>
      </w:pPr>
      <w:r>
        <w:rPr>
          <w:lang w:val="vi-VN"/>
        </w:rPr>
        <w:t>Thông thường một bộ hồ sơ đề ngị cấp tín dụng bao gồm những thông tin như:</w:t>
      </w:r>
    </w:p>
    <w:p w14:paraId="433C489D" w14:textId="77777777" w:rsidR="009928D0" w:rsidRDefault="009928D0" w:rsidP="00E53690">
      <w:pPr>
        <w:pStyle w:val="ListParagraph"/>
        <w:numPr>
          <w:ilvl w:val="0"/>
          <w:numId w:val="36"/>
        </w:numPr>
        <w:tabs>
          <w:tab w:val="left" w:pos="1131"/>
        </w:tabs>
        <w:spacing w:before="150" w:line="240" w:lineRule="auto"/>
        <w:ind w:left="0"/>
        <w:rPr>
          <w:lang w:val="vi-VN"/>
        </w:rPr>
      </w:pPr>
      <w:r>
        <w:rPr>
          <w:lang w:val="vi-VN"/>
        </w:rPr>
        <w:t>Thông tin về năng lực pháp lý và năng lực hành vi dân</w:t>
      </w:r>
      <w:r>
        <w:rPr>
          <w:spacing w:val="-4"/>
          <w:lang w:val="vi-VN"/>
        </w:rPr>
        <w:t xml:space="preserve"> </w:t>
      </w:r>
      <w:r>
        <w:rPr>
          <w:lang w:val="vi-VN"/>
        </w:rPr>
        <w:t>sự.</w:t>
      </w:r>
    </w:p>
    <w:p w14:paraId="7ABA7551" w14:textId="77777777" w:rsidR="009928D0" w:rsidRDefault="009928D0" w:rsidP="00E53690">
      <w:pPr>
        <w:pStyle w:val="ListParagraph"/>
        <w:numPr>
          <w:ilvl w:val="0"/>
          <w:numId w:val="36"/>
        </w:numPr>
        <w:tabs>
          <w:tab w:val="left" w:pos="1131"/>
        </w:tabs>
        <w:spacing w:before="150" w:line="240" w:lineRule="auto"/>
        <w:ind w:left="0"/>
        <w:rPr>
          <w:lang w:val="vi-VN"/>
        </w:rPr>
      </w:pPr>
      <w:r>
        <w:rPr>
          <w:lang w:val="vi-VN"/>
        </w:rPr>
        <w:t>Thông tin về khả năng sử dụng và hoàn trả vốn</w:t>
      </w:r>
      <w:r>
        <w:rPr>
          <w:spacing w:val="-2"/>
          <w:lang w:val="vi-VN"/>
        </w:rPr>
        <w:t xml:space="preserve"> </w:t>
      </w:r>
      <w:r>
        <w:rPr>
          <w:lang w:val="vi-VN"/>
        </w:rPr>
        <w:t>vay.</w:t>
      </w:r>
    </w:p>
    <w:p w14:paraId="5E338CCD" w14:textId="77777777" w:rsidR="009928D0" w:rsidRDefault="009928D0" w:rsidP="00E53690">
      <w:pPr>
        <w:pStyle w:val="ListParagraph"/>
        <w:numPr>
          <w:ilvl w:val="0"/>
          <w:numId w:val="36"/>
        </w:numPr>
        <w:tabs>
          <w:tab w:val="left" w:pos="1131"/>
        </w:tabs>
        <w:spacing w:before="150" w:line="240" w:lineRule="auto"/>
        <w:ind w:left="0"/>
        <w:rPr>
          <w:lang w:val="vi-VN"/>
        </w:rPr>
      </w:pPr>
      <w:r>
        <w:rPr>
          <w:lang w:val="vi-VN"/>
        </w:rPr>
        <w:t>Thông tin về tài sản đảm</w:t>
      </w:r>
      <w:r>
        <w:rPr>
          <w:spacing w:val="-4"/>
          <w:lang w:val="vi-VN"/>
        </w:rPr>
        <w:t xml:space="preserve"> </w:t>
      </w:r>
      <w:r>
        <w:rPr>
          <w:lang w:val="vi-VN"/>
        </w:rPr>
        <w:t>bảo.</w:t>
      </w:r>
    </w:p>
    <w:p w14:paraId="7AAD6F5B" w14:textId="23CE49CA" w:rsidR="009928D0" w:rsidRPr="00393992" w:rsidRDefault="009928D0" w:rsidP="00E53690">
      <w:pPr>
        <w:rPr>
          <w:b/>
        </w:rPr>
      </w:pPr>
      <w:proofErr w:type="spellStart"/>
      <w:r w:rsidRPr="00393992">
        <w:rPr>
          <w:b/>
        </w:rPr>
        <w:t>B</w:t>
      </w:r>
      <w:r w:rsidR="00393992" w:rsidRPr="00393992">
        <w:rPr>
          <w:b/>
        </w:rPr>
        <w:t>ư</w:t>
      </w:r>
      <w:r w:rsidRPr="00393992">
        <w:rPr>
          <w:b/>
        </w:rPr>
        <w:t>ớc</w:t>
      </w:r>
      <w:proofErr w:type="spellEnd"/>
      <w:r w:rsidRPr="00393992">
        <w:rPr>
          <w:b/>
        </w:rPr>
        <w:t xml:space="preserve"> 2: </w:t>
      </w:r>
      <w:proofErr w:type="spellStart"/>
      <w:r w:rsidRPr="00393992">
        <w:rPr>
          <w:b/>
        </w:rPr>
        <w:t>Thẩm</w:t>
      </w:r>
      <w:proofErr w:type="spellEnd"/>
      <w:r w:rsidRPr="00393992">
        <w:rPr>
          <w:b/>
        </w:rPr>
        <w:t xml:space="preserve"> định </w:t>
      </w:r>
      <w:proofErr w:type="spellStart"/>
      <w:r w:rsidRPr="00393992">
        <w:rPr>
          <w:b/>
        </w:rPr>
        <w:t>hồ</w:t>
      </w:r>
      <w:proofErr w:type="spellEnd"/>
      <w:r w:rsidRPr="00393992">
        <w:rPr>
          <w:b/>
        </w:rPr>
        <w:t xml:space="preserve"> sơ </w:t>
      </w:r>
      <w:proofErr w:type="spellStart"/>
      <w:r w:rsidRPr="00393992">
        <w:rPr>
          <w:b/>
        </w:rPr>
        <w:t>và</w:t>
      </w:r>
      <w:proofErr w:type="spellEnd"/>
      <w:r w:rsidRPr="00393992">
        <w:rPr>
          <w:b/>
        </w:rPr>
        <w:t xml:space="preserve"> phân tích </w:t>
      </w:r>
      <w:proofErr w:type="spellStart"/>
      <w:r w:rsidRPr="00393992">
        <w:rPr>
          <w:b/>
        </w:rPr>
        <w:t>tín</w:t>
      </w:r>
      <w:proofErr w:type="spellEnd"/>
      <w:r w:rsidRPr="00393992">
        <w:rPr>
          <w:b/>
        </w:rPr>
        <w:t xml:space="preserve"> </w:t>
      </w:r>
      <w:proofErr w:type="spellStart"/>
      <w:r w:rsidRPr="00393992">
        <w:rPr>
          <w:b/>
        </w:rPr>
        <w:t>dụng</w:t>
      </w:r>
      <w:proofErr w:type="spellEnd"/>
    </w:p>
    <w:p w14:paraId="6A9602EC" w14:textId="77777777" w:rsidR="009928D0" w:rsidRDefault="009928D0" w:rsidP="00E53690">
      <w:pPr>
        <w:pStyle w:val="BodyText"/>
        <w:spacing w:before="143"/>
        <w:rPr>
          <w:lang w:val="vi-VN"/>
        </w:rPr>
      </w:pPr>
      <w:r>
        <w:rPr>
          <w:lang w:val="vi-VN"/>
        </w:rPr>
        <w:t>Sau khi đã thu thập được những thông tin cần thiết về doanh nghiệp, các CBTD chuyển sang giai đoạn thẩm định hồ sơ và phân tích.</w:t>
      </w:r>
    </w:p>
    <w:p w14:paraId="17FB0429" w14:textId="77777777" w:rsidR="009928D0" w:rsidRDefault="009928D0" w:rsidP="00E53690">
      <w:pPr>
        <w:pStyle w:val="BodyText"/>
        <w:rPr>
          <w:lang w:val="vi-VN"/>
        </w:rPr>
      </w:pPr>
      <w:r>
        <w:rPr>
          <w:lang w:val="vi-VN"/>
        </w:rPr>
        <w:t>Phân tích tín dụng là tiến hành phân tích những khả năng hiện tại và tiềm ẩn của khách hàng về sử dụng vốn vay, khả năng hoàn trả gốc và lãi vay. Mục đích của việc phân tích là phát hiện những trường hợp có thể dẫn đến rủi ro cho Ngân hàng. Bên cạnh đó, việc phân tích tín dụng còn liên quan đến việc xác minh tính chân thực của những thông tin mà khách hàng cung</w:t>
      </w:r>
      <w:r>
        <w:rPr>
          <w:spacing w:val="-6"/>
          <w:lang w:val="vi-VN"/>
        </w:rPr>
        <w:t xml:space="preserve"> </w:t>
      </w:r>
      <w:r>
        <w:rPr>
          <w:lang w:val="vi-VN"/>
        </w:rPr>
        <w:t>cấp.</w:t>
      </w:r>
    </w:p>
    <w:p w14:paraId="13DB4601" w14:textId="77777777" w:rsidR="009928D0" w:rsidRDefault="009928D0" w:rsidP="00E53690">
      <w:pPr>
        <w:pStyle w:val="BodyText"/>
        <w:rPr>
          <w:lang w:val="vi-VN"/>
        </w:rPr>
      </w:pPr>
      <w:r>
        <w:rPr>
          <w:lang w:val="vi-VN"/>
        </w:rPr>
        <w:t>Quy trình phân tích tín dụng bao gồm các bước:</w:t>
      </w:r>
    </w:p>
    <w:p w14:paraId="5E19552D" w14:textId="77777777" w:rsidR="009928D0" w:rsidRDefault="009928D0" w:rsidP="00E53690">
      <w:pPr>
        <w:pStyle w:val="ListParagraph"/>
        <w:numPr>
          <w:ilvl w:val="0"/>
          <w:numId w:val="37"/>
        </w:numPr>
        <w:tabs>
          <w:tab w:val="left" w:pos="1220"/>
        </w:tabs>
        <w:spacing w:before="150" w:line="240" w:lineRule="auto"/>
        <w:ind w:left="0"/>
        <w:rPr>
          <w:lang w:val="vi-VN"/>
        </w:rPr>
      </w:pPr>
      <w:r>
        <w:rPr>
          <w:lang w:val="vi-VN"/>
        </w:rPr>
        <w:t>Thẩm định tư cách pháp lý và hành vi dân</w:t>
      </w:r>
      <w:r>
        <w:rPr>
          <w:spacing w:val="-11"/>
          <w:lang w:val="vi-VN"/>
        </w:rPr>
        <w:t xml:space="preserve"> </w:t>
      </w:r>
      <w:r>
        <w:rPr>
          <w:lang w:val="vi-VN"/>
        </w:rPr>
        <w:t>sự.</w:t>
      </w:r>
    </w:p>
    <w:p w14:paraId="0CE57DC3" w14:textId="77777777" w:rsidR="009928D0" w:rsidRDefault="009928D0" w:rsidP="00E53690">
      <w:pPr>
        <w:pStyle w:val="ListParagraph"/>
        <w:numPr>
          <w:ilvl w:val="0"/>
          <w:numId w:val="37"/>
        </w:numPr>
        <w:tabs>
          <w:tab w:val="left" w:pos="1220"/>
        </w:tabs>
        <w:spacing w:before="147" w:line="240" w:lineRule="auto"/>
        <w:ind w:left="0"/>
        <w:rPr>
          <w:lang w:val="vi-VN"/>
        </w:rPr>
      </w:pPr>
      <w:r>
        <w:rPr>
          <w:lang w:val="vi-VN"/>
        </w:rPr>
        <w:t>Thẩm định mục đích vay</w:t>
      </w:r>
      <w:r>
        <w:rPr>
          <w:spacing w:val="-9"/>
          <w:lang w:val="vi-VN"/>
        </w:rPr>
        <w:t xml:space="preserve"> </w:t>
      </w:r>
      <w:r>
        <w:rPr>
          <w:lang w:val="vi-VN"/>
        </w:rPr>
        <w:t>vốn.</w:t>
      </w:r>
    </w:p>
    <w:p w14:paraId="02105EE5" w14:textId="77777777" w:rsidR="009928D0" w:rsidRDefault="009928D0" w:rsidP="00E53690">
      <w:pPr>
        <w:pStyle w:val="ListParagraph"/>
        <w:numPr>
          <w:ilvl w:val="0"/>
          <w:numId w:val="37"/>
        </w:numPr>
        <w:tabs>
          <w:tab w:val="left" w:pos="1220"/>
        </w:tabs>
        <w:spacing w:before="93" w:line="240" w:lineRule="auto"/>
        <w:ind w:left="0"/>
        <w:jc w:val="left"/>
        <w:rPr>
          <w:lang w:val="vi-VN"/>
        </w:rPr>
      </w:pPr>
      <w:r>
        <w:rPr>
          <w:lang w:val="vi-VN"/>
        </w:rPr>
        <w:t>Thẩm định khả năng tài chính của doanh</w:t>
      </w:r>
      <w:r>
        <w:rPr>
          <w:spacing w:val="-6"/>
          <w:lang w:val="vi-VN"/>
        </w:rPr>
        <w:t xml:space="preserve"> </w:t>
      </w:r>
      <w:r>
        <w:rPr>
          <w:lang w:val="vi-VN"/>
        </w:rPr>
        <w:t>nghiệp.</w:t>
      </w:r>
    </w:p>
    <w:p w14:paraId="491535E8" w14:textId="77777777" w:rsidR="009928D0" w:rsidRDefault="009928D0" w:rsidP="00E53690">
      <w:pPr>
        <w:pStyle w:val="ListParagraph"/>
        <w:numPr>
          <w:ilvl w:val="0"/>
          <w:numId w:val="37"/>
        </w:numPr>
        <w:tabs>
          <w:tab w:val="left" w:pos="1156"/>
        </w:tabs>
        <w:spacing w:before="150" w:line="240" w:lineRule="auto"/>
        <w:ind w:left="0" w:hanging="208"/>
        <w:jc w:val="left"/>
        <w:rPr>
          <w:lang w:val="vi-VN"/>
        </w:rPr>
      </w:pPr>
      <w:r>
        <w:rPr>
          <w:lang w:val="vi-VN"/>
        </w:rPr>
        <w:t>Thẩm định phương án vay</w:t>
      </w:r>
      <w:r>
        <w:rPr>
          <w:spacing w:val="-10"/>
          <w:lang w:val="vi-VN"/>
        </w:rPr>
        <w:t xml:space="preserve"> </w:t>
      </w:r>
      <w:r>
        <w:rPr>
          <w:lang w:val="vi-VN"/>
        </w:rPr>
        <w:t>vốn.</w:t>
      </w:r>
    </w:p>
    <w:p w14:paraId="4DC1E065" w14:textId="77777777" w:rsidR="009928D0" w:rsidRDefault="009928D0" w:rsidP="00E53690">
      <w:pPr>
        <w:pStyle w:val="ListParagraph"/>
        <w:numPr>
          <w:ilvl w:val="0"/>
          <w:numId w:val="37"/>
        </w:numPr>
        <w:tabs>
          <w:tab w:val="left" w:pos="1156"/>
        </w:tabs>
        <w:spacing w:before="148" w:line="240" w:lineRule="auto"/>
        <w:ind w:left="0" w:hanging="208"/>
        <w:jc w:val="left"/>
        <w:rPr>
          <w:lang w:val="vi-VN"/>
        </w:rPr>
      </w:pPr>
      <w:r>
        <w:rPr>
          <w:lang w:val="vi-VN"/>
        </w:rPr>
        <w:t>Thẩm định tài sản đảm bảo tiền</w:t>
      </w:r>
      <w:r>
        <w:rPr>
          <w:spacing w:val="-4"/>
          <w:lang w:val="vi-VN"/>
        </w:rPr>
        <w:t xml:space="preserve"> </w:t>
      </w:r>
      <w:r>
        <w:rPr>
          <w:lang w:val="vi-VN"/>
        </w:rPr>
        <w:t>vay.</w:t>
      </w:r>
    </w:p>
    <w:p w14:paraId="21CA6EBD" w14:textId="77777777" w:rsidR="009928D0" w:rsidRDefault="009928D0" w:rsidP="00E53690">
      <w:pPr>
        <w:pStyle w:val="ListParagraph"/>
        <w:numPr>
          <w:ilvl w:val="0"/>
          <w:numId w:val="37"/>
        </w:numPr>
        <w:tabs>
          <w:tab w:val="left" w:pos="1220"/>
        </w:tabs>
        <w:spacing w:before="149" w:line="240" w:lineRule="auto"/>
        <w:ind w:left="0"/>
        <w:jc w:val="left"/>
        <w:rPr>
          <w:lang w:val="vi-VN"/>
        </w:rPr>
      </w:pPr>
      <w:r>
        <w:rPr>
          <w:lang w:val="vi-VN"/>
        </w:rPr>
        <w:t>Lập hạn mức tín</w:t>
      </w:r>
      <w:r>
        <w:rPr>
          <w:spacing w:val="-3"/>
          <w:lang w:val="vi-VN"/>
        </w:rPr>
        <w:t xml:space="preserve"> </w:t>
      </w:r>
      <w:r>
        <w:rPr>
          <w:lang w:val="vi-VN"/>
        </w:rPr>
        <w:t>dụng.</w:t>
      </w:r>
    </w:p>
    <w:p w14:paraId="6E071FA6" w14:textId="3D53319E" w:rsidR="009928D0" w:rsidRPr="00393992" w:rsidRDefault="009928D0" w:rsidP="00E53690">
      <w:pPr>
        <w:rPr>
          <w:b/>
        </w:rPr>
      </w:pPr>
      <w:proofErr w:type="spellStart"/>
      <w:r w:rsidRPr="00393992">
        <w:rPr>
          <w:b/>
        </w:rPr>
        <w:t>B</w:t>
      </w:r>
      <w:r w:rsidR="00393992" w:rsidRPr="00393992">
        <w:rPr>
          <w:b/>
        </w:rPr>
        <w:t>ư</w:t>
      </w:r>
      <w:r w:rsidRPr="00393992">
        <w:rPr>
          <w:b/>
        </w:rPr>
        <w:t>ớc</w:t>
      </w:r>
      <w:proofErr w:type="spellEnd"/>
      <w:r w:rsidRPr="00393992">
        <w:rPr>
          <w:b/>
        </w:rPr>
        <w:t xml:space="preserve"> 3: Quyết định </w:t>
      </w:r>
      <w:proofErr w:type="spellStart"/>
      <w:r w:rsidRPr="00393992">
        <w:rPr>
          <w:b/>
        </w:rPr>
        <w:t>và</w:t>
      </w:r>
      <w:proofErr w:type="spellEnd"/>
      <w:r w:rsidRPr="00393992">
        <w:rPr>
          <w:b/>
        </w:rPr>
        <w:t xml:space="preserve"> ký kết hợp đồng </w:t>
      </w:r>
      <w:proofErr w:type="spellStart"/>
      <w:r w:rsidRPr="00393992">
        <w:rPr>
          <w:b/>
        </w:rPr>
        <w:t>tín</w:t>
      </w:r>
      <w:proofErr w:type="spellEnd"/>
      <w:r w:rsidRPr="00393992">
        <w:rPr>
          <w:b/>
        </w:rPr>
        <w:t xml:space="preserve"> </w:t>
      </w:r>
      <w:proofErr w:type="spellStart"/>
      <w:r w:rsidRPr="00393992">
        <w:rPr>
          <w:b/>
        </w:rPr>
        <w:t>dụng</w:t>
      </w:r>
      <w:proofErr w:type="spellEnd"/>
    </w:p>
    <w:p w14:paraId="22561F17" w14:textId="77777777" w:rsidR="009928D0" w:rsidRDefault="009928D0" w:rsidP="00E53690">
      <w:pPr>
        <w:pStyle w:val="BodyText"/>
        <w:spacing w:before="143"/>
        <w:rPr>
          <w:lang w:val="vi-VN"/>
        </w:rPr>
      </w:pPr>
      <w:r>
        <w:rPr>
          <w:lang w:val="vi-VN"/>
        </w:rPr>
        <w:t>Để có thể đưa ra quyết định chấp nhận hay từ chối cho vay trước hết phải dựa vào thông tin thu thập và xử lý hồ sơ tín dụng từ giai đoạn trước chuyển sang. Bên cạnh đó dựa vào những thông tin cập nhật có liên quan như chính sách tín dụng của ngân hàng, kết quả thẩm định, thông tin về thị</w:t>
      </w:r>
      <w:r>
        <w:rPr>
          <w:spacing w:val="-2"/>
          <w:lang w:val="vi-VN"/>
        </w:rPr>
        <w:t xml:space="preserve"> </w:t>
      </w:r>
      <w:r>
        <w:rPr>
          <w:lang w:val="vi-VN"/>
        </w:rPr>
        <w:t>trường…</w:t>
      </w:r>
    </w:p>
    <w:p w14:paraId="5CF36B87" w14:textId="77777777" w:rsidR="009928D0" w:rsidRDefault="009928D0" w:rsidP="00E53690">
      <w:pPr>
        <w:pStyle w:val="BodyText"/>
        <w:rPr>
          <w:lang w:val="vi-VN"/>
        </w:rPr>
      </w:pPr>
      <w:r>
        <w:rPr>
          <w:lang w:val="vi-VN"/>
        </w:rPr>
        <w:t>Tùy thuộc vào quy mô vốn vay của khách hàng để trao quyền quyết định cho một hội đồng tín dụng hay cá nhân đủ năng lực và chuyên môn đảm nhiệm. Trong trường hợp không đồng ý cho vay, ngân hàng sẽ có văn bản gửi khách hàng và giải thích rõ nguyên nhân.</w:t>
      </w:r>
    </w:p>
    <w:p w14:paraId="01710066" w14:textId="0190749B" w:rsidR="009928D0" w:rsidRPr="00393992" w:rsidRDefault="009928D0" w:rsidP="00E53690">
      <w:pPr>
        <w:rPr>
          <w:b/>
        </w:rPr>
      </w:pPr>
      <w:proofErr w:type="spellStart"/>
      <w:r w:rsidRPr="00393992">
        <w:rPr>
          <w:b/>
        </w:rPr>
        <w:lastRenderedPageBreak/>
        <w:t>B</w:t>
      </w:r>
      <w:r w:rsidR="00393992" w:rsidRPr="00393992">
        <w:rPr>
          <w:b/>
        </w:rPr>
        <w:t>ư</w:t>
      </w:r>
      <w:r w:rsidRPr="00393992">
        <w:rPr>
          <w:b/>
        </w:rPr>
        <w:t>ớc</w:t>
      </w:r>
      <w:proofErr w:type="spellEnd"/>
      <w:r w:rsidRPr="00393992">
        <w:rPr>
          <w:b/>
        </w:rPr>
        <w:t xml:space="preserve"> 4: Giải ngân</w:t>
      </w:r>
    </w:p>
    <w:p w14:paraId="6729012D" w14:textId="396E1FD3" w:rsidR="009928D0" w:rsidRDefault="009928D0" w:rsidP="00E53690">
      <w:pPr>
        <w:pStyle w:val="BodyText"/>
        <w:spacing w:before="143"/>
        <w:rPr>
          <w:lang w:val="vi-VN"/>
        </w:rPr>
      </w:pPr>
      <w:r>
        <w:rPr>
          <w:lang w:val="vi-VN"/>
        </w:rPr>
        <w:t>Giải ngân là phát tiền vay cho khách hàng vay vốn theo hạn mức trong hợp đồng. Tuy nhiên, nó không đơn giản chỉ là việc cung cấp tiền cho phía khách hàng, mà còn góp phần kiểm tra, kiểm soát khách hàng sử đó có sử dụng vốn vay đúng mục đích đã cam kết hay không.</w:t>
      </w:r>
    </w:p>
    <w:p w14:paraId="2B1EF710" w14:textId="163D674E" w:rsidR="009928D0" w:rsidRPr="00393992" w:rsidRDefault="009928D0" w:rsidP="00E53690">
      <w:pPr>
        <w:rPr>
          <w:b/>
        </w:rPr>
      </w:pPr>
      <w:proofErr w:type="spellStart"/>
      <w:r w:rsidRPr="00393992">
        <w:rPr>
          <w:b/>
        </w:rPr>
        <w:t>B</w:t>
      </w:r>
      <w:r w:rsidR="00393992" w:rsidRPr="00393992">
        <w:rPr>
          <w:b/>
        </w:rPr>
        <w:t>ước</w:t>
      </w:r>
      <w:proofErr w:type="spellEnd"/>
      <w:r w:rsidR="00393992" w:rsidRPr="00393992">
        <w:rPr>
          <w:b/>
        </w:rPr>
        <w:t xml:space="preserve"> 5: </w:t>
      </w:r>
      <w:proofErr w:type="spellStart"/>
      <w:r w:rsidR="00393992" w:rsidRPr="00393992">
        <w:rPr>
          <w:b/>
        </w:rPr>
        <w:t>Giám</w:t>
      </w:r>
      <w:proofErr w:type="spellEnd"/>
      <w:r w:rsidR="00393992" w:rsidRPr="00393992">
        <w:rPr>
          <w:b/>
        </w:rPr>
        <w:t xml:space="preserve"> </w:t>
      </w:r>
      <w:proofErr w:type="spellStart"/>
      <w:r w:rsidR="00393992" w:rsidRPr="00393992">
        <w:rPr>
          <w:b/>
        </w:rPr>
        <w:t>sát</w:t>
      </w:r>
      <w:proofErr w:type="spellEnd"/>
      <w:r w:rsidR="00393992" w:rsidRPr="00393992">
        <w:rPr>
          <w:b/>
        </w:rPr>
        <w:t xml:space="preserve"> </w:t>
      </w:r>
      <w:proofErr w:type="spellStart"/>
      <w:r w:rsidR="00393992" w:rsidRPr="00393992">
        <w:rPr>
          <w:b/>
        </w:rPr>
        <w:t>tín</w:t>
      </w:r>
      <w:proofErr w:type="spellEnd"/>
      <w:r w:rsidR="00393992" w:rsidRPr="00393992">
        <w:rPr>
          <w:b/>
        </w:rPr>
        <w:t xml:space="preserve"> </w:t>
      </w:r>
      <w:proofErr w:type="spellStart"/>
      <w:r w:rsidR="00393992" w:rsidRPr="00393992">
        <w:rPr>
          <w:b/>
        </w:rPr>
        <w:t>dụng</w:t>
      </w:r>
      <w:proofErr w:type="spellEnd"/>
    </w:p>
    <w:p w14:paraId="5DF8EC57" w14:textId="77777777" w:rsidR="009928D0" w:rsidRDefault="009928D0" w:rsidP="00E53690">
      <w:pPr>
        <w:pStyle w:val="BodyText"/>
        <w:spacing w:before="143"/>
        <w:rPr>
          <w:lang w:val="vi-VN"/>
        </w:rPr>
      </w:pPr>
      <w:r>
        <w:rPr>
          <w:lang w:val="vi-VN"/>
        </w:rPr>
        <w:t>Giám sát tín dụng là bước khá quan trọng trong hoạt động cho vay nhằm mục tiêu bảo đảm tiền vay được sử dụng đúng mục đích, kiểm soát rủi ro tín dụng, phát hiện và xử lý kịp thời những sai phạm có thể ảnh hưởng tới khả năng thu hồi nợ sau này của ngân</w:t>
      </w:r>
      <w:r>
        <w:rPr>
          <w:spacing w:val="-7"/>
          <w:lang w:val="vi-VN"/>
        </w:rPr>
        <w:t xml:space="preserve"> </w:t>
      </w:r>
      <w:r>
        <w:rPr>
          <w:lang w:val="vi-VN"/>
        </w:rPr>
        <w:t>hàng.</w:t>
      </w:r>
    </w:p>
    <w:p w14:paraId="318FA30B" w14:textId="77777777" w:rsidR="009928D0" w:rsidRDefault="009928D0" w:rsidP="00E53690">
      <w:pPr>
        <w:pStyle w:val="BodyText"/>
        <w:spacing w:before="2"/>
        <w:rPr>
          <w:lang w:val="vi-VN"/>
        </w:rPr>
      </w:pPr>
      <w:r>
        <w:rPr>
          <w:lang w:val="vi-VN"/>
        </w:rPr>
        <w:t>Một số phương pháp giám sát tín dụng được áp dụng:</w:t>
      </w:r>
    </w:p>
    <w:p w14:paraId="6E6EA3E0" w14:textId="77777777" w:rsidR="009928D0" w:rsidRDefault="009928D0" w:rsidP="00E53690">
      <w:pPr>
        <w:pStyle w:val="ListParagraph"/>
        <w:numPr>
          <w:ilvl w:val="0"/>
          <w:numId w:val="38"/>
        </w:numPr>
        <w:tabs>
          <w:tab w:val="left" w:pos="1100"/>
        </w:tabs>
        <w:spacing w:before="147" w:line="240" w:lineRule="auto"/>
        <w:ind w:left="0" w:hanging="152"/>
        <w:rPr>
          <w:lang w:val="vi-VN"/>
        </w:rPr>
      </w:pPr>
      <w:r>
        <w:rPr>
          <w:lang w:val="vi-VN"/>
        </w:rPr>
        <w:t>Giám sát khách hàng thông qua việc trả lãi định</w:t>
      </w:r>
      <w:r>
        <w:rPr>
          <w:spacing w:val="-6"/>
          <w:lang w:val="vi-VN"/>
        </w:rPr>
        <w:t xml:space="preserve"> </w:t>
      </w:r>
      <w:r>
        <w:rPr>
          <w:lang w:val="vi-VN"/>
        </w:rPr>
        <w:t>kỳ.</w:t>
      </w:r>
    </w:p>
    <w:p w14:paraId="2591C223" w14:textId="77777777" w:rsidR="009928D0" w:rsidRDefault="009928D0" w:rsidP="00E53690">
      <w:pPr>
        <w:pStyle w:val="ListParagraph"/>
        <w:numPr>
          <w:ilvl w:val="0"/>
          <w:numId w:val="38"/>
        </w:numPr>
        <w:tabs>
          <w:tab w:val="left" w:pos="1282"/>
        </w:tabs>
        <w:spacing w:before="150" w:line="240" w:lineRule="auto"/>
        <w:ind w:left="0" w:hanging="334"/>
        <w:jc w:val="left"/>
        <w:rPr>
          <w:lang w:val="vi-VN"/>
        </w:rPr>
      </w:pPr>
      <w:r>
        <w:rPr>
          <w:lang w:val="vi-VN"/>
        </w:rPr>
        <w:t>Giám sát hoạt động tài khoản của khách hàng tại ngân</w:t>
      </w:r>
      <w:r>
        <w:rPr>
          <w:spacing w:val="-14"/>
          <w:lang w:val="vi-VN"/>
        </w:rPr>
        <w:t xml:space="preserve"> </w:t>
      </w:r>
      <w:r>
        <w:rPr>
          <w:lang w:val="vi-VN"/>
        </w:rPr>
        <w:t>hàng.</w:t>
      </w:r>
    </w:p>
    <w:p w14:paraId="63D172A2" w14:textId="77777777" w:rsidR="009928D0" w:rsidRDefault="009928D0" w:rsidP="00E53690">
      <w:pPr>
        <w:pStyle w:val="ListParagraph"/>
        <w:numPr>
          <w:ilvl w:val="0"/>
          <w:numId w:val="38"/>
        </w:numPr>
        <w:tabs>
          <w:tab w:val="left" w:pos="1282"/>
        </w:tabs>
        <w:spacing w:before="150" w:line="240" w:lineRule="auto"/>
        <w:ind w:left="0" w:hanging="334"/>
        <w:jc w:val="left"/>
        <w:rPr>
          <w:lang w:val="vi-VN"/>
        </w:rPr>
      </w:pPr>
      <w:r>
        <w:rPr>
          <w:lang w:val="vi-VN"/>
        </w:rPr>
        <w:t>Phân tích BCTC của khách hàng theo định</w:t>
      </w:r>
      <w:r>
        <w:rPr>
          <w:spacing w:val="-7"/>
          <w:lang w:val="vi-VN"/>
        </w:rPr>
        <w:t xml:space="preserve"> </w:t>
      </w:r>
      <w:r>
        <w:rPr>
          <w:spacing w:val="2"/>
          <w:lang w:val="vi-VN"/>
        </w:rPr>
        <w:t>kỳ</w:t>
      </w:r>
    </w:p>
    <w:p w14:paraId="75279A59" w14:textId="77777777" w:rsidR="009928D0" w:rsidRDefault="009928D0" w:rsidP="00E53690">
      <w:pPr>
        <w:pStyle w:val="ListParagraph"/>
        <w:numPr>
          <w:ilvl w:val="0"/>
          <w:numId w:val="38"/>
        </w:numPr>
        <w:tabs>
          <w:tab w:val="left" w:pos="1282"/>
        </w:tabs>
        <w:spacing w:before="150" w:line="240" w:lineRule="auto"/>
        <w:ind w:left="0" w:hanging="334"/>
        <w:jc w:val="left"/>
        <w:rPr>
          <w:lang w:val="vi-VN"/>
        </w:rPr>
      </w:pPr>
      <w:r>
        <w:rPr>
          <w:lang w:val="vi-VN"/>
        </w:rPr>
        <w:t>Giám sát hoạt động của khách hàng thông qua những mối quan hệ</w:t>
      </w:r>
      <w:r>
        <w:rPr>
          <w:spacing w:val="-7"/>
          <w:lang w:val="vi-VN"/>
        </w:rPr>
        <w:t xml:space="preserve"> </w:t>
      </w:r>
      <w:r>
        <w:rPr>
          <w:lang w:val="vi-VN"/>
        </w:rPr>
        <w:t>khác</w:t>
      </w:r>
    </w:p>
    <w:p w14:paraId="0B593EF2" w14:textId="77777777" w:rsidR="009928D0" w:rsidRDefault="009928D0" w:rsidP="00E53690">
      <w:pPr>
        <w:pStyle w:val="ListParagraph"/>
        <w:numPr>
          <w:ilvl w:val="0"/>
          <w:numId w:val="38"/>
        </w:numPr>
        <w:tabs>
          <w:tab w:val="left" w:pos="1282"/>
        </w:tabs>
        <w:spacing w:before="150"/>
        <w:ind w:left="0" w:firstLine="566"/>
        <w:rPr>
          <w:lang w:val="vi-VN"/>
        </w:rPr>
      </w:pPr>
      <w:r>
        <w:rPr>
          <w:lang w:val="vi-VN"/>
        </w:rPr>
        <w:t>Khảo sát thực tế nơi lưu trú của khách hàng đứng tên vay vốn hoặc địa điểm hoạt động sản xuất kinh doanh của khách</w:t>
      </w:r>
      <w:r>
        <w:rPr>
          <w:spacing w:val="-2"/>
          <w:lang w:val="vi-VN"/>
        </w:rPr>
        <w:t xml:space="preserve"> </w:t>
      </w:r>
      <w:r>
        <w:rPr>
          <w:lang w:val="vi-VN"/>
        </w:rPr>
        <w:t>hàng.</w:t>
      </w:r>
    </w:p>
    <w:p w14:paraId="5180934E" w14:textId="3AECE008" w:rsidR="009928D0" w:rsidRPr="00393992" w:rsidRDefault="009928D0" w:rsidP="00E53690">
      <w:pPr>
        <w:rPr>
          <w:b/>
        </w:rPr>
      </w:pPr>
      <w:proofErr w:type="spellStart"/>
      <w:r w:rsidRPr="00393992">
        <w:rPr>
          <w:b/>
        </w:rPr>
        <w:t>B</w:t>
      </w:r>
      <w:r w:rsidR="00393992" w:rsidRPr="00393992">
        <w:rPr>
          <w:b/>
        </w:rPr>
        <w:t>ư</w:t>
      </w:r>
      <w:r w:rsidRPr="00393992">
        <w:rPr>
          <w:b/>
        </w:rPr>
        <w:t>ớc</w:t>
      </w:r>
      <w:proofErr w:type="spellEnd"/>
      <w:r w:rsidRPr="00393992">
        <w:rPr>
          <w:b/>
        </w:rPr>
        <w:t xml:space="preserve"> 6: Thanh lý hợp đồng</w:t>
      </w:r>
    </w:p>
    <w:p w14:paraId="4C9FFE36" w14:textId="77777777" w:rsidR="009928D0" w:rsidRDefault="009928D0" w:rsidP="00E53690">
      <w:pPr>
        <w:pStyle w:val="BodyText"/>
        <w:spacing w:before="142"/>
        <w:rPr>
          <w:lang w:val="vi-VN"/>
        </w:rPr>
      </w:pPr>
      <w:r>
        <w:rPr>
          <w:lang w:val="vi-VN"/>
        </w:rPr>
        <w:t>Khi hợp đồng đến hạn, khách hàng đã thực hiện hoàn trả đầy đủ nợ gốc và lãi  vay cho ngân hàng thì tiến hành làm thủ tục thanh lý hợp đồng, giải chấp tài sản (nếu có) và lưu hồ sơ vay vốn vào kho lưu</w:t>
      </w:r>
      <w:r>
        <w:rPr>
          <w:spacing w:val="-10"/>
          <w:lang w:val="vi-VN"/>
        </w:rPr>
        <w:t xml:space="preserve"> </w:t>
      </w:r>
      <w:r>
        <w:rPr>
          <w:lang w:val="vi-VN"/>
        </w:rPr>
        <w:t>trữ.</w:t>
      </w:r>
    </w:p>
    <w:p w14:paraId="30E84685" w14:textId="77777777" w:rsidR="009928D0" w:rsidRDefault="009928D0" w:rsidP="00E53690">
      <w:pPr>
        <w:pStyle w:val="BodyText"/>
      </w:pPr>
      <w:r>
        <w:rPr>
          <w:lang w:val="vi-VN"/>
        </w:rPr>
        <w:t>Còn trường hợp đã đến hạn trả nợ mà khách hàng không có khả năng trả nợ thì ngân hàng có thể xem xét cho gia hạn hoặc chuyển sang nợ quá hạn để sau này có biện pháp nhằm đảm bảo thu hồi nợ.</w:t>
      </w:r>
    </w:p>
    <w:p w14:paraId="4CB0E5F7" w14:textId="77777777" w:rsidR="00393992" w:rsidRDefault="00393992" w:rsidP="00E53690">
      <w:pPr>
        <w:pStyle w:val="BodyText"/>
      </w:pPr>
    </w:p>
    <w:p w14:paraId="2206CB88" w14:textId="77777777" w:rsidR="00393992" w:rsidRDefault="00393992" w:rsidP="00E53690">
      <w:pPr>
        <w:pStyle w:val="BodyText"/>
      </w:pPr>
    </w:p>
    <w:p w14:paraId="79BAEDA7" w14:textId="77777777" w:rsidR="00393992" w:rsidRDefault="00393992" w:rsidP="00E53690">
      <w:pPr>
        <w:pStyle w:val="BodyText"/>
      </w:pPr>
    </w:p>
    <w:p w14:paraId="133C2A4A" w14:textId="77777777" w:rsidR="00393992" w:rsidRDefault="00393992" w:rsidP="00E53690">
      <w:pPr>
        <w:pStyle w:val="BodyText"/>
      </w:pPr>
    </w:p>
    <w:p w14:paraId="062F0DB6" w14:textId="77777777" w:rsidR="00393992" w:rsidRPr="00393992" w:rsidRDefault="00393992" w:rsidP="00E53690">
      <w:pPr>
        <w:pStyle w:val="BodyText"/>
      </w:pPr>
    </w:p>
    <w:p w14:paraId="40976E77" w14:textId="183B6BAA" w:rsidR="00E06223" w:rsidRPr="005B0A26" w:rsidRDefault="00E06223" w:rsidP="00E53690">
      <w:pPr>
        <w:pStyle w:val="BodyText"/>
        <w:spacing w:before="122"/>
        <w:outlineLvl w:val="1"/>
        <w:rPr>
          <w:b/>
          <w:bCs/>
        </w:rPr>
      </w:pPr>
      <w:bookmarkStart w:id="145" w:name="_Toc99270232"/>
      <w:bookmarkStart w:id="146" w:name="_Toc99278395"/>
      <w:bookmarkStart w:id="147" w:name="_Toc101095495"/>
      <w:r w:rsidRPr="004547FA">
        <w:rPr>
          <w:b/>
          <w:bCs/>
        </w:rPr>
        <w:lastRenderedPageBreak/>
        <w:t xml:space="preserve">2.2. Phân tích tình </w:t>
      </w:r>
      <w:proofErr w:type="spellStart"/>
      <w:r w:rsidRPr="004547FA">
        <w:rPr>
          <w:b/>
          <w:bCs/>
        </w:rPr>
        <w:t>trạng</w:t>
      </w:r>
      <w:proofErr w:type="spellEnd"/>
      <w:r w:rsidRPr="004547FA">
        <w:rPr>
          <w:b/>
          <w:bCs/>
        </w:rPr>
        <w:t xml:space="preserve"> </w:t>
      </w:r>
      <w:proofErr w:type="spellStart"/>
      <w:r w:rsidRPr="004547FA">
        <w:rPr>
          <w:b/>
          <w:bCs/>
        </w:rPr>
        <w:t>tài</w:t>
      </w:r>
      <w:proofErr w:type="spellEnd"/>
      <w:r w:rsidRPr="004547FA">
        <w:rPr>
          <w:b/>
          <w:bCs/>
        </w:rPr>
        <w:t xml:space="preserve"> </w:t>
      </w:r>
      <w:proofErr w:type="spellStart"/>
      <w:r w:rsidRPr="004547FA">
        <w:rPr>
          <w:b/>
          <w:bCs/>
        </w:rPr>
        <w:t>chính</w:t>
      </w:r>
      <w:proofErr w:type="spellEnd"/>
      <w:r w:rsidRPr="004547FA">
        <w:rPr>
          <w:b/>
          <w:bCs/>
        </w:rPr>
        <w:t xml:space="preserve"> </w:t>
      </w:r>
      <w:proofErr w:type="spellStart"/>
      <w:r w:rsidRPr="004547FA">
        <w:rPr>
          <w:b/>
          <w:bCs/>
        </w:rPr>
        <w:t>của</w:t>
      </w:r>
      <w:proofErr w:type="spellEnd"/>
      <w:r w:rsidRPr="004547FA">
        <w:rPr>
          <w:b/>
          <w:bCs/>
        </w:rPr>
        <w:t xml:space="preserve"> ngân hàng</w:t>
      </w:r>
      <w:bookmarkEnd w:id="145"/>
      <w:bookmarkEnd w:id="146"/>
      <w:bookmarkEnd w:id="147"/>
      <w:r w:rsidR="005B0A26">
        <w:rPr>
          <w:b/>
          <w:bCs/>
        </w:rPr>
        <w:t xml:space="preserve"> OCB</w:t>
      </w:r>
    </w:p>
    <w:p w14:paraId="37AABE78" w14:textId="65D07BA1" w:rsidR="00E06223" w:rsidRPr="000209CF" w:rsidRDefault="00E06223" w:rsidP="00E53690">
      <w:pPr>
        <w:pStyle w:val="BodyText"/>
        <w:spacing w:before="122"/>
        <w:outlineLvl w:val="2"/>
        <w:rPr>
          <w:b/>
          <w:bCs/>
        </w:rPr>
      </w:pPr>
      <w:bookmarkStart w:id="148" w:name="_Toc99270233"/>
      <w:bookmarkStart w:id="149" w:name="_Toc99278396"/>
      <w:bookmarkStart w:id="150" w:name="_Toc101095496"/>
      <w:r w:rsidRPr="000209CF">
        <w:rPr>
          <w:b/>
          <w:bCs/>
        </w:rPr>
        <w:t xml:space="preserve">2.2.1. Tình hình </w:t>
      </w:r>
      <w:proofErr w:type="spellStart"/>
      <w:r w:rsidRPr="000209CF">
        <w:rPr>
          <w:b/>
          <w:bCs/>
        </w:rPr>
        <w:t>huy</w:t>
      </w:r>
      <w:proofErr w:type="spellEnd"/>
      <w:r w:rsidRPr="000209CF">
        <w:rPr>
          <w:b/>
          <w:bCs/>
        </w:rPr>
        <w:t xml:space="preserve"> động </w:t>
      </w:r>
      <w:proofErr w:type="spellStart"/>
      <w:r w:rsidR="00AE7A1F" w:rsidRPr="000209CF">
        <w:rPr>
          <w:b/>
          <w:bCs/>
        </w:rPr>
        <w:t>vốn</w:t>
      </w:r>
      <w:proofErr w:type="spellEnd"/>
      <w:r w:rsidR="00AE7A1F" w:rsidRPr="000209CF">
        <w:rPr>
          <w:b/>
          <w:bCs/>
        </w:rPr>
        <w:t xml:space="preserve"> </w:t>
      </w:r>
      <w:proofErr w:type="spellStart"/>
      <w:r w:rsidRPr="000209CF">
        <w:rPr>
          <w:b/>
          <w:bCs/>
        </w:rPr>
        <w:t>tại</w:t>
      </w:r>
      <w:proofErr w:type="spellEnd"/>
      <w:r w:rsidRPr="000209CF">
        <w:rPr>
          <w:b/>
          <w:bCs/>
        </w:rPr>
        <w:t xml:space="preserve"> ngân hàng </w:t>
      </w:r>
      <w:r w:rsidR="00C67A48">
        <w:rPr>
          <w:b/>
          <w:bCs/>
        </w:rPr>
        <w:t xml:space="preserve">OCB </w:t>
      </w:r>
      <w:proofErr w:type="spellStart"/>
      <w:r w:rsidRPr="000209CF">
        <w:rPr>
          <w:b/>
          <w:bCs/>
        </w:rPr>
        <w:t>giai</w:t>
      </w:r>
      <w:proofErr w:type="spellEnd"/>
      <w:r w:rsidRPr="000209CF">
        <w:rPr>
          <w:b/>
          <w:bCs/>
        </w:rPr>
        <w:t xml:space="preserve"> </w:t>
      </w:r>
      <w:proofErr w:type="spellStart"/>
      <w:r w:rsidRPr="000209CF">
        <w:rPr>
          <w:b/>
          <w:bCs/>
        </w:rPr>
        <w:t>đoạn</w:t>
      </w:r>
      <w:proofErr w:type="spellEnd"/>
      <w:r w:rsidRPr="000209CF">
        <w:rPr>
          <w:b/>
          <w:bCs/>
        </w:rPr>
        <w:t xml:space="preserve"> 2019-2021</w:t>
      </w:r>
      <w:bookmarkEnd w:id="148"/>
      <w:bookmarkEnd w:id="149"/>
      <w:bookmarkEnd w:id="150"/>
    </w:p>
    <w:p w14:paraId="79CC586E" w14:textId="0BE0AF31" w:rsidR="00AE291D" w:rsidRPr="00AE291D" w:rsidRDefault="00AE291D" w:rsidP="00AE291D">
      <w:pPr>
        <w:pStyle w:val="Caption"/>
        <w:keepNext/>
      </w:pPr>
      <w:bookmarkStart w:id="151" w:name="_Toc101095411"/>
      <w:proofErr w:type="spellStart"/>
      <w:r>
        <w:t>Bảng</w:t>
      </w:r>
      <w:proofErr w:type="spellEnd"/>
      <w:r>
        <w:t xml:space="preserve"> 2.</w:t>
      </w:r>
      <w:fldSimple w:instr=" SEQ Bảng_2. \* ARABIC ">
        <w:r w:rsidR="00A24644">
          <w:rPr>
            <w:noProof/>
          </w:rPr>
          <w:t>1</w:t>
        </w:r>
      </w:fldSimple>
      <w:r>
        <w:t xml:space="preserve">: </w:t>
      </w:r>
      <w:r w:rsidRPr="004547FA">
        <w:rPr>
          <w:bCs/>
          <w:iCs w:val="0"/>
          <w:szCs w:val="26"/>
        </w:rPr>
        <w:t xml:space="preserve">Tình hình </w:t>
      </w:r>
      <w:proofErr w:type="spellStart"/>
      <w:r w:rsidRPr="004547FA">
        <w:rPr>
          <w:bCs/>
          <w:iCs w:val="0"/>
          <w:szCs w:val="26"/>
        </w:rPr>
        <w:t>huy</w:t>
      </w:r>
      <w:proofErr w:type="spellEnd"/>
      <w:r w:rsidRPr="004547FA">
        <w:rPr>
          <w:bCs/>
          <w:iCs w:val="0"/>
          <w:szCs w:val="26"/>
        </w:rPr>
        <w:t xml:space="preserve"> động </w:t>
      </w:r>
      <w:proofErr w:type="spellStart"/>
      <w:r w:rsidRPr="004547FA">
        <w:rPr>
          <w:bCs/>
          <w:iCs w:val="0"/>
          <w:szCs w:val="26"/>
        </w:rPr>
        <w:t>vốn</w:t>
      </w:r>
      <w:proofErr w:type="spellEnd"/>
      <w:r w:rsidRPr="004547FA">
        <w:rPr>
          <w:bCs/>
          <w:iCs w:val="0"/>
          <w:szCs w:val="26"/>
        </w:rPr>
        <w:t xml:space="preserve"> </w:t>
      </w:r>
      <w:proofErr w:type="spellStart"/>
      <w:r w:rsidRPr="004547FA">
        <w:rPr>
          <w:bCs/>
          <w:iCs w:val="0"/>
          <w:szCs w:val="26"/>
        </w:rPr>
        <w:t>tại</w:t>
      </w:r>
      <w:proofErr w:type="spellEnd"/>
      <w:r w:rsidRPr="004547FA">
        <w:rPr>
          <w:bCs/>
          <w:iCs w:val="0"/>
          <w:szCs w:val="26"/>
        </w:rPr>
        <w:t xml:space="preserve"> ngân hàng OCB</w:t>
      </w:r>
      <w:bookmarkEnd w:id="151"/>
    </w:p>
    <w:p w14:paraId="0EA85E3D" w14:textId="2C053E5F" w:rsidR="000A385D" w:rsidRPr="004547FA" w:rsidRDefault="000A385D" w:rsidP="00E53690">
      <w:pPr>
        <w:jc w:val="right"/>
        <w:rPr>
          <w:szCs w:val="26"/>
        </w:rPr>
      </w:pPr>
      <w:proofErr w:type="spellStart"/>
      <w:r w:rsidRPr="004547FA">
        <w:rPr>
          <w:i/>
          <w:szCs w:val="26"/>
        </w:rPr>
        <w:t>Đơn</w:t>
      </w:r>
      <w:proofErr w:type="spellEnd"/>
      <w:r w:rsidRPr="004547FA">
        <w:rPr>
          <w:i/>
          <w:szCs w:val="26"/>
        </w:rPr>
        <w:t xml:space="preserve"> vị: </w:t>
      </w:r>
      <w:proofErr w:type="spellStart"/>
      <w:r w:rsidRPr="004547FA">
        <w:rPr>
          <w:i/>
          <w:szCs w:val="26"/>
        </w:rPr>
        <w:t>Triệu</w:t>
      </w:r>
      <w:proofErr w:type="spellEnd"/>
      <w:r w:rsidRPr="004547FA">
        <w:rPr>
          <w:i/>
          <w:szCs w:val="26"/>
        </w:rPr>
        <w:t xml:space="preserve"> đồng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9"/>
        <w:gridCol w:w="1061"/>
        <w:gridCol w:w="1061"/>
        <w:gridCol w:w="1063"/>
        <w:gridCol w:w="958"/>
        <w:gridCol w:w="960"/>
        <w:gridCol w:w="960"/>
        <w:gridCol w:w="960"/>
      </w:tblGrid>
      <w:tr w:rsidR="000A385D" w:rsidRPr="004547FA" w14:paraId="429E59BE" w14:textId="77777777" w:rsidTr="00053967">
        <w:trPr>
          <w:trHeight w:val="897"/>
        </w:trPr>
        <w:tc>
          <w:tcPr>
            <w:tcW w:w="1659" w:type="dxa"/>
            <w:vMerge w:val="restart"/>
            <w:shd w:val="clear" w:color="auto" w:fill="auto"/>
            <w:vAlign w:val="center"/>
          </w:tcPr>
          <w:p w14:paraId="775333CB" w14:textId="77777777" w:rsidR="000A385D" w:rsidRPr="004547FA" w:rsidRDefault="000A385D" w:rsidP="00E53690">
            <w:pPr>
              <w:pStyle w:val="TableParagraph"/>
              <w:jc w:val="center"/>
              <w:rPr>
                <w:b/>
                <w:i/>
                <w:szCs w:val="26"/>
              </w:rPr>
            </w:pPr>
          </w:p>
          <w:p w14:paraId="4DF6E529" w14:textId="77777777" w:rsidR="000A385D" w:rsidRPr="004547FA" w:rsidRDefault="000A385D" w:rsidP="00E53690">
            <w:pPr>
              <w:pStyle w:val="TableParagraph"/>
              <w:jc w:val="center"/>
              <w:rPr>
                <w:b/>
                <w:i/>
                <w:szCs w:val="26"/>
              </w:rPr>
            </w:pPr>
          </w:p>
          <w:p w14:paraId="13C23DD3" w14:textId="77777777" w:rsidR="000A385D" w:rsidRPr="004547FA" w:rsidRDefault="000A385D" w:rsidP="00E53690">
            <w:pPr>
              <w:pStyle w:val="TableParagraph"/>
              <w:jc w:val="center"/>
              <w:rPr>
                <w:b/>
                <w:szCs w:val="26"/>
              </w:rPr>
            </w:pPr>
            <w:proofErr w:type="spellStart"/>
            <w:r w:rsidRPr="004547FA">
              <w:rPr>
                <w:b/>
                <w:szCs w:val="26"/>
              </w:rPr>
              <w:t>Chỉ</w:t>
            </w:r>
            <w:proofErr w:type="spellEnd"/>
            <w:r w:rsidRPr="004547FA">
              <w:rPr>
                <w:b/>
                <w:szCs w:val="26"/>
              </w:rPr>
              <w:t xml:space="preserve"> Tiêu</w:t>
            </w:r>
          </w:p>
        </w:tc>
        <w:tc>
          <w:tcPr>
            <w:tcW w:w="1061" w:type="dxa"/>
            <w:vMerge w:val="restart"/>
            <w:shd w:val="clear" w:color="auto" w:fill="auto"/>
            <w:vAlign w:val="center"/>
          </w:tcPr>
          <w:p w14:paraId="1DCA78A8" w14:textId="77777777" w:rsidR="000A385D" w:rsidRPr="004547FA" w:rsidRDefault="000A385D" w:rsidP="00E53690">
            <w:pPr>
              <w:pStyle w:val="TableParagraph"/>
              <w:jc w:val="center"/>
              <w:rPr>
                <w:b/>
                <w:i/>
                <w:szCs w:val="26"/>
              </w:rPr>
            </w:pPr>
          </w:p>
          <w:p w14:paraId="7B8396ED" w14:textId="2FAB358F" w:rsidR="000A385D" w:rsidRPr="004547FA" w:rsidRDefault="000A385D" w:rsidP="00E53690">
            <w:pPr>
              <w:pStyle w:val="TableParagraph"/>
              <w:ind w:hanging="5"/>
              <w:jc w:val="center"/>
              <w:rPr>
                <w:b/>
                <w:szCs w:val="26"/>
              </w:rPr>
            </w:pPr>
            <w:proofErr w:type="spellStart"/>
            <w:r w:rsidRPr="004547FA">
              <w:rPr>
                <w:b/>
                <w:szCs w:val="26"/>
              </w:rPr>
              <w:t>Năm</w:t>
            </w:r>
            <w:proofErr w:type="spellEnd"/>
            <w:r w:rsidRPr="004547FA">
              <w:rPr>
                <w:b/>
                <w:szCs w:val="26"/>
              </w:rPr>
              <w:t xml:space="preserve"> </w:t>
            </w:r>
            <w:r w:rsidR="00053967" w:rsidRPr="004547FA">
              <w:rPr>
                <w:b/>
                <w:szCs w:val="26"/>
              </w:rPr>
              <w:t>2019</w:t>
            </w:r>
          </w:p>
        </w:tc>
        <w:tc>
          <w:tcPr>
            <w:tcW w:w="1061" w:type="dxa"/>
            <w:vMerge w:val="restart"/>
            <w:shd w:val="clear" w:color="auto" w:fill="auto"/>
            <w:vAlign w:val="center"/>
          </w:tcPr>
          <w:p w14:paraId="0241F065" w14:textId="77777777" w:rsidR="000A385D" w:rsidRPr="004547FA" w:rsidRDefault="000A385D" w:rsidP="00E53690">
            <w:pPr>
              <w:pStyle w:val="TableParagraph"/>
              <w:jc w:val="center"/>
              <w:rPr>
                <w:b/>
                <w:i/>
                <w:szCs w:val="26"/>
              </w:rPr>
            </w:pPr>
          </w:p>
          <w:p w14:paraId="36B0148E" w14:textId="20A4F3C7" w:rsidR="000A385D" w:rsidRPr="004547FA" w:rsidRDefault="000A385D" w:rsidP="00E53690">
            <w:pPr>
              <w:pStyle w:val="TableParagraph"/>
              <w:ind w:hanging="5"/>
              <w:jc w:val="center"/>
              <w:rPr>
                <w:b/>
                <w:szCs w:val="26"/>
              </w:rPr>
            </w:pPr>
            <w:proofErr w:type="spellStart"/>
            <w:r w:rsidRPr="004547FA">
              <w:rPr>
                <w:b/>
                <w:szCs w:val="26"/>
              </w:rPr>
              <w:t>Năm</w:t>
            </w:r>
            <w:proofErr w:type="spellEnd"/>
            <w:r w:rsidRPr="004547FA">
              <w:rPr>
                <w:b/>
                <w:szCs w:val="26"/>
              </w:rPr>
              <w:t xml:space="preserve"> </w:t>
            </w:r>
            <w:r w:rsidR="00053967" w:rsidRPr="004547FA">
              <w:rPr>
                <w:b/>
                <w:szCs w:val="26"/>
              </w:rPr>
              <w:t>2020</w:t>
            </w:r>
          </w:p>
        </w:tc>
        <w:tc>
          <w:tcPr>
            <w:tcW w:w="1063" w:type="dxa"/>
            <w:vMerge w:val="restart"/>
            <w:shd w:val="clear" w:color="auto" w:fill="auto"/>
            <w:vAlign w:val="center"/>
          </w:tcPr>
          <w:p w14:paraId="1C115878" w14:textId="77777777" w:rsidR="000A385D" w:rsidRPr="004547FA" w:rsidRDefault="000A385D" w:rsidP="00E53690">
            <w:pPr>
              <w:pStyle w:val="TableParagraph"/>
              <w:jc w:val="center"/>
              <w:rPr>
                <w:b/>
                <w:i/>
                <w:szCs w:val="26"/>
              </w:rPr>
            </w:pPr>
          </w:p>
          <w:p w14:paraId="607BA5A5" w14:textId="7F27B487" w:rsidR="000A385D" w:rsidRPr="004547FA" w:rsidRDefault="000A385D" w:rsidP="00E53690">
            <w:pPr>
              <w:pStyle w:val="TableParagraph"/>
              <w:ind w:hanging="5"/>
              <w:jc w:val="center"/>
              <w:rPr>
                <w:b/>
                <w:szCs w:val="26"/>
              </w:rPr>
            </w:pPr>
            <w:proofErr w:type="spellStart"/>
            <w:r w:rsidRPr="004547FA">
              <w:rPr>
                <w:b/>
                <w:szCs w:val="26"/>
              </w:rPr>
              <w:t>Năm</w:t>
            </w:r>
            <w:proofErr w:type="spellEnd"/>
            <w:r w:rsidRPr="004547FA">
              <w:rPr>
                <w:b/>
                <w:szCs w:val="26"/>
              </w:rPr>
              <w:t xml:space="preserve"> </w:t>
            </w:r>
            <w:r w:rsidR="00053967" w:rsidRPr="004547FA">
              <w:rPr>
                <w:b/>
                <w:szCs w:val="26"/>
              </w:rPr>
              <w:t>2021</w:t>
            </w:r>
          </w:p>
        </w:tc>
        <w:tc>
          <w:tcPr>
            <w:tcW w:w="1918" w:type="dxa"/>
            <w:gridSpan w:val="2"/>
            <w:shd w:val="clear" w:color="auto" w:fill="auto"/>
            <w:vAlign w:val="center"/>
          </w:tcPr>
          <w:p w14:paraId="32772816" w14:textId="5B3F5A0E" w:rsidR="000A385D" w:rsidRPr="004547FA" w:rsidRDefault="00053967" w:rsidP="00E53690">
            <w:pPr>
              <w:pStyle w:val="TableParagraph"/>
              <w:jc w:val="center"/>
              <w:rPr>
                <w:b/>
                <w:szCs w:val="26"/>
              </w:rPr>
            </w:pPr>
            <w:r w:rsidRPr="004547FA">
              <w:rPr>
                <w:b/>
                <w:szCs w:val="26"/>
              </w:rPr>
              <w:t>2020/2019</w:t>
            </w:r>
          </w:p>
        </w:tc>
        <w:tc>
          <w:tcPr>
            <w:tcW w:w="1920" w:type="dxa"/>
            <w:gridSpan w:val="2"/>
            <w:shd w:val="clear" w:color="auto" w:fill="auto"/>
            <w:vAlign w:val="center"/>
          </w:tcPr>
          <w:p w14:paraId="42D00D63" w14:textId="24C90B25" w:rsidR="000A385D" w:rsidRPr="004547FA" w:rsidRDefault="00053967" w:rsidP="00E53690">
            <w:pPr>
              <w:pStyle w:val="TableParagraph"/>
              <w:jc w:val="center"/>
              <w:rPr>
                <w:b/>
                <w:szCs w:val="26"/>
              </w:rPr>
            </w:pPr>
            <w:r w:rsidRPr="004547FA">
              <w:rPr>
                <w:b/>
                <w:szCs w:val="26"/>
              </w:rPr>
              <w:t>2021/2020</w:t>
            </w:r>
          </w:p>
        </w:tc>
      </w:tr>
      <w:tr w:rsidR="00ED7529" w:rsidRPr="004547FA" w14:paraId="157845B5" w14:textId="77777777" w:rsidTr="00053967">
        <w:trPr>
          <w:trHeight w:val="597"/>
        </w:trPr>
        <w:tc>
          <w:tcPr>
            <w:tcW w:w="1659" w:type="dxa"/>
            <w:vMerge/>
            <w:tcBorders>
              <w:top w:val="nil"/>
            </w:tcBorders>
            <w:shd w:val="clear" w:color="auto" w:fill="auto"/>
            <w:vAlign w:val="center"/>
          </w:tcPr>
          <w:p w14:paraId="4FE5B280" w14:textId="77777777" w:rsidR="000A385D" w:rsidRPr="004547FA" w:rsidRDefault="000A385D" w:rsidP="00E53690">
            <w:pPr>
              <w:jc w:val="center"/>
              <w:rPr>
                <w:szCs w:val="26"/>
              </w:rPr>
            </w:pPr>
          </w:p>
        </w:tc>
        <w:tc>
          <w:tcPr>
            <w:tcW w:w="1061" w:type="dxa"/>
            <w:vMerge/>
            <w:tcBorders>
              <w:top w:val="nil"/>
            </w:tcBorders>
            <w:shd w:val="clear" w:color="auto" w:fill="auto"/>
            <w:vAlign w:val="center"/>
          </w:tcPr>
          <w:p w14:paraId="39FDC898" w14:textId="77777777" w:rsidR="000A385D" w:rsidRPr="004547FA" w:rsidRDefault="000A385D" w:rsidP="00E53690">
            <w:pPr>
              <w:jc w:val="center"/>
              <w:rPr>
                <w:szCs w:val="26"/>
              </w:rPr>
            </w:pPr>
          </w:p>
        </w:tc>
        <w:tc>
          <w:tcPr>
            <w:tcW w:w="1061" w:type="dxa"/>
            <w:vMerge/>
            <w:tcBorders>
              <w:top w:val="nil"/>
            </w:tcBorders>
            <w:shd w:val="clear" w:color="auto" w:fill="auto"/>
            <w:vAlign w:val="center"/>
          </w:tcPr>
          <w:p w14:paraId="58053EDE" w14:textId="77777777" w:rsidR="000A385D" w:rsidRPr="004547FA" w:rsidRDefault="000A385D" w:rsidP="00E53690">
            <w:pPr>
              <w:jc w:val="center"/>
              <w:rPr>
                <w:szCs w:val="26"/>
              </w:rPr>
            </w:pPr>
          </w:p>
        </w:tc>
        <w:tc>
          <w:tcPr>
            <w:tcW w:w="1063" w:type="dxa"/>
            <w:vMerge/>
            <w:tcBorders>
              <w:top w:val="nil"/>
            </w:tcBorders>
            <w:shd w:val="clear" w:color="auto" w:fill="auto"/>
            <w:vAlign w:val="center"/>
          </w:tcPr>
          <w:p w14:paraId="5C49A7B5" w14:textId="77777777" w:rsidR="000A385D" w:rsidRPr="004547FA" w:rsidRDefault="000A385D" w:rsidP="00E53690">
            <w:pPr>
              <w:jc w:val="center"/>
              <w:rPr>
                <w:szCs w:val="26"/>
              </w:rPr>
            </w:pPr>
          </w:p>
        </w:tc>
        <w:tc>
          <w:tcPr>
            <w:tcW w:w="958" w:type="dxa"/>
            <w:shd w:val="clear" w:color="auto" w:fill="auto"/>
            <w:vAlign w:val="center"/>
          </w:tcPr>
          <w:p w14:paraId="10B3BB86" w14:textId="77777777" w:rsidR="000A385D" w:rsidRPr="004547FA" w:rsidRDefault="000A385D" w:rsidP="00E53690">
            <w:pPr>
              <w:pStyle w:val="TableParagraph"/>
              <w:ind w:hanging="34"/>
              <w:jc w:val="center"/>
              <w:rPr>
                <w:b/>
                <w:szCs w:val="26"/>
              </w:rPr>
            </w:pPr>
            <w:proofErr w:type="spellStart"/>
            <w:r w:rsidRPr="004547FA">
              <w:rPr>
                <w:b/>
                <w:szCs w:val="26"/>
              </w:rPr>
              <w:t>Triệu</w:t>
            </w:r>
            <w:proofErr w:type="spellEnd"/>
            <w:r w:rsidRPr="004547FA">
              <w:rPr>
                <w:b/>
                <w:w w:val="99"/>
                <w:szCs w:val="26"/>
              </w:rPr>
              <w:t xml:space="preserve"> </w:t>
            </w:r>
            <w:r w:rsidRPr="004547FA">
              <w:rPr>
                <w:b/>
                <w:szCs w:val="26"/>
              </w:rPr>
              <w:t>đồng</w:t>
            </w:r>
          </w:p>
        </w:tc>
        <w:tc>
          <w:tcPr>
            <w:tcW w:w="960" w:type="dxa"/>
            <w:shd w:val="clear" w:color="auto" w:fill="auto"/>
            <w:vAlign w:val="center"/>
          </w:tcPr>
          <w:p w14:paraId="5A2DC551" w14:textId="77777777" w:rsidR="000A385D" w:rsidRPr="004547FA" w:rsidRDefault="000A385D" w:rsidP="00E53690">
            <w:pPr>
              <w:pStyle w:val="TableParagraph"/>
              <w:jc w:val="center"/>
              <w:rPr>
                <w:b/>
                <w:szCs w:val="26"/>
              </w:rPr>
            </w:pPr>
            <w:r w:rsidRPr="004547FA">
              <w:rPr>
                <w:b/>
                <w:w w:val="99"/>
                <w:szCs w:val="26"/>
              </w:rPr>
              <w:t>%</w:t>
            </w:r>
          </w:p>
        </w:tc>
        <w:tc>
          <w:tcPr>
            <w:tcW w:w="960" w:type="dxa"/>
            <w:shd w:val="clear" w:color="auto" w:fill="auto"/>
            <w:vAlign w:val="center"/>
          </w:tcPr>
          <w:p w14:paraId="28F792C3" w14:textId="77777777" w:rsidR="000A385D" w:rsidRPr="004547FA" w:rsidRDefault="000A385D" w:rsidP="00E53690">
            <w:pPr>
              <w:pStyle w:val="TableParagraph"/>
              <w:ind w:hanging="34"/>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60" w:type="dxa"/>
            <w:shd w:val="clear" w:color="auto" w:fill="auto"/>
            <w:vAlign w:val="center"/>
          </w:tcPr>
          <w:p w14:paraId="3CC6109E" w14:textId="77777777" w:rsidR="000A385D" w:rsidRPr="004547FA" w:rsidRDefault="000A385D" w:rsidP="00E53690">
            <w:pPr>
              <w:pStyle w:val="TableParagraph"/>
              <w:jc w:val="center"/>
              <w:rPr>
                <w:b/>
                <w:szCs w:val="26"/>
              </w:rPr>
            </w:pPr>
            <w:r w:rsidRPr="004547FA">
              <w:rPr>
                <w:b/>
                <w:w w:val="99"/>
                <w:szCs w:val="26"/>
              </w:rPr>
              <w:t>%</w:t>
            </w:r>
          </w:p>
        </w:tc>
      </w:tr>
      <w:tr w:rsidR="000A385D" w:rsidRPr="004547FA" w14:paraId="54A37233" w14:textId="77777777" w:rsidTr="00053967">
        <w:trPr>
          <w:trHeight w:val="594"/>
        </w:trPr>
        <w:tc>
          <w:tcPr>
            <w:tcW w:w="1659" w:type="dxa"/>
            <w:vAlign w:val="center"/>
          </w:tcPr>
          <w:p w14:paraId="4216EF18" w14:textId="77777777" w:rsidR="000A385D" w:rsidRPr="004547FA" w:rsidRDefault="000A385D" w:rsidP="00E53690">
            <w:pPr>
              <w:pStyle w:val="TableParagraph"/>
              <w:jc w:val="center"/>
              <w:rPr>
                <w:b/>
                <w:szCs w:val="26"/>
              </w:rPr>
            </w:pPr>
            <w:r w:rsidRPr="004547FA">
              <w:rPr>
                <w:b/>
                <w:szCs w:val="26"/>
              </w:rPr>
              <w:t xml:space="preserve">1. </w:t>
            </w:r>
            <w:proofErr w:type="spellStart"/>
            <w:r w:rsidRPr="004547FA">
              <w:rPr>
                <w:b/>
                <w:szCs w:val="26"/>
              </w:rPr>
              <w:t>Vốn</w:t>
            </w:r>
            <w:proofErr w:type="spellEnd"/>
            <w:r w:rsidRPr="004547FA">
              <w:rPr>
                <w:b/>
                <w:szCs w:val="26"/>
              </w:rPr>
              <w:t xml:space="preserve"> </w:t>
            </w:r>
            <w:proofErr w:type="spellStart"/>
            <w:r w:rsidRPr="004547FA">
              <w:rPr>
                <w:b/>
                <w:szCs w:val="26"/>
              </w:rPr>
              <w:t>huy</w:t>
            </w:r>
            <w:proofErr w:type="spellEnd"/>
          </w:p>
          <w:p w14:paraId="04DF4A5B" w14:textId="77777777" w:rsidR="000A385D" w:rsidRPr="004547FA" w:rsidRDefault="000A385D" w:rsidP="00E53690">
            <w:pPr>
              <w:pStyle w:val="TableParagraph"/>
              <w:jc w:val="center"/>
              <w:rPr>
                <w:b/>
                <w:szCs w:val="26"/>
              </w:rPr>
            </w:pPr>
            <w:r w:rsidRPr="004547FA">
              <w:rPr>
                <w:b/>
                <w:szCs w:val="26"/>
              </w:rPr>
              <w:t>động</w:t>
            </w:r>
          </w:p>
        </w:tc>
        <w:tc>
          <w:tcPr>
            <w:tcW w:w="1061" w:type="dxa"/>
            <w:vAlign w:val="center"/>
          </w:tcPr>
          <w:p w14:paraId="05344859" w14:textId="77777777" w:rsidR="000A385D" w:rsidRPr="004547FA" w:rsidRDefault="000A385D" w:rsidP="00E53690">
            <w:pPr>
              <w:pStyle w:val="TableParagraph"/>
              <w:jc w:val="center"/>
              <w:rPr>
                <w:szCs w:val="26"/>
              </w:rPr>
            </w:pPr>
            <w:r w:rsidRPr="004547FA">
              <w:rPr>
                <w:w w:val="95"/>
                <w:szCs w:val="26"/>
              </w:rPr>
              <w:t>103.954</w:t>
            </w:r>
          </w:p>
        </w:tc>
        <w:tc>
          <w:tcPr>
            <w:tcW w:w="1061" w:type="dxa"/>
            <w:vAlign w:val="center"/>
          </w:tcPr>
          <w:p w14:paraId="41C83627" w14:textId="77777777" w:rsidR="000A385D" w:rsidRPr="004547FA" w:rsidRDefault="000A385D" w:rsidP="00E53690">
            <w:pPr>
              <w:pStyle w:val="TableParagraph"/>
              <w:jc w:val="center"/>
              <w:rPr>
                <w:szCs w:val="26"/>
              </w:rPr>
            </w:pPr>
            <w:r w:rsidRPr="004547FA">
              <w:rPr>
                <w:w w:val="95"/>
                <w:szCs w:val="26"/>
              </w:rPr>
              <w:t>109.884</w:t>
            </w:r>
          </w:p>
        </w:tc>
        <w:tc>
          <w:tcPr>
            <w:tcW w:w="1063" w:type="dxa"/>
            <w:vAlign w:val="center"/>
          </w:tcPr>
          <w:p w14:paraId="38D25C5F" w14:textId="77777777" w:rsidR="000A385D" w:rsidRPr="004547FA" w:rsidRDefault="000A385D" w:rsidP="00E53690">
            <w:pPr>
              <w:pStyle w:val="TableParagraph"/>
              <w:jc w:val="center"/>
              <w:rPr>
                <w:szCs w:val="26"/>
              </w:rPr>
            </w:pPr>
            <w:r w:rsidRPr="004547FA">
              <w:rPr>
                <w:w w:val="95"/>
                <w:szCs w:val="26"/>
              </w:rPr>
              <w:t>114.895</w:t>
            </w:r>
          </w:p>
        </w:tc>
        <w:tc>
          <w:tcPr>
            <w:tcW w:w="958" w:type="dxa"/>
            <w:vAlign w:val="center"/>
          </w:tcPr>
          <w:p w14:paraId="792E790E" w14:textId="77777777" w:rsidR="000A385D" w:rsidRPr="004547FA" w:rsidRDefault="000A385D" w:rsidP="00E53690">
            <w:pPr>
              <w:pStyle w:val="TableParagraph"/>
              <w:jc w:val="center"/>
              <w:rPr>
                <w:szCs w:val="26"/>
              </w:rPr>
            </w:pPr>
            <w:r w:rsidRPr="004547FA">
              <w:rPr>
                <w:w w:val="95"/>
                <w:szCs w:val="26"/>
              </w:rPr>
              <w:t>5.930</w:t>
            </w:r>
          </w:p>
        </w:tc>
        <w:tc>
          <w:tcPr>
            <w:tcW w:w="960" w:type="dxa"/>
            <w:vAlign w:val="center"/>
          </w:tcPr>
          <w:p w14:paraId="06E71868" w14:textId="77777777" w:rsidR="000A385D" w:rsidRPr="004547FA" w:rsidRDefault="000A385D" w:rsidP="00E53690">
            <w:pPr>
              <w:pStyle w:val="TableParagraph"/>
              <w:jc w:val="center"/>
              <w:rPr>
                <w:szCs w:val="26"/>
              </w:rPr>
            </w:pPr>
            <w:r w:rsidRPr="004547FA">
              <w:rPr>
                <w:w w:val="95"/>
                <w:szCs w:val="26"/>
              </w:rPr>
              <w:t>105,70</w:t>
            </w:r>
          </w:p>
        </w:tc>
        <w:tc>
          <w:tcPr>
            <w:tcW w:w="960" w:type="dxa"/>
            <w:vAlign w:val="center"/>
          </w:tcPr>
          <w:p w14:paraId="6AA00D3E" w14:textId="77777777" w:rsidR="000A385D" w:rsidRPr="004547FA" w:rsidRDefault="000A385D" w:rsidP="00E53690">
            <w:pPr>
              <w:pStyle w:val="TableParagraph"/>
              <w:jc w:val="center"/>
              <w:rPr>
                <w:szCs w:val="26"/>
              </w:rPr>
            </w:pPr>
            <w:r w:rsidRPr="004547FA">
              <w:rPr>
                <w:w w:val="95"/>
                <w:szCs w:val="26"/>
              </w:rPr>
              <w:t>5.011</w:t>
            </w:r>
          </w:p>
        </w:tc>
        <w:tc>
          <w:tcPr>
            <w:tcW w:w="960" w:type="dxa"/>
            <w:vAlign w:val="center"/>
          </w:tcPr>
          <w:p w14:paraId="1928FDF5" w14:textId="77777777" w:rsidR="000A385D" w:rsidRPr="004547FA" w:rsidRDefault="000A385D" w:rsidP="00E53690">
            <w:pPr>
              <w:pStyle w:val="TableParagraph"/>
              <w:jc w:val="center"/>
              <w:rPr>
                <w:szCs w:val="26"/>
              </w:rPr>
            </w:pPr>
            <w:r w:rsidRPr="004547FA">
              <w:rPr>
                <w:w w:val="95"/>
                <w:szCs w:val="26"/>
              </w:rPr>
              <w:t>104,56</w:t>
            </w:r>
          </w:p>
        </w:tc>
      </w:tr>
      <w:tr w:rsidR="000A385D" w:rsidRPr="004547FA" w14:paraId="2A8918B6" w14:textId="77777777" w:rsidTr="00053967">
        <w:trPr>
          <w:trHeight w:val="599"/>
        </w:trPr>
        <w:tc>
          <w:tcPr>
            <w:tcW w:w="1659" w:type="dxa"/>
            <w:vAlign w:val="center"/>
          </w:tcPr>
          <w:p w14:paraId="1D60F256" w14:textId="77777777" w:rsidR="000A385D" w:rsidRPr="004547FA" w:rsidRDefault="000A385D" w:rsidP="00E53690">
            <w:pPr>
              <w:pStyle w:val="TableParagraph"/>
              <w:jc w:val="center"/>
              <w:rPr>
                <w:szCs w:val="26"/>
              </w:rPr>
            </w:pPr>
            <w:r w:rsidRPr="004547FA">
              <w:rPr>
                <w:szCs w:val="26"/>
              </w:rPr>
              <w:t xml:space="preserve">- </w:t>
            </w:r>
            <w:proofErr w:type="spellStart"/>
            <w:r w:rsidRPr="004547FA">
              <w:rPr>
                <w:szCs w:val="26"/>
              </w:rPr>
              <w:t>Tiền</w:t>
            </w:r>
            <w:proofErr w:type="spellEnd"/>
            <w:r w:rsidRPr="004547FA">
              <w:rPr>
                <w:szCs w:val="26"/>
              </w:rPr>
              <w:t xml:space="preserve"> gửi</w:t>
            </w:r>
          </w:p>
          <w:p w14:paraId="2B3D7E9F" w14:textId="77777777" w:rsidR="000A385D" w:rsidRPr="004547FA" w:rsidRDefault="000A385D" w:rsidP="00E53690">
            <w:pPr>
              <w:pStyle w:val="TableParagraph"/>
              <w:jc w:val="center"/>
              <w:rPr>
                <w:szCs w:val="26"/>
              </w:rPr>
            </w:pPr>
            <w:proofErr w:type="spellStart"/>
            <w:r w:rsidRPr="004547FA">
              <w:rPr>
                <w:szCs w:val="26"/>
              </w:rPr>
              <w:t>dân</w:t>
            </w:r>
            <w:proofErr w:type="spellEnd"/>
            <w:r w:rsidRPr="004547FA">
              <w:rPr>
                <w:szCs w:val="26"/>
              </w:rPr>
              <w:t xml:space="preserve"> </w:t>
            </w:r>
            <w:proofErr w:type="spellStart"/>
            <w:r w:rsidRPr="004547FA">
              <w:rPr>
                <w:szCs w:val="26"/>
              </w:rPr>
              <w:t>cư</w:t>
            </w:r>
            <w:proofErr w:type="spellEnd"/>
          </w:p>
        </w:tc>
        <w:tc>
          <w:tcPr>
            <w:tcW w:w="1061" w:type="dxa"/>
            <w:vAlign w:val="center"/>
          </w:tcPr>
          <w:p w14:paraId="712F6822" w14:textId="77777777" w:rsidR="000A385D" w:rsidRPr="004547FA" w:rsidRDefault="000A385D" w:rsidP="00E53690">
            <w:pPr>
              <w:pStyle w:val="TableParagraph"/>
              <w:jc w:val="center"/>
              <w:rPr>
                <w:szCs w:val="26"/>
              </w:rPr>
            </w:pPr>
            <w:r w:rsidRPr="004547FA">
              <w:rPr>
                <w:w w:val="95"/>
                <w:szCs w:val="26"/>
              </w:rPr>
              <w:t>84.462</w:t>
            </w:r>
          </w:p>
        </w:tc>
        <w:tc>
          <w:tcPr>
            <w:tcW w:w="1061" w:type="dxa"/>
            <w:vAlign w:val="center"/>
          </w:tcPr>
          <w:p w14:paraId="42BAE067" w14:textId="77777777" w:rsidR="000A385D" w:rsidRPr="004547FA" w:rsidRDefault="000A385D" w:rsidP="00E53690">
            <w:pPr>
              <w:pStyle w:val="TableParagraph"/>
              <w:jc w:val="center"/>
              <w:rPr>
                <w:szCs w:val="26"/>
              </w:rPr>
            </w:pPr>
            <w:r w:rsidRPr="004547FA">
              <w:rPr>
                <w:w w:val="95"/>
                <w:szCs w:val="26"/>
              </w:rPr>
              <w:t>97.808</w:t>
            </w:r>
          </w:p>
        </w:tc>
        <w:tc>
          <w:tcPr>
            <w:tcW w:w="1063" w:type="dxa"/>
            <w:vAlign w:val="center"/>
          </w:tcPr>
          <w:p w14:paraId="163FB998" w14:textId="77777777" w:rsidR="000A385D" w:rsidRPr="004547FA" w:rsidRDefault="000A385D" w:rsidP="00E53690">
            <w:pPr>
              <w:pStyle w:val="TableParagraph"/>
              <w:jc w:val="center"/>
              <w:rPr>
                <w:szCs w:val="26"/>
              </w:rPr>
            </w:pPr>
            <w:r w:rsidRPr="004547FA">
              <w:rPr>
                <w:w w:val="95"/>
                <w:szCs w:val="26"/>
              </w:rPr>
              <w:t>99.212</w:t>
            </w:r>
          </w:p>
        </w:tc>
        <w:tc>
          <w:tcPr>
            <w:tcW w:w="958" w:type="dxa"/>
            <w:vAlign w:val="center"/>
          </w:tcPr>
          <w:p w14:paraId="25BFBE75" w14:textId="77777777" w:rsidR="000A385D" w:rsidRPr="004547FA" w:rsidRDefault="000A385D" w:rsidP="00E53690">
            <w:pPr>
              <w:pStyle w:val="TableParagraph"/>
              <w:jc w:val="center"/>
              <w:rPr>
                <w:szCs w:val="26"/>
              </w:rPr>
            </w:pPr>
            <w:r w:rsidRPr="004547FA">
              <w:rPr>
                <w:w w:val="95"/>
                <w:szCs w:val="26"/>
              </w:rPr>
              <w:t>13.345</w:t>
            </w:r>
          </w:p>
        </w:tc>
        <w:tc>
          <w:tcPr>
            <w:tcW w:w="960" w:type="dxa"/>
            <w:vAlign w:val="center"/>
          </w:tcPr>
          <w:p w14:paraId="47FA57DC" w14:textId="77777777" w:rsidR="000A385D" w:rsidRPr="004547FA" w:rsidRDefault="000A385D" w:rsidP="00E53690">
            <w:pPr>
              <w:pStyle w:val="TableParagraph"/>
              <w:jc w:val="center"/>
              <w:rPr>
                <w:szCs w:val="26"/>
              </w:rPr>
            </w:pPr>
            <w:r w:rsidRPr="004547FA">
              <w:rPr>
                <w:w w:val="95"/>
                <w:szCs w:val="26"/>
              </w:rPr>
              <w:t>115,80</w:t>
            </w:r>
          </w:p>
        </w:tc>
        <w:tc>
          <w:tcPr>
            <w:tcW w:w="960" w:type="dxa"/>
            <w:vAlign w:val="center"/>
          </w:tcPr>
          <w:p w14:paraId="6A096617" w14:textId="77777777" w:rsidR="000A385D" w:rsidRPr="004547FA" w:rsidRDefault="000A385D" w:rsidP="00E53690">
            <w:pPr>
              <w:pStyle w:val="TableParagraph"/>
              <w:jc w:val="center"/>
              <w:rPr>
                <w:szCs w:val="26"/>
              </w:rPr>
            </w:pPr>
            <w:r w:rsidRPr="004547FA">
              <w:rPr>
                <w:w w:val="95"/>
                <w:szCs w:val="26"/>
              </w:rPr>
              <w:t>1.404</w:t>
            </w:r>
          </w:p>
        </w:tc>
        <w:tc>
          <w:tcPr>
            <w:tcW w:w="960" w:type="dxa"/>
            <w:vAlign w:val="center"/>
          </w:tcPr>
          <w:p w14:paraId="059E7207" w14:textId="77777777" w:rsidR="000A385D" w:rsidRPr="004547FA" w:rsidRDefault="000A385D" w:rsidP="00E53690">
            <w:pPr>
              <w:pStyle w:val="TableParagraph"/>
              <w:jc w:val="center"/>
              <w:rPr>
                <w:szCs w:val="26"/>
              </w:rPr>
            </w:pPr>
            <w:r w:rsidRPr="004547FA">
              <w:rPr>
                <w:w w:val="95"/>
                <w:szCs w:val="26"/>
              </w:rPr>
              <w:t>101,44</w:t>
            </w:r>
          </w:p>
        </w:tc>
      </w:tr>
      <w:tr w:rsidR="000A385D" w:rsidRPr="004547FA" w14:paraId="2E5BDBF7" w14:textId="77777777" w:rsidTr="00053967">
        <w:trPr>
          <w:trHeight w:val="313"/>
        </w:trPr>
        <w:tc>
          <w:tcPr>
            <w:tcW w:w="1659" w:type="dxa"/>
            <w:vAlign w:val="center"/>
          </w:tcPr>
          <w:p w14:paraId="6885D15C" w14:textId="77777777" w:rsidR="000A385D" w:rsidRPr="004547FA" w:rsidRDefault="000A385D" w:rsidP="00E53690">
            <w:pPr>
              <w:pStyle w:val="TableParagraph"/>
              <w:jc w:val="center"/>
              <w:rPr>
                <w:szCs w:val="26"/>
              </w:rPr>
            </w:pPr>
            <w:r w:rsidRPr="004547FA">
              <w:rPr>
                <w:szCs w:val="26"/>
              </w:rPr>
              <w:t>- TGTCKT</w:t>
            </w:r>
          </w:p>
        </w:tc>
        <w:tc>
          <w:tcPr>
            <w:tcW w:w="1061" w:type="dxa"/>
            <w:vAlign w:val="center"/>
          </w:tcPr>
          <w:p w14:paraId="70BDAF0E" w14:textId="77777777" w:rsidR="000A385D" w:rsidRPr="004547FA" w:rsidRDefault="000A385D" w:rsidP="00E53690">
            <w:pPr>
              <w:pStyle w:val="TableParagraph"/>
              <w:jc w:val="center"/>
              <w:rPr>
                <w:szCs w:val="26"/>
              </w:rPr>
            </w:pPr>
            <w:r w:rsidRPr="004547FA">
              <w:rPr>
                <w:w w:val="95"/>
                <w:szCs w:val="26"/>
              </w:rPr>
              <w:t>19.491</w:t>
            </w:r>
          </w:p>
        </w:tc>
        <w:tc>
          <w:tcPr>
            <w:tcW w:w="1061" w:type="dxa"/>
            <w:vAlign w:val="center"/>
          </w:tcPr>
          <w:p w14:paraId="37F196DC" w14:textId="77777777" w:rsidR="000A385D" w:rsidRPr="004547FA" w:rsidRDefault="000A385D" w:rsidP="00E53690">
            <w:pPr>
              <w:pStyle w:val="TableParagraph"/>
              <w:jc w:val="center"/>
              <w:rPr>
                <w:szCs w:val="26"/>
              </w:rPr>
            </w:pPr>
            <w:r w:rsidRPr="004547FA">
              <w:rPr>
                <w:w w:val="95"/>
                <w:szCs w:val="26"/>
              </w:rPr>
              <w:t>12.076</w:t>
            </w:r>
          </w:p>
        </w:tc>
        <w:tc>
          <w:tcPr>
            <w:tcW w:w="1063" w:type="dxa"/>
            <w:vAlign w:val="center"/>
          </w:tcPr>
          <w:p w14:paraId="4A35499E" w14:textId="77777777" w:rsidR="000A385D" w:rsidRPr="004547FA" w:rsidRDefault="000A385D" w:rsidP="00E53690">
            <w:pPr>
              <w:pStyle w:val="TableParagraph"/>
              <w:jc w:val="center"/>
              <w:rPr>
                <w:szCs w:val="26"/>
              </w:rPr>
            </w:pPr>
            <w:r w:rsidRPr="004547FA">
              <w:rPr>
                <w:w w:val="95"/>
                <w:szCs w:val="26"/>
              </w:rPr>
              <w:t>15.683</w:t>
            </w:r>
          </w:p>
        </w:tc>
        <w:tc>
          <w:tcPr>
            <w:tcW w:w="958" w:type="dxa"/>
            <w:vAlign w:val="center"/>
          </w:tcPr>
          <w:p w14:paraId="7956081D" w14:textId="77777777" w:rsidR="000A385D" w:rsidRPr="004547FA" w:rsidRDefault="000A385D" w:rsidP="00E53690">
            <w:pPr>
              <w:pStyle w:val="TableParagraph"/>
              <w:jc w:val="center"/>
              <w:rPr>
                <w:szCs w:val="26"/>
              </w:rPr>
            </w:pPr>
            <w:r w:rsidRPr="004547FA">
              <w:rPr>
                <w:w w:val="95"/>
                <w:szCs w:val="26"/>
              </w:rPr>
              <w:t>-7.415</w:t>
            </w:r>
          </w:p>
        </w:tc>
        <w:tc>
          <w:tcPr>
            <w:tcW w:w="960" w:type="dxa"/>
            <w:vAlign w:val="center"/>
          </w:tcPr>
          <w:p w14:paraId="748238F1" w14:textId="77777777" w:rsidR="000A385D" w:rsidRPr="004547FA" w:rsidRDefault="000A385D" w:rsidP="00E53690">
            <w:pPr>
              <w:pStyle w:val="TableParagraph"/>
              <w:jc w:val="center"/>
              <w:rPr>
                <w:szCs w:val="26"/>
              </w:rPr>
            </w:pPr>
            <w:r w:rsidRPr="004547FA">
              <w:rPr>
                <w:w w:val="95"/>
                <w:szCs w:val="26"/>
              </w:rPr>
              <w:t>61,96</w:t>
            </w:r>
          </w:p>
        </w:tc>
        <w:tc>
          <w:tcPr>
            <w:tcW w:w="960" w:type="dxa"/>
            <w:vAlign w:val="center"/>
          </w:tcPr>
          <w:p w14:paraId="42CF71DB" w14:textId="77777777" w:rsidR="000A385D" w:rsidRPr="004547FA" w:rsidRDefault="000A385D" w:rsidP="00E53690">
            <w:pPr>
              <w:pStyle w:val="TableParagraph"/>
              <w:jc w:val="center"/>
              <w:rPr>
                <w:szCs w:val="26"/>
              </w:rPr>
            </w:pPr>
            <w:r w:rsidRPr="004547FA">
              <w:rPr>
                <w:w w:val="95"/>
                <w:szCs w:val="26"/>
              </w:rPr>
              <w:t>3.607</w:t>
            </w:r>
          </w:p>
        </w:tc>
        <w:tc>
          <w:tcPr>
            <w:tcW w:w="960" w:type="dxa"/>
            <w:vAlign w:val="center"/>
          </w:tcPr>
          <w:p w14:paraId="2B4FC596" w14:textId="77777777" w:rsidR="000A385D" w:rsidRPr="004547FA" w:rsidRDefault="000A385D" w:rsidP="00E53690">
            <w:pPr>
              <w:pStyle w:val="TableParagraph"/>
              <w:jc w:val="center"/>
              <w:rPr>
                <w:szCs w:val="26"/>
              </w:rPr>
            </w:pPr>
            <w:r w:rsidRPr="004547FA">
              <w:rPr>
                <w:w w:val="95"/>
                <w:szCs w:val="26"/>
              </w:rPr>
              <w:t>129,87</w:t>
            </w:r>
          </w:p>
        </w:tc>
      </w:tr>
      <w:tr w:rsidR="000A385D" w:rsidRPr="004547FA" w14:paraId="33B40677" w14:textId="77777777" w:rsidTr="00053967">
        <w:trPr>
          <w:trHeight w:val="597"/>
        </w:trPr>
        <w:tc>
          <w:tcPr>
            <w:tcW w:w="1659" w:type="dxa"/>
            <w:vAlign w:val="center"/>
          </w:tcPr>
          <w:p w14:paraId="15126FB8" w14:textId="77777777" w:rsidR="000A385D" w:rsidRPr="004547FA" w:rsidRDefault="000A385D" w:rsidP="00E53690">
            <w:pPr>
              <w:pStyle w:val="TableParagraph"/>
              <w:jc w:val="center"/>
              <w:rPr>
                <w:b/>
                <w:szCs w:val="26"/>
              </w:rPr>
            </w:pPr>
            <w:r w:rsidRPr="004547FA">
              <w:rPr>
                <w:b/>
                <w:szCs w:val="26"/>
              </w:rPr>
              <w:t xml:space="preserve">2.Vốn </w:t>
            </w:r>
            <w:proofErr w:type="spellStart"/>
            <w:r w:rsidRPr="004547FA">
              <w:rPr>
                <w:b/>
                <w:szCs w:val="26"/>
              </w:rPr>
              <w:t>điều</w:t>
            </w:r>
            <w:proofErr w:type="spellEnd"/>
            <w:r w:rsidRPr="004547FA">
              <w:rPr>
                <w:b/>
                <w:szCs w:val="26"/>
              </w:rPr>
              <w:t xml:space="preserve"> chuyển</w:t>
            </w:r>
          </w:p>
        </w:tc>
        <w:tc>
          <w:tcPr>
            <w:tcW w:w="1061" w:type="dxa"/>
            <w:vAlign w:val="center"/>
          </w:tcPr>
          <w:p w14:paraId="7F54A947" w14:textId="77777777" w:rsidR="000A385D" w:rsidRPr="004547FA" w:rsidRDefault="000A385D" w:rsidP="00E53690">
            <w:pPr>
              <w:pStyle w:val="TableParagraph"/>
              <w:jc w:val="center"/>
              <w:rPr>
                <w:szCs w:val="26"/>
              </w:rPr>
            </w:pPr>
            <w:r w:rsidRPr="004547FA">
              <w:rPr>
                <w:w w:val="95"/>
                <w:szCs w:val="26"/>
              </w:rPr>
              <w:t>7.381</w:t>
            </w:r>
          </w:p>
        </w:tc>
        <w:tc>
          <w:tcPr>
            <w:tcW w:w="1061" w:type="dxa"/>
            <w:vAlign w:val="center"/>
          </w:tcPr>
          <w:p w14:paraId="6DEEF4E9" w14:textId="77777777" w:rsidR="000A385D" w:rsidRPr="004547FA" w:rsidRDefault="000A385D" w:rsidP="00E53690">
            <w:pPr>
              <w:pStyle w:val="TableParagraph"/>
              <w:jc w:val="center"/>
              <w:rPr>
                <w:szCs w:val="26"/>
              </w:rPr>
            </w:pPr>
            <w:r w:rsidRPr="004547FA">
              <w:rPr>
                <w:w w:val="95"/>
                <w:szCs w:val="26"/>
              </w:rPr>
              <w:t>9.803</w:t>
            </w:r>
          </w:p>
        </w:tc>
        <w:tc>
          <w:tcPr>
            <w:tcW w:w="1063" w:type="dxa"/>
            <w:vAlign w:val="center"/>
          </w:tcPr>
          <w:p w14:paraId="0336930C" w14:textId="77777777" w:rsidR="000A385D" w:rsidRPr="004547FA" w:rsidRDefault="000A385D" w:rsidP="00E53690">
            <w:pPr>
              <w:pStyle w:val="TableParagraph"/>
              <w:jc w:val="center"/>
              <w:rPr>
                <w:szCs w:val="26"/>
              </w:rPr>
            </w:pPr>
            <w:r w:rsidRPr="004547FA">
              <w:rPr>
                <w:w w:val="95"/>
                <w:szCs w:val="26"/>
              </w:rPr>
              <w:t>8.209</w:t>
            </w:r>
          </w:p>
        </w:tc>
        <w:tc>
          <w:tcPr>
            <w:tcW w:w="958" w:type="dxa"/>
            <w:vAlign w:val="center"/>
          </w:tcPr>
          <w:p w14:paraId="5FB3E556" w14:textId="77777777" w:rsidR="000A385D" w:rsidRPr="004547FA" w:rsidRDefault="000A385D" w:rsidP="00E53690">
            <w:pPr>
              <w:pStyle w:val="TableParagraph"/>
              <w:jc w:val="center"/>
              <w:rPr>
                <w:szCs w:val="26"/>
              </w:rPr>
            </w:pPr>
            <w:r w:rsidRPr="004547FA">
              <w:rPr>
                <w:w w:val="95"/>
                <w:szCs w:val="26"/>
              </w:rPr>
              <w:t>2.422</w:t>
            </w:r>
          </w:p>
        </w:tc>
        <w:tc>
          <w:tcPr>
            <w:tcW w:w="960" w:type="dxa"/>
            <w:vAlign w:val="center"/>
          </w:tcPr>
          <w:p w14:paraId="1371F402" w14:textId="77777777" w:rsidR="000A385D" w:rsidRPr="004547FA" w:rsidRDefault="000A385D" w:rsidP="00E53690">
            <w:pPr>
              <w:pStyle w:val="TableParagraph"/>
              <w:jc w:val="center"/>
              <w:rPr>
                <w:szCs w:val="26"/>
              </w:rPr>
            </w:pPr>
            <w:r w:rsidRPr="004547FA">
              <w:rPr>
                <w:w w:val="95"/>
                <w:szCs w:val="26"/>
              </w:rPr>
              <w:t>132,82</w:t>
            </w:r>
          </w:p>
        </w:tc>
        <w:tc>
          <w:tcPr>
            <w:tcW w:w="960" w:type="dxa"/>
            <w:vAlign w:val="center"/>
          </w:tcPr>
          <w:p w14:paraId="15AA9A17" w14:textId="77777777" w:rsidR="000A385D" w:rsidRPr="004547FA" w:rsidRDefault="000A385D" w:rsidP="00E53690">
            <w:pPr>
              <w:pStyle w:val="TableParagraph"/>
              <w:jc w:val="center"/>
              <w:rPr>
                <w:szCs w:val="26"/>
              </w:rPr>
            </w:pPr>
            <w:r w:rsidRPr="004547FA">
              <w:rPr>
                <w:w w:val="95"/>
                <w:szCs w:val="26"/>
              </w:rPr>
              <w:t>-1.593</w:t>
            </w:r>
          </w:p>
        </w:tc>
        <w:tc>
          <w:tcPr>
            <w:tcW w:w="960" w:type="dxa"/>
            <w:vAlign w:val="center"/>
          </w:tcPr>
          <w:p w14:paraId="4CE62205" w14:textId="77777777" w:rsidR="000A385D" w:rsidRPr="004547FA" w:rsidRDefault="000A385D" w:rsidP="00E53690">
            <w:pPr>
              <w:pStyle w:val="TableParagraph"/>
              <w:jc w:val="center"/>
              <w:rPr>
                <w:szCs w:val="26"/>
              </w:rPr>
            </w:pPr>
            <w:r w:rsidRPr="004547FA">
              <w:rPr>
                <w:w w:val="95"/>
                <w:szCs w:val="26"/>
              </w:rPr>
              <w:t>83,75</w:t>
            </w:r>
          </w:p>
        </w:tc>
      </w:tr>
      <w:tr w:rsidR="000A385D" w:rsidRPr="004547FA" w14:paraId="12127E7B" w14:textId="77777777" w:rsidTr="00053967">
        <w:trPr>
          <w:trHeight w:val="594"/>
        </w:trPr>
        <w:tc>
          <w:tcPr>
            <w:tcW w:w="1659" w:type="dxa"/>
            <w:vAlign w:val="center"/>
          </w:tcPr>
          <w:p w14:paraId="1C68C53F" w14:textId="77777777" w:rsidR="000A385D" w:rsidRPr="004547FA" w:rsidRDefault="000A385D" w:rsidP="00E53690">
            <w:pPr>
              <w:pStyle w:val="TableParagraph"/>
              <w:jc w:val="center"/>
              <w:rPr>
                <w:b/>
                <w:szCs w:val="26"/>
              </w:rPr>
            </w:pPr>
            <w:proofErr w:type="spellStart"/>
            <w:r w:rsidRPr="004547FA">
              <w:rPr>
                <w:b/>
                <w:szCs w:val="26"/>
              </w:rPr>
              <w:t>Tổng</w:t>
            </w:r>
            <w:proofErr w:type="spellEnd"/>
            <w:r w:rsidRPr="004547FA">
              <w:rPr>
                <w:b/>
                <w:szCs w:val="26"/>
              </w:rPr>
              <w:t xml:space="preserve"> Nguồn</w:t>
            </w:r>
          </w:p>
          <w:p w14:paraId="7A63B655" w14:textId="77777777" w:rsidR="000A385D" w:rsidRPr="004547FA" w:rsidRDefault="000A385D" w:rsidP="00E53690">
            <w:pPr>
              <w:pStyle w:val="TableParagraph"/>
              <w:jc w:val="center"/>
              <w:rPr>
                <w:b/>
                <w:szCs w:val="26"/>
              </w:rPr>
            </w:pPr>
            <w:proofErr w:type="spellStart"/>
            <w:r w:rsidRPr="004547FA">
              <w:rPr>
                <w:b/>
                <w:szCs w:val="26"/>
              </w:rPr>
              <w:t>Vốn</w:t>
            </w:r>
            <w:proofErr w:type="spellEnd"/>
          </w:p>
        </w:tc>
        <w:tc>
          <w:tcPr>
            <w:tcW w:w="1061" w:type="dxa"/>
            <w:vAlign w:val="center"/>
          </w:tcPr>
          <w:p w14:paraId="5E56E0C6" w14:textId="77777777" w:rsidR="000A385D" w:rsidRPr="004547FA" w:rsidRDefault="000A385D" w:rsidP="00E53690">
            <w:pPr>
              <w:pStyle w:val="TableParagraph"/>
              <w:jc w:val="center"/>
              <w:rPr>
                <w:szCs w:val="26"/>
              </w:rPr>
            </w:pPr>
            <w:r w:rsidRPr="004547FA">
              <w:rPr>
                <w:w w:val="95"/>
                <w:szCs w:val="26"/>
              </w:rPr>
              <w:t>111.334</w:t>
            </w:r>
          </w:p>
        </w:tc>
        <w:tc>
          <w:tcPr>
            <w:tcW w:w="1061" w:type="dxa"/>
            <w:vAlign w:val="center"/>
          </w:tcPr>
          <w:p w14:paraId="45F9FC8C" w14:textId="77777777" w:rsidR="000A385D" w:rsidRPr="004547FA" w:rsidRDefault="000A385D" w:rsidP="00E53690">
            <w:pPr>
              <w:pStyle w:val="TableParagraph"/>
              <w:jc w:val="center"/>
              <w:rPr>
                <w:szCs w:val="26"/>
              </w:rPr>
            </w:pPr>
            <w:r w:rsidRPr="004547FA">
              <w:rPr>
                <w:w w:val="95"/>
                <w:szCs w:val="26"/>
              </w:rPr>
              <w:t>119.687</w:t>
            </w:r>
          </w:p>
        </w:tc>
        <w:tc>
          <w:tcPr>
            <w:tcW w:w="1063" w:type="dxa"/>
            <w:vAlign w:val="center"/>
          </w:tcPr>
          <w:p w14:paraId="225A60ED" w14:textId="77777777" w:rsidR="000A385D" w:rsidRPr="004547FA" w:rsidRDefault="000A385D" w:rsidP="00E53690">
            <w:pPr>
              <w:pStyle w:val="TableParagraph"/>
              <w:jc w:val="center"/>
              <w:rPr>
                <w:szCs w:val="26"/>
              </w:rPr>
            </w:pPr>
            <w:r w:rsidRPr="004547FA">
              <w:rPr>
                <w:w w:val="95"/>
                <w:szCs w:val="26"/>
              </w:rPr>
              <w:t>123.105</w:t>
            </w:r>
          </w:p>
        </w:tc>
        <w:tc>
          <w:tcPr>
            <w:tcW w:w="958" w:type="dxa"/>
            <w:vAlign w:val="center"/>
          </w:tcPr>
          <w:p w14:paraId="00452451" w14:textId="77777777" w:rsidR="000A385D" w:rsidRPr="004547FA" w:rsidRDefault="000A385D" w:rsidP="00E53690">
            <w:pPr>
              <w:pStyle w:val="TableParagraph"/>
              <w:jc w:val="center"/>
              <w:rPr>
                <w:szCs w:val="26"/>
              </w:rPr>
            </w:pPr>
            <w:r w:rsidRPr="004547FA">
              <w:rPr>
                <w:w w:val="95"/>
                <w:szCs w:val="26"/>
              </w:rPr>
              <w:t>8.352</w:t>
            </w:r>
          </w:p>
        </w:tc>
        <w:tc>
          <w:tcPr>
            <w:tcW w:w="960" w:type="dxa"/>
            <w:vAlign w:val="center"/>
          </w:tcPr>
          <w:p w14:paraId="778EDE16" w14:textId="77777777" w:rsidR="000A385D" w:rsidRPr="004547FA" w:rsidRDefault="000A385D" w:rsidP="00E53690">
            <w:pPr>
              <w:pStyle w:val="TableParagraph"/>
              <w:jc w:val="center"/>
              <w:rPr>
                <w:szCs w:val="26"/>
              </w:rPr>
            </w:pPr>
            <w:r w:rsidRPr="004547FA">
              <w:rPr>
                <w:w w:val="95"/>
                <w:szCs w:val="26"/>
              </w:rPr>
              <w:t>107,50</w:t>
            </w:r>
          </w:p>
        </w:tc>
        <w:tc>
          <w:tcPr>
            <w:tcW w:w="960" w:type="dxa"/>
            <w:vAlign w:val="center"/>
          </w:tcPr>
          <w:p w14:paraId="3EEAE7B5" w14:textId="77777777" w:rsidR="000A385D" w:rsidRPr="004547FA" w:rsidRDefault="000A385D" w:rsidP="00E53690">
            <w:pPr>
              <w:pStyle w:val="TableParagraph"/>
              <w:jc w:val="center"/>
              <w:rPr>
                <w:szCs w:val="26"/>
              </w:rPr>
            </w:pPr>
            <w:r w:rsidRPr="004547FA">
              <w:rPr>
                <w:w w:val="95"/>
                <w:szCs w:val="26"/>
              </w:rPr>
              <w:t>3.418</w:t>
            </w:r>
          </w:p>
        </w:tc>
        <w:tc>
          <w:tcPr>
            <w:tcW w:w="960" w:type="dxa"/>
            <w:vAlign w:val="center"/>
          </w:tcPr>
          <w:p w14:paraId="54C7DA67" w14:textId="77777777" w:rsidR="000A385D" w:rsidRPr="004547FA" w:rsidRDefault="000A385D" w:rsidP="00E53690">
            <w:pPr>
              <w:pStyle w:val="TableParagraph"/>
              <w:jc w:val="center"/>
              <w:rPr>
                <w:szCs w:val="26"/>
              </w:rPr>
            </w:pPr>
            <w:r w:rsidRPr="004547FA">
              <w:rPr>
                <w:w w:val="95"/>
                <w:szCs w:val="26"/>
              </w:rPr>
              <w:t>102,86</w:t>
            </w:r>
          </w:p>
        </w:tc>
      </w:tr>
    </w:tbl>
    <w:p w14:paraId="1264D398" w14:textId="6EF36199" w:rsidR="00053967" w:rsidRPr="004547FA" w:rsidRDefault="00053967" w:rsidP="00E53690">
      <w:pPr>
        <w:jc w:val="right"/>
        <w:rPr>
          <w:i/>
          <w:iCs/>
          <w:szCs w:val="26"/>
        </w:rPr>
      </w:pPr>
      <w:r w:rsidRPr="004547FA">
        <w:rPr>
          <w:i/>
          <w:iCs/>
          <w:szCs w:val="26"/>
        </w:rPr>
        <w:t>(</w:t>
      </w:r>
      <w:proofErr w:type="spellStart"/>
      <w:r w:rsidRPr="004547FA">
        <w:rPr>
          <w:i/>
          <w:iCs/>
          <w:szCs w:val="26"/>
        </w:rPr>
        <w:t>Nguồn</w:t>
      </w:r>
      <w:proofErr w:type="spellEnd"/>
      <w:r w:rsidRPr="004547FA">
        <w:rPr>
          <w:i/>
          <w:iCs/>
          <w:szCs w:val="26"/>
        </w:rPr>
        <w:t xml:space="preserve">: </w:t>
      </w:r>
      <w:proofErr w:type="spellStart"/>
      <w:r w:rsidR="000D73DD">
        <w:rPr>
          <w:i/>
          <w:iCs/>
          <w:szCs w:val="26"/>
        </w:rPr>
        <w:t>Báo</w:t>
      </w:r>
      <w:proofErr w:type="spellEnd"/>
      <w:r w:rsidR="000D73DD">
        <w:rPr>
          <w:i/>
          <w:iCs/>
          <w:szCs w:val="26"/>
        </w:rPr>
        <w:t xml:space="preserve"> cáo </w:t>
      </w:r>
      <w:proofErr w:type="spellStart"/>
      <w:r w:rsidR="000D73DD">
        <w:rPr>
          <w:i/>
          <w:iCs/>
          <w:szCs w:val="26"/>
        </w:rPr>
        <w:t>tài</w:t>
      </w:r>
      <w:proofErr w:type="spellEnd"/>
      <w:r w:rsidR="000D73DD">
        <w:rPr>
          <w:i/>
          <w:iCs/>
          <w:szCs w:val="26"/>
        </w:rPr>
        <w:t xml:space="preserve"> </w:t>
      </w:r>
      <w:proofErr w:type="spellStart"/>
      <w:r w:rsidR="000D73DD">
        <w:rPr>
          <w:i/>
          <w:iCs/>
          <w:szCs w:val="26"/>
        </w:rPr>
        <w:t>chính</w:t>
      </w:r>
      <w:proofErr w:type="spellEnd"/>
      <w:r w:rsidR="000D73DD">
        <w:rPr>
          <w:i/>
          <w:iCs/>
          <w:szCs w:val="26"/>
        </w:rPr>
        <w:t xml:space="preserve"> </w:t>
      </w:r>
      <w:proofErr w:type="spellStart"/>
      <w:r w:rsidR="000D73DD">
        <w:rPr>
          <w:i/>
          <w:iCs/>
          <w:szCs w:val="26"/>
        </w:rPr>
        <w:t>năm</w:t>
      </w:r>
      <w:proofErr w:type="spellEnd"/>
      <w:r w:rsidR="000D73DD">
        <w:rPr>
          <w:i/>
          <w:iCs/>
          <w:szCs w:val="26"/>
        </w:rPr>
        <w:t xml:space="preserve"> 2019 2020 2021 </w:t>
      </w:r>
      <w:proofErr w:type="spellStart"/>
      <w:r w:rsidR="000D73DD">
        <w:rPr>
          <w:i/>
          <w:iCs/>
          <w:szCs w:val="26"/>
        </w:rPr>
        <w:t>của</w:t>
      </w:r>
      <w:proofErr w:type="spellEnd"/>
      <w:r w:rsidR="000D73DD">
        <w:rPr>
          <w:i/>
          <w:iCs/>
          <w:szCs w:val="26"/>
        </w:rPr>
        <w:t xml:space="preserve"> OCB</w:t>
      </w:r>
      <w:r w:rsidRPr="004547FA">
        <w:rPr>
          <w:i/>
          <w:iCs/>
          <w:szCs w:val="26"/>
        </w:rPr>
        <w:t>)</w:t>
      </w:r>
    </w:p>
    <w:p w14:paraId="12AA690E" w14:textId="77777777" w:rsidR="00053967" w:rsidRPr="004547FA" w:rsidRDefault="00053967" w:rsidP="00E53690">
      <w:pPr>
        <w:pStyle w:val="ListParagraph"/>
        <w:tabs>
          <w:tab w:val="left" w:pos="519"/>
        </w:tabs>
        <w:ind w:left="0" w:firstLine="567"/>
        <w:rPr>
          <w:szCs w:val="26"/>
        </w:rPr>
      </w:pPr>
      <w:proofErr w:type="spellStart"/>
      <w:r w:rsidRPr="004547FA">
        <w:rPr>
          <w:b/>
          <w:szCs w:val="26"/>
          <w:u w:val="thick"/>
        </w:rPr>
        <w:t>Nhận</w:t>
      </w:r>
      <w:proofErr w:type="spellEnd"/>
      <w:r w:rsidRPr="004547FA">
        <w:rPr>
          <w:b/>
          <w:szCs w:val="26"/>
          <w:u w:val="thick"/>
        </w:rPr>
        <w:t xml:space="preserve"> xét:</w:t>
      </w:r>
      <w:r w:rsidRPr="004547FA">
        <w:rPr>
          <w:b/>
          <w:szCs w:val="26"/>
        </w:rPr>
        <w:t xml:space="preserve"> </w:t>
      </w:r>
      <w:r w:rsidRPr="004547FA">
        <w:rPr>
          <w:szCs w:val="26"/>
        </w:rPr>
        <w:t xml:space="preserve">Qua </w:t>
      </w:r>
      <w:proofErr w:type="spellStart"/>
      <w:r w:rsidRPr="004547FA">
        <w:rPr>
          <w:szCs w:val="26"/>
        </w:rPr>
        <w:t>bảng</w:t>
      </w:r>
      <w:proofErr w:type="spellEnd"/>
      <w:r w:rsidRPr="004547FA">
        <w:rPr>
          <w:szCs w:val="26"/>
        </w:rPr>
        <w:t xml:space="preserve"> số </w:t>
      </w:r>
      <w:proofErr w:type="spellStart"/>
      <w:r w:rsidRPr="004547FA">
        <w:rPr>
          <w:szCs w:val="26"/>
        </w:rPr>
        <w:t>liệu</w:t>
      </w:r>
      <w:proofErr w:type="spellEnd"/>
      <w:r w:rsidRPr="004547FA">
        <w:rPr>
          <w:szCs w:val="26"/>
        </w:rPr>
        <w:t xml:space="preserve"> trên, ta thấy được </w:t>
      </w:r>
      <w:proofErr w:type="spellStart"/>
      <w:r w:rsidRPr="004547FA">
        <w:rPr>
          <w:szCs w:val="26"/>
        </w:rPr>
        <w:t>rằng</w:t>
      </w:r>
      <w:proofErr w:type="spellEnd"/>
      <w:r w:rsidRPr="004547FA">
        <w:rPr>
          <w:szCs w:val="26"/>
        </w:rPr>
        <w:t xml:space="preserve"> </w:t>
      </w:r>
      <w:proofErr w:type="spellStart"/>
      <w:r w:rsidRPr="004547FA">
        <w:rPr>
          <w:szCs w:val="26"/>
        </w:rPr>
        <w:t>hoạt</w:t>
      </w:r>
      <w:proofErr w:type="spellEnd"/>
      <w:r w:rsidRPr="004547FA">
        <w:rPr>
          <w:szCs w:val="26"/>
        </w:rPr>
        <w:t xml:space="preserve"> động </w:t>
      </w:r>
      <w:proofErr w:type="spellStart"/>
      <w:r w:rsidRPr="004547FA">
        <w:rPr>
          <w:szCs w:val="26"/>
        </w:rPr>
        <w:t>của</w:t>
      </w:r>
      <w:proofErr w:type="spellEnd"/>
      <w:r w:rsidRPr="004547FA">
        <w:rPr>
          <w:szCs w:val="26"/>
        </w:rPr>
        <w:t xml:space="preserve"> ngân hàng đã </w:t>
      </w:r>
      <w:proofErr w:type="spellStart"/>
      <w:r w:rsidRPr="004547FA">
        <w:rPr>
          <w:szCs w:val="26"/>
        </w:rPr>
        <w:t>đem</w:t>
      </w:r>
      <w:proofErr w:type="spellEnd"/>
      <w:r w:rsidRPr="004547FA">
        <w:rPr>
          <w:szCs w:val="26"/>
        </w:rPr>
        <w:t xml:space="preserve"> </w:t>
      </w:r>
      <w:proofErr w:type="spellStart"/>
      <w:r w:rsidRPr="004547FA">
        <w:rPr>
          <w:szCs w:val="26"/>
        </w:rPr>
        <w:t>lại</w:t>
      </w:r>
      <w:proofErr w:type="spellEnd"/>
      <w:r w:rsidRPr="004547FA">
        <w:rPr>
          <w:szCs w:val="26"/>
        </w:rPr>
        <w:t xml:space="preserve"> kết quả </w:t>
      </w:r>
      <w:proofErr w:type="spellStart"/>
      <w:r w:rsidRPr="004547FA">
        <w:rPr>
          <w:szCs w:val="26"/>
        </w:rPr>
        <w:t>cao</w:t>
      </w:r>
      <w:proofErr w:type="spellEnd"/>
      <w:r w:rsidRPr="004547FA">
        <w:rPr>
          <w:szCs w:val="26"/>
        </w:rPr>
        <w:t xml:space="preserve"> </w:t>
      </w:r>
      <w:proofErr w:type="spellStart"/>
      <w:r w:rsidRPr="004547FA">
        <w:rPr>
          <w:szCs w:val="26"/>
        </w:rPr>
        <w:t>trong</w:t>
      </w:r>
      <w:proofErr w:type="spellEnd"/>
      <w:r w:rsidRPr="004547FA">
        <w:rPr>
          <w:szCs w:val="26"/>
        </w:rPr>
        <w:t xml:space="preserve"> công </w:t>
      </w:r>
      <w:proofErr w:type="spellStart"/>
      <w:r w:rsidRPr="004547FA">
        <w:rPr>
          <w:szCs w:val="26"/>
        </w:rPr>
        <w:t>tác</w:t>
      </w:r>
      <w:proofErr w:type="spellEnd"/>
      <w:r w:rsidRPr="004547FA">
        <w:rPr>
          <w:szCs w:val="26"/>
        </w:rPr>
        <w:t xml:space="preserve"> </w:t>
      </w:r>
      <w:proofErr w:type="spellStart"/>
      <w:r w:rsidRPr="004547FA">
        <w:rPr>
          <w:szCs w:val="26"/>
        </w:rPr>
        <w:t>huy</w:t>
      </w:r>
      <w:proofErr w:type="spellEnd"/>
      <w:r w:rsidRPr="004547FA">
        <w:rPr>
          <w:szCs w:val="26"/>
        </w:rPr>
        <w:t xml:space="preserve"> </w:t>
      </w:r>
      <w:r w:rsidRPr="004547FA">
        <w:rPr>
          <w:spacing w:val="2"/>
          <w:szCs w:val="26"/>
        </w:rPr>
        <w:t xml:space="preserve">động </w:t>
      </w:r>
      <w:proofErr w:type="spellStart"/>
      <w:r w:rsidRPr="004547FA">
        <w:rPr>
          <w:szCs w:val="26"/>
        </w:rPr>
        <w:t>vốn</w:t>
      </w:r>
      <w:proofErr w:type="spellEnd"/>
      <w:r w:rsidRPr="004547FA">
        <w:rPr>
          <w:szCs w:val="26"/>
        </w:rPr>
        <w:t xml:space="preserve"> </w:t>
      </w:r>
      <w:proofErr w:type="spellStart"/>
      <w:r w:rsidRPr="004547FA">
        <w:rPr>
          <w:szCs w:val="26"/>
        </w:rPr>
        <w:t>của</w:t>
      </w:r>
      <w:proofErr w:type="spellEnd"/>
      <w:r w:rsidRPr="004547FA">
        <w:rPr>
          <w:spacing w:val="-5"/>
          <w:szCs w:val="26"/>
        </w:rPr>
        <w:t xml:space="preserve"> </w:t>
      </w:r>
      <w:proofErr w:type="spellStart"/>
      <w:r w:rsidRPr="004547FA">
        <w:rPr>
          <w:szCs w:val="26"/>
        </w:rPr>
        <w:t>mình</w:t>
      </w:r>
      <w:proofErr w:type="spellEnd"/>
      <w:r w:rsidRPr="004547FA">
        <w:rPr>
          <w:szCs w:val="26"/>
        </w:rPr>
        <w:t>.</w:t>
      </w:r>
    </w:p>
    <w:p w14:paraId="76B42097" w14:textId="6AFDDAB4" w:rsidR="000A385D" w:rsidRPr="004547FA" w:rsidRDefault="00053967" w:rsidP="00E53690">
      <w:pPr>
        <w:pStyle w:val="BodyText"/>
        <w:ind w:firstLine="567"/>
      </w:pPr>
      <w:proofErr w:type="spellStart"/>
      <w:r w:rsidRPr="004547FA">
        <w:t>Tình</w:t>
      </w:r>
      <w:proofErr w:type="spellEnd"/>
      <w:r w:rsidRPr="004547FA">
        <w:t xml:space="preserve"> </w:t>
      </w:r>
      <w:proofErr w:type="spellStart"/>
      <w:r w:rsidRPr="004547FA">
        <w:t>hình</w:t>
      </w:r>
      <w:proofErr w:type="spellEnd"/>
      <w:r w:rsidRPr="004547FA">
        <w:t xml:space="preserve"> </w:t>
      </w:r>
      <w:proofErr w:type="spellStart"/>
      <w:r w:rsidRPr="004547FA">
        <w:t>huy</w:t>
      </w:r>
      <w:proofErr w:type="spellEnd"/>
      <w:r w:rsidRPr="004547FA">
        <w:t xml:space="preserve"> động </w:t>
      </w:r>
      <w:proofErr w:type="spellStart"/>
      <w:r w:rsidRPr="004547FA">
        <w:t>vốn</w:t>
      </w:r>
      <w:proofErr w:type="spellEnd"/>
      <w:r w:rsidRPr="004547FA">
        <w:t xml:space="preserve"> tăng đều qua </w:t>
      </w:r>
      <w:proofErr w:type="spellStart"/>
      <w:r w:rsidRPr="004547FA">
        <w:t>các</w:t>
      </w:r>
      <w:proofErr w:type="spellEnd"/>
      <w:r w:rsidRPr="004547FA">
        <w:t xml:space="preserve"> </w:t>
      </w:r>
      <w:proofErr w:type="spellStart"/>
      <w:r w:rsidRPr="004547FA">
        <w:t>năm</w:t>
      </w:r>
      <w:proofErr w:type="spellEnd"/>
      <w:r w:rsidRPr="004547FA">
        <w:t xml:space="preserve">, cụ </w:t>
      </w:r>
      <w:proofErr w:type="spellStart"/>
      <w:r w:rsidRPr="004547FA">
        <w:t>thê</w:t>
      </w:r>
      <w:proofErr w:type="spellEnd"/>
      <w:r w:rsidRPr="004547FA">
        <w:t xml:space="preserve">̉ </w:t>
      </w:r>
      <w:proofErr w:type="spellStart"/>
      <w:r w:rsidRPr="004547FA">
        <w:t>năm</w:t>
      </w:r>
      <w:proofErr w:type="spellEnd"/>
      <w:r w:rsidRPr="004547FA">
        <w:t xml:space="preserve"> 2020 tăng 5.930 </w:t>
      </w:r>
      <w:proofErr w:type="spellStart"/>
      <w:r w:rsidRPr="004547FA">
        <w:t>triệu</w:t>
      </w:r>
      <w:proofErr w:type="spellEnd"/>
      <w:r w:rsidRPr="004547FA">
        <w:t xml:space="preserve"> </w:t>
      </w:r>
      <w:proofErr w:type="spellStart"/>
      <w:r w:rsidRPr="004547FA">
        <w:t>đồng</w:t>
      </w:r>
      <w:proofErr w:type="spellEnd"/>
      <w:r w:rsidRPr="004547FA">
        <w:t xml:space="preserve"> so </w:t>
      </w:r>
      <w:proofErr w:type="spellStart"/>
      <w:r w:rsidRPr="004547FA">
        <w:t>với</w:t>
      </w:r>
      <w:proofErr w:type="spellEnd"/>
      <w:r w:rsidRPr="004547FA">
        <w:t xml:space="preserve"> </w:t>
      </w:r>
      <w:proofErr w:type="spellStart"/>
      <w:r w:rsidRPr="004547FA">
        <w:t>năm</w:t>
      </w:r>
      <w:proofErr w:type="spellEnd"/>
      <w:r w:rsidRPr="004547FA">
        <w:t xml:space="preserve"> 2019, </w:t>
      </w:r>
      <w:proofErr w:type="spellStart"/>
      <w:r w:rsidRPr="004547FA">
        <w:t>trong</w:t>
      </w:r>
      <w:proofErr w:type="spellEnd"/>
      <w:r w:rsidRPr="004547FA">
        <w:t xml:space="preserve"> </w:t>
      </w:r>
      <w:proofErr w:type="spellStart"/>
      <w:r w:rsidRPr="004547FA">
        <w:t>đo</w:t>
      </w:r>
      <w:proofErr w:type="spellEnd"/>
      <w:r w:rsidRPr="004547FA">
        <w:t xml:space="preserve">́ chủ </w:t>
      </w:r>
      <w:proofErr w:type="spellStart"/>
      <w:r w:rsidRPr="004547FA">
        <w:t>yếu</w:t>
      </w:r>
      <w:proofErr w:type="spellEnd"/>
      <w:r w:rsidRPr="004547FA">
        <w:t xml:space="preserve"> là </w:t>
      </w:r>
      <w:proofErr w:type="spellStart"/>
      <w:r w:rsidRPr="004547FA">
        <w:t>dựa</w:t>
      </w:r>
      <w:proofErr w:type="spellEnd"/>
      <w:r w:rsidRPr="004547FA">
        <w:t xml:space="preserve"> vào </w:t>
      </w:r>
      <w:proofErr w:type="spellStart"/>
      <w:r w:rsidRPr="004547FA">
        <w:t>nguồn</w:t>
      </w:r>
      <w:proofErr w:type="spellEnd"/>
      <w:r w:rsidRPr="004547FA">
        <w:t xml:space="preserve"> </w:t>
      </w:r>
      <w:proofErr w:type="spellStart"/>
      <w:r w:rsidRPr="004547FA">
        <w:t>huy</w:t>
      </w:r>
      <w:proofErr w:type="spellEnd"/>
      <w:r w:rsidRPr="004547FA">
        <w:t xml:space="preserve"> động </w:t>
      </w:r>
      <w:proofErr w:type="spellStart"/>
      <w:r w:rsidRPr="004547FA">
        <w:t>tiền</w:t>
      </w:r>
      <w:proofErr w:type="spellEnd"/>
      <w:r w:rsidRPr="004547FA">
        <w:t xml:space="preserve"> gửi </w:t>
      </w:r>
      <w:proofErr w:type="spellStart"/>
      <w:r w:rsidRPr="004547FA">
        <w:t>dân</w:t>
      </w:r>
      <w:proofErr w:type="spellEnd"/>
      <w:r w:rsidRPr="004547FA">
        <w:t xml:space="preserve"> </w:t>
      </w:r>
      <w:proofErr w:type="spellStart"/>
      <w:r w:rsidRPr="004547FA">
        <w:t>cư</w:t>
      </w:r>
      <w:proofErr w:type="spellEnd"/>
      <w:r w:rsidRPr="004547FA">
        <w:t xml:space="preserve">. </w:t>
      </w:r>
      <w:proofErr w:type="spellStart"/>
      <w:r w:rsidRPr="004547FA">
        <w:t>Tốc</w:t>
      </w:r>
      <w:proofErr w:type="spellEnd"/>
      <w:r w:rsidRPr="004547FA">
        <w:t xml:space="preserve"> độ</w:t>
      </w:r>
      <w:r w:rsidRPr="004547FA">
        <w:rPr>
          <w:spacing w:val="-7"/>
        </w:rPr>
        <w:t xml:space="preserve"> </w:t>
      </w:r>
      <w:proofErr w:type="spellStart"/>
      <w:r w:rsidRPr="004547FA">
        <w:t>huy</w:t>
      </w:r>
      <w:proofErr w:type="spellEnd"/>
      <w:r w:rsidRPr="004547FA">
        <w:rPr>
          <w:spacing w:val="-6"/>
        </w:rPr>
        <w:t xml:space="preserve"> </w:t>
      </w:r>
      <w:r w:rsidRPr="004547FA">
        <w:t>động</w:t>
      </w:r>
      <w:r w:rsidRPr="004547FA">
        <w:rPr>
          <w:spacing w:val="-7"/>
        </w:rPr>
        <w:t xml:space="preserve"> </w:t>
      </w:r>
      <w:proofErr w:type="spellStart"/>
      <w:r w:rsidRPr="004547FA">
        <w:t>vốn</w:t>
      </w:r>
      <w:proofErr w:type="spellEnd"/>
      <w:r w:rsidRPr="004547FA">
        <w:rPr>
          <w:spacing w:val="-6"/>
        </w:rPr>
        <w:t xml:space="preserve"> </w:t>
      </w:r>
      <w:proofErr w:type="spellStart"/>
      <w:r w:rsidRPr="004547FA">
        <w:t>lại</w:t>
      </w:r>
      <w:proofErr w:type="spellEnd"/>
      <w:r w:rsidRPr="004547FA">
        <w:rPr>
          <w:spacing w:val="-7"/>
        </w:rPr>
        <w:t xml:space="preserve"> </w:t>
      </w:r>
      <w:proofErr w:type="spellStart"/>
      <w:r w:rsidRPr="004547FA">
        <w:t>tiếp</w:t>
      </w:r>
      <w:proofErr w:type="spellEnd"/>
      <w:r w:rsidRPr="004547FA">
        <w:rPr>
          <w:spacing w:val="-7"/>
        </w:rPr>
        <w:t xml:space="preserve"> </w:t>
      </w:r>
      <w:r w:rsidRPr="004547FA">
        <w:t>tục</w:t>
      </w:r>
      <w:r w:rsidRPr="004547FA">
        <w:rPr>
          <w:spacing w:val="-6"/>
        </w:rPr>
        <w:t xml:space="preserve"> </w:t>
      </w:r>
      <w:r w:rsidRPr="004547FA">
        <w:t>tăng</w:t>
      </w:r>
      <w:r w:rsidRPr="004547FA">
        <w:rPr>
          <w:spacing w:val="-6"/>
        </w:rPr>
        <w:t xml:space="preserve"> </w:t>
      </w:r>
      <w:proofErr w:type="spellStart"/>
      <w:r w:rsidRPr="004547FA">
        <w:t>vào</w:t>
      </w:r>
      <w:proofErr w:type="spellEnd"/>
      <w:r w:rsidRPr="004547FA">
        <w:rPr>
          <w:spacing w:val="-7"/>
        </w:rPr>
        <w:t xml:space="preserve"> </w:t>
      </w:r>
      <w:proofErr w:type="spellStart"/>
      <w:r w:rsidRPr="004547FA">
        <w:t>năm</w:t>
      </w:r>
      <w:proofErr w:type="spellEnd"/>
      <w:r w:rsidRPr="004547FA">
        <w:rPr>
          <w:spacing w:val="-5"/>
        </w:rPr>
        <w:t xml:space="preserve"> </w:t>
      </w:r>
      <w:r w:rsidRPr="004547FA">
        <w:rPr>
          <w:spacing w:val="2"/>
        </w:rPr>
        <w:t>2021</w:t>
      </w:r>
      <w:r w:rsidRPr="004547FA">
        <w:rPr>
          <w:spacing w:val="-7"/>
        </w:rPr>
        <w:t xml:space="preserve"> </w:t>
      </w:r>
      <w:r w:rsidRPr="004547FA">
        <w:t>là</w:t>
      </w:r>
      <w:r w:rsidRPr="004547FA">
        <w:rPr>
          <w:spacing w:val="-6"/>
        </w:rPr>
        <w:t xml:space="preserve"> </w:t>
      </w:r>
      <w:r w:rsidRPr="004547FA">
        <w:t>5011</w:t>
      </w:r>
      <w:r w:rsidRPr="004547FA">
        <w:rPr>
          <w:spacing w:val="-6"/>
        </w:rPr>
        <w:t xml:space="preserve"> </w:t>
      </w:r>
      <w:proofErr w:type="spellStart"/>
      <w:r w:rsidRPr="004547FA">
        <w:t>triệu</w:t>
      </w:r>
      <w:proofErr w:type="spellEnd"/>
      <w:r w:rsidRPr="004547FA">
        <w:rPr>
          <w:spacing w:val="-8"/>
        </w:rPr>
        <w:t xml:space="preserve"> </w:t>
      </w:r>
      <w:proofErr w:type="spellStart"/>
      <w:r w:rsidRPr="004547FA">
        <w:t>đồng</w:t>
      </w:r>
      <w:proofErr w:type="spellEnd"/>
      <w:r w:rsidRPr="004547FA">
        <w:rPr>
          <w:spacing w:val="-6"/>
        </w:rPr>
        <w:t xml:space="preserve"> </w:t>
      </w:r>
      <w:r w:rsidRPr="004547FA">
        <w:t>so</w:t>
      </w:r>
      <w:r w:rsidRPr="004547FA">
        <w:rPr>
          <w:spacing w:val="-8"/>
        </w:rPr>
        <w:t xml:space="preserve"> </w:t>
      </w:r>
      <w:proofErr w:type="spellStart"/>
      <w:r w:rsidRPr="004547FA">
        <w:t>với</w:t>
      </w:r>
      <w:proofErr w:type="spellEnd"/>
      <w:r w:rsidRPr="004547FA">
        <w:rPr>
          <w:spacing w:val="-6"/>
        </w:rPr>
        <w:t xml:space="preserve"> </w:t>
      </w:r>
      <w:proofErr w:type="spellStart"/>
      <w:r w:rsidRPr="004547FA">
        <w:t>năm</w:t>
      </w:r>
      <w:proofErr w:type="spellEnd"/>
      <w:r w:rsidRPr="004547FA">
        <w:rPr>
          <w:spacing w:val="-5"/>
        </w:rPr>
        <w:t xml:space="preserve"> </w:t>
      </w:r>
      <w:r w:rsidRPr="004547FA">
        <w:t>2020.</w:t>
      </w:r>
      <w:r w:rsidRPr="004547FA">
        <w:rPr>
          <w:spacing w:val="-6"/>
        </w:rPr>
        <w:t xml:space="preserve"> </w:t>
      </w:r>
      <w:proofErr w:type="spellStart"/>
      <w:r w:rsidRPr="004547FA">
        <w:rPr>
          <w:spacing w:val="2"/>
        </w:rPr>
        <w:t>Đồng</w:t>
      </w:r>
      <w:proofErr w:type="spellEnd"/>
      <w:r w:rsidRPr="004547FA">
        <w:rPr>
          <w:spacing w:val="2"/>
        </w:rPr>
        <w:t xml:space="preserve"> </w:t>
      </w:r>
      <w:proofErr w:type="spellStart"/>
      <w:r w:rsidRPr="004547FA">
        <w:t>thời</w:t>
      </w:r>
      <w:proofErr w:type="spellEnd"/>
      <w:r w:rsidRPr="004547FA">
        <w:t xml:space="preserve"> </w:t>
      </w:r>
      <w:proofErr w:type="spellStart"/>
      <w:r w:rsidRPr="004547FA">
        <w:t>tổng</w:t>
      </w:r>
      <w:proofErr w:type="spellEnd"/>
      <w:r w:rsidRPr="004547FA">
        <w:t xml:space="preserve">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huy</w:t>
      </w:r>
      <w:proofErr w:type="spellEnd"/>
      <w:r w:rsidRPr="004547FA">
        <w:t xml:space="preserve"> động cũng tăng </w:t>
      </w:r>
      <w:proofErr w:type="spellStart"/>
      <w:r w:rsidRPr="004547FA">
        <w:t>dần</w:t>
      </w:r>
      <w:proofErr w:type="spellEnd"/>
      <w:r w:rsidRPr="004547FA">
        <w:t xml:space="preserve"> qua </w:t>
      </w:r>
      <w:proofErr w:type="spellStart"/>
      <w:r w:rsidRPr="004547FA">
        <w:t>các</w:t>
      </w:r>
      <w:proofErr w:type="spellEnd"/>
      <w:r w:rsidRPr="004547FA">
        <w:t xml:space="preserve"> </w:t>
      </w:r>
      <w:proofErr w:type="spellStart"/>
      <w:r w:rsidRPr="004547FA">
        <w:t>năm</w:t>
      </w:r>
      <w:proofErr w:type="spellEnd"/>
      <w:r w:rsidRPr="004547FA">
        <w:t xml:space="preserve"> </w:t>
      </w:r>
      <w:proofErr w:type="spellStart"/>
      <w:r w:rsidRPr="004547FA">
        <w:t>với</w:t>
      </w:r>
      <w:proofErr w:type="spellEnd"/>
      <w:r w:rsidRPr="004547FA">
        <w:t xml:space="preserve"> </w:t>
      </w:r>
      <w:proofErr w:type="spellStart"/>
      <w:r w:rsidRPr="004547FA">
        <w:t>vốn</w:t>
      </w:r>
      <w:proofErr w:type="spellEnd"/>
      <w:r w:rsidRPr="004547FA">
        <w:t xml:space="preserve"> </w:t>
      </w:r>
      <w:proofErr w:type="spellStart"/>
      <w:r w:rsidRPr="004547FA">
        <w:t>huy</w:t>
      </w:r>
      <w:proofErr w:type="spellEnd"/>
      <w:r w:rsidRPr="004547FA">
        <w:t xml:space="preserve"> động </w:t>
      </w:r>
      <w:proofErr w:type="spellStart"/>
      <w:r w:rsidRPr="004547FA">
        <w:t>chiếm</w:t>
      </w:r>
      <w:proofErr w:type="spellEnd"/>
      <w:r w:rsidRPr="004547FA">
        <w:t xml:space="preserve"> </w:t>
      </w:r>
      <w:proofErr w:type="spellStart"/>
      <w:r w:rsidRPr="004547FA">
        <w:t>phần</w:t>
      </w:r>
      <w:proofErr w:type="spellEnd"/>
      <w:r w:rsidRPr="004547FA">
        <w:t xml:space="preserve"> chủ </w:t>
      </w:r>
      <w:proofErr w:type="spellStart"/>
      <w:r w:rsidRPr="004547FA">
        <w:t>yếu</w:t>
      </w:r>
      <w:proofErr w:type="spellEnd"/>
      <w:r w:rsidRPr="004547FA">
        <w:t xml:space="preserve">. Trong </w:t>
      </w:r>
      <w:proofErr w:type="spellStart"/>
      <w:r w:rsidRPr="004547FA">
        <w:t>khi</w:t>
      </w:r>
      <w:proofErr w:type="spellEnd"/>
      <w:r w:rsidRPr="004547FA">
        <w:t xml:space="preserve"> </w:t>
      </w:r>
      <w:proofErr w:type="spellStart"/>
      <w:r w:rsidRPr="004547FA">
        <w:t>vố</w:t>
      </w:r>
      <w:proofErr w:type="spellEnd"/>
      <w:r w:rsidRPr="004547FA">
        <w:t xml:space="preserve"> </w:t>
      </w:r>
      <w:proofErr w:type="spellStart"/>
      <w:r w:rsidRPr="004547FA">
        <w:t>huy</w:t>
      </w:r>
      <w:proofErr w:type="spellEnd"/>
      <w:r w:rsidRPr="004547FA">
        <w:t xml:space="preserve"> động tăng </w:t>
      </w:r>
      <w:proofErr w:type="spellStart"/>
      <w:r w:rsidRPr="004547FA">
        <w:t>dần</w:t>
      </w:r>
      <w:proofErr w:type="spellEnd"/>
      <w:r w:rsidRPr="004547FA">
        <w:t xml:space="preserve"> thì </w:t>
      </w:r>
      <w:proofErr w:type="spellStart"/>
      <w:r w:rsidRPr="004547FA">
        <w:t>vốn</w:t>
      </w:r>
      <w:proofErr w:type="spellEnd"/>
      <w:r w:rsidRPr="004547FA">
        <w:t xml:space="preserve"> </w:t>
      </w:r>
      <w:proofErr w:type="spellStart"/>
      <w:r w:rsidRPr="004547FA">
        <w:t>huy</w:t>
      </w:r>
      <w:proofErr w:type="spellEnd"/>
      <w:r w:rsidRPr="004547FA">
        <w:t xml:space="preserve"> động </w:t>
      </w:r>
      <w:proofErr w:type="spellStart"/>
      <w:r w:rsidRPr="004547FA">
        <w:t>từ</w:t>
      </w:r>
      <w:proofErr w:type="spellEnd"/>
      <w:r w:rsidRPr="004547FA">
        <w:t xml:space="preserve"> </w:t>
      </w:r>
      <w:proofErr w:type="spellStart"/>
      <w:r w:rsidRPr="004547FA">
        <w:t>tổ</w:t>
      </w:r>
      <w:proofErr w:type="spellEnd"/>
      <w:r w:rsidRPr="004547FA">
        <w:t xml:space="preserve"> </w:t>
      </w:r>
      <w:proofErr w:type="spellStart"/>
      <w:r w:rsidRPr="004547FA">
        <w:t>chức</w:t>
      </w:r>
      <w:proofErr w:type="spellEnd"/>
      <w:r w:rsidRPr="004547FA">
        <w:t xml:space="preserve"> </w:t>
      </w:r>
      <w:proofErr w:type="spellStart"/>
      <w:r w:rsidRPr="004547FA">
        <w:t>kinh</w:t>
      </w:r>
      <w:proofErr w:type="spellEnd"/>
      <w:r w:rsidRPr="004547FA">
        <w:t xml:space="preserve"> tế có </w:t>
      </w:r>
      <w:proofErr w:type="spellStart"/>
      <w:r w:rsidRPr="004547FA">
        <w:t>nhiều</w:t>
      </w:r>
      <w:proofErr w:type="spellEnd"/>
      <w:r w:rsidRPr="004547FA">
        <w:t xml:space="preserve"> </w:t>
      </w:r>
      <w:proofErr w:type="spellStart"/>
      <w:r w:rsidRPr="004547FA">
        <w:t>biến</w:t>
      </w:r>
      <w:proofErr w:type="spellEnd"/>
      <w:r w:rsidRPr="004547FA">
        <w:t xml:space="preserve"> động, </w:t>
      </w:r>
      <w:proofErr w:type="spellStart"/>
      <w:r w:rsidRPr="004547FA">
        <w:t>nhất</w:t>
      </w:r>
      <w:proofErr w:type="spellEnd"/>
      <w:r w:rsidRPr="004547FA">
        <w:t xml:space="preserve"> là </w:t>
      </w:r>
      <w:proofErr w:type="spellStart"/>
      <w:r w:rsidRPr="004547FA">
        <w:t>vào</w:t>
      </w:r>
      <w:proofErr w:type="spellEnd"/>
      <w:r w:rsidRPr="004547FA">
        <w:t xml:space="preserve"> </w:t>
      </w:r>
      <w:proofErr w:type="spellStart"/>
      <w:r w:rsidRPr="004547FA">
        <w:t>năm</w:t>
      </w:r>
      <w:proofErr w:type="spellEnd"/>
      <w:r w:rsidRPr="004547FA">
        <w:t xml:space="preserve"> 2020 đã </w:t>
      </w:r>
      <w:proofErr w:type="spellStart"/>
      <w:r w:rsidRPr="004547FA">
        <w:t>giảm</w:t>
      </w:r>
      <w:proofErr w:type="spellEnd"/>
      <w:r w:rsidRPr="004547FA">
        <w:t xml:space="preserve"> 7.415 </w:t>
      </w:r>
      <w:proofErr w:type="spellStart"/>
      <w:r w:rsidRPr="004547FA">
        <w:t>triệu</w:t>
      </w:r>
      <w:proofErr w:type="spellEnd"/>
      <w:r w:rsidRPr="004547FA">
        <w:t xml:space="preserve"> </w:t>
      </w:r>
      <w:proofErr w:type="spellStart"/>
      <w:r w:rsidRPr="004547FA">
        <w:t>đồng</w:t>
      </w:r>
      <w:proofErr w:type="spellEnd"/>
      <w:r w:rsidRPr="004547FA">
        <w:t xml:space="preserve">, tương </w:t>
      </w:r>
      <w:proofErr w:type="spellStart"/>
      <w:r w:rsidRPr="004547FA">
        <w:t>đương</w:t>
      </w:r>
      <w:proofErr w:type="spellEnd"/>
      <w:r w:rsidRPr="004547FA">
        <w:t xml:space="preserve"> 38.06%.</w:t>
      </w:r>
      <w:r w:rsidRPr="004547FA">
        <w:rPr>
          <w:spacing w:val="-37"/>
        </w:rPr>
        <w:t xml:space="preserve"> </w:t>
      </w:r>
      <w:proofErr w:type="spellStart"/>
      <w:r w:rsidRPr="004547FA">
        <w:t>Nguyên</w:t>
      </w:r>
      <w:proofErr w:type="spellEnd"/>
      <w:r w:rsidRPr="004547FA">
        <w:t xml:space="preserve"> </w:t>
      </w:r>
      <w:proofErr w:type="spellStart"/>
      <w:r w:rsidRPr="004547FA">
        <w:t>nhân</w:t>
      </w:r>
      <w:proofErr w:type="spellEnd"/>
      <w:r w:rsidRPr="004547FA">
        <w:t xml:space="preserve"> do tình hình </w:t>
      </w:r>
      <w:proofErr w:type="spellStart"/>
      <w:r w:rsidRPr="004547FA">
        <w:t>kinh</w:t>
      </w:r>
      <w:proofErr w:type="spellEnd"/>
      <w:r w:rsidRPr="004547FA">
        <w:t xml:space="preserve"> tế có </w:t>
      </w:r>
      <w:proofErr w:type="spellStart"/>
      <w:r w:rsidRPr="004547FA">
        <w:t>nhiều</w:t>
      </w:r>
      <w:proofErr w:type="spellEnd"/>
      <w:r w:rsidRPr="004547FA">
        <w:t xml:space="preserve"> </w:t>
      </w:r>
      <w:proofErr w:type="spellStart"/>
      <w:r w:rsidRPr="004547FA">
        <w:t>biến</w:t>
      </w:r>
      <w:proofErr w:type="spellEnd"/>
      <w:r w:rsidRPr="004547FA">
        <w:t xml:space="preserve"> động </w:t>
      </w:r>
      <w:proofErr w:type="spellStart"/>
      <w:r w:rsidRPr="004547FA">
        <w:t>trong</w:t>
      </w:r>
      <w:proofErr w:type="spellEnd"/>
      <w:r w:rsidRPr="004547FA">
        <w:t xml:space="preserve"> </w:t>
      </w:r>
      <w:proofErr w:type="spellStart"/>
      <w:r w:rsidRPr="004547FA">
        <w:t>năm</w:t>
      </w:r>
      <w:proofErr w:type="spellEnd"/>
      <w:r w:rsidRPr="004547FA">
        <w:t xml:space="preserve"> 2020 </w:t>
      </w:r>
      <w:proofErr w:type="spellStart"/>
      <w:r w:rsidRPr="004547FA">
        <w:t>khiến</w:t>
      </w:r>
      <w:proofErr w:type="spellEnd"/>
      <w:r w:rsidRPr="004547FA">
        <w:t xml:space="preserve"> </w:t>
      </w:r>
      <w:proofErr w:type="spellStart"/>
      <w:r w:rsidRPr="004547FA">
        <w:t>hoạt</w:t>
      </w:r>
      <w:proofErr w:type="spellEnd"/>
      <w:r w:rsidRPr="004547FA">
        <w:t xml:space="preserve"> động </w:t>
      </w:r>
      <w:proofErr w:type="spellStart"/>
      <w:r w:rsidRPr="004547FA">
        <w:t>kinh</w:t>
      </w:r>
      <w:proofErr w:type="spellEnd"/>
      <w:r w:rsidRPr="004547FA">
        <w:t xml:space="preserve"> </w:t>
      </w:r>
      <w:proofErr w:type="spellStart"/>
      <w:r w:rsidRPr="004547FA">
        <w:t>doanh</w:t>
      </w:r>
      <w:proofErr w:type="spellEnd"/>
      <w:r w:rsidRPr="004547FA">
        <w:t xml:space="preserve"> </w:t>
      </w:r>
      <w:proofErr w:type="spellStart"/>
      <w:r w:rsidRPr="004547FA">
        <w:t>các</w:t>
      </w:r>
      <w:proofErr w:type="spellEnd"/>
      <w:r w:rsidRPr="004547FA">
        <w:t xml:space="preserve"> </w:t>
      </w:r>
      <w:proofErr w:type="spellStart"/>
      <w:r w:rsidRPr="004547FA">
        <w:t>tổ</w:t>
      </w:r>
      <w:proofErr w:type="spellEnd"/>
      <w:r w:rsidRPr="004547FA">
        <w:t xml:space="preserve"> </w:t>
      </w:r>
      <w:proofErr w:type="spellStart"/>
      <w:r w:rsidRPr="004547FA">
        <w:t>chức</w:t>
      </w:r>
      <w:proofErr w:type="spellEnd"/>
      <w:r w:rsidRPr="004547FA">
        <w:t xml:space="preserve"> gặp </w:t>
      </w:r>
      <w:proofErr w:type="spellStart"/>
      <w:r w:rsidRPr="004547FA">
        <w:t>nhiều</w:t>
      </w:r>
      <w:proofErr w:type="spellEnd"/>
      <w:r w:rsidRPr="004547FA">
        <w:t xml:space="preserve"> </w:t>
      </w:r>
      <w:proofErr w:type="spellStart"/>
      <w:r w:rsidRPr="004547FA">
        <w:t>kho</w:t>
      </w:r>
      <w:proofErr w:type="spellEnd"/>
      <w:r w:rsidRPr="004547FA">
        <w:t xml:space="preserve">́ </w:t>
      </w:r>
      <w:proofErr w:type="spellStart"/>
      <w:r w:rsidRPr="004547FA">
        <w:t>khăn</w:t>
      </w:r>
      <w:proofErr w:type="spellEnd"/>
      <w:r w:rsidRPr="004547FA">
        <w:t xml:space="preserve"> nên </w:t>
      </w:r>
      <w:proofErr w:type="spellStart"/>
      <w:r w:rsidRPr="004547FA">
        <w:t>tiền</w:t>
      </w:r>
      <w:proofErr w:type="spellEnd"/>
      <w:r w:rsidRPr="004547FA">
        <w:t xml:space="preserve"> gửi ở ngân hàng </w:t>
      </w:r>
      <w:proofErr w:type="spellStart"/>
      <w:r w:rsidRPr="004547FA">
        <w:t>giảm</w:t>
      </w:r>
      <w:proofErr w:type="spellEnd"/>
      <w:r w:rsidRPr="004547FA">
        <w:t xml:space="preserve"> </w:t>
      </w:r>
      <w:proofErr w:type="spellStart"/>
      <w:r w:rsidRPr="004547FA">
        <w:t>mạnh</w:t>
      </w:r>
      <w:proofErr w:type="spellEnd"/>
      <w:r w:rsidRPr="004547FA">
        <w:t xml:space="preserve">, </w:t>
      </w:r>
      <w:proofErr w:type="spellStart"/>
      <w:r w:rsidRPr="004547FA">
        <w:t>Vào</w:t>
      </w:r>
      <w:proofErr w:type="spellEnd"/>
      <w:r w:rsidRPr="004547FA">
        <w:t xml:space="preserve"> </w:t>
      </w:r>
      <w:proofErr w:type="spellStart"/>
      <w:r w:rsidRPr="004547FA">
        <w:t>năm</w:t>
      </w:r>
      <w:proofErr w:type="spellEnd"/>
      <w:r w:rsidRPr="004547FA">
        <w:t xml:space="preserve"> 2021 </w:t>
      </w:r>
      <w:proofErr w:type="spellStart"/>
      <w:r w:rsidRPr="004547FA">
        <w:t>thi</w:t>
      </w:r>
      <w:proofErr w:type="spellEnd"/>
      <w:r w:rsidRPr="004547FA">
        <w:t xml:space="preserve">̀ </w:t>
      </w:r>
      <w:proofErr w:type="spellStart"/>
      <w:r w:rsidRPr="004547FA">
        <w:t>lượng</w:t>
      </w:r>
      <w:proofErr w:type="spellEnd"/>
      <w:r w:rsidRPr="004547FA">
        <w:t xml:space="preserve"> </w:t>
      </w:r>
      <w:proofErr w:type="spellStart"/>
      <w:r w:rsidRPr="004547FA">
        <w:t>tiền</w:t>
      </w:r>
      <w:proofErr w:type="spellEnd"/>
      <w:r w:rsidRPr="004547FA">
        <w:t xml:space="preserve"> gửi </w:t>
      </w:r>
      <w:proofErr w:type="spellStart"/>
      <w:r w:rsidRPr="004547FA">
        <w:t>của</w:t>
      </w:r>
      <w:proofErr w:type="spellEnd"/>
      <w:r w:rsidRPr="004547FA">
        <w:t xml:space="preserve"> </w:t>
      </w:r>
      <w:proofErr w:type="spellStart"/>
      <w:r w:rsidRPr="004547FA">
        <w:t>các</w:t>
      </w:r>
      <w:proofErr w:type="spellEnd"/>
      <w:r w:rsidRPr="004547FA">
        <w:t xml:space="preserve"> </w:t>
      </w:r>
      <w:proofErr w:type="spellStart"/>
      <w:r w:rsidRPr="004547FA">
        <w:t>tổ</w:t>
      </w:r>
      <w:proofErr w:type="spellEnd"/>
      <w:r w:rsidRPr="004547FA">
        <w:t xml:space="preserve"> </w:t>
      </w:r>
      <w:proofErr w:type="spellStart"/>
      <w:r w:rsidRPr="004547FA">
        <w:t>chức</w:t>
      </w:r>
      <w:proofErr w:type="spellEnd"/>
      <w:r w:rsidRPr="004547FA">
        <w:t xml:space="preserve"> </w:t>
      </w:r>
      <w:proofErr w:type="spellStart"/>
      <w:r w:rsidRPr="004547FA">
        <w:t>kinh</w:t>
      </w:r>
      <w:proofErr w:type="spellEnd"/>
      <w:r w:rsidRPr="004547FA">
        <w:t xml:space="preserve"> tế </w:t>
      </w:r>
      <w:proofErr w:type="spellStart"/>
      <w:r w:rsidRPr="004547FA">
        <w:t>bắt</w:t>
      </w:r>
      <w:proofErr w:type="spellEnd"/>
      <w:r w:rsidRPr="004547FA">
        <w:t xml:space="preserve"> </w:t>
      </w:r>
      <w:proofErr w:type="spellStart"/>
      <w:r w:rsidRPr="004547FA">
        <w:t>đầu</w:t>
      </w:r>
      <w:proofErr w:type="spellEnd"/>
      <w:r w:rsidRPr="004547FA">
        <w:t xml:space="preserve"> </w:t>
      </w:r>
      <w:proofErr w:type="spellStart"/>
      <w:r w:rsidRPr="004547FA">
        <w:t>phục</w:t>
      </w:r>
      <w:proofErr w:type="spellEnd"/>
      <w:r w:rsidRPr="004547FA">
        <w:t xml:space="preserve"> </w:t>
      </w:r>
      <w:proofErr w:type="spellStart"/>
      <w:r w:rsidRPr="004547FA">
        <w:t>hồi</w:t>
      </w:r>
      <w:proofErr w:type="spellEnd"/>
      <w:r w:rsidRPr="004547FA">
        <w:t xml:space="preserve"> </w:t>
      </w:r>
      <w:proofErr w:type="spellStart"/>
      <w:r w:rsidRPr="004547FA">
        <w:t>nhưng</w:t>
      </w:r>
      <w:proofErr w:type="spellEnd"/>
      <w:r w:rsidRPr="004547FA">
        <w:t xml:space="preserve"> chưa </w:t>
      </w:r>
      <w:proofErr w:type="spellStart"/>
      <w:r w:rsidRPr="004547FA">
        <w:t>cao</w:t>
      </w:r>
      <w:proofErr w:type="spellEnd"/>
      <w:r w:rsidRPr="004547FA">
        <w:t xml:space="preserve">. Nhưng </w:t>
      </w:r>
      <w:proofErr w:type="spellStart"/>
      <w:r w:rsidRPr="004547FA">
        <w:t>nhìn</w:t>
      </w:r>
      <w:proofErr w:type="spellEnd"/>
      <w:r w:rsidRPr="004547FA">
        <w:t xml:space="preserve"> </w:t>
      </w:r>
      <w:proofErr w:type="spellStart"/>
      <w:r w:rsidRPr="004547FA">
        <w:t>chung</w:t>
      </w:r>
      <w:proofErr w:type="spellEnd"/>
      <w:r w:rsidRPr="004547FA">
        <w:t xml:space="preserve"> </w:t>
      </w:r>
      <w:proofErr w:type="spellStart"/>
      <w:r w:rsidRPr="004547FA">
        <w:t>tình</w:t>
      </w:r>
      <w:proofErr w:type="spellEnd"/>
      <w:r w:rsidRPr="004547FA">
        <w:t xml:space="preserve"> </w:t>
      </w:r>
      <w:proofErr w:type="spellStart"/>
      <w:r w:rsidRPr="004547FA">
        <w:t>hình</w:t>
      </w:r>
      <w:proofErr w:type="spellEnd"/>
      <w:r w:rsidRPr="004547FA">
        <w:t xml:space="preserve"> </w:t>
      </w:r>
      <w:proofErr w:type="spellStart"/>
      <w:r w:rsidRPr="004547FA">
        <w:t>huy</w:t>
      </w:r>
      <w:proofErr w:type="spellEnd"/>
      <w:r w:rsidRPr="004547FA">
        <w:t xml:space="preserve"> động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tại</w:t>
      </w:r>
      <w:proofErr w:type="spellEnd"/>
      <w:r w:rsidRPr="004547FA">
        <w:t xml:space="preserve"> ngân </w:t>
      </w:r>
      <w:proofErr w:type="spellStart"/>
      <w:r w:rsidRPr="004547FA">
        <w:t>hàng</w:t>
      </w:r>
      <w:proofErr w:type="spellEnd"/>
      <w:r w:rsidRPr="004547FA">
        <w:t xml:space="preserve"> đang khá tốt nên </w:t>
      </w:r>
      <w:proofErr w:type="spellStart"/>
      <w:r w:rsidRPr="004547FA">
        <w:t>cần</w:t>
      </w:r>
      <w:proofErr w:type="spellEnd"/>
      <w:r w:rsidRPr="004547FA">
        <w:t xml:space="preserve"> </w:t>
      </w:r>
      <w:proofErr w:type="spellStart"/>
      <w:r w:rsidRPr="004547FA">
        <w:t>duy</w:t>
      </w:r>
      <w:proofErr w:type="spellEnd"/>
      <w:r w:rsidRPr="004547FA">
        <w:t xml:space="preserve"> </w:t>
      </w:r>
      <w:proofErr w:type="spellStart"/>
      <w:r w:rsidRPr="004547FA">
        <w:t>trì</w:t>
      </w:r>
      <w:proofErr w:type="spellEnd"/>
      <w:r w:rsidRPr="004547FA">
        <w:t xml:space="preserve"> </w:t>
      </w:r>
      <w:proofErr w:type="spellStart"/>
      <w:r w:rsidRPr="004547FA">
        <w:t>và</w:t>
      </w:r>
      <w:proofErr w:type="spellEnd"/>
      <w:r w:rsidRPr="004547FA">
        <w:t xml:space="preserve"> phát </w:t>
      </w:r>
      <w:proofErr w:type="spellStart"/>
      <w:r w:rsidRPr="004547FA">
        <w:t>triển</w:t>
      </w:r>
      <w:proofErr w:type="spellEnd"/>
      <w:r w:rsidRPr="004547FA">
        <w:t>.</w:t>
      </w:r>
    </w:p>
    <w:p w14:paraId="1D918982" w14:textId="269BE4E1" w:rsidR="00E06223" w:rsidRPr="000209CF" w:rsidRDefault="00E06223" w:rsidP="00E53690">
      <w:pPr>
        <w:pStyle w:val="BodyText"/>
        <w:spacing w:before="122"/>
        <w:outlineLvl w:val="2"/>
        <w:rPr>
          <w:b/>
          <w:bCs/>
        </w:rPr>
      </w:pPr>
      <w:bookmarkStart w:id="152" w:name="_Toc99270234"/>
      <w:bookmarkStart w:id="153" w:name="_Toc99278397"/>
      <w:bookmarkStart w:id="154" w:name="_Toc101095497"/>
      <w:r w:rsidRPr="000209CF">
        <w:rPr>
          <w:b/>
          <w:bCs/>
        </w:rPr>
        <w:lastRenderedPageBreak/>
        <w:t xml:space="preserve">2.2.2. Phân tích cơ </w:t>
      </w:r>
      <w:proofErr w:type="spellStart"/>
      <w:r w:rsidRPr="000209CF">
        <w:rPr>
          <w:b/>
          <w:bCs/>
        </w:rPr>
        <w:t>cấu</w:t>
      </w:r>
      <w:proofErr w:type="spellEnd"/>
      <w:r w:rsidRPr="000209CF">
        <w:rPr>
          <w:b/>
          <w:bCs/>
        </w:rPr>
        <w:t xml:space="preserve"> </w:t>
      </w:r>
      <w:proofErr w:type="spellStart"/>
      <w:r w:rsidRPr="000209CF">
        <w:rPr>
          <w:b/>
          <w:bCs/>
        </w:rPr>
        <w:t>khách</w:t>
      </w:r>
      <w:proofErr w:type="spellEnd"/>
      <w:r w:rsidRPr="000209CF">
        <w:rPr>
          <w:b/>
          <w:bCs/>
        </w:rPr>
        <w:t xml:space="preserve"> hàng </w:t>
      </w:r>
      <w:proofErr w:type="spellStart"/>
      <w:r w:rsidRPr="000209CF">
        <w:rPr>
          <w:b/>
          <w:bCs/>
        </w:rPr>
        <w:t>vay</w:t>
      </w:r>
      <w:proofErr w:type="spellEnd"/>
      <w:r w:rsidRPr="000209CF">
        <w:rPr>
          <w:b/>
          <w:bCs/>
        </w:rPr>
        <w:t xml:space="preserve"> </w:t>
      </w:r>
      <w:proofErr w:type="spellStart"/>
      <w:r w:rsidRPr="000209CF">
        <w:rPr>
          <w:b/>
          <w:bCs/>
        </w:rPr>
        <w:t>vốn</w:t>
      </w:r>
      <w:proofErr w:type="spellEnd"/>
      <w:r w:rsidRPr="000209CF">
        <w:rPr>
          <w:b/>
          <w:bCs/>
        </w:rPr>
        <w:t xml:space="preserve"> </w:t>
      </w:r>
      <w:proofErr w:type="spellStart"/>
      <w:r w:rsidRPr="000209CF">
        <w:rPr>
          <w:b/>
          <w:bCs/>
        </w:rPr>
        <w:t>tại</w:t>
      </w:r>
      <w:proofErr w:type="spellEnd"/>
      <w:r w:rsidRPr="000209CF">
        <w:rPr>
          <w:b/>
          <w:bCs/>
        </w:rPr>
        <w:t xml:space="preserve"> OCB</w:t>
      </w:r>
      <w:bookmarkEnd w:id="152"/>
      <w:bookmarkEnd w:id="153"/>
      <w:bookmarkEnd w:id="154"/>
    </w:p>
    <w:p w14:paraId="30437865" w14:textId="0618B445" w:rsidR="00AE291D" w:rsidRPr="00AE291D" w:rsidRDefault="00AE291D" w:rsidP="00AE291D">
      <w:pPr>
        <w:pStyle w:val="Caption"/>
      </w:pPr>
      <w:bookmarkStart w:id="155" w:name="_Toc101095412"/>
      <w:proofErr w:type="spellStart"/>
      <w:r>
        <w:t>Bảng</w:t>
      </w:r>
      <w:proofErr w:type="spellEnd"/>
      <w:r>
        <w:t xml:space="preserve"> 2.</w:t>
      </w:r>
      <w:fldSimple w:instr=" SEQ Bảng_2. \* ARABIC ">
        <w:r w:rsidR="00A24644">
          <w:rPr>
            <w:noProof/>
          </w:rPr>
          <w:t>2</w:t>
        </w:r>
      </w:fldSimple>
      <w:r>
        <w:t xml:space="preserve">: </w:t>
      </w:r>
      <w:r w:rsidRPr="004547FA">
        <w:rPr>
          <w:bCs/>
          <w:iCs w:val="0"/>
          <w:szCs w:val="26"/>
        </w:rPr>
        <w:t>Phân</w:t>
      </w:r>
      <w:r w:rsidRPr="004547FA">
        <w:rPr>
          <w:bCs/>
          <w:iCs w:val="0"/>
          <w:spacing w:val="-8"/>
          <w:szCs w:val="26"/>
        </w:rPr>
        <w:t xml:space="preserve"> </w:t>
      </w:r>
      <w:r w:rsidRPr="004547FA">
        <w:rPr>
          <w:bCs/>
          <w:iCs w:val="0"/>
          <w:szCs w:val="26"/>
        </w:rPr>
        <w:t>tích</w:t>
      </w:r>
      <w:r w:rsidRPr="004547FA">
        <w:rPr>
          <w:bCs/>
          <w:iCs w:val="0"/>
          <w:spacing w:val="-10"/>
          <w:szCs w:val="26"/>
        </w:rPr>
        <w:t xml:space="preserve"> </w:t>
      </w:r>
      <w:r w:rsidRPr="004547FA">
        <w:rPr>
          <w:bCs/>
          <w:iCs w:val="0"/>
          <w:szCs w:val="26"/>
        </w:rPr>
        <w:t>cơ</w:t>
      </w:r>
      <w:r w:rsidRPr="004547FA">
        <w:rPr>
          <w:bCs/>
          <w:iCs w:val="0"/>
          <w:spacing w:val="-9"/>
          <w:szCs w:val="26"/>
        </w:rPr>
        <w:t xml:space="preserve"> </w:t>
      </w:r>
      <w:proofErr w:type="spellStart"/>
      <w:r w:rsidRPr="004547FA">
        <w:rPr>
          <w:bCs/>
          <w:iCs w:val="0"/>
          <w:szCs w:val="26"/>
        </w:rPr>
        <w:t>cấu</w:t>
      </w:r>
      <w:proofErr w:type="spellEnd"/>
      <w:r w:rsidRPr="004547FA">
        <w:rPr>
          <w:bCs/>
          <w:iCs w:val="0"/>
          <w:spacing w:val="-10"/>
          <w:szCs w:val="26"/>
        </w:rPr>
        <w:t xml:space="preserve"> </w:t>
      </w:r>
      <w:proofErr w:type="spellStart"/>
      <w:r w:rsidRPr="004547FA">
        <w:rPr>
          <w:bCs/>
          <w:iCs w:val="0"/>
          <w:szCs w:val="26"/>
        </w:rPr>
        <w:t>cho</w:t>
      </w:r>
      <w:proofErr w:type="spellEnd"/>
      <w:r w:rsidRPr="004547FA">
        <w:rPr>
          <w:bCs/>
          <w:iCs w:val="0"/>
          <w:spacing w:val="-10"/>
          <w:szCs w:val="26"/>
        </w:rPr>
        <w:t xml:space="preserve"> </w:t>
      </w:r>
      <w:proofErr w:type="spellStart"/>
      <w:r w:rsidRPr="004547FA">
        <w:rPr>
          <w:bCs/>
          <w:iCs w:val="0"/>
          <w:szCs w:val="26"/>
        </w:rPr>
        <w:t>vay</w:t>
      </w:r>
      <w:proofErr w:type="spellEnd"/>
      <w:r w:rsidRPr="004547FA">
        <w:rPr>
          <w:bCs/>
          <w:iCs w:val="0"/>
          <w:spacing w:val="-8"/>
          <w:szCs w:val="26"/>
        </w:rPr>
        <w:t xml:space="preserve"> </w:t>
      </w:r>
      <w:proofErr w:type="spellStart"/>
      <w:r w:rsidRPr="004547FA">
        <w:rPr>
          <w:bCs/>
          <w:iCs w:val="0"/>
          <w:szCs w:val="26"/>
        </w:rPr>
        <w:t>của</w:t>
      </w:r>
      <w:proofErr w:type="spellEnd"/>
      <w:r w:rsidRPr="004547FA">
        <w:rPr>
          <w:bCs/>
          <w:iCs w:val="0"/>
          <w:spacing w:val="-8"/>
          <w:szCs w:val="26"/>
        </w:rPr>
        <w:t xml:space="preserve"> </w:t>
      </w:r>
      <w:r w:rsidRPr="004547FA">
        <w:rPr>
          <w:bCs/>
          <w:iCs w:val="0"/>
          <w:szCs w:val="26"/>
        </w:rPr>
        <w:t xml:space="preserve">ngân hàng OCB </w:t>
      </w:r>
      <w:proofErr w:type="spellStart"/>
      <w:r w:rsidRPr="004547FA">
        <w:rPr>
          <w:bCs/>
          <w:iCs w:val="0"/>
          <w:szCs w:val="26"/>
        </w:rPr>
        <w:t>theo</w:t>
      </w:r>
      <w:proofErr w:type="spellEnd"/>
      <w:r w:rsidRPr="004547FA">
        <w:rPr>
          <w:bCs/>
          <w:iCs w:val="0"/>
          <w:szCs w:val="26"/>
        </w:rPr>
        <w:t xml:space="preserve"> đối </w:t>
      </w:r>
      <w:proofErr w:type="spellStart"/>
      <w:r w:rsidRPr="004547FA">
        <w:rPr>
          <w:bCs/>
          <w:iCs w:val="0"/>
          <w:szCs w:val="26"/>
        </w:rPr>
        <w:t>tượng</w:t>
      </w:r>
      <w:proofErr w:type="spellEnd"/>
      <w:r w:rsidRPr="004547FA">
        <w:rPr>
          <w:bCs/>
          <w:iCs w:val="0"/>
          <w:szCs w:val="26"/>
        </w:rPr>
        <w:t xml:space="preserve"> </w:t>
      </w:r>
      <w:proofErr w:type="spellStart"/>
      <w:r w:rsidRPr="004547FA">
        <w:rPr>
          <w:bCs/>
          <w:iCs w:val="0"/>
          <w:szCs w:val="26"/>
        </w:rPr>
        <w:t>khách</w:t>
      </w:r>
      <w:proofErr w:type="spellEnd"/>
      <w:r w:rsidRPr="004547FA">
        <w:rPr>
          <w:bCs/>
          <w:iCs w:val="0"/>
          <w:spacing w:val="-15"/>
          <w:szCs w:val="26"/>
        </w:rPr>
        <w:t xml:space="preserve"> </w:t>
      </w:r>
      <w:r w:rsidRPr="004547FA">
        <w:rPr>
          <w:bCs/>
          <w:iCs w:val="0"/>
          <w:szCs w:val="26"/>
        </w:rPr>
        <w:t>hàng</w:t>
      </w:r>
      <w:bookmarkEnd w:id="155"/>
    </w:p>
    <w:tbl>
      <w:tblPr>
        <w:tblW w:w="8903" w:type="dxa"/>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0"/>
        <w:gridCol w:w="2761"/>
        <w:gridCol w:w="2161"/>
        <w:gridCol w:w="1801"/>
      </w:tblGrid>
      <w:tr w:rsidR="001C46BA" w:rsidRPr="004547FA" w14:paraId="14EE6EA5" w14:textId="77777777" w:rsidTr="001C46BA">
        <w:trPr>
          <w:trHeight w:val="688"/>
        </w:trPr>
        <w:tc>
          <w:tcPr>
            <w:tcW w:w="2180" w:type="dxa"/>
            <w:shd w:val="clear" w:color="auto" w:fill="auto"/>
          </w:tcPr>
          <w:p w14:paraId="16CAA1F4" w14:textId="77777777" w:rsidR="001C46BA" w:rsidRPr="004547FA" w:rsidRDefault="001C46BA" w:rsidP="00E53690">
            <w:pPr>
              <w:pStyle w:val="TableParagraph"/>
              <w:rPr>
                <w:b/>
                <w:szCs w:val="26"/>
              </w:rPr>
            </w:pPr>
            <w:proofErr w:type="spellStart"/>
            <w:r w:rsidRPr="004547FA">
              <w:rPr>
                <w:b/>
                <w:szCs w:val="26"/>
              </w:rPr>
              <w:t>Năm</w:t>
            </w:r>
            <w:proofErr w:type="spellEnd"/>
          </w:p>
        </w:tc>
        <w:tc>
          <w:tcPr>
            <w:tcW w:w="2761" w:type="dxa"/>
            <w:shd w:val="clear" w:color="auto" w:fill="auto"/>
          </w:tcPr>
          <w:p w14:paraId="76B3D7E4" w14:textId="77777777" w:rsidR="001C46BA" w:rsidRPr="004547FA" w:rsidRDefault="001C46BA" w:rsidP="00E53690">
            <w:pPr>
              <w:pStyle w:val="TableParagraph"/>
              <w:rPr>
                <w:b/>
                <w:szCs w:val="26"/>
              </w:rPr>
            </w:pPr>
            <w:r w:rsidRPr="004547FA">
              <w:rPr>
                <w:b/>
                <w:szCs w:val="26"/>
              </w:rPr>
              <w:t xml:space="preserve">Tiêu </w:t>
            </w:r>
            <w:proofErr w:type="spellStart"/>
            <w:r w:rsidRPr="004547FA">
              <w:rPr>
                <w:b/>
                <w:szCs w:val="26"/>
              </w:rPr>
              <w:t>chí</w:t>
            </w:r>
            <w:proofErr w:type="spellEnd"/>
          </w:p>
        </w:tc>
        <w:tc>
          <w:tcPr>
            <w:tcW w:w="2161" w:type="dxa"/>
            <w:shd w:val="clear" w:color="auto" w:fill="auto"/>
          </w:tcPr>
          <w:p w14:paraId="6C6E4641" w14:textId="77777777" w:rsidR="001C46BA" w:rsidRPr="004547FA" w:rsidRDefault="001C46BA" w:rsidP="00E53690">
            <w:pPr>
              <w:pStyle w:val="TableParagraph"/>
              <w:rPr>
                <w:b/>
                <w:szCs w:val="26"/>
              </w:rPr>
            </w:pPr>
            <w:r w:rsidRPr="004547FA">
              <w:rPr>
                <w:b/>
                <w:szCs w:val="26"/>
              </w:rPr>
              <w:t>KHCN</w:t>
            </w:r>
          </w:p>
        </w:tc>
        <w:tc>
          <w:tcPr>
            <w:tcW w:w="1801" w:type="dxa"/>
            <w:shd w:val="clear" w:color="auto" w:fill="auto"/>
          </w:tcPr>
          <w:p w14:paraId="5D8A1257" w14:textId="77777777" w:rsidR="001C46BA" w:rsidRPr="004547FA" w:rsidRDefault="001C46BA" w:rsidP="00E53690">
            <w:pPr>
              <w:pStyle w:val="TableParagraph"/>
              <w:rPr>
                <w:b/>
                <w:szCs w:val="26"/>
              </w:rPr>
            </w:pPr>
            <w:r w:rsidRPr="004547FA">
              <w:rPr>
                <w:b/>
                <w:szCs w:val="26"/>
              </w:rPr>
              <w:t>KHDN</w:t>
            </w:r>
          </w:p>
        </w:tc>
      </w:tr>
      <w:tr w:rsidR="001C46BA" w:rsidRPr="004547FA" w14:paraId="32572E0C" w14:textId="77777777" w:rsidTr="001C46BA">
        <w:trPr>
          <w:trHeight w:val="448"/>
        </w:trPr>
        <w:tc>
          <w:tcPr>
            <w:tcW w:w="2180" w:type="dxa"/>
            <w:vMerge w:val="restart"/>
          </w:tcPr>
          <w:p w14:paraId="1A177E05" w14:textId="15364FBC" w:rsidR="001C46BA" w:rsidRPr="004547FA" w:rsidRDefault="001C46BA" w:rsidP="00E53690">
            <w:pPr>
              <w:pStyle w:val="TableParagraph"/>
              <w:rPr>
                <w:szCs w:val="26"/>
              </w:rPr>
            </w:pPr>
            <w:r w:rsidRPr="004547FA">
              <w:rPr>
                <w:szCs w:val="26"/>
              </w:rPr>
              <w:t>2016</w:t>
            </w:r>
          </w:p>
        </w:tc>
        <w:tc>
          <w:tcPr>
            <w:tcW w:w="2761" w:type="dxa"/>
          </w:tcPr>
          <w:p w14:paraId="124A43A3" w14:textId="77777777" w:rsidR="001C46BA" w:rsidRPr="004547FA" w:rsidRDefault="001C46BA" w:rsidP="00E53690">
            <w:pPr>
              <w:pStyle w:val="TableParagraph"/>
              <w:rPr>
                <w:szCs w:val="26"/>
              </w:rPr>
            </w:pPr>
            <w:r w:rsidRPr="004547FA">
              <w:rPr>
                <w:szCs w:val="26"/>
              </w:rPr>
              <w:t xml:space="preserve">% </w:t>
            </w:r>
            <w:proofErr w:type="spellStart"/>
            <w:r w:rsidRPr="004547FA">
              <w:rPr>
                <w:szCs w:val="26"/>
              </w:rPr>
              <w:t>tổng</w:t>
            </w:r>
            <w:proofErr w:type="spellEnd"/>
            <w:r w:rsidRPr="004547FA">
              <w:rPr>
                <w:szCs w:val="26"/>
              </w:rPr>
              <w:t xml:space="preserve"> </w:t>
            </w:r>
            <w:proofErr w:type="spellStart"/>
            <w:r w:rsidRPr="004547FA">
              <w:rPr>
                <w:szCs w:val="26"/>
              </w:rPr>
              <w:t>dư</w:t>
            </w:r>
            <w:proofErr w:type="spellEnd"/>
            <w:r w:rsidRPr="004547FA">
              <w:rPr>
                <w:szCs w:val="26"/>
              </w:rPr>
              <w:t xml:space="preserve"> </w:t>
            </w:r>
            <w:proofErr w:type="spellStart"/>
            <w:r w:rsidRPr="004547FA">
              <w:rPr>
                <w:szCs w:val="26"/>
              </w:rPr>
              <w:t>nợ</w:t>
            </w:r>
            <w:proofErr w:type="spellEnd"/>
          </w:p>
        </w:tc>
        <w:tc>
          <w:tcPr>
            <w:tcW w:w="2161" w:type="dxa"/>
          </w:tcPr>
          <w:p w14:paraId="46117212" w14:textId="77777777" w:rsidR="001C46BA" w:rsidRPr="004547FA" w:rsidRDefault="001C46BA" w:rsidP="00E53690">
            <w:pPr>
              <w:pStyle w:val="TableParagraph"/>
              <w:rPr>
                <w:szCs w:val="26"/>
              </w:rPr>
            </w:pPr>
            <w:r w:rsidRPr="004547FA">
              <w:rPr>
                <w:w w:val="95"/>
                <w:szCs w:val="26"/>
              </w:rPr>
              <w:t>57,49%</w:t>
            </w:r>
          </w:p>
        </w:tc>
        <w:tc>
          <w:tcPr>
            <w:tcW w:w="1801" w:type="dxa"/>
          </w:tcPr>
          <w:p w14:paraId="2651FCAD" w14:textId="77777777" w:rsidR="001C46BA" w:rsidRPr="004547FA" w:rsidRDefault="001C46BA" w:rsidP="00E53690">
            <w:pPr>
              <w:pStyle w:val="TableParagraph"/>
              <w:rPr>
                <w:szCs w:val="26"/>
              </w:rPr>
            </w:pPr>
            <w:r w:rsidRPr="004547FA">
              <w:rPr>
                <w:w w:val="95"/>
                <w:szCs w:val="26"/>
              </w:rPr>
              <w:t>42,51%</w:t>
            </w:r>
          </w:p>
        </w:tc>
      </w:tr>
      <w:tr w:rsidR="001C46BA" w:rsidRPr="004547FA" w14:paraId="3136F4B2" w14:textId="77777777" w:rsidTr="001C46BA">
        <w:trPr>
          <w:trHeight w:val="448"/>
        </w:trPr>
        <w:tc>
          <w:tcPr>
            <w:tcW w:w="2180" w:type="dxa"/>
            <w:vMerge/>
            <w:tcBorders>
              <w:top w:val="nil"/>
            </w:tcBorders>
          </w:tcPr>
          <w:p w14:paraId="558E5AD9" w14:textId="77777777" w:rsidR="001C46BA" w:rsidRPr="004547FA" w:rsidRDefault="001C46BA" w:rsidP="00E53690">
            <w:pPr>
              <w:rPr>
                <w:szCs w:val="26"/>
              </w:rPr>
            </w:pPr>
          </w:p>
        </w:tc>
        <w:tc>
          <w:tcPr>
            <w:tcW w:w="2761" w:type="dxa"/>
          </w:tcPr>
          <w:p w14:paraId="51402487" w14:textId="77777777" w:rsidR="001C46BA" w:rsidRPr="004547FA" w:rsidRDefault="001C46BA" w:rsidP="00E53690">
            <w:pPr>
              <w:pStyle w:val="TableParagraph"/>
              <w:rPr>
                <w:szCs w:val="26"/>
              </w:rPr>
            </w:pP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p>
        </w:tc>
        <w:tc>
          <w:tcPr>
            <w:tcW w:w="2161" w:type="dxa"/>
          </w:tcPr>
          <w:p w14:paraId="24C625E3" w14:textId="77777777" w:rsidR="001C46BA" w:rsidRPr="004547FA" w:rsidRDefault="001C46BA" w:rsidP="00E53690">
            <w:pPr>
              <w:pStyle w:val="TableParagraph"/>
              <w:rPr>
                <w:szCs w:val="26"/>
              </w:rPr>
            </w:pPr>
            <w:r w:rsidRPr="004547FA">
              <w:rPr>
                <w:w w:val="99"/>
                <w:szCs w:val="26"/>
              </w:rPr>
              <w:t>-</w:t>
            </w:r>
          </w:p>
        </w:tc>
        <w:tc>
          <w:tcPr>
            <w:tcW w:w="1801" w:type="dxa"/>
          </w:tcPr>
          <w:p w14:paraId="60A83CF2" w14:textId="77777777" w:rsidR="001C46BA" w:rsidRPr="004547FA" w:rsidRDefault="001C46BA" w:rsidP="00E53690">
            <w:pPr>
              <w:pStyle w:val="TableParagraph"/>
              <w:rPr>
                <w:szCs w:val="26"/>
              </w:rPr>
            </w:pPr>
            <w:r w:rsidRPr="004547FA">
              <w:rPr>
                <w:w w:val="99"/>
                <w:szCs w:val="26"/>
              </w:rPr>
              <w:t>-</w:t>
            </w:r>
          </w:p>
        </w:tc>
      </w:tr>
      <w:tr w:rsidR="001C46BA" w:rsidRPr="004547FA" w14:paraId="6D5C4105" w14:textId="77777777" w:rsidTr="001C46BA">
        <w:trPr>
          <w:trHeight w:val="448"/>
        </w:trPr>
        <w:tc>
          <w:tcPr>
            <w:tcW w:w="2180" w:type="dxa"/>
            <w:vMerge w:val="restart"/>
          </w:tcPr>
          <w:p w14:paraId="24560FE8" w14:textId="1D4F0A48" w:rsidR="001C46BA" w:rsidRPr="004547FA" w:rsidRDefault="001C46BA" w:rsidP="00E53690">
            <w:pPr>
              <w:pStyle w:val="TableParagraph"/>
              <w:rPr>
                <w:szCs w:val="26"/>
              </w:rPr>
            </w:pPr>
            <w:r w:rsidRPr="004547FA">
              <w:rPr>
                <w:szCs w:val="26"/>
              </w:rPr>
              <w:t>2017</w:t>
            </w:r>
          </w:p>
        </w:tc>
        <w:tc>
          <w:tcPr>
            <w:tcW w:w="2761" w:type="dxa"/>
          </w:tcPr>
          <w:p w14:paraId="14ACF673" w14:textId="77777777" w:rsidR="001C46BA" w:rsidRPr="004547FA" w:rsidRDefault="001C46BA" w:rsidP="00E53690">
            <w:pPr>
              <w:pStyle w:val="TableParagraph"/>
              <w:rPr>
                <w:szCs w:val="26"/>
              </w:rPr>
            </w:pPr>
            <w:r w:rsidRPr="004547FA">
              <w:rPr>
                <w:szCs w:val="26"/>
              </w:rPr>
              <w:t xml:space="preserve">% </w:t>
            </w:r>
            <w:proofErr w:type="spellStart"/>
            <w:r w:rsidRPr="004547FA">
              <w:rPr>
                <w:szCs w:val="26"/>
              </w:rPr>
              <w:t>tổng</w:t>
            </w:r>
            <w:proofErr w:type="spellEnd"/>
            <w:r w:rsidRPr="004547FA">
              <w:rPr>
                <w:szCs w:val="26"/>
              </w:rPr>
              <w:t xml:space="preserve"> </w:t>
            </w:r>
            <w:proofErr w:type="spellStart"/>
            <w:r w:rsidRPr="004547FA">
              <w:rPr>
                <w:szCs w:val="26"/>
              </w:rPr>
              <w:t>dư</w:t>
            </w:r>
            <w:proofErr w:type="spellEnd"/>
            <w:r w:rsidRPr="004547FA">
              <w:rPr>
                <w:szCs w:val="26"/>
              </w:rPr>
              <w:t xml:space="preserve"> </w:t>
            </w:r>
            <w:proofErr w:type="spellStart"/>
            <w:r w:rsidRPr="004547FA">
              <w:rPr>
                <w:szCs w:val="26"/>
              </w:rPr>
              <w:t>nợ</w:t>
            </w:r>
            <w:proofErr w:type="spellEnd"/>
          </w:p>
        </w:tc>
        <w:tc>
          <w:tcPr>
            <w:tcW w:w="2161" w:type="dxa"/>
          </w:tcPr>
          <w:p w14:paraId="4A7751F9" w14:textId="77777777" w:rsidR="001C46BA" w:rsidRPr="004547FA" w:rsidRDefault="001C46BA" w:rsidP="00E53690">
            <w:pPr>
              <w:pStyle w:val="TableParagraph"/>
              <w:rPr>
                <w:szCs w:val="26"/>
              </w:rPr>
            </w:pPr>
            <w:r w:rsidRPr="004547FA">
              <w:rPr>
                <w:w w:val="95"/>
                <w:szCs w:val="26"/>
              </w:rPr>
              <w:t>50,21%</w:t>
            </w:r>
          </w:p>
        </w:tc>
        <w:tc>
          <w:tcPr>
            <w:tcW w:w="1801" w:type="dxa"/>
          </w:tcPr>
          <w:p w14:paraId="5E90A023" w14:textId="77777777" w:rsidR="001C46BA" w:rsidRPr="004547FA" w:rsidRDefault="001C46BA" w:rsidP="00E53690">
            <w:pPr>
              <w:pStyle w:val="TableParagraph"/>
              <w:rPr>
                <w:szCs w:val="26"/>
              </w:rPr>
            </w:pPr>
            <w:r w:rsidRPr="004547FA">
              <w:rPr>
                <w:w w:val="95"/>
                <w:szCs w:val="26"/>
              </w:rPr>
              <w:t>49,79%</w:t>
            </w:r>
          </w:p>
        </w:tc>
      </w:tr>
      <w:tr w:rsidR="001C46BA" w:rsidRPr="004547FA" w14:paraId="4C3E30D6" w14:textId="77777777" w:rsidTr="001C46BA">
        <w:trPr>
          <w:trHeight w:val="448"/>
        </w:trPr>
        <w:tc>
          <w:tcPr>
            <w:tcW w:w="2180" w:type="dxa"/>
            <w:vMerge/>
            <w:tcBorders>
              <w:top w:val="nil"/>
            </w:tcBorders>
          </w:tcPr>
          <w:p w14:paraId="073742A6" w14:textId="77777777" w:rsidR="001C46BA" w:rsidRPr="004547FA" w:rsidRDefault="001C46BA" w:rsidP="00E53690">
            <w:pPr>
              <w:rPr>
                <w:szCs w:val="26"/>
              </w:rPr>
            </w:pPr>
          </w:p>
        </w:tc>
        <w:tc>
          <w:tcPr>
            <w:tcW w:w="2761" w:type="dxa"/>
          </w:tcPr>
          <w:p w14:paraId="6E048815" w14:textId="77777777" w:rsidR="001C46BA" w:rsidRPr="004547FA" w:rsidRDefault="001C46BA" w:rsidP="00E53690">
            <w:pPr>
              <w:pStyle w:val="TableParagraph"/>
              <w:rPr>
                <w:szCs w:val="26"/>
              </w:rPr>
            </w:pP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p>
        </w:tc>
        <w:tc>
          <w:tcPr>
            <w:tcW w:w="2161" w:type="dxa"/>
          </w:tcPr>
          <w:p w14:paraId="3EE58D28" w14:textId="77777777" w:rsidR="001C46BA" w:rsidRPr="004547FA" w:rsidRDefault="001C46BA" w:rsidP="00E53690">
            <w:pPr>
              <w:pStyle w:val="TableParagraph"/>
              <w:rPr>
                <w:szCs w:val="26"/>
              </w:rPr>
            </w:pPr>
            <w:r w:rsidRPr="004547FA">
              <w:rPr>
                <w:w w:val="95"/>
                <w:szCs w:val="26"/>
              </w:rPr>
              <w:t>16.39%</w:t>
            </w:r>
          </w:p>
        </w:tc>
        <w:tc>
          <w:tcPr>
            <w:tcW w:w="1801" w:type="dxa"/>
          </w:tcPr>
          <w:p w14:paraId="0765175E" w14:textId="77777777" w:rsidR="001C46BA" w:rsidRPr="004547FA" w:rsidRDefault="001C46BA" w:rsidP="00E53690">
            <w:pPr>
              <w:pStyle w:val="TableParagraph"/>
              <w:rPr>
                <w:szCs w:val="26"/>
              </w:rPr>
            </w:pPr>
            <w:r w:rsidRPr="004547FA">
              <w:rPr>
                <w:w w:val="95"/>
                <w:szCs w:val="26"/>
              </w:rPr>
              <w:t>56,14%</w:t>
            </w:r>
          </w:p>
        </w:tc>
      </w:tr>
      <w:tr w:rsidR="001C46BA" w:rsidRPr="004547FA" w14:paraId="33A5F6E1" w14:textId="77777777" w:rsidTr="001C46BA">
        <w:trPr>
          <w:trHeight w:val="448"/>
        </w:trPr>
        <w:tc>
          <w:tcPr>
            <w:tcW w:w="2180" w:type="dxa"/>
            <w:vMerge w:val="restart"/>
          </w:tcPr>
          <w:p w14:paraId="08E46AB8" w14:textId="176CC516" w:rsidR="001C46BA" w:rsidRPr="004547FA" w:rsidRDefault="001C46BA" w:rsidP="00E53690">
            <w:pPr>
              <w:pStyle w:val="TableParagraph"/>
              <w:rPr>
                <w:szCs w:val="26"/>
              </w:rPr>
            </w:pPr>
            <w:r w:rsidRPr="004547FA">
              <w:rPr>
                <w:szCs w:val="26"/>
              </w:rPr>
              <w:t>2018</w:t>
            </w:r>
          </w:p>
        </w:tc>
        <w:tc>
          <w:tcPr>
            <w:tcW w:w="2761" w:type="dxa"/>
          </w:tcPr>
          <w:p w14:paraId="3DDEDAAD" w14:textId="77777777" w:rsidR="001C46BA" w:rsidRPr="004547FA" w:rsidRDefault="001C46BA" w:rsidP="00E53690">
            <w:pPr>
              <w:pStyle w:val="TableParagraph"/>
              <w:rPr>
                <w:szCs w:val="26"/>
              </w:rPr>
            </w:pPr>
            <w:r w:rsidRPr="004547FA">
              <w:rPr>
                <w:szCs w:val="26"/>
              </w:rPr>
              <w:t xml:space="preserve">% </w:t>
            </w:r>
            <w:proofErr w:type="spellStart"/>
            <w:r w:rsidRPr="004547FA">
              <w:rPr>
                <w:szCs w:val="26"/>
              </w:rPr>
              <w:t>tổng</w:t>
            </w:r>
            <w:proofErr w:type="spellEnd"/>
            <w:r w:rsidRPr="004547FA">
              <w:rPr>
                <w:szCs w:val="26"/>
              </w:rPr>
              <w:t xml:space="preserve"> </w:t>
            </w:r>
            <w:proofErr w:type="spellStart"/>
            <w:r w:rsidRPr="004547FA">
              <w:rPr>
                <w:szCs w:val="26"/>
              </w:rPr>
              <w:t>dư</w:t>
            </w:r>
            <w:proofErr w:type="spellEnd"/>
            <w:r w:rsidRPr="004547FA">
              <w:rPr>
                <w:szCs w:val="26"/>
              </w:rPr>
              <w:t xml:space="preserve"> </w:t>
            </w:r>
            <w:proofErr w:type="spellStart"/>
            <w:r w:rsidRPr="004547FA">
              <w:rPr>
                <w:szCs w:val="26"/>
              </w:rPr>
              <w:t>nợ</w:t>
            </w:r>
            <w:proofErr w:type="spellEnd"/>
          </w:p>
        </w:tc>
        <w:tc>
          <w:tcPr>
            <w:tcW w:w="2161" w:type="dxa"/>
          </w:tcPr>
          <w:p w14:paraId="297803C7" w14:textId="77777777" w:rsidR="001C46BA" w:rsidRPr="004547FA" w:rsidRDefault="001C46BA" w:rsidP="00E53690">
            <w:pPr>
              <w:pStyle w:val="TableParagraph"/>
              <w:rPr>
                <w:szCs w:val="26"/>
              </w:rPr>
            </w:pPr>
            <w:r w:rsidRPr="004547FA">
              <w:rPr>
                <w:w w:val="95"/>
                <w:szCs w:val="26"/>
              </w:rPr>
              <w:t>54,96%</w:t>
            </w:r>
          </w:p>
        </w:tc>
        <w:tc>
          <w:tcPr>
            <w:tcW w:w="1801" w:type="dxa"/>
          </w:tcPr>
          <w:p w14:paraId="7C35B677" w14:textId="77777777" w:rsidR="001C46BA" w:rsidRPr="004547FA" w:rsidRDefault="001C46BA" w:rsidP="00E53690">
            <w:pPr>
              <w:pStyle w:val="TableParagraph"/>
              <w:rPr>
                <w:szCs w:val="26"/>
              </w:rPr>
            </w:pPr>
            <w:r w:rsidRPr="004547FA">
              <w:rPr>
                <w:w w:val="95"/>
                <w:szCs w:val="26"/>
              </w:rPr>
              <w:t>45,04%</w:t>
            </w:r>
          </w:p>
        </w:tc>
      </w:tr>
      <w:tr w:rsidR="001C46BA" w:rsidRPr="004547FA" w14:paraId="3BEFD904" w14:textId="77777777" w:rsidTr="001C46BA">
        <w:trPr>
          <w:trHeight w:val="448"/>
        </w:trPr>
        <w:tc>
          <w:tcPr>
            <w:tcW w:w="2180" w:type="dxa"/>
            <w:vMerge/>
            <w:tcBorders>
              <w:top w:val="nil"/>
            </w:tcBorders>
          </w:tcPr>
          <w:p w14:paraId="00FCF520" w14:textId="77777777" w:rsidR="001C46BA" w:rsidRPr="004547FA" w:rsidRDefault="001C46BA" w:rsidP="00E53690">
            <w:pPr>
              <w:rPr>
                <w:szCs w:val="26"/>
              </w:rPr>
            </w:pPr>
          </w:p>
        </w:tc>
        <w:tc>
          <w:tcPr>
            <w:tcW w:w="2761" w:type="dxa"/>
          </w:tcPr>
          <w:p w14:paraId="035488DF" w14:textId="77777777" w:rsidR="001C46BA" w:rsidRPr="004547FA" w:rsidRDefault="001C46BA" w:rsidP="00E53690">
            <w:pPr>
              <w:pStyle w:val="TableParagraph"/>
              <w:rPr>
                <w:szCs w:val="26"/>
              </w:rPr>
            </w:pP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p>
        </w:tc>
        <w:tc>
          <w:tcPr>
            <w:tcW w:w="2161" w:type="dxa"/>
          </w:tcPr>
          <w:p w14:paraId="5D1387FC" w14:textId="77777777" w:rsidR="001C46BA" w:rsidRPr="004547FA" w:rsidRDefault="001C46BA" w:rsidP="00E53690">
            <w:pPr>
              <w:pStyle w:val="TableParagraph"/>
              <w:rPr>
                <w:szCs w:val="26"/>
              </w:rPr>
            </w:pPr>
            <w:r w:rsidRPr="004547FA">
              <w:rPr>
                <w:w w:val="95"/>
                <w:szCs w:val="26"/>
              </w:rPr>
              <w:t>55,99%</w:t>
            </w:r>
          </w:p>
        </w:tc>
        <w:tc>
          <w:tcPr>
            <w:tcW w:w="1801" w:type="dxa"/>
          </w:tcPr>
          <w:p w14:paraId="5154C3FE" w14:textId="77777777" w:rsidR="001C46BA" w:rsidRPr="004547FA" w:rsidRDefault="001C46BA" w:rsidP="00E53690">
            <w:pPr>
              <w:pStyle w:val="TableParagraph"/>
              <w:rPr>
                <w:szCs w:val="26"/>
              </w:rPr>
            </w:pPr>
            <w:r w:rsidRPr="004547FA">
              <w:rPr>
                <w:w w:val="95"/>
                <w:szCs w:val="26"/>
              </w:rPr>
              <w:t>28,88%</w:t>
            </w:r>
          </w:p>
        </w:tc>
      </w:tr>
      <w:tr w:rsidR="001C46BA" w:rsidRPr="004547FA" w14:paraId="424947F4" w14:textId="77777777" w:rsidTr="001C46BA">
        <w:trPr>
          <w:trHeight w:val="451"/>
        </w:trPr>
        <w:tc>
          <w:tcPr>
            <w:tcW w:w="2180" w:type="dxa"/>
            <w:vMerge w:val="restart"/>
          </w:tcPr>
          <w:p w14:paraId="7B653DF3" w14:textId="02FC5037" w:rsidR="001C46BA" w:rsidRPr="004547FA" w:rsidRDefault="001C46BA" w:rsidP="00E53690">
            <w:pPr>
              <w:pStyle w:val="TableParagraph"/>
              <w:rPr>
                <w:szCs w:val="26"/>
              </w:rPr>
            </w:pPr>
            <w:r w:rsidRPr="004547FA">
              <w:rPr>
                <w:szCs w:val="26"/>
              </w:rPr>
              <w:t>2019</w:t>
            </w:r>
          </w:p>
        </w:tc>
        <w:tc>
          <w:tcPr>
            <w:tcW w:w="2761" w:type="dxa"/>
          </w:tcPr>
          <w:p w14:paraId="760688C3" w14:textId="77777777" w:rsidR="001C46BA" w:rsidRPr="004547FA" w:rsidRDefault="001C46BA" w:rsidP="00E53690">
            <w:pPr>
              <w:pStyle w:val="TableParagraph"/>
              <w:rPr>
                <w:szCs w:val="26"/>
              </w:rPr>
            </w:pPr>
            <w:r w:rsidRPr="004547FA">
              <w:rPr>
                <w:szCs w:val="26"/>
              </w:rPr>
              <w:t xml:space="preserve">% </w:t>
            </w:r>
            <w:proofErr w:type="spellStart"/>
            <w:r w:rsidRPr="004547FA">
              <w:rPr>
                <w:szCs w:val="26"/>
              </w:rPr>
              <w:t>tổng</w:t>
            </w:r>
            <w:proofErr w:type="spellEnd"/>
            <w:r w:rsidRPr="004547FA">
              <w:rPr>
                <w:szCs w:val="26"/>
              </w:rPr>
              <w:t xml:space="preserve"> </w:t>
            </w:r>
            <w:proofErr w:type="spellStart"/>
            <w:r w:rsidRPr="004547FA">
              <w:rPr>
                <w:szCs w:val="26"/>
              </w:rPr>
              <w:t>dư</w:t>
            </w:r>
            <w:proofErr w:type="spellEnd"/>
            <w:r w:rsidRPr="004547FA">
              <w:rPr>
                <w:szCs w:val="26"/>
              </w:rPr>
              <w:t xml:space="preserve"> </w:t>
            </w:r>
            <w:proofErr w:type="spellStart"/>
            <w:r w:rsidRPr="004547FA">
              <w:rPr>
                <w:szCs w:val="26"/>
              </w:rPr>
              <w:t>nợ</w:t>
            </w:r>
            <w:proofErr w:type="spellEnd"/>
          </w:p>
        </w:tc>
        <w:tc>
          <w:tcPr>
            <w:tcW w:w="2161" w:type="dxa"/>
          </w:tcPr>
          <w:p w14:paraId="73B999D9" w14:textId="77777777" w:rsidR="001C46BA" w:rsidRPr="004547FA" w:rsidRDefault="001C46BA" w:rsidP="00E53690">
            <w:pPr>
              <w:pStyle w:val="TableParagraph"/>
              <w:rPr>
                <w:szCs w:val="26"/>
              </w:rPr>
            </w:pPr>
            <w:r w:rsidRPr="004547FA">
              <w:rPr>
                <w:w w:val="95"/>
                <w:szCs w:val="26"/>
              </w:rPr>
              <w:t>37,25%</w:t>
            </w:r>
          </w:p>
        </w:tc>
        <w:tc>
          <w:tcPr>
            <w:tcW w:w="1801" w:type="dxa"/>
          </w:tcPr>
          <w:p w14:paraId="32500129" w14:textId="77777777" w:rsidR="001C46BA" w:rsidRPr="004547FA" w:rsidRDefault="001C46BA" w:rsidP="00E53690">
            <w:pPr>
              <w:pStyle w:val="TableParagraph"/>
              <w:rPr>
                <w:szCs w:val="26"/>
              </w:rPr>
            </w:pPr>
            <w:r w:rsidRPr="004547FA">
              <w:rPr>
                <w:w w:val="95"/>
                <w:szCs w:val="26"/>
              </w:rPr>
              <w:t>62,75%</w:t>
            </w:r>
          </w:p>
        </w:tc>
      </w:tr>
      <w:tr w:rsidR="001C46BA" w:rsidRPr="004547FA" w14:paraId="06F6F2D4" w14:textId="77777777" w:rsidTr="001C46BA">
        <w:trPr>
          <w:trHeight w:val="448"/>
        </w:trPr>
        <w:tc>
          <w:tcPr>
            <w:tcW w:w="2180" w:type="dxa"/>
            <w:vMerge/>
            <w:tcBorders>
              <w:top w:val="nil"/>
            </w:tcBorders>
          </w:tcPr>
          <w:p w14:paraId="105A2F1D" w14:textId="77777777" w:rsidR="001C46BA" w:rsidRPr="004547FA" w:rsidRDefault="001C46BA" w:rsidP="00E53690">
            <w:pPr>
              <w:rPr>
                <w:szCs w:val="26"/>
              </w:rPr>
            </w:pPr>
          </w:p>
        </w:tc>
        <w:tc>
          <w:tcPr>
            <w:tcW w:w="2761" w:type="dxa"/>
          </w:tcPr>
          <w:p w14:paraId="6ECE2C58" w14:textId="77777777" w:rsidR="001C46BA" w:rsidRPr="004547FA" w:rsidRDefault="001C46BA" w:rsidP="00E53690">
            <w:pPr>
              <w:pStyle w:val="TableParagraph"/>
              <w:rPr>
                <w:szCs w:val="26"/>
              </w:rPr>
            </w:pP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p>
        </w:tc>
        <w:tc>
          <w:tcPr>
            <w:tcW w:w="2161" w:type="dxa"/>
          </w:tcPr>
          <w:p w14:paraId="768830BD" w14:textId="77777777" w:rsidR="001C46BA" w:rsidRPr="004547FA" w:rsidRDefault="001C46BA" w:rsidP="00E53690">
            <w:pPr>
              <w:pStyle w:val="TableParagraph"/>
              <w:rPr>
                <w:szCs w:val="26"/>
              </w:rPr>
            </w:pPr>
            <w:r w:rsidRPr="004547FA">
              <w:rPr>
                <w:w w:val="95"/>
                <w:szCs w:val="26"/>
              </w:rPr>
              <w:t>-19,98%</w:t>
            </w:r>
          </w:p>
        </w:tc>
        <w:tc>
          <w:tcPr>
            <w:tcW w:w="1801" w:type="dxa"/>
          </w:tcPr>
          <w:p w14:paraId="61C2BDC4" w14:textId="77777777" w:rsidR="001C46BA" w:rsidRPr="004547FA" w:rsidRDefault="001C46BA" w:rsidP="00E53690">
            <w:pPr>
              <w:pStyle w:val="TableParagraph"/>
              <w:rPr>
                <w:szCs w:val="26"/>
              </w:rPr>
            </w:pPr>
            <w:r w:rsidRPr="004547FA">
              <w:rPr>
                <w:w w:val="95"/>
                <w:szCs w:val="26"/>
              </w:rPr>
              <w:t>64,52%</w:t>
            </w:r>
          </w:p>
        </w:tc>
      </w:tr>
      <w:tr w:rsidR="001C46BA" w:rsidRPr="004547FA" w14:paraId="65DFD83B" w14:textId="77777777" w:rsidTr="001C46BA">
        <w:trPr>
          <w:trHeight w:val="448"/>
        </w:trPr>
        <w:tc>
          <w:tcPr>
            <w:tcW w:w="2180" w:type="dxa"/>
            <w:vMerge w:val="restart"/>
          </w:tcPr>
          <w:p w14:paraId="4ACE74B3" w14:textId="43EE8EF9" w:rsidR="001C46BA" w:rsidRPr="004547FA" w:rsidRDefault="001C46BA" w:rsidP="00E53690">
            <w:pPr>
              <w:pStyle w:val="TableParagraph"/>
              <w:rPr>
                <w:szCs w:val="26"/>
              </w:rPr>
            </w:pPr>
            <w:r w:rsidRPr="004547FA">
              <w:rPr>
                <w:szCs w:val="26"/>
              </w:rPr>
              <w:t>2020</w:t>
            </w:r>
          </w:p>
        </w:tc>
        <w:tc>
          <w:tcPr>
            <w:tcW w:w="2761" w:type="dxa"/>
          </w:tcPr>
          <w:p w14:paraId="6D5FCE04" w14:textId="77777777" w:rsidR="001C46BA" w:rsidRPr="004547FA" w:rsidRDefault="001C46BA" w:rsidP="00E53690">
            <w:pPr>
              <w:pStyle w:val="TableParagraph"/>
              <w:rPr>
                <w:szCs w:val="26"/>
              </w:rPr>
            </w:pPr>
            <w:r w:rsidRPr="004547FA">
              <w:rPr>
                <w:szCs w:val="26"/>
              </w:rPr>
              <w:t xml:space="preserve">% </w:t>
            </w:r>
            <w:proofErr w:type="spellStart"/>
            <w:r w:rsidRPr="004547FA">
              <w:rPr>
                <w:szCs w:val="26"/>
              </w:rPr>
              <w:t>tổng</w:t>
            </w:r>
            <w:proofErr w:type="spellEnd"/>
            <w:r w:rsidRPr="004547FA">
              <w:rPr>
                <w:szCs w:val="26"/>
              </w:rPr>
              <w:t xml:space="preserve"> </w:t>
            </w:r>
            <w:proofErr w:type="spellStart"/>
            <w:r w:rsidRPr="004547FA">
              <w:rPr>
                <w:szCs w:val="26"/>
              </w:rPr>
              <w:t>dư</w:t>
            </w:r>
            <w:proofErr w:type="spellEnd"/>
            <w:r w:rsidRPr="004547FA">
              <w:rPr>
                <w:szCs w:val="26"/>
              </w:rPr>
              <w:t xml:space="preserve"> </w:t>
            </w:r>
            <w:proofErr w:type="spellStart"/>
            <w:r w:rsidRPr="004547FA">
              <w:rPr>
                <w:szCs w:val="26"/>
              </w:rPr>
              <w:t>nợ</w:t>
            </w:r>
            <w:proofErr w:type="spellEnd"/>
          </w:p>
        </w:tc>
        <w:tc>
          <w:tcPr>
            <w:tcW w:w="2161" w:type="dxa"/>
          </w:tcPr>
          <w:p w14:paraId="0F6F6B3D" w14:textId="77777777" w:rsidR="001C46BA" w:rsidRPr="004547FA" w:rsidRDefault="001C46BA" w:rsidP="00E53690">
            <w:pPr>
              <w:pStyle w:val="TableParagraph"/>
              <w:rPr>
                <w:szCs w:val="26"/>
              </w:rPr>
            </w:pPr>
            <w:r w:rsidRPr="004547FA">
              <w:rPr>
                <w:w w:val="95"/>
                <w:szCs w:val="26"/>
              </w:rPr>
              <w:t>47,82%</w:t>
            </w:r>
          </w:p>
        </w:tc>
        <w:tc>
          <w:tcPr>
            <w:tcW w:w="1801" w:type="dxa"/>
          </w:tcPr>
          <w:p w14:paraId="4071B955" w14:textId="77777777" w:rsidR="001C46BA" w:rsidRPr="004547FA" w:rsidRDefault="001C46BA" w:rsidP="00E53690">
            <w:pPr>
              <w:pStyle w:val="TableParagraph"/>
              <w:rPr>
                <w:szCs w:val="26"/>
              </w:rPr>
            </w:pPr>
            <w:r w:rsidRPr="004547FA">
              <w:rPr>
                <w:w w:val="95"/>
                <w:szCs w:val="26"/>
              </w:rPr>
              <w:t>52,18%</w:t>
            </w:r>
          </w:p>
        </w:tc>
      </w:tr>
      <w:tr w:rsidR="001C46BA" w:rsidRPr="004547FA" w14:paraId="70EC53B9" w14:textId="77777777" w:rsidTr="001C46BA">
        <w:trPr>
          <w:trHeight w:val="448"/>
        </w:trPr>
        <w:tc>
          <w:tcPr>
            <w:tcW w:w="2180" w:type="dxa"/>
            <w:vMerge/>
            <w:tcBorders>
              <w:top w:val="nil"/>
            </w:tcBorders>
          </w:tcPr>
          <w:p w14:paraId="57772DEB" w14:textId="77777777" w:rsidR="001C46BA" w:rsidRPr="004547FA" w:rsidRDefault="001C46BA" w:rsidP="00E53690">
            <w:pPr>
              <w:rPr>
                <w:szCs w:val="26"/>
              </w:rPr>
            </w:pPr>
          </w:p>
        </w:tc>
        <w:tc>
          <w:tcPr>
            <w:tcW w:w="2761" w:type="dxa"/>
          </w:tcPr>
          <w:p w14:paraId="12296C16" w14:textId="77777777" w:rsidR="001C46BA" w:rsidRPr="004547FA" w:rsidRDefault="001C46BA" w:rsidP="00E53690">
            <w:pPr>
              <w:pStyle w:val="TableParagraph"/>
              <w:rPr>
                <w:szCs w:val="26"/>
              </w:rPr>
            </w:pP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p>
        </w:tc>
        <w:tc>
          <w:tcPr>
            <w:tcW w:w="2161" w:type="dxa"/>
          </w:tcPr>
          <w:p w14:paraId="5A24480E" w14:textId="77777777" w:rsidR="001C46BA" w:rsidRPr="004547FA" w:rsidRDefault="001C46BA" w:rsidP="00E53690">
            <w:pPr>
              <w:pStyle w:val="TableParagraph"/>
              <w:rPr>
                <w:szCs w:val="26"/>
              </w:rPr>
            </w:pPr>
            <w:r w:rsidRPr="004547FA">
              <w:rPr>
                <w:w w:val="95"/>
                <w:szCs w:val="26"/>
              </w:rPr>
              <w:t>111,34%</w:t>
            </w:r>
          </w:p>
        </w:tc>
        <w:tc>
          <w:tcPr>
            <w:tcW w:w="1801" w:type="dxa"/>
          </w:tcPr>
          <w:p w14:paraId="3CED268A" w14:textId="77777777" w:rsidR="001C46BA" w:rsidRPr="004547FA" w:rsidRDefault="001C46BA" w:rsidP="00E53690">
            <w:pPr>
              <w:pStyle w:val="TableParagraph"/>
              <w:rPr>
                <w:szCs w:val="26"/>
              </w:rPr>
            </w:pPr>
            <w:r w:rsidRPr="004547FA">
              <w:rPr>
                <w:w w:val="95"/>
                <w:szCs w:val="26"/>
              </w:rPr>
              <w:t>17,92%</w:t>
            </w:r>
          </w:p>
        </w:tc>
      </w:tr>
      <w:tr w:rsidR="001C46BA" w:rsidRPr="004547FA" w14:paraId="238C9155" w14:textId="77777777" w:rsidTr="001C46BA">
        <w:trPr>
          <w:trHeight w:val="448"/>
        </w:trPr>
        <w:tc>
          <w:tcPr>
            <w:tcW w:w="2180" w:type="dxa"/>
            <w:vMerge w:val="restart"/>
          </w:tcPr>
          <w:p w14:paraId="3554C702" w14:textId="039396F0" w:rsidR="001C46BA" w:rsidRPr="004547FA" w:rsidRDefault="001C46BA" w:rsidP="00E53690">
            <w:pPr>
              <w:pStyle w:val="TableParagraph"/>
              <w:rPr>
                <w:szCs w:val="26"/>
              </w:rPr>
            </w:pPr>
            <w:r w:rsidRPr="004547FA">
              <w:rPr>
                <w:szCs w:val="26"/>
              </w:rPr>
              <w:t>2021</w:t>
            </w:r>
          </w:p>
        </w:tc>
        <w:tc>
          <w:tcPr>
            <w:tcW w:w="2761" w:type="dxa"/>
          </w:tcPr>
          <w:p w14:paraId="106379A9" w14:textId="77777777" w:rsidR="001C46BA" w:rsidRPr="004547FA" w:rsidRDefault="001C46BA" w:rsidP="00E53690">
            <w:pPr>
              <w:pStyle w:val="TableParagraph"/>
              <w:rPr>
                <w:szCs w:val="26"/>
              </w:rPr>
            </w:pPr>
            <w:r w:rsidRPr="004547FA">
              <w:rPr>
                <w:szCs w:val="26"/>
              </w:rPr>
              <w:t xml:space="preserve">% </w:t>
            </w:r>
            <w:proofErr w:type="spellStart"/>
            <w:r w:rsidRPr="004547FA">
              <w:rPr>
                <w:szCs w:val="26"/>
              </w:rPr>
              <w:t>tổng</w:t>
            </w:r>
            <w:proofErr w:type="spellEnd"/>
            <w:r w:rsidRPr="004547FA">
              <w:rPr>
                <w:szCs w:val="26"/>
              </w:rPr>
              <w:t xml:space="preserve"> </w:t>
            </w:r>
            <w:proofErr w:type="spellStart"/>
            <w:r w:rsidRPr="004547FA">
              <w:rPr>
                <w:szCs w:val="26"/>
              </w:rPr>
              <w:t>dư</w:t>
            </w:r>
            <w:proofErr w:type="spellEnd"/>
            <w:r w:rsidRPr="004547FA">
              <w:rPr>
                <w:szCs w:val="26"/>
              </w:rPr>
              <w:t xml:space="preserve"> </w:t>
            </w:r>
            <w:proofErr w:type="spellStart"/>
            <w:r w:rsidRPr="004547FA">
              <w:rPr>
                <w:szCs w:val="26"/>
              </w:rPr>
              <w:t>nợ</w:t>
            </w:r>
            <w:proofErr w:type="spellEnd"/>
          </w:p>
        </w:tc>
        <w:tc>
          <w:tcPr>
            <w:tcW w:w="2161" w:type="dxa"/>
          </w:tcPr>
          <w:p w14:paraId="533F0B61" w14:textId="77777777" w:rsidR="001C46BA" w:rsidRPr="004547FA" w:rsidRDefault="001C46BA" w:rsidP="00E53690">
            <w:pPr>
              <w:pStyle w:val="TableParagraph"/>
              <w:rPr>
                <w:szCs w:val="26"/>
              </w:rPr>
            </w:pPr>
            <w:r w:rsidRPr="004547FA">
              <w:rPr>
                <w:w w:val="95"/>
                <w:szCs w:val="26"/>
              </w:rPr>
              <w:t>45,03%</w:t>
            </w:r>
          </w:p>
        </w:tc>
        <w:tc>
          <w:tcPr>
            <w:tcW w:w="1801" w:type="dxa"/>
          </w:tcPr>
          <w:p w14:paraId="34A470EA" w14:textId="77777777" w:rsidR="001C46BA" w:rsidRPr="004547FA" w:rsidRDefault="001C46BA" w:rsidP="00E53690">
            <w:pPr>
              <w:pStyle w:val="TableParagraph"/>
              <w:rPr>
                <w:szCs w:val="26"/>
              </w:rPr>
            </w:pPr>
            <w:r w:rsidRPr="004547FA">
              <w:rPr>
                <w:w w:val="95"/>
                <w:szCs w:val="26"/>
              </w:rPr>
              <w:t>54,97%</w:t>
            </w:r>
          </w:p>
        </w:tc>
      </w:tr>
      <w:tr w:rsidR="001C46BA" w:rsidRPr="004547FA" w14:paraId="76017AC7" w14:textId="77777777" w:rsidTr="001C46BA">
        <w:trPr>
          <w:trHeight w:val="448"/>
        </w:trPr>
        <w:tc>
          <w:tcPr>
            <w:tcW w:w="2180" w:type="dxa"/>
            <w:vMerge/>
            <w:tcBorders>
              <w:top w:val="nil"/>
            </w:tcBorders>
          </w:tcPr>
          <w:p w14:paraId="62B038ED" w14:textId="77777777" w:rsidR="001C46BA" w:rsidRPr="004547FA" w:rsidRDefault="001C46BA" w:rsidP="00E53690">
            <w:pPr>
              <w:rPr>
                <w:szCs w:val="26"/>
              </w:rPr>
            </w:pPr>
          </w:p>
        </w:tc>
        <w:tc>
          <w:tcPr>
            <w:tcW w:w="2761" w:type="dxa"/>
          </w:tcPr>
          <w:p w14:paraId="1D84CE24" w14:textId="77777777" w:rsidR="001C46BA" w:rsidRPr="004547FA" w:rsidRDefault="001C46BA" w:rsidP="00E53690">
            <w:pPr>
              <w:pStyle w:val="TableParagraph"/>
              <w:rPr>
                <w:szCs w:val="26"/>
              </w:rPr>
            </w:pP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p>
        </w:tc>
        <w:tc>
          <w:tcPr>
            <w:tcW w:w="2161" w:type="dxa"/>
          </w:tcPr>
          <w:p w14:paraId="0AE50017" w14:textId="77777777" w:rsidR="001C46BA" w:rsidRPr="004547FA" w:rsidRDefault="001C46BA" w:rsidP="00E53690">
            <w:pPr>
              <w:pStyle w:val="TableParagraph"/>
              <w:rPr>
                <w:szCs w:val="26"/>
              </w:rPr>
            </w:pPr>
            <w:r w:rsidRPr="004547FA">
              <w:rPr>
                <w:w w:val="95"/>
                <w:szCs w:val="26"/>
              </w:rPr>
              <w:t>16,34%</w:t>
            </w:r>
          </w:p>
        </w:tc>
        <w:tc>
          <w:tcPr>
            <w:tcW w:w="1801" w:type="dxa"/>
          </w:tcPr>
          <w:p w14:paraId="0E413100" w14:textId="77777777" w:rsidR="001C46BA" w:rsidRPr="004547FA" w:rsidRDefault="001C46BA" w:rsidP="00E53690">
            <w:pPr>
              <w:pStyle w:val="TableParagraph"/>
              <w:rPr>
                <w:szCs w:val="26"/>
              </w:rPr>
            </w:pPr>
            <w:r w:rsidRPr="004547FA">
              <w:rPr>
                <w:w w:val="95"/>
                <w:szCs w:val="26"/>
              </w:rPr>
              <w:t>23,98%</w:t>
            </w:r>
          </w:p>
        </w:tc>
      </w:tr>
    </w:tbl>
    <w:p w14:paraId="79907A30" w14:textId="0ECF400E" w:rsidR="001C46BA" w:rsidRPr="004547FA" w:rsidRDefault="001C46BA" w:rsidP="00E53690">
      <w:pPr>
        <w:jc w:val="right"/>
        <w:rPr>
          <w:i/>
          <w:szCs w:val="26"/>
        </w:rPr>
      </w:pPr>
      <w:r w:rsidRPr="004547FA">
        <w:rPr>
          <w:i/>
          <w:szCs w:val="26"/>
        </w:rPr>
        <w:t xml:space="preserve">(Nguồn: Tính toán </w:t>
      </w:r>
      <w:proofErr w:type="spellStart"/>
      <w:r w:rsidRPr="004547FA">
        <w:rPr>
          <w:i/>
          <w:szCs w:val="26"/>
        </w:rPr>
        <w:t>từ</w:t>
      </w:r>
      <w:proofErr w:type="spellEnd"/>
      <w:r w:rsidRPr="004547FA">
        <w:rPr>
          <w:i/>
          <w:szCs w:val="26"/>
        </w:rPr>
        <w:t xml:space="preserve"> số </w:t>
      </w:r>
      <w:proofErr w:type="spellStart"/>
      <w:r w:rsidRPr="004547FA">
        <w:rPr>
          <w:i/>
          <w:szCs w:val="26"/>
        </w:rPr>
        <w:t>liệu</w:t>
      </w:r>
      <w:proofErr w:type="spellEnd"/>
      <w:r w:rsidRPr="004547FA">
        <w:rPr>
          <w:i/>
          <w:szCs w:val="26"/>
        </w:rPr>
        <w:t xml:space="preserve"> </w:t>
      </w:r>
      <w:proofErr w:type="spellStart"/>
      <w:r w:rsidRPr="004547FA">
        <w:rPr>
          <w:i/>
          <w:szCs w:val="26"/>
        </w:rPr>
        <w:t>Báo</w:t>
      </w:r>
      <w:proofErr w:type="spellEnd"/>
      <w:r w:rsidRPr="004547FA">
        <w:rPr>
          <w:i/>
          <w:szCs w:val="26"/>
        </w:rPr>
        <w:t xml:space="preserve"> cáo </w:t>
      </w:r>
      <w:proofErr w:type="spellStart"/>
      <w:r w:rsidRPr="004547FA">
        <w:rPr>
          <w:i/>
          <w:szCs w:val="26"/>
        </w:rPr>
        <w:t>tài</w:t>
      </w:r>
      <w:proofErr w:type="spellEnd"/>
      <w:r w:rsidRPr="004547FA">
        <w:rPr>
          <w:i/>
          <w:szCs w:val="26"/>
        </w:rPr>
        <w:t xml:space="preserve"> </w:t>
      </w:r>
      <w:proofErr w:type="spellStart"/>
      <w:r w:rsidRPr="004547FA">
        <w:rPr>
          <w:i/>
          <w:szCs w:val="26"/>
        </w:rPr>
        <w:t>chính</w:t>
      </w:r>
      <w:proofErr w:type="spellEnd"/>
      <w:r w:rsidRPr="004547FA">
        <w:rPr>
          <w:i/>
          <w:szCs w:val="26"/>
        </w:rPr>
        <w:t xml:space="preserve"> </w:t>
      </w:r>
      <w:proofErr w:type="spellStart"/>
      <w:r w:rsidRPr="004547FA">
        <w:rPr>
          <w:i/>
          <w:szCs w:val="26"/>
        </w:rPr>
        <w:t>giai</w:t>
      </w:r>
      <w:proofErr w:type="spellEnd"/>
      <w:r w:rsidRPr="004547FA">
        <w:rPr>
          <w:i/>
          <w:szCs w:val="26"/>
        </w:rPr>
        <w:t xml:space="preserve"> </w:t>
      </w:r>
      <w:proofErr w:type="spellStart"/>
      <w:r w:rsidRPr="004547FA">
        <w:rPr>
          <w:i/>
          <w:szCs w:val="26"/>
        </w:rPr>
        <w:t>đoạn</w:t>
      </w:r>
      <w:proofErr w:type="spellEnd"/>
      <w:r w:rsidRPr="004547FA">
        <w:rPr>
          <w:i/>
          <w:szCs w:val="26"/>
        </w:rPr>
        <w:t xml:space="preserve"> 2016-2021, OCB)</w:t>
      </w:r>
    </w:p>
    <w:p w14:paraId="5CE37205" w14:textId="58F360FC" w:rsidR="001C46BA" w:rsidRPr="004547FA" w:rsidRDefault="001C46BA" w:rsidP="00E53690">
      <w:pPr>
        <w:pStyle w:val="BodyText"/>
        <w:ind w:firstLine="566"/>
      </w:pPr>
      <w:r w:rsidRPr="004547FA">
        <w:t xml:space="preserve">Một </w:t>
      </w:r>
      <w:proofErr w:type="spellStart"/>
      <w:r w:rsidRPr="004547FA">
        <w:t>cái</w:t>
      </w:r>
      <w:proofErr w:type="spellEnd"/>
      <w:r w:rsidRPr="004547FA">
        <w:t xml:space="preserve"> </w:t>
      </w:r>
      <w:proofErr w:type="spellStart"/>
      <w:r w:rsidRPr="004547FA">
        <w:t>nhìn</w:t>
      </w:r>
      <w:proofErr w:type="spellEnd"/>
      <w:r w:rsidRPr="004547FA">
        <w:t xml:space="preserve"> </w:t>
      </w:r>
      <w:proofErr w:type="spellStart"/>
      <w:r w:rsidRPr="004547FA">
        <w:t>tổng</w:t>
      </w:r>
      <w:proofErr w:type="spellEnd"/>
      <w:r w:rsidRPr="004547FA">
        <w:t xml:space="preserve"> </w:t>
      </w:r>
      <w:proofErr w:type="spellStart"/>
      <w:r w:rsidRPr="004547FA">
        <w:t>quan</w:t>
      </w:r>
      <w:proofErr w:type="spellEnd"/>
      <w:r w:rsidRPr="004547FA">
        <w:t xml:space="preserve"> về </w:t>
      </w:r>
      <w:proofErr w:type="spellStart"/>
      <w:r w:rsidRPr="004547FA">
        <w:t>hoạt</w:t>
      </w:r>
      <w:proofErr w:type="spellEnd"/>
      <w:r w:rsidRPr="004547FA">
        <w:t xml:space="preserve"> động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NH nên được </w:t>
      </w:r>
      <w:proofErr w:type="spellStart"/>
      <w:r w:rsidRPr="004547FA">
        <w:t>xem</w:t>
      </w:r>
      <w:proofErr w:type="spellEnd"/>
      <w:r w:rsidRPr="004547FA">
        <w:t xml:space="preserve"> xét </w:t>
      </w:r>
      <w:proofErr w:type="spellStart"/>
      <w:r w:rsidRPr="004547FA">
        <w:t>trước</w:t>
      </w:r>
      <w:proofErr w:type="spellEnd"/>
      <w:r w:rsidRPr="004547FA">
        <w:t xml:space="preserve"> </w:t>
      </w:r>
      <w:proofErr w:type="spellStart"/>
      <w:r w:rsidRPr="004547FA">
        <w:t>khi</w:t>
      </w:r>
      <w:proofErr w:type="spellEnd"/>
      <w:r w:rsidRPr="004547FA">
        <w:t xml:space="preserve"> </w:t>
      </w:r>
      <w:proofErr w:type="spellStart"/>
      <w:r w:rsidRPr="004547FA">
        <w:t>đi</w:t>
      </w:r>
      <w:proofErr w:type="spellEnd"/>
      <w:r w:rsidRPr="004547FA">
        <w:t xml:space="preserve"> </w:t>
      </w:r>
      <w:proofErr w:type="spellStart"/>
      <w:r w:rsidRPr="004547FA">
        <w:t>vào</w:t>
      </w:r>
      <w:proofErr w:type="spellEnd"/>
      <w:r w:rsidRPr="004547FA">
        <w:t xml:space="preserve"> phân </w:t>
      </w:r>
      <w:proofErr w:type="spellStart"/>
      <w:r w:rsidRPr="004547FA">
        <w:t>tích</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đối </w:t>
      </w:r>
      <w:proofErr w:type="spellStart"/>
      <w:r w:rsidRPr="004547FA">
        <w:t>với</w:t>
      </w:r>
      <w:proofErr w:type="spellEnd"/>
      <w:r w:rsidRPr="004547FA">
        <w:t xml:space="preserve"> KHDN </w:t>
      </w:r>
      <w:proofErr w:type="spellStart"/>
      <w:r w:rsidRPr="004547FA">
        <w:t>theo</w:t>
      </w:r>
      <w:proofErr w:type="spellEnd"/>
      <w:r w:rsidRPr="004547FA">
        <w:t xml:space="preserve"> </w:t>
      </w:r>
      <w:proofErr w:type="spellStart"/>
      <w:r w:rsidRPr="004547FA">
        <w:t>từng</w:t>
      </w:r>
      <w:proofErr w:type="spellEnd"/>
      <w:r w:rsidRPr="004547FA">
        <w:t xml:space="preserve"> tiêu </w:t>
      </w:r>
      <w:proofErr w:type="spellStart"/>
      <w:r w:rsidRPr="004547FA">
        <w:t>chí</w:t>
      </w:r>
      <w:proofErr w:type="spellEnd"/>
      <w:r w:rsidRPr="004547FA">
        <w:t xml:space="preserve"> phân </w:t>
      </w:r>
      <w:proofErr w:type="spellStart"/>
      <w:r w:rsidRPr="004547FA">
        <w:t>loại</w:t>
      </w:r>
      <w:proofErr w:type="spellEnd"/>
      <w:r w:rsidRPr="004547FA">
        <w:t xml:space="preserve">. </w:t>
      </w:r>
      <w:proofErr w:type="spellStart"/>
      <w:r w:rsidRPr="004547FA">
        <w:t>Dựa</w:t>
      </w:r>
      <w:proofErr w:type="spellEnd"/>
      <w:r w:rsidRPr="004547FA">
        <w:t xml:space="preserve"> trên cơ </w:t>
      </w:r>
      <w:proofErr w:type="spellStart"/>
      <w:r w:rsidRPr="004547FA">
        <w:rPr>
          <w:spacing w:val="2"/>
        </w:rPr>
        <w:t>cấu</w:t>
      </w:r>
      <w:proofErr w:type="spellEnd"/>
      <w:r w:rsidRPr="004547FA">
        <w:rPr>
          <w:spacing w:val="2"/>
        </w:rPr>
        <w:t xml:space="preserve">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NH có </w:t>
      </w:r>
      <w:proofErr w:type="spellStart"/>
      <w:r w:rsidRPr="004547FA">
        <w:t>thê</w:t>
      </w:r>
      <w:proofErr w:type="spellEnd"/>
      <w:r w:rsidRPr="004547FA">
        <w:t xml:space="preserve">̉ thấy, </w:t>
      </w:r>
      <w:proofErr w:type="spellStart"/>
      <w:r w:rsidRPr="004547FA">
        <w:t>tỷ</w:t>
      </w:r>
      <w:proofErr w:type="spellEnd"/>
      <w:r w:rsidRPr="004547FA">
        <w:t xml:space="preserve"> </w:t>
      </w:r>
      <w:proofErr w:type="spellStart"/>
      <w:r w:rsidRPr="004547FA">
        <w:t>trọng</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KHDN </w:t>
      </w:r>
      <w:proofErr w:type="spellStart"/>
      <w:r w:rsidRPr="004547FA">
        <w:t>và</w:t>
      </w:r>
      <w:proofErr w:type="spellEnd"/>
      <w:r w:rsidRPr="004547FA">
        <w:t xml:space="preserve"> KHCN là </w:t>
      </w:r>
      <w:proofErr w:type="spellStart"/>
      <w:r w:rsidRPr="004547FA">
        <w:rPr>
          <w:spacing w:val="2"/>
        </w:rPr>
        <w:t>xấp</w:t>
      </w:r>
      <w:proofErr w:type="spellEnd"/>
      <w:r w:rsidRPr="004547FA">
        <w:rPr>
          <w:spacing w:val="2"/>
        </w:rPr>
        <w:t xml:space="preserve"> </w:t>
      </w:r>
      <w:proofErr w:type="spellStart"/>
      <w:r w:rsidRPr="004547FA">
        <w:t>xỉ</w:t>
      </w:r>
      <w:proofErr w:type="spellEnd"/>
      <w:r w:rsidRPr="004547FA">
        <w:t xml:space="preserve"> 1:1, </w:t>
      </w:r>
      <w:proofErr w:type="spellStart"/>
      <w:r w:rsidRPr="004547FA">
        <w:t>tỷ</w:t>
      </w:r>
      <w:proofErr w:type="spellEnd"/>
      <w:r w:rsidRPr="004547FA">
        <w:t xml:space="preserve"> </w:t>
      </w:r>
      <w:proofErr w:type="spellStart"/>
      <w:r w:rsidRPr="004547FA">
        <w:t>trọng</w:t>
      </w:r>
      <w:proofErr w:type="spellEnd"/>
      <w:r w:rsidRPr="004547FA">
        <w:t xml:space="preserve"> </w:t>
      </w:r>
      <w:proofErr w:type="spellStart"/>
      <w:r w:rsidRPr="004547FA">
        <w:t>này</w:t>
      </w:r>
      <w:proofErr w:type="spellEnd"/>
      <w:r w:rsidRPr="004547FA">
        <w:t xml:space="preserve"> qua </w:t>
      </w:r>
      <w:proofErr w:type="spellStart"/>
      <w:r w:rsidRPr="004547FA">
        <w:t>các</w:t>
      </w:r>
      <w:proofErr w:type="spellEnd"/>
      <w:r w:rsidRPr="004547FA">
        <w:t xml:space="preserve"> </w:t>
      </w:r>
      <w:proofErr w:type="spellStart"/>
      <w:r w:rsidRPr="004547FA">
        <w:t>năm</w:t>
      </w:r>
      <w:proofErr w:type="spellEnd"/>
      <w:r w:rsidRPr="004547FA">
        <w:t xml:space="preserve"> </w:t>
      </w:r>
      <w:proofErr w:type="spellStart"/>
      <w:r w:rsidRPr="004547FA">
        <w:t>biến</w:t>
      </w:r>
      <w:proofErr w:type="spellEnd"/>
      <w:r w:rsidRPr="004547FA">
        <w:t xml:space="preserve"> động </w:t>
      </w:r>
      <w:proofErr w:type="spellStart"/>
      <w:r w:rsidRPr="004547FA">
        <w:t>không</w:t>
      </w:r>
      <w:proofErr w:type="spellEnd"/>
      <w:r w:rsidRPr="004547FA">
        <w:t xml:space="preserve"> </w:t>
      </w:r>
      <w:proofErr w:type="spellStart"/>
      <w:r w:rsidRPr="004547FA">
        <w:t>đáng</w:t>
      </w:r>
      <w:proofErr w:type="spellEnd"/>
      <w:r w:rsidRPr="004547FA">
        <w:t xml:space="preserve"> kể, </w:t>
      </w:r>
      <w:proofErr w:type="spellStart"/>
      <w:r w:rsidRPr="004547FA">
        <w:t>điều</w:t>
      </w:r>
      <w:proofErr w:type="spellEnd"/>
      <w:r w:rsidRPr="004547FA">
        <w:t xml:space="preserve"> </w:t>
      </w:r>
      <w:proofErr w:type="spellStart"/>
      <w:r w:rsidRPr="004547FA">
        <w:t>đo</w:t>
      </w:r>
      <w:proofErr w:type="spellEnd"/>
      <w:r w:rsidRPr="004547FA">
        <w:t xml:space="preserve">́ </w:t>
      </w:r>
      <w:proofErr w:type="spellStart"/>
      <w:r w:rsidRPr="004547FA">
        <w:t>cho</w:t>
      </w:r>
      <w:proofErr w:type="spellEnd"/>
      <w:r w:rsidRPr="004547FA">
        <w:t xml:space="preserve"> thấy cả </w:t>
      </w:r>
      <w:proofErr w:type="spellStart"/>
      <w:r w:rsidRPr="004547FA">
        <w:t>hai</w:t>
      </w:r>
      <w:proofErr w:type="spellEnd"/>
      <w:r w:rsidRPr="004547FA">
        <w:t xml:space="preserve"> nhóm </w:t>
      </w:r>
      <w:proofErr w:type="spellStart"/>
      <w:r w:rsidRPr="004547FA">
        <w:t>khách</w:t>
      </w:r>
      <w:proofErr w:type="spellEnd"/>
      <w:r w:rsidRPr="004547FA">
        <w:t xml:space="preserve"> </w:t>
      </w:r>
      <w:proofErr w:type="spellStart"/>
      <w:r w:rsidRPr="004547FA">
        <w:t>hàng</w:t>
      </w:r>
      <w:proofErr w:type="spellEnd"/>
      <w:r w:rsidRPr="004547FA">
        <w:rPr>
          <w:spacing w:val="-3"/>
        </w:rPr>
        <w:t xml:space="preserve"> </w:t>
      </w:r>
      <w:proofErr w:type="spellStart"/>
      <w:r w:rsidRPr="004547FA">
        <w:t>chính</w:t>
      </w:r>
      <w:proofErr w:type="spellEnd"/>
      <w:r w:rsidRPr="004547FA">
        <w:rPr>
          <w:spacing w:val="-4"/>
        </w:rPr>
        <w:t xml:space="preserve"> </w:t>
      </w:r>
      <w:r w:rsidRPr="004547FA">
        <w:t>là</w:t>
      </w:r>
      <w:r w:rsidRPr="004547FA">
        <w:rPr>
          <w:spacing w:val="-3"/>
        </w:rPr>
        <w:t xml:space="preserve"> </w:t>
      </w:r>
      <w:r w:rsidRPr="004547FA">
        <w:t>cá</w:t>
      </w:r>
      <w:r w:rsidRPr="004547FA">
        <w:rPr>
          <w:spacing w:val="-1"/>
        </w:rPr>
        <w:t xml:space="preserve"> </w:t>
      </w:r>
      <w:proofErr w:type="spellStart"/>
      <w:r w:rsidRPr="004547FA">
        <w:t>nhân</w:t>
      </w:r>
      <w:proofErr w:type="spellEnd"/>
      <w:r w:rsidRPr="004547FA">
        <w:rPr>
          <w:spacing w:val="-4"/>
        </w:rPr>
        <w:t xml:space="preserve"> </w:t>
      </w:r>
      <w:proofErr w:type="spellStart"/>
      <w:r w:rsidRPr="004547FA">
        <w:t>va</w:t>
      </w:r>
      <w:proofErr w:type="spellEnd"/>
      <w:r w:rsidRPr="004547FA">
        <w:t>̀</w:t>
      </w:r>
      <w:r w:rsidRPr="004547FA">
        <w:rPr>
          <w:spacing w:val="-4"/>
        </w:rPr>
        <w:t xml:space="preserve"> </w:t>
      </w:r>
      <w:r w:rsidRPr="004547FA">
        <w:t>DN</w:t>
      </w:r>
      <w:r w:rsidRPr="004547FA">
        <w:rPr>
          <w:spacing w:val="-1"/>
        </w:rPr>
        <w:t xml:space="preserve"> </w:t>
      </w:r>
      <w:r w:rsidRPr="004547FA">
        <w:rPr>
          <w:spacing w:val="2"/>
        </w:rPr>
        <w:t>đều</w:t>
      </w:r>
      <w:r w:rsidRPr="004547FA">
        <w:rPr>
          <w:spacing w:val="-4"/>
        </w:rPr>
        <w:t xml:space="preserve"> </w:t>
      </w:r>
      <w:r w:rsidRPr="004547FA">
        <w:t>được</w:t>
      </w:r>
      <w:r w:rsidRPr="004547FA">
        <w:rPr>
          <w:spacing w:val="-2"/>
        </w:rPr>
        <w:t xml:space="preserve"> </w:t>
      </w:r>
      <w:r w:rsidRPr="004547FA">
        <w:t>NH</w:t>
      </w:r>
      <w:r w:rsidRPr="004547FA">
        <w:rPr>
          <w:spacing w:val="-2"/>
        </w:rPr>
        <w:t xml:space="preserve"> </w:t>
      </w:r>
      <w:proofErr w:type="spellStart"/>
      <w:r w:rsidRPr="004547FA">
        <w:t>tập</w:t>
      </w:r>
      <w:proofErr w:type="spellEnd"/>
      <w:r w:rsidRPr="004547FA">
        <w:rPr>
          <w:spacing w:val="-5"/>
        </w:rPr>
        <w:t xml:space="preserve"> </w:t>
      </w:r>
      <w:r w:rsidRPr="004547FA">
        <w:t>trung</w:t>
      </w:r>
      <w:r w:rsidRPr="004547FA">
        <w:rPr>
          <w:spacing w:val="-2"/>
        </w:rPr>
        <w:t xml:space="preserve"> </w:t>
      </w:r>
      <w:proofErr w:type="spellStart"/>
      <w:r w:rsidRPr="004547FA">
        <w:t>khai</w:t>
      </w:r>
      <w:proofErr w:type="spellEnd"/>
      <w:r w:rsidRPr="004547FA">
        <w:rPr>
          <w:spacing w:val="-2"/>
        </w:rPr>
        <w:t xml:space="preserve"> </w:t>
      </w:r>
      <w:proofErr w:type="spellStart"/>
      <w:r w:rsidRPr="004547FA">
        <w:t>thác</w:t>
      </w:r>
      <w:proofErr w:type="spellEnd"/>
      <w:r w:rsidRPr="004547FA">
        <w:t>.</w:t>
      </w:r>
      <w:r w:rsidRPr="004547FA">
        <w:rPr>
          <w:spacing w:val="-3"/>
        </w:rPr>
        <w:t xml:space="preserve"> </w:t>
      </w:r>
      <w:proofErr w:type="spellStart"/>
      <w:r w:rsidRPr="004547FA">
        <w:t>Tuy</w:t>
      </w:r>
      <w:proofErr w:type="spellEnd"/>
      <w:r w:rsidRPr="004547FA">
        <w:rPr>
          <w:spacing w:val="-4"/>
        </w:rPr>
        <w:t xml:space="preserve"> </w:t>
      </w:r>
      <w:r w:rsidRPr="004547FA">
        <w:t>nhiên,</w:t>
      </w:r>
      <w:r w:rsidRPr="004547FA">
        <w:rPr>
          <w:spacing w:val="-2"/>
        </w:rPr>
        <w:t xml:space="preserve"> </w:t>
      </w:r>
      <w:proofErr w:type="spellStart"/>
      <w:r w:rsidRPr="004547FA">
        <w:t>dựa</w:t>
      </w:r>
      <w:proofErr w:type="spellEnd"/>
      <w:r w:rsidRPr="004547FA">
        <w:rPr>
          <w:spacing w:val="-3"/>
        </w:rPr>
        <w:t xml:space="preserve"> </w:t>
      </w:r>
      <w:r w:rsidRPr="004547FA">
        <w:t>trên</w:t>
      </w:r>
      <w:r w:rsidRPr="004547FA">
        <w:rPr>
          <w:spacing w:val="-6"/>
        </w:rPr>
        <w:t xml:space="preserve"> </w:t>
      </w:r>
      <w:proofErr w:type="spellStart"/>
      <w:r w:rsidRPr="004547FA">
        <w:t>tốc</w:t>
      </w:r>
      <w:proofErr w:type="spellEnd"/>
      <w:r w:rsidRPr="004547FA">
        <w:rPr>
          <w:spacing w:val="-1"/>
        </w:rPr>
        <w:t xml:space="preserve"> </w:t>
      </w:r>
      <w:r w:rsidRPr="004547FA">
        <w:t xml:space="preserve">độ tăng </w:t>
      </w:r>
      <w:proofErr w:type="spellStart"/>
      <w:r w:rsidRPr="004547FA">
        <w:t>trưởng</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đê</w:t>
      </w:r>
      <w:proofErr w:type="spellEnd"/>
      <w:r w:rsidRPr="004547FA">
        <w:t xml:space="preserve">̉ </w:t>
      </w:r>
      <w:proofErr w:type="spellStart"/>
      <w:r w:rsidRPr="004547FA">
        <w:t>nhận</w:t>
      </w:r>
      <w:proofErr w:type="spellEnd"/>
      <w:r w:rsidRPr="004547FA">
        <w:t xml:space="preserve"> xét thì chúng ta sẽ </w:t>
      </w:r>
      <w:proofErr w:type="spellStart"/>
      <w:r w:rsidRPr="004547FA">
        <w:t>dễ</w:t>
      </w:r>
      <w:proofErr w:type="spellEnd"/>
      <w:r w:rsidRPr="004547FA">
        <w:t xml:space="preserve"> </w:t>
      </w:r>
      <w:proofErr w:type="spellStart"/>
      <w:r w:rsidRPr="004547FA">
        <w:t>dàng</w:t>
      </w:r>
      <w:proofErr w:type="spellEnd"/>
      <w:r w:rsidRPr="004547FA">
        <w:t xml:space="preserve"> </w:t>
      </w:r>
      <w:proofErr w:type="spellStart"/>
      <w:r w:rsidRPr="004547FA">
        <w:t>nhận</w:t>
      </w:r>
      <w:proofErr w:type="spellEnd"/>
      <w:r w:rsidRPr="004547FA">
        <w:t xml:space="preserve"> </w:t>
      </w:r>
      <w:proofErr w:type="spellStart"/>
      <w:r w:rsidRPr="004547FA">
        <w:t>ra</w:t>
      </w:r>
      <w:proofErr w:type="spellEnd"/>
      <w:r w:rsidRPr="004547FA">
        <w:t xml:space="preserve"> </w:t>
      </w:r>
      <w:proofErr w:type="spellStart"/>
      <w:r w:rsidRPr="004547FA">
        <w:t>chiến</w:t>
      </w:r>
      <w:proofErr w:type="spellEnd"/>
      <w:r w:rsidRPr="004547FA">
        <w:t xml:space="preserve"> </w:t>
      </w:r>
      <w:proofErr w:type="spellStart"/>
      <w:r w:rsidRPr="004547FA">
        <w:t>lược</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NH </w:t>
      </w:r>
      <w:proofErr w:type="spellStart"/>
      <w:r w:rsidRPr="004547FA">
        <w:t>trong</w:t>
      </w:r>
      <w:proofErr w:type="spellEnd"/>
      <w:r w:rsidRPr="004547FA">
        <w:rPr>
          <w:spacing w:val="-5"/>
        </w:rPr>
        <w:t xml:space="preserve"> </w:t>
      </w:r>
      <w:proofErr w:type="spellStart"/>
      <w:r w:rsidRPr="004547FA">
        <w:t>từng</w:t>
      </w:r>
      <w:proofErr w:type="spellEnd"/>
      <w:r w:rsidRPr="004547FA">
        <w:rPr>
          <w:spacing w:val="-5"/>
        </w:rPr>
        <w:t xml:space="preserve"> </w:t>
      </w:r>
      <w:proofErr w:type="spellStart"/>
      <w:r w:rsidRPr="004547FA">
        <w:t>năm</w:t>
      </w:r>
      <w:proofErr w:type="spellEnd"/>
      <w:r w:rsidRPr="004547FA">
        <w:t>.</w:t>
      </w:r>
      <w:r w:rsidRPr="004547FA">
        <w:rPr>
          <w:spacing w:val="-6"/>
        </w:rPr>
        <w:t xml:space="preserve"> </w:t>
      </w:r>
      <w:proofErr w:type="spellStart"/>
      <w:r w:rsidRPr="004547FA">
        <w:t>Chẳng</w:t>
      </w:r>
      <w:proofErr w:type="spellEnd"/>
      <w:r w:rsidRPr="004547FA">
        <w:rPr>
          <w:spacing w:val="-4"/>
        </w:rPr>
        <w:t xml:space="preserve"> </w:t>
      </w:r>
      <w:proofErr w:type="spellStart"/>
      <w:r w:rsidRPr="004547FA">
        <w:t>hạn</w:t>
      </w:r>
      <w:proofErr w:type="spellEnd"/>
      <w:r w:rsidRPr="004547FA">
        <w:t>,</w:t>
      </w:r>
      <w:r w:rsidRPr="004547FA">
        <w:rPr>
          <w:spacing w:val="-5"/>
        </w:rPr>
        <w:t xml:space="preserve"> </w:t>
      </w:r>
      <w:proofErr w:type="spellStart"/>
      <w:r w:rsidRPr="004547FA">
        <w:t>trong</w:t>
      </w:r>
      <w:proofErr w:type="spellEnd"/>
      <w:r w:rsidRPr="004547FA">
        <w:rPr>
          <w:spacing w:val="-5"/>
        </w:rPr>
        <w:t xml:space="preserve"> </w:t>
      </w:r>
      <w:proofErr w:type="spellStart"/>
      <w:r w:rsidRPr="004547FA">
        <w:t>năm</w:t>
      </w:r>
      <w:proofErr w:type="spellEnd"/>
      <w:r w:rsidRPr="004547FA">
        <w:rPr>
          <w:spacing w:val="-5"/>
        </w:rPr>
        <w:t xml:space="preserve"> </w:t>
      </w:r>
      <w:r w:rsidRPr="004547FA">
        <w:t>2016,</w:t>
      </w:r>
      <w:r w:rsidRPr="004547FA">
        <w:rPr>
          <w:spacing w:val="-4"/>
        </w:rPr>
        <w:t xml:space="preserve"> </w:t>
      </w:r>
      <w:proofErr w:type="spellStart"/>
      <w:r w:rsidRPr="004547FA">
        <w:t>dư</w:t>
      </w:r>
      <w:proofErr w:type="spellEnd"/>
      <w:r w:rsidRPr="004547FA">
        <w:rPr>
          <w:spacing w:val="-5"/>
        </w:rPr>
        <w:t xml:space="preserve"> </w:t>
      </w:r>
      <w:proofErr w:type="spellStart"/>
      <w:r w:rsidRPr="004547FA">
        <w:t>nợ</w:t>
      </w:r>
      <w:proofErr w:type="spellEnd"/>
      <w:r w:rsidRPr="004547FA">
        <w:rPr>
          <w:spacing w:val="-6"/>
        </w:rPr>
        <w:t xml:space="preserve"> </w:t>
      </w:r>
      <w:proofErr w:type="spellStart"/>
      <w:r w:rsidRPr="004547FA">
        <w:t>cho</w:t>
      </w:r>
      <w:proofErr w:type="spellEnd"/>
      <w:r w:rsidRPr="004547FA">
        <w:rPr>
          <w:spacing w:val="-4"/>
        </w:rPr>
        <w:t xml:space="preserve"> </w:t>
      </w:r>
      <w:proofErr w:type="spellStart"/>
      <w:r w:rsidRPr="004547FA">
        <w:t>vay</w:t>
      </w:r>
      <w:proofErr w:type="spellEnd"/>
      <w:r w:rsidRPr="004547FA">
        <w:rPr>
          <w:spacing w:val="-7"/>
        </w:rPr>
        <w:t xml:space="preserve"> </w:t>
      </w:r>
      <w:r w:rsidRPr="004547FA">
        <w:t>KHCN</w:t>
      </w:r>
      <w:r w:rsidRPr="004547FA">
        <w:rPr>
          <w:spacing w:val="-6"/>
        </w:rPr>
        <w:t xml:space="preserve"> </w:t>
      </w:r>
      <w:proofErr w:type="spellStart"/>
      <w:r w:rsidRPr="004547FA">
        <w:t>chỉ</w:t>
      </w:r>
      <w:proofErr w:type="spellEnd"/>
      <w:r w:rsidRPr="004547FA">
        <w:rPr>
          <w:spacing w:val="-7"/>
        </w:rPr>
        <w:t xml:space="preserve"> </w:t>
      </w:r>
      <w:r w:rsidRPr="004547FA">
        <w:t>tăng</w:t>
      </w:r>
      <w:r w:rsidRPr="004547FA">
        <w:rPr>
          <w:spacing w:val="-6"/>
        </w:rPr>
        <w:t xml:space="preserve"> </w:t>
      </w:r>
      <w:proofErr w:type="spellStart"/>
      <w:r w:rsidRPr="004547FA">
        <w:t>trưởng</w:t>
      </w:r>
      <w:proofErr w:type="spellEnd"/>
      <w:r w:rsidRPr="004547FA">
        <w:rPr>
          <w:spacing w:val="-6"/>
        </w:rPr>
        <w:t xml:space="preserve"> </w:t>
      </w:r>
      <w:r w:rsidRPr="004547FA">
        <w:t>ở</w:t>
      </w:r>
      <w:r w:rsidRPr="004547FA">
        <w:rPr>
          <w:spacing w:val="-4"/>
        </w:rPr>
        <w:t xml:space="preserve"> </w:t>
      </w:r>
      <w:proofErr w:type="spellStart"/>
      <w:r w:rsidRPr="004547FA">
        <w:t>mức</w:t>
      </w:r>
      <w:proofErr w:type="spellEnd"/>
      <w:r w:rsidRPr="004547FA">
        <w:t xml:space="preserve"> </w:t>
      </w:r>
      <w:proofErr w:type="spellStart"/>
      <w:r w:rsidRPr="004547FA">
        <w:t>xấp</w:t>
      </w:r>
      <w:proofErr w:type="spellEnd"/>
      <w:r w:rsidRPr="004547FA">
        <w:t xml:space="preserve"> </w:t>
      </w:r>
      <w:proofErr w:type="spellStart"/>
      <w:r w:rsidRPr="004547FA">
        <w:t>xỉ</w:t>
      </w:r>
      <w:proofErr w:type="spellEnd"/>
      <w:r w:rsidRPr="004547FA">
        <w:t xml:space="preserve"> 17% </w:t>
      </w:r>
      <w:proofErr w:type="spellStart"/>
      <w:r w:rsidRPr="004547FA">
        <w:t>thi</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KHDN </w:t>
      </w:r>
      <w:proofErr w:type="spellStart"/>
      <w:r w:rsidRPr="004547FA">
        <w:t>lại</w:t>
      </w:r>
      <w:proofErr w:type="spellEnd"/>
      <w:r w:rsidRPr="004547FA">
        <w:t xml:space="preserve"> tăng </w:t>
      </w:r>
      <w:proofErr w:type="spellStart"/>
      <w:r w:rsidRPr="004547FA">
        <w:t>trưởng</w:t>
      </w:r>
      <w:proofErr w:type="spellEnd"/>
      <w:r w:rsidRPr="004547FA">
        <w:t xml:space="preserve"> </w:t>
      </w:r>
      <w:proofErr w:type="spellStart"/>
      <w:r w:rsidRPr="004547FA">
        <w:t>với</w:t>
      </w:r>
      <w:proofErr w:type="spellEnd"/>
      <w:r w:rsidRPr="004547FA">
        <w:t xml:space="preserve"> </w:t>
      </w:r>
      <w:proofErr w:type="spellStart"/>
      <w:r w:rsidRPr="004547FA">
        <w:t>tốc</w:t>
      </w:r>
      <w:proofErr w:type="spellEnd"/>
      <w:r w:rsidRPr="004547FA">
        <w:t xml:space="preserve"> độ </w:t>
      </w:r>
      <w:proofErr w:type="spellStart"/>
      <w:r w:rsidRPr="004547FA">
        <w:t>gấp</w:t>
      </w:r>
      <w:proofErr w:type="spellEnd"/>
      <w:r w:rsidRPr="004547FA">
        <w:t xml:space="preserve"> hơn 3 </w:t>
      </w:r>
      <w:proofErr w:type="spellStart"/>
      <w:r w:rsidRPr="004547FA">
        <w:t>lần</w:t>
      </w:r>
      <w:proofErr w:type="spellEnd"/>
      <w:r w:rsidRPr="004547FA">
        <w:t xml:space="preserve">. </w:t>
      </w:r>
      <w:proofErr w:type="spellStart"/>
      <w:r w:rsidRPr="004547FA">
        <w:t>Điều</w:t>
      </w:r>
      <w:proofErr w:type="spellEnd"/>
      <w:r w:rsidRPr="004547FA">
        <w:t xml:space="preserve"> </w:t>
      </w:r>
      <w:proofErr w:type="spellStart"/>
      <w:r w:rsidRPr="004547FA">
        <w:t>này</w:t>
      </w:r>
      <w:proofErr w:type="spellEnd"/>
      <w:r w:rsidRPr="004547FA">
        <w:t xml:space="preserve"> dẫn đến kết</w:t>
      </w:r>
      <w:r w:rsidRPr="004547FA">
        <w:rPr>
          <w:spacing w:val="-8"/>
        </w:rPr>
        <w:t xml:space="preserve"> </w:t>
      </w:r>
      <w:r w:rsidRPr="004547FA">
        <w:t>luận</w:t>
      </w:r>
      <w:r w:rsidRPr="004547FA">
        <w:rPr>
          <w:spacing w:val="-7"/>
        </w:rPr>
        <w:t xml:space="preserve"> </w:t>
      </w:r>
      <w:r w:rsidRPr="004547FA">
        <w:t>là</w:t>
      </w:r>
      <w:r w:rsidRPr="004547FA">
        <w:rPr>
          <w:spacing w:val="-4"/>
        </w:rPr>
        <w:t xml:space="preserve"> </w:t>
      </w:r>
      <w:proofErr w:type="spellStart"/>
      <w:r w:rsidRPr="004547FA">
        <w:t>trong</w:t>
      </w:r>
      <w:proofErr w:type="spellEnd"/>
      <w:r w:rsidRPr="004547FA">
        <w:rPr>
          <w:spacing w:val="-4"/>
        </w:rPr>
        <w:t xml:space="preserve"> </w:t>
      </w:r>
      <w:proofErr w:type="spellStart"/>
      <w:r w:rsidRPr="004547FA">
        <w:t>giai</w:t>
      </w:r>
      <w:proofErr w:type="spellEnd"/>
      <w:r w:rsidRPr="004547FA">
        <w:rPr>
          <w:spacing w:val="-6"/>
        </w:rPr>
        <w:t xml:space="preserve"> </w:t>
      </w:r>
      <w:proofErr w:type="spellStart"/>
      <w:r w:rsidRPr="004547FA">
        <w:t>đoạn</w:t>
      </w:r>
      <w:proofErr w:type="spellEnd"/>
      <w:r w:rsidRPr="004547FA">
        <w:rPr>
          <w:spacing w:val="-6"/>
        </w:rPr>
        <w:t xml:space="preserve"> </w:t>
      </w:r>
      <w:proofErr w:type="spellStart"/>
      <w:r w:rsidRPr="004547FA">
        <w:t>này</w:t>
      </w:r>
      <w:proofErr w:type="spellEnd"/>
      <w:r w:rsidRPr="004547FA">
        <w:t>,</w:t>
      </w:r>
      <w:r w:rsidRPr="004547FA">
        <w:rPr>
          <w:spacing w:val="-6"/>
        </w:rPr>
        <w:t xml:space="preserve"> </w:t>
      </w:r>
      <w:r w:rsidRPr="004547FA">
        <w:t>NH</w:t>
      </w:r>
      <w:r w:rsidRPr="004547FA">
        <w:rPr>
          <w:spacing w:val="-5"/>
        </w:rPr>
        <w:t xml:space="preserve"> </w:t>
      </w:r>
      <w:proofErr w:type="spellStart"/>
      <w:r w:rsidRPr="004547FA">
        <w:t>tập</w:t>
      </w:r>
      <w:proofErr w:type="spellEnd"/>
      <w:r w:rsidRPr="004547FA">
        <w:rPr>
          <w:spacing w:val="-6"/>
        </w:rPr>
        <w:t xml:space="preserve"> </w:t>
      </w:r>
      <w:r w:rsidRPr="004547FA">
        <w:t>trung</w:t>
      </w:r>
      <w:r w:rsidRPr="004547FA">
        <w:rPr>
          <w:spacing w:val="-6"/>
        </w:rPr>
        <w:t xml:space="preserve"> </w:t>
      </w:r>
      <w:r w:rsidRPr="004547FA">
        <w:t>phát</w:t>
      </w:r>
      <w:r w:rsidRPr="004547FA">
        <w:rPr>
          <w:spacing w:val="-8"/>
        </w:rPr>
        <w:t xml:space="preserve"> </w:t>
      </w:r>
      <w:proofErr w:type="spellStart"/>
      <w:r w:rsidRPr="004547FA">
        <w:t>triển</w:t>
      </w:r>
      <w:proofErr w:type="spellEnd"/>
      <w:r w:rsidRPr="004547FA">
        <w:rPr>
          <w:spacing w:val="-6"/>
        </w:rPr>
        <w:t xml:space="preserve"> </w:t>
      </w:r>
      <w:proofErr w:type="spellStart"/>
      <w:r w:rsidRPr="004547FA">
        <w:t>mảng</w:t>
      </w:r>
      <w:proofErr w:type="spellEnd"/>
      <w:r w:rsidRPr="004547FA">
        <w:rPr>
          <w:spacing w:val="-6"/>
        </w:rPr>
        <w:t xml:space="preserve"> </w:t>
      </w:r>
      <w:proofErr w:type="spellStart"/>
      <w:r w:rsidRPr="004547FA">
        <w:t>tín</w:t>
      </w:r>
      <w:proofErr w:type="spellEnd"/>
      <w:r w:rsidRPr="004547FA">
        <w:rPr>
          <w:spacing w:val="-6"/>
        </w:rPr>
        <w:t xml:space="preserve"> </w:t>
      </w:r>
      <w:proofErr w:type="spellStart"/>
      <w:r w:rsidRPr="004547FA">
        <w:t>dụng</w:t>
      </w:r>
      <w:proofErr w:type="spellEnd"/>
      <w:r w:rsidRPr="004547FA">
        <w:rPr>
          <w:spacing w:val="-5"/>
        </w:rPr>
        <w:t xml:space="preserve"> </w:t>
      </w:r>
      <w:r w:rsidRPr="004547FA">
        <w:t>dành</w:t>
      </w:r>
      <w:r w:rsidRPr="004547FA">
        <w:rPr>
          <w:spacing w:val="-6"/>
        </w:rPr>
        <w:t xml:space="preserve"> </w:t>
      </w:r>
      <w:proofErr w:type="spellStart"/>
      <w:r w:rsidRPr="004547FA">
        <w:t>cho</w:t>
      </w:r>
      <w:proofErr w:type="spellEnd"/>
      <w:r w:rsidRPr="004547FA">
        <w:rPr>
          <w:spacing w:val="-6"/>
        </w:rPr>
        <w:t xml:space="preserve"> </w:t>
      </w:r>
      <w:r w:rsidRPr="004547FA">
        <w:t xml:space="preserve">KHDN. Trong </w:t>
      </w:r>
      <w:proofErr w:type="spellStart"/>
      <w:r w:rsidRPr="004547FA">
        <w:t>khi</w:t>
      </w:r>
      <w:proofErr w:type="spellEnd"/>
      <w:r w:rsidRPr="004547FA">
        <w:t xml:space="preserve"> </w:t>
      </w:r>
      <w:proofErr w:type="spellStart"/>
      <w:r w:rsidRPr="004547FA">
        <w:t>đo</w:t>
      </w:r>
      <w:proofErr w:type="spellEnd"/>
      <w:r w:rsidRPr="004547FA">
        <w:t xml:space="preserve">́, </w:t>
      </w:r>
      <w:proofErr w:type="spellStart"/>
      <w:r w:rsidRPr="004547FA">
        <w:t>năm</w:t>
      </w:r>
      <w:proofErr w:type="spellEnd"/>
      <w:r w:rsidRPr="004547FA">
        <w:t xml:space="preserve"> 2019, </w:t>
      </w:r>
      <w:proofErr w:type="spellStart"/>
      <w:r w:rsidRPr="004547FA">
        <w:rPr>
          <w:spacing w:val="2"/>
        </w:rPr>
        <w:t>chiến</w:t>
      </w:r>
      <w:proofErr w:type="spellEnd"/>
      <w:r w:rsidRPr="004547FA">
        <w:rPr>
          <w:spacing w:val="2"/>
        </w:rPr>
        <w:t xml:space="preserve"> </w:t>
      </w:r>
      <w:proofErr w:type="spellStart"/>
      <w:r w:rsidRPr="004547FA">
        <w:t>lược</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NH </w:t>
      </w:r>
      <w:proofErr w:type="spellStart"/>
      <w:r w:rsidRPr="004547FA">
        <w:t>diễn</w:t>
      </w:r>
      <w:proofErr w:type="spellEnd"/>
      <w:r w:rsidRPr="004547FA">
        <w:t xml:space="preserve"> </w:t>
      </w:r>
      <w:proofErr w:type="spellStart"/>
      <w:r w:rsidRPr="004547FA">
        <w:t>biến</w:t>
      </w:r>
      <w:proofErr w:type="spellEnd"/>
      <w:r w:rsidRPr="004547FA">
        <w:t xml:space="preserve"> </w:t>
      </w:r>
      <w:proofErr w:type="spellStart"/>
      <w:r w:rsidRPr="004547FA">
        <w:t>theo</w:t>
      </w:r>
      <w:proofErr w:type="spellEnd"/>
      <w:r w:rsidRPr="004547FA">
        <w:t xml:space="preserve"> một xu </w:t>
      </w:r>
      <w:proofErr w:type="spellStart"/>
      <w:r w:rsidRPr="004547FA">
        <w:rPr>
          <w:spacing w:val="2"/>
        </w:rPr>
        <w:t>hướng</w:t>
      </w:r>
      <w:proofErr w:type="spellEnd"/>
      <w:r w:rsidRPr="004547FA">
        <w:rPr>
          <w:spacing w:val="2"/>
        </w:rPr>
        <w:t xml:space="preserve"> </w:t>
      </w:r>
      <w:proofErr w:type="spellStart"/>
      <w:r w:rsidRPr="004547FA">
        <w:t>hoàn</w:t>
      </w:r>
      <w:proofErr w:type="spellEnd"/>
      <w:r w:rsidRPr="004547FA">
        <w:t xml:space="preserve"> </w:t>
      </w:r>
      <w:proofErr w:type="spellStart"/>
      <w:r w:rsidRPr="004547FA">
        <w:t>toàn</w:t>
      </w:r>
      <w:proofErr w:type="spellEnd"/>
      <w:r w:rsidRPr="004547FA">
        <w:t xml:space="preserve"> </w:t>
      </w:r>
      <w:proofErr w:type="spellStart"/>
      <w:r w:rsidRPr="004547FA">
        <w:t>trái</w:t>
      </w:r>
      <w:proofErr w:type="spellEnd"/>
      <w:r w:rsidRPr="004547FA">
        <w:t xml:space="preserve"> </w:t>
      </w:r>
      <w:proofErr w:type="spellStart"/>
      <w:r w:rsidRPr="004547FA">
        <w:t>ngược</w:t>
      </w:r>
      <w:proofErr w:type="spellEnd"/>
      <w:r w:rsidRPr="004547FA">
        <w:t xml:space="preserve"> </w:t>
      </w:r>
      <w:proofErr w:type="spellStart"/>
      <w:r w:rsidRPr="004547FA">
        <w:t>với</w:t>
      </w:r>
      <w:proofErr w:type="spellEnd"/>
      <w:r w:rsidRPr="004547FA">
        <w:t xml:space="preserve"> </w:t>
      </w:r>
      <w:proofErr w:type="spellStart"/>
      <w:r w:rsidRPr="004547FA">
        <w:t>năm</w:t>
      </w:r>
      <w:proofErr w:type="spellEnd"/>
      <w:r w:rsidRPr="004547FA">
        <w:t xml:space="preserve"> 20</w:t>
      </w:r>
      <w:r w:rsidR="00416B5E" w:rsidRPr="00416B5E">
        <w:t>18</w:t>
      </w:r>
      <w:r w:rsidRPr="004547FA">
        <w:t xml:space="preserve">, NH </w:t>
      </w:r>
      <w:proofErr w:type="spellStart"/>
      <w:r w:rsidRPr="004547FA">
        <w:rPr>
          <w:spacing w:val="2"/>
        </w:rPr>
        <w:t>tập</w:t>
      </w:r>
      <w:proofErr w:type="spellEnd"/>
      <w:r w:rsidRPr="004547FA">
        <w:rPr>
          <w:spacing w:val="2"/>
        </w:rPr>
        <w:t xml:space="preserve"> </w:t>
      </w:r>
      <w:r w:rsidRPr="004547FA">
        <w:t xml:space="preserve">trung tối đa </w:t>
      </w:r>
      <w:proofErr w:type="spellStart"/>
      <w:r w:rsidRPr="004547FA">
        <w:t>nguồn</w:t>
      </w:r>
      <w:proofErr w:type="spellEnd"/>
      <w:r w:rsidRPr="004547FA">
        <w:t xml:space="preserve"> </w:t>
      </w:r>
      <w:proofErr w:type="spellStart"/>
      <w:r w:rsidRPr="004547FA">
        <w:t>lực</w:t>
      </w:r>
      <w:proofErr w:type="spellEnd"/>
      <w:r w:rsidRPr="004547FA">
        <w:t xml:space="preserve"> </w:t>
      </w:r>
      <w:proofErr w:type="spellStart"/>
      <w:r w:rsidRPr="004547FA">
        <w:t>đê</w:t>
      </w:r>
      <w:proofErr w:type="spellEnd"/>
      <w:r w:rsidRPr="004547FA">
        <w:t xml:space="preserve">̉ </w:t>
      </w:r>
      <w:proofErr w:type="spellStart"/>
      <w:r w:rsidRPr="004547FA">
        <w:t>mở</w:t>
      </w:r>
      <w:proofErr w:type="spellEnd"/>
      <w:r w:rsidRPr="004547FA">
        <w:t xml:space="preserve"> </w:t>
      </w:r>
      <w:proofErr w:type="spellStart"/>
      <w:r w:rsidRPr="004547FA">
        <w:t>rộng</w:t>
      </w:r>
      <w:proofErr w:type="spellEnd"/>
      <w:r w:rsidRPr="004547FA">
        <w:t xml:space="preserve"> </w:t>
      </w:r>
      <w:proofErr w:type="spellStart"/>
      <w:r w:rsidRPr="004547FA">
        <w:t>hoạt</w:t>
      </w:r>
      <w:proofErr w:type="spellEnd"/>
      <w:r w:rsidRPr="004547FA">
        <w:t xml:space="preserve"> </w:t>
      </w:r>
      <w:r w:rsidRPr="004547FA">
        <w:rPr>
          <w:spacing w:val="2"/>
        </w:rPr>
        <w:t xml:space="preserve">động </w:t>
      </w:r>
      <w:proofErr w:type="spellStart"/>
      <w:r w:rsidRPr="004547FA">
        <w:t>cho</w:t>
      </w:r>
      <w:proofErr w:type="spellEnd"/>
      <w:r w:rsidRPr="004547FA">
        <w:t xml:space="preserve"> </w:t>
      </w:r>
      <w:proofErr w:type="spellStart"/>
      <w:r w:rsidRPr="004547FA">
        <w:t>vay</w:t>
      </w:r>
      <w:proofErr w:type="spellEnd"/>
      <w:r w:rsidRPr="004547FA">
        <w:t xml:space="preserve"> đối </w:t>
      </w:r>
      <w:proofErr w:type="spellStart"/>
      <w:r w:rsidRPr="004547FA">
        <w:t>với</w:t>
      </w:r>
      <w:proofErr w:type="spellEnd"/>
      <w:r w:rsidRPr="004547FA">
        <w:t xml:space="preserve"> </w:t>
      </w:r>
      <w:proofErr w:type="spellStart"/>
      <w:r w:rsidRPr="004547FA">
        <w:t>khách</w:t>
      </w:r>
      <w:proofErr w:type="spellEnd"/>
      <w:r w:rsidRPr="004547FA">
        <w:t xml:space="preserve"> hàng cá </w:t>
      </w:r>
      <w:proofErr w:type="spellStart"/>
      <w:r w:rsidRPr="004547FA">
        <w:t>nhân</w:t>
      </w:r>
      <w:proofErr w:type="spellEnd"/>
      <w:r w:rsidRPr="004547FA">
        <w:t xml:space="preserve">, </w:t>
      </w:r>
      <w:proofErr w:type="spellStart"/>
      <w:r w:rsidRPr="004547FA">
        <w:t>mang</w:t>
      </w:r>
      <w:proofErr w:type="spellEnd"/>
      <w:r w:rsidRPr="004547FA">
        <w:t xml:space="preserve"> </w:t>
      </w:r>
      <w:proofErr w:type="spellStart"/>
      <w:r w:rsidRPr="004547FA">
        <w:t>lại</w:t>
      </w:r>
      <w:proofErr w:type="spellEnd"/>
      <w:r w:rsidRPr="004547FA">
        <w:t xml:space="preserve"> hơn 100% tăng </w:t>
      </w:r>
      <w:proofErr w:type="spellStart"/>
      <w:r w:rsidRPr="004547FA">
        <w:t>trưởng</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đối </w:t>
      </w:r>
      <w:proofErr w:type="spellStart"/>
      <w:r w:rsidRPr="004547FA">
        <w:t>với</w:t>
      </w:r>
      <w:proofErr w:type="spellEnd"/>
      <w:r w:rsidRPr="004547FA">
        <w:t xml:space="preserve"> nhóm </w:t>
      </w:r>
      <w:proofErr w:type="spellStart"/>
      <w:r w:rsidRPr="004547FA">
        <w:t>khách</w:t>
      </w:r>
      <w:proofErr w:type="spellEnd"/>
      <w:r w:rsidRPr="004547FA">
        <w:t xml:space="preserve"> hàng </w:t>
      </w:r>
      <w:proofErr w:type="spellStart"/>
      <w:r w:rsidRPr="004547FA">
        <w:t>này</w:t>
      </w:r>
      <w:proofErr w:type="spellEnd"/>
      <w:r w:rsidRPr="004547FA">
        <w:t xml:space="preserve"> </w:t>
      </w:r>
      <w:proofErr w:type="spellStart"/>
      <w:r w:rsidRPr="004547FA">
        <w:t>từ</w:t>
      </w:r>
      <w:proofErr w:type="spellEnd"/>
      <w:r w:rsidRPr="004547FA">
        <w:t xml:space="preserve"> một con số tăng </w:t>
      </w:r>
      <w:proofErr w:type="spellStart"/>
      <w:r w:rsidRPr="004547FA">
        <w:t>trưởng</w:t>
      </w:r>
      <w:proofErr w:type="spellEnd"/>
      <w:r w:rsidRPr="004547FA">
        <w:t xml:space="preserve"> âm </w:t>
      </w:r>
      <w:proofErr w:type="spellStart"/>
      <w:r w:rsidRPr="004547FA">
        <w:lastRenderedPageBreak/>
        <w:t>của</w:t>
      </w:r>
      <w:proofErr w:type="spellEnd"/>
      <w:r w:rsidRPr="004547FA">
        <w:t xml:space="preserve"> </w:t>
      </w:r>
      <w:proofErr w:type="spellStart"/>
      <w:r w:rsidRPr="004547FA">
        <w:t>năm</w:t>
      </w:r>
      <w:proofErr w:type="spellEnd"/>
      <w:r w:rsidRPr="004547FA">
        <w:t xml:space="preserve"> 2018. </w:t>
      </w:r>
      <w:proofErr w:type="spellStart"/>
      <w:r w:rsidRPr="004547FA">
        <w:t>Năm</w:t>
      </w:r>
      <w:proofErr w:type="spellEnd"/>
      <w:r w:rsidRPr="004547FA">
        <w:t xml:space="preserve"> 2020 </w:t>
      </w:r>
      <w:proofErr w:type="spellStart"/>
      <w:r w:rsidRPr="004547FA">
        <w:t>va</w:t>
      </w:r>
      <w:proofErr w:type="spellEnd"/>
      <w:r w:rsidRPr="004547FA">
        <w:t xml:space="preserve">̀ 2021, </w:t>
      </w:r>
      <w:proofErr w:type="spellStart"/>
      <w:r w:rsidRPr="004547FA">
        <w:rPr>
          <w:spacing w:val="2"/>
        </w:rPr>
        <w:t>tốc</w:t>
      </w:r>
      <w:proofErr w:type="spellEnd"/>
      <w:r w:rsidRPr="004547FA">
        <w:rPr>
          <w:spacing w:val="2"/>
        </w:rPr>
        <w:t xml:space="preserve"> </w:t>
      </w:r>
      <w:r w:rsidRPr="004547FA">
        <w:t xml:space="preserve">độ tăng </w:t>
      </w:r>
      <w:proofErr w:type="spellStart"/>
      <w:r w:rsidRPr="004547FA">
        <w:t>trưởng</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đối </w:t>
      </w:r>
      <w:proofErr w:type="spellStart"/>
      <w:r w:rsidRPr="004547FA">
        <w:t>với</w:t>
      </w:r>
      <w:proofErr w:type="spellEnd"/>
      <w:r w:rsidRPr="004547FA">
        <w:t xml:space="preserve"> cả </w:t>
      </w:r>
      <w:proofErr w:type="spellStart"/>
      <w:r w:rsidRPr="004547FA">
        <w:t>hai</w:t>
      </w:r>
      <w:proofErr w:type="spellEnd"/>
      <w:r w:rsidRPr="004547FA">
        <w:t xml:space="preserve"> nhóm </w:t>
      </w:r>
      <w:proofErr w:type="spellStart"/>
      <w:r w:rsidRPr="004547FA">
        <w:t>khách</w:t>
      </w:r>
      <w:proofErr w:type="spellEnd"/>
      <w:r w:rsidRPr="004547FA">
        <w:t xml:space="preserve"> hàng cá </w:t>
      </w:r>
      <w:proofErr w:type="spellStart"/>
      <w:r w:rsidRPr="004547FA">
        <w:t>nhân</w:t>
      </w:r>
      <w:proofErr w:type="spellEnd"/>
      <w:r w:rsidRPr="004547FA">
        <w:t xml:space="preserve"> </w:t>
      </w:r>
      <w:proofErr w:type="spellStart"/>
      <w:r w:rsidRPr="004547FA">
        <w:t>va</w:t>
      </w:r>
      <w:proofErr w:type="spellEnd"/>
      <w:r w:rsidRPr="004547FA">
        <w:t xml:space="preserve">̀ </w:t>
      </w:r>
      <w:proofErr w:type="spellStart"/>
      <w:r w:rsidRPr="004547FA">
        <w:t>khách</w:t>
      </w:r>
      <w:proofErr w:type="spellEnd"/>
      <w:r w:rsidRPr="004547FA">
        <w:t xml:space="preserve"> </w:t>
      </w:r>
      <w:proofErr w:type="spellStart"/>
      <w:r w:rsidRPr="004547FA">
        <w:t>hàng</w:t>
      </w:r>
      <w:proofErr w:type="spellEnd"/>
      <w:r w:rsidRPr="004547FA">
        <w:t xml:space="preserve"> DN </w:t>
      </w:r>
      <w:r w:rsidRPr="004547FA">
        <w:rPr>
          <w:spacing w:val="2"/>
        </w:rPr>
        <w:t>đều</w:t>
      </w:r>
      <w:r w:rsidRPr="004547FA">
        <w:rPr>
          <w:spacing w:val="-27"/>
        </w:rPr>
        <w:t xml:space="preserve"> </w:t>
      </w:r>
      <w:proofErr w:type="spellStart"/>
      <w:r w:rsidRPr="004547FA">
        <w:t>thấp</w:t>
      </w:r>
      <w:proofErr w:type="spellEnd"/>
      <w:r w:rsidRPr="004547FA">
        <w:t xml:space="preserve"> hơn so </w:t>
      </w:r>
      <w:proofErr w:type="spellStart"/>
      <w:r w:rsidRPr="004547FA">
        <w:t>với</w:t>
      </w:r>
      <w:proofErr w:type="spellEnd"/>
      <w:r w:rsidRPr="004547FA">
        <w:t xml:space="preserve"> </w:t>
      </w:r>
      <w:proofErr w:type="spellStart"/>
      <w:r w:rsidRPr="004547FA">
        <w:t>mặt</w:t>
      </w:r>
      <w:proofErr w:type="spellEnd"/>
      <w:r w:rsidRPr="004547FA">
        <w:t xml:space="preserve"> </w:t>
      </w:r>
      <w:proofErr w:type="spellStart"/>
      <w:r w:rsidRPr="004547FA">
        <w:t>bằng</w:t>
      </w:r>
      <w:proofErr w:type="spellEnd"/>
      <w:r w:rsidRPr="004547FA">
        <w:t xml:space="preserve"> </w:t>
      </w:r>
      <w:proofErr w:type="spellStart"/>
      <w:r w:rsidRPr="004547FA">
        <w:t>chung</w:t>
      </w:r>
      <w:proofErr w:type="spellEnd"/>
      <w:r w:rsidRPr="004547FA">
        <w:t xml:space="preserve"> </w:t>
      </w:r>
      <w:proofErr w:type="spellStart"/>
      <w:r w:rsidRPr="004547FA">
        <w:t>của</w:t>
      </w:r>
      <w:proofErr w:type="spellEnd"/>
      <w:r w:rsidRPr="004547FA">
        <w:t xml:space="preserve"> những </w:t>
      </w:r>
      <w:proofErr w:type="spellStart"/>
      <w:r w:rsidRPr="004547FA">
        <w:t>năm</w:t>
      </w:r>
      <w:proofErr w:type="spellEnd"/>
      <w:r w:rsidRPr="004547FA">
        <w:t xml:space="preserve"> </w:t>
      </w:r>
      <w:proofErr w:type="spellStart"/>
      <w:r w:rsidRPr="004547FA">
        <w:t>trước</w:t>
      </w:r>
      <w:proofErr w:type="spellEnd"/>
      <w:r w:rsidRPr="004547FA">
        <w:t xml:space="preserve"> </w:t>
      </w:r>
      <w:proofErr w:type="spellStart"/>
      <w:r w:rsidRPr="004547FA">
        <w:t>đo</w:t>
      </w:r>
      <w:proofErr w:type="spellEnd"/>
      <w:r w:rsidRPr="004547FA">
        <w:t xml:space="preserve">́. </w:t>
      </w:r>
      <w:proofErr w:type="spellStart"/>
      <w:r w:rsidRPr="004547FA">
        <w:t>Điều</w:t>
      </w:r>
      <w:proofErr w:type="spellEnd"/>
      <w:r w:rsidRPr="004547FA">
        <w:t xml:space="preserve"> </w:t>
      </w:r>
      <w:proofErr w:type="spellStart"/>
      <w:r w:rsidRPr="004547FA">
        <w:t>này</w:t>
      </w:r>
      <w:proofErr w:type="spellEnd"/>
      <w:r w:rsidRPr="004547FA">
        <w:t xml:space="preserve"> đã </w:t>
      </w:r>
      <w:proofErr w:type="spellStart"/>
      <w:r w:rsidRPr="004547FA">
        <w:t>phản</w:t>
      </w:r>
      <w:proofErr w:type="spellEnd"/>
      <w:r w:rsidRPr="004547FA">
        <w:t xml:space="preserve"> </w:t>
      </w:r>
      <w:proofErr w:type="spellStart"/>
      <w:r w:rsidRPr="004547FA">
        <w:t>ánh</w:t>
      </w:r>
      <w:proofErr w:type="spellEnd"/>
      <w:r w:rsidRPr="004547FA">
        <w:t xml:space="preserve"> </w:t>
      </w:r>
      <w:proofErr w:type="spellStart"/>
      <w:r w:rsidRPr="004547FA">
        <w:t>hoàn</w:t>
      </w:r>
      <w:proofErr w:type="spellEnd"/>
      <w:r w:rsidRPr="004547FA">
        <w:t xml:space="preserve"> toàn đúng</w:t>
      </w:r>
      <w:r w:rsidRPr="004547FA">
        <w:rPr>
          <w:spacing w:val="-7"/>
        </w:rPr>
        <w:t xml:space="preserve"> </w:t>
      </w:r>
      <w:proofErr w:type="spellStart"/>
      <w:r w:rsidRPr="004547FA">
        <w:t>đắn</w:t>
      </w:r>
      <w:proofErr w:type="spellEnd"/>
      <w:r w:rsidRPr="004547FA">
        <w:rPr>
          <w:spacing w:val="-7"/>
        </w:rPr>
        <w:t xml:space="preserve"> </w:t>
      </w:r>
      <w:r w:rsidRPr="004547FA">
        <w:t>tình</w:t>
      </w:r>
      <w:r w:rsidRPr="004547FA">
        <w:rPr>
          <w:spacing w:val="-6"/>
        </w:rPr>
        <w:t xml:space="preserve"> </w:t>
      </w:r>
      <w:proofErr w:type="spellStart"/>
      <w:r w:rsidRPr="004547FA">
        <w:t>trạng</w:t>
      </w:r>
      <w:proofErr w:type="spellEnd"/>
      <w:r w:rsidRPr="004547FA">
        <w:rPr>
          <w:spacing w:val="-7"/>
        </w:rPr>
        <w:t xml:space="preserve"> </w:t>
      </w:r>
      <w:proofErr w:type="spellStart"/>
      <w:r w:rsidRPr="004547FA">
        <w:t>nền</w:t>
      </w:r>
      <w:proofErr w:type="spellEnd"/>
      <w:r w:rsidRPr="004547FA">
        <w:rPr>
          <w:spacing w:val="-5"/>
        </w:rPr>
        <w:t xml:space="preserve"> </w:t>
      </w:r>
      <w:proofErr w:type="spellStart"/>
      <w:r w:rsidRPr="004547FA">
        <w:t>kinh</w:t>
      </w:r>
      <w:proofErr w:type="spellEnd"/>
      <w:r w:rsidRPr="004547FA">
        <w:rPr>
          <w:spacing w:val="-6"/>
        </w:rPr>
        <w:t xml:space="preserve"> </w:t>
      </w:r>
      <w:r w:rsidRPr="004547FA">
        <w:t>tế</w:t>
      </w:r>
      <w:r w:rsidRPr="004547FA">
        <w:rPr>
          <w:spacing w:val="-7"/>
        </w:rPr>
        <w:t xml:space="preserve"> </w:t>
      </w:r>
      <w:proofErr w:type="spellStart"/>
      <w:r w:rsidRPr="004547FA">
        <w:t>trong</w:t>
      </w:r>
      <w:proofErr w:type="spellEnd"/>
      <w:r w:rsidRPr="004547FA">
        <w:rPr>
          <w:spacing w:val="-6"/>
        </w:rPr>
        <w:t xml:space="preserve"> </w:t>
      </w:r>
      <w:proofErr w:type="spellStart"/>
      <w:r w:rsidRPr="004547FA">
        <w:t>giai</w:t>
      </w:r>
      <w:proofErr w:type="spellEnd"/>
      <w:r w:rsidRPr="004547FA">
        <w:rPr>
          <w:spacing w:val="-8"/>
        </w:rPr>
        <w:t xml:space="preserve"> </w:t>
      </w:r>
      <w:proofErr w:type="spellStart"/>
      <w:r w:rsidRPr="004547FA">
        <w:t>đoạn</w:t>
      </w:r>
      <w:proofErr w:type="spellEnd"/>
      <w:r w:rsidRPr="004547FA">
        <w:rPr>
          <w:spacing w:val="-5"/>
        </w:rPr>
        <w:t xml:space="preserve"> </w:t>
      </w:r>
      <w:proofErr w:type="spellStart"/>
      <w:r w:rsidRPr="004547FA">
        <w:t>này</w:t>
      </w:r>
      <w:proofErr w:type="spellEnd"/>
      <w:r w:rsidRPr="004547FA">
        <w:t>.</w:t>
      </w:r>
      <w:r w:rsidRPr="004547FA">
        <w:rPr>
          <w:spacing w:val="-5"/>
        </w:rPr>
        <w:t xml:space="preserve"> </w:t>
      </w:r>
      <w:r w:rsidRPr="004547FA">
        <w:t>Theo</w:t>
      </w:r>
      <w:r w:rsidRPr="004547FA">
        <w:rPr>
          <w:spacing w:val="-7"/>
        </w:rPr>
        <w:t xml:space="preserve"> </w:t>
      </w:r>
      <w:proofErr w:type="spellStart"/>
      <w:r w:rsidRPr="004547FA">
        <w:t>báo</w:t>
      </w:r>
      <w:proofErr w:type="spellEnd"/>
      <w:r w:rsidRPr="004547FA">
        <w:rPr>
          <w:spacing w:val="-8"/>
        </w:rPr>
        <w:t xml:space="preserve"> </w:t>
      </w:r>
      <w:r w:rsidRPr="004547FA">
        <w:t>cáo</w:t>
      </w:r>
      <w:r w:rsidRPr="004547FA">
        <w:rPr>
          <w:spacing w:val="-9"/>
        </w:rPr>
        <w:t xml:space="preserve"> </w:t>
      </w:r>
      <w:proofErr w:type="spellStart"/>
      <w:r w:rsidRPr="004547FA">
        <w:rPr>
          <w:spacing w:val="2"/>
        </w:rPr>
        <w:t>của</w:t>
      </w:r>
      <w:proofErr w:type="spellEnd"/>
      <w:r w:rsidRPr="004547FA">
        <w:rPr>
          <w:spacing w:val="-6"/>
        </w:rPr>
        <w:t xml:space="preserve"> </w:t>
      </w:r>
      <w:proofErr w:type="spellStart"/>
      <w:r w:rsidRPr="004547FA">
        <w:t>Tổng</w:t>
      </w:r>
      <w:proofErr w:type="spellEnd"/>
      <w:r w:rsidRPr="004547FA">
        <w:rPr>
          <w:spacing w:val="-7"/>
        </w:rPr>
        <w:t xml:space="preserve"> </w:t>
      </w:r>
      <w:proofErr w:type="spellStart"/>
      <w:r w:rsidRPr="004547FA">
        <w:t>cục</w:t>
      </w:r>
      <w:proofErr w:type="spellEnd"/>
      <w:r w:rsidRPr="004547FA">
        <w:rPr>
          <w:spacing w:val="-6"/>
        </w:rPr>
        <w:t xml:space="preserve"> </w:t>
      </w:r>
      <w:r w:rsidRPr="004547FA">
        <w:t>Thống</w:t>
      </w:r>
      <w:r w:rsidRPr="004547FA">
        <w:rPr>
          <w:spacing w:val="-7"/>
        </w:rPr>
        <w:t xml:space="preserve"> </w:t>
      </w:r>
      <w:r w:rsidRPr="004547FA">
        <w:t xml:space="preserve">kê, </w:t>
      </w:r>
      <w:proofErr w:type="spellStart"/>
      <w:r w:rsidRPr="004547FA">
        <w:t>năm</w:t>
      </w:r>
      <w:proofErr w:type="spellEnd"/>
      <w:r w:rsidRPr="004547FA">
        <w:rPr>
          <w:spacing w:val="-3"/>
        </w:rPr>
        <w:t xml:space="preserve"> </w:t>
      </w:r>
      <w:r w:rsidRPr="004547FA">
        <w:t>2020,</w:t>
      </w:r>
      <w:r w:rsidRPr="004547FA">
        <w:rPr>
          <w:spacing w:val="-3"/>
        </w:rPr>
        <w:t xml:space="preserve"> </w:t>
      </w:r>
      <w:r w:rsidRPr="004547FA">
        <w:t>cả</w:t>
      </w:r>
      <w:r w:rsidRPr="004547FA">
        <w:rPr>
          <w:spacing w:val="-2"/>
        </w:rPr>
        <w:t xml:space="preserve"> </w:t>
      </w:r>
      <w:r w:rsidRPr="004547FA">
        <w:t>nước</w:t>
      </w:r>
      <w:r w:rsidRPr="004547FA">
        <w:rPr>
          <w:spacing w:val="-2"/>
        </w:rPr>
        <w:t xml:space="preserve"> </w:t>
      </w:r>
      <w:r w:rsidRPr="004547FA">
        <w:t>có</w:t>
      </w:r>
      <w:r w:rsidRPr="004547FA">
        <w:rPr>
          <w:spacing w:val="-4"/>
        </w:rPr>
        <w:t xml:space="preserve"> </w:t>
      </w:r>
      <w:proofErr w:type="spellStart"/>
      <w:r w:rsidRPr="004547FA">
        <w:t>khoảng</w:t>
      </w:r>
      <w:proofErr w:type="spellEnd"/>
      <w:r w:rsidRPr="004547FA">
        <w:rPr>
          <w:spacing w:val="-5"/>
        </w:rPr>
        <w:t xml:space="preserve"> </w:t>
      </w:r>
      <w:r w:rsidRPr="004547FA">
        <w:t>60.737</w:t>
      </w:r>
      <w:r w:rsidRPr="004547FA">
        <w:rPr>
          <w:spacing w:val="-1"/>
        </w:rPr>
        <w:t xml:space="preserve"> </w:t>
      </w:r>
      <w:r w:rsidRPr="004547FA">
        <w:t>DN</w:t>
      </w:r>
      <w:r w:rsidRPr="004547FA">
        <w:rPr>
          <w:spacing w:val="-3"/>
        </w:rPr>
        <w:t xml:space="preserve"> </w:t>
      </w:r>
      <w:proofErr w:type="spellStart"/>
      <w:r w:rsidRPr="004547FA">
        <w:t>giải</w:t>
      </w:r>
      <w:proofErr w:type="spellEnd"/>
      <w:r w:rsidRPr="004547FA">
        <w:rPr>
          <w:spacing w:val="-4"/>
        </w:rPr>
        <w:t xml:space="preserve"> </w:t>
      </w:r>
      <w:proofErr w:type="spellStart"/>
      <w:r w:rsidRPr="004547FA">
        <w:t>thê</w:t>
      </w:r>
      <w:proofErr w:type="spellEnd"/>
      <w:r w:rsidRPr="004547FA">
        <w:t>̉</w:t>
      </w:r>
      <w:r w:rsidRPr="004547FA">
        <w:rPr>
          <w:spacing w:val="-2"/>
        </w:rPr>
        <w:t xml:space="preserve"> </w:t>
      </w:r>
      <w:proofErr w:type="spellStart"/>
      <w:r w:rsidRPr="004547FA">
        <w:t>hoặc</w:t>
      </w:r>
      <w:proofErr w:type="spellEnd"/>
      <w:r w:rsidRPr="004547FA">
        <w:rPr>
          <w:spacing w:val="-1"/>
        </w:rPr>
        <w:t xml:space="preserve"> </w:t>
      </w:r>
      <w:proofErr w:type="spellStart"/>
      <w:r w:rsidRPr="004547FA">
        <w:t>ngừng</w:t>
      </w:r>
      <w:proofErr w:type="spellEnd"/>
      <w:r w:rsidRPr="004547FA">
        <w:rPr>
          <w:spacing w:val="-5"/>
        </w:rPr>
        <w:t xml:space="preserve"> </w:t>
      </w:r>
      <w:proofErr w:type="spellStart"/>
      <w:r w:rsidRPr="004547FA">
        <w:t>hoạt</w:t>
      </w:r>
      <w:proofErr w:type="spellEnd"/>
      <w:r w:rsidRPr="004547FA">
        <w:rPr>
          <w:spacing w:val="-4"/>
        </w:rPr>
        <w:t xml:space="preserve"> </w:t>
      </w:r>
      <w:r w:rsidRPr="004547FA">
        <w:t>động,</w:t>
      </w:r>
      <w:r w:rsidRPr="004547FA">
        <w:rPr>
          <w:spacing w:val="-2"/>
        </w:rPr>
        <w:t xml:space="preserve"> </w:t>
      </w:r>
      <w:r w:rsidRPr="004547FA">
        <w:t>tăng</w:t>
      </w:r>
      <w:r w:rsidRPr="004547FA">
        <w:rPr>
          <w:spacing w:val="-4"/>
        </w:rPr>
        <w:t xml:space="preserve"> </w:t>
      </w:r>
      <w:r w:rsidRPr="004547FA">
        <w:t>12%</w:t>
      </w:r>
      <w:r w:rsidRPr="004547FA">
        <w:rPr>
          <w:spacing w:val="-4"/>
        </w:rPr>
        <w:t xml:space="preserve"> </w:t>
      </w:r>
      <w:r w:rsidRPr="004547FA">
        <w:t>so</w:t>
      </w:r>
      <w:r w:rsidRPr="004547FA">
        <w:rPr>
          <w:spacing w:val="-5"/>
        </w:rPr>
        <w:t xml:space="preserve"> </w:t>
      </w:r>
      <w:proofErr w:type="spellStart"/>
      <w:r w:rsidRPr="004547FA">
        <w:t>với</w:t>
      </w:r>
      <w:proofErr w:type="spellEnd"/>
      <w:r w:rsidRPr="004547FA">
        <w:t xml:space="preserve"> </w:t>
      </w:r>
      <w:proofErr w:type="spellStart"/>
      <w:r w:rsidRPr="004547FA">
        <w:t>năm</w:t>
      </w:r>
      <w:proofErr w:type="spellEnd"/>
      <w:r w:rsidRPr="004547FA">
        <w:t xml:space="preserve"> </w:t>
      </w:r>
      <w:proofErr w:type="spellStart"/>
      <w:r w:rsidRPr="004547FA">
        <w:t>trước</w:t>
      </w:r>
      <w:proofErr w:type="spellEnd"/>
      <w:r w:rsidRPr="004547FA">
        <w:t xml:space="preserve">. Một </w:t>
      </w:r>
      <w:proofErr w:type="spellStart"/>
      <w:r w:rsidRPr="004547FA">
        <w:t>lượng</w:t>
      </w:r>
      <w:proofErr w:type="spellEnd"/>
      <w:r w:rsidRPr="004547FA">
        <w:t xml:space="preserve"> </w:t>
      </w:r>
      <w:proofErr w:type="spellStart"/>
      <w:r w:rsidRPr="004547FA">
        <w:t>lớn</w:t>
      </w:r>
      <w:proofErr w:type="spellEnd"/>
      <w:r w:rsidRPr="004547FA">
        <w:t xml:space="preserve"> </w:t>
      </w:r>
      <w:proofErr w:type="spellStart"/>
      <w:r w:rsidRPr="004547FA">
        <w:t>trong</w:t>
      </w:r>
      <w:proofErr w:type="spellEnd"/>
      <w:r w:rsidRPr="004547FA">
        <w:t xml:space="preserve"> số </w:t>
      </w:r>
      <w:proofErr w:type="spellStart"/>
      <w:r w:rsidRPr="004547FA">
        <w:t>này</w:t>
      </w:r>
      <w:proofErr w:type="spellEnd"/>
      <w:r w:rsidRPr="004547FA">
        <w:t xml:space="preserve"> là </w:t>
      </w:r>
      <w:proofErr w:type="spellStart"/>
      <w:r w:rsidRPr="004547FA">
        <w:t>các</w:t>
      </w:r>
      <w:proofErr w:type="spellEnd"/>
      <w:r w:rsidRPr="004547FA">
        <w:t xml:space="preserve"> DN </w:t>
      </w:r>
      <w:proofErr w:type="spellStart"/>
      <w:r w:rsidRPr="004547FA">
        <w:t>ngừng</w:t>
      </w:r>
      <w:proofErr w:type="spellEnd"/>
      <w:r w:rsidRPr="004547FA">
        <w:t xml:space="preserve"> </w:t>
      </w:r>
      <w:proofErr w:type="spellStart"/>
      <w:r w:rsidRPr="004547FA">
        <w:t>hoạt</w:t>
      </w:r>
      <w:proofErr w:type="spellEnd"/>
      <w:r w:rsidRPr="004547FA">
        <w:t xml:space="preserve"> động </w:t>
      </w:r>
      <w:proofErr w:type="spellStart"/>
      <w:r w:rsidRPr="004547FA">
        <w:t>nhưng</w:t>
      </w:r>
      <w:proofErr w:type="spellEnd"/>
      <w:r w:rsidRPr="004547FA">
        <w:t xml:space="preserve"> </w:t>
      </w:r>
      <w:proofErr w:type="spellStart"/>
      <w:r w:rsidRPr="004547FA">
        <w:t>không</w:t>
      </w:r>
      <w:proofErr w:type="spellEnd"/>
      <w:r w:rsidRPr="004547FA">
        <w:t xml:space="preserve"> đăng </w:t>
      </w:r>
      <w:proofErr w:type="spellStart"/>
      <w:r w:rsidRPr="004547FA">
        <w:t>ky</w:t>
      </w:r>
      <w:proofErr w:type="spellEnd"/>
      <w:r w:rsidRPr="004547FA">
        <w:t xml:space="preserve">́ </w:t>
      </w:r>
      <w:proofErr w:type="spellStart"/>
      <w:r w:rsidRPr="004547FA">
        <w:t>với</w:t>
      </w:r>
      <w:proofErr w:type="spellEnd"/>
      <w:r w:rsidRPr="004547FA">
        <w:rPr>
          <w:spacing w:val="-5"/>
        </w:rPr>
        <w:t xml:space="preserve"> </w:t>
      </w:r>
      <w:r w:rsidRPr="004547FA">
        <w:t>cơ</w:t>
      </w:r>
      <w:r w:rsidRPr="004547FA">
        <w:rPr>
          <w:spacing w:val="-4"/>
        </w:rPr>
        <w:t xml:space="preserve"> </w:t>
      </w:r>
      <w:proofErr w:type="spellStart"/>
      <w:r w:rsidRPr="004547FA">
        <w:t>quan</w:t>
      </w:r>
      <w:proofErr w:type="spellEnd"/>
      <w:r w:rsidRPr="004547FA">
        <w:rPr>
          <w:spacing w:val="-3"/>
        </w:rPr>
        <w:t xml:space="preserve"> </w:t>
      </w:r>
      <w:proofErr w:type="spellStart"/>
      <w:r w:rsidRPr="004547FA">
        <w:t>quản</w:t>
      </w:r>
      <w:proofErr w:type="spellEnd"/>
      <w:r w:rsidRPr="004547FA">
        <w:rPr>
          <w:spacing w:val="-4"/>
        </w:rPr>
        <w:t xml:space="preserve"> </w:t>
      </w:r>
      <w:proofErr w:type="spellStart"/>
      <w:r w:rsidRPr="004547FA">
        <w:t>ly</w:t>
      </w:r>
      <w:proofErr w:type="spellEnd"/>
      <w:r w:rsidRPr="004547FA">
        <w:t>́</w:t>
      </w:r>
      <w:r w:rsidRPr="004547FA">
        <w:rPr>
          <w:spacing w:val="-5"/>
        </w:rPr>
        <w:t xml:space="preserve"> </w:t>
      </w:r>
      <w:r w:rsidRPr="004547FA">
        <w:t>(40.116</w:t>
      </w:r>
      <w:r w:rsidRPr="004547FA">
        <w:rPr>
          <w:spacing w:val="-3"/>
        </w:rPr>
        <w:t xml:space="preserve"> </w:t>
      </w:r>
      <w:proofErr w:type="spellStart"/>
      <w:r w:rsidRPr="004547FA">
        <w:t>đơn</w:t>
      </w:r>
      <w:proofErr w:type="spellEnd"/>
      <w:r w:rsidRPr="004547FA">
        <w:rPr>
          <w:spacing w:val="-6"/>
        </w:rPr>
        <w:t xml:space="preserve"> </w:t>
      </w:r>
      <w:r w:rsidRPr="004547FA">
        <w:t>vị),</w:t>
      </w:r>
      <w:r w:rsidRPr="004547FA">
        <w:rPr>
          <w:spacing w:val="-4"/>
        </w:rPr>
        <w:t xml:space="preserve"> </w:t>
      </w:r>
      <w:r w:rsidRPr="004547FA">
        <w:t>tăng</w:t>
      </w:r>
      <w:r w:rsidRPr="004547FA">
        <w:rPr>
          <w:spacing w:val="-5"/>
        </w:rPr>
        <w:t xml:space="preserve"> </w:t>
      </w:r>
      <w:r w:rsidRPr="004547FA">
        <w:t>9%</w:t>
      </w:r>
      <w:r w:rsidRPr="004547FA">
        <w:rPr>
          <w:spacing w:val="-4"/>
        </w:rPr>
        <w:t xml:space="preserve"> </w:t>
      </w:r>
      <w:r w:rsidRPr="004547FA">
        <w:t>so</w:t>
      </w:r>
      <w:r w:rsidRPr="004547FA">
        <w:rPr>
          <w:spacing w:val="-6"/>
        </w:rPr>
        <w:t xml:space="preserve"> </w:t>
      </w:r>
      <w:proofErr w:type="spellStart"/>
      <w:r w:rsidRPr="004547FA">
        <w:t>với</w:t>
      </w:r>
      <w:proofErr w:type="spellEnd"/>
      <w:r w:rsidRPr="004547FA">
        <w:rPr>
          <w:spacing w:val="-2"/>
        </w:rPr>
        <w:t xml:space="preserve"> </w:t>
      </w:r>
      <w:proofErr w:type="spellStart"/>
      <w:r w:rsidRPr="004547FA">
        <w:t>năm</w:t>
      </w:r>
      <w:proofErr w:type="spellEnd"/>
      <w:r w:rsidRPr="004547FA">
        <w:rPr>
          <w:spacing w:val="-4"/>
        </w:rPr>
        <w:t xml:space="preserve"> </w:t>
      </w:r>
      <w:r w:rsidRPr="004547FA">
        <w:t>2019.</w:t>
      </w:r>
      <w:r w:rsidRPr="004547FA">
        <w:rPr>
          <w:spacing w:val="-3"/>
        </w:rPr>
        <w:t xml:space="preserve"> </w:t>
      </w:r>
      <w:r w:rsidRPr="004547FA">
        <w:t>Số</w:t>
      </w:r>
      <w:r w:rsidRPr="004547FA">
        <w:rPr>
          <w:spacing w:val="-2"/>
        </w:rPr>
        <w:t xml:space="preserve"> </w:t>
      </w:r>
      <w:r w:rsidRPr="004547FA">
        <w:t>DN</w:t>
      </w:r>
      <w:r w:rsidRPr="004547FA">
        <w:rPr>
          <w:spacing w:val="-5"/>
        </w:rPr>
        <w:t xml:space="preserve"> </w:t>
      </w:r>
      <w:r w:rsidRPr="004547FA">
        <w:t>đã</w:t>
      </w:r>
      <w:r w:rsidRPr="004547FA">
        <w:rPr>
          <w:spacing w:val="-3"/>
        </w:rPr>
        <w:t xml:space="preserve"> </w:t>
      </w:r>
      <w:proofErr w:type="spellStart"/>
      <w:r w:rsidRPr="004547FA">
        <w:t>giải</w:t>
      </w:r>
      <w:proofErr w:type="spellEnd"/>
      <w:r w:rsidRPr="004547FA">
        <w:rPr>
          <w:spacing w:val="-6"/>
        </w:rPr>
        <w:t xml:space="preserve"> </w:t>
      </w:r>
      <w:proofErr w:type="spellStart"/>
      <w:r w:rsidRPr="004547FA">
        <w:t>thê</w:t>
      </w:r>
      <w:proofErr w:type="spellEnd"/>
      <w:r w:rsidRPr="004547FA">
        <w:t>̉</w:t>
      </w:r>
      <w:r w:rsidRPr="004547FA">
        <w:rPr>
          <w:spacing w:val="-3"/>
        </w:rPr>
        <w:t xml:space="preserve"> </w:t>
      </w:r>
      <w:proofErr w:type="spellStart"/>
      <w:r w:rsidRPr="004547FA">
        <w:t>va</w:t>
      </w:r>
      <w:proofErr w:type="spellEnd"/>
      <w:r w:rsidRPr="004547FA">
        <w:t>̀</w:t>
      </w:r>
      <w:r w:rsidRPr="004547FA">
        <w:rPr>
          <w:spacing w:val="-2"/>
        </w:rPr>
        <w:t xml:space="preserve"> </w:t>
      </w:r>
      <w:r w:rsidRPr="004547FA">
        <w:t>đăng ký</w:t>
      </w:r>
      <w:r w:rsidRPr="004547FA">
        <w:rPr>
          <w:spacing w:val="-5"/>
        </w:rPr>
        <w:t xml:space="preserve"> </w:t>
      </w:r>
      <w:proofErr w:type="spellStart"/>
      <w:r w:rsidRPr="004547FA">
        <w:t>ngừng</w:t>
      </w:r>
      <w:proofErr w:type="spellEnd"/>
      <w:r w:rsidRPr="004547FA">
        <w:rPr>
          <w:spacing w:val="-4"/>
        </w:rPr>
        <w:t xml:space="preserve"> </w:t>
      </w:r>
      <w:proofErr w:type="spellStart"/>
      <w:r w:rsidRPr="004547FA">
        <w:t>hoạt</w:t>
      </w:r>
      <w:proofErr w:type="spellEnd"/>
      <w:r w:rsidRPr="004547FA">
        <w:rPr>
          <w:spacing w:val="-5"/>
        </w:rPr>
        <w:t xml:space="preserve"> </w:t>
      </w:r>
      <w:r w:rsidRPr="004547FA">
        <w:t>động</w:t>
      </w:r>
      <w:r w:rsidRPr="004547FA">
        <w:rPr>
          <w:spacing w:val="-7"/>
        </w:rPr>
        <w:t xml:space="preserve"> </w:t>
      </w:r>
      <w:r w:rsidRPr="004547FA">
        <w:t>cũng</w:t>
      </w:r>
      <w:r w:rsidRPr="004547FA">
        <w:rPr>
          <w:spacing w:val="-5"/>
        </w:rPr>
        <w:t xml:space="preserve"> </w:t>
      </w:r>
      <w:proofErr w:type="spellStart"/>
      <w:r w:rsidRPr="004547FA">
        <w:t>tiếp</w:t>
      </w:r>
      <w:proofErr w:type="spellEnd"/>
      <w:r w:rsidRPr="004547FA">
        <w:rPr>
          <w:spacing w:val="-7"/>
        </w:rPr>
        <w:t xml:space="preserve"> </w:t>
      </w:r>
      <w:r w:rsidRPr="004547FA">
        <w:t>tục</w:t>
      </w:r>
      <w:r w:rsidRPr="004547FA">
        <w:rPr>
          <w:spacing w:val="-5"/>
        </w:rPr>
        <w:t xml:space="preserve"> </w:t>
      </w:r>
      <w:r w:rsidRPr="004547FA">
        <w:t>tăng,</w:t>
      </w:r>
      <w:r w:rsidRPr="004547FA">
        <w:rPr>
          <w:spacing w:val="-4"/>
        </w:rPr>
        <w:t xml:space="preserve"> </w:t>
      </w:r>
      <w:proofErr w:type="spellStart"/>
      <w:r w:rsidRPr="004547FA">
        <w:t>lần</w:t>
      </w:r>
      <w:proofErr w:type="spellEnd"/>
      <w:r w:rsidRPr="004547FA">
        <w:rPr>
          <w:spacing w:val="-6"/>
        </w:rPr>
        <w:t xml:space="preserve"> </w:t>
      </w:r>
      <w:proofErr w:type="spellStart"/>
      <w:r w:rsidRPr="004547FA">
        <w:t>lượt</w:t>
      </w:r>
      <w:proofErr w:type="spellEnd"/>
      <w:r w:rsidRPr="004547FA">
        <w:rPr>
          <w:spacing w:val="-6"/>
        </w:rPr>
        <w:t xml:space="preserve"> </w:t>
      </w:r>
      <w:proofErr w:type="spellStart"/>
      <w:r w:rsidRPr="004547FA">
        <w:t>đạt</w:t>
      </w:r>
      <w:proofErr w:type="spellEnd"/>
      <w:r w:rsidRPr="004547FA">
        <w:rPr>
          <w:spacing w:val="-6"/>
        </w:rPr>
        <w:t xml:space="preserve"> </w:t>
      </w:r>
      <w:r w:rsidRPr="004547FA">
        <w:t>9.818</w:t>
      </w:r>
      <w:r w:rsidRPr="004547FA">
        <w:rPr>
          <w:spacing w:val="-5"/>
        </w:rPr>
        <w:t xml:space="preserve"> </w:t>
      </w:r>
      <w:proofErr w:type="spellStart"/>
      <w:r w:rsidRPr="004547FA">
        <w:t>va</w:t>
      </w:r>
      <w:proofErr w:type="spellEnd"/>
      <w:r w:rsidRPr="004547FA">
        <w:t>̀</w:t>
      </w:r>
      <w:r w:rsidRPr="004547FA">
        <w:rPr>
          <w:spacing w:val="-4"/>
        </w:rPr>
        <w:t xml:space="preserve"> </w:t>
      </w:r>
      <w:r w:rsidRPr="004547FA">
        <w:t>10.803</w:t>
      </w:r>
      <w:r w:rsidRPr="004547FA">
        <w:rPr>
          <w:spacing w:val="-4"/>
        </w:rPr>
        <w:t xml:space="preserve"> </w:t>
      </w:r>
      <w:proofErr w:type="spellStart"/>
      <w:r w:rsidRPr="004547FA">
        <w:t>đơn</w:t>
      </w:r>
      <w:proofErr w:type="spellEnd"/>
      <w:r w:rsidRPr="004547FA">
        <w:rPr>
          <w:spacing w:val="-5"/>
        </w:rPr>
        <w:t xml:space="preserve"> </w:t>
      </w:r>
      <w:r w:rsidRPr="004547FA">
        <w:t>vị.</w:t>
      </w:r>
      <w:r w:rsidRPr="004547FA">
        <w:rPr>
          <w:spacing w:val="-6"/>
        </w:rPr>
        <w:t xml:space="preserve"> </w:t>
      </w:r>
      <w:r w:rsidRPr="004547FA">
        <w:t>Ngoài</w:t>
      </w:r>
      <w:r w:rsidRPr="004547FA">
        <w:rPr>
          <w:spacing w:val="-5"/>
        </w:rPr>
        <w:t xml:space="preserve"> </w:t>
      </w:r>
      <w:proofErr w:type="spellStart"/>
      <w:r w:rsidRPr="004547FA">
        <w:t>ra</w:t>
      </w:r>
      <w:proofErr w:type="spellEnd"/>
      <w:r w:rsidRPr="004547FA">
        <w:t>,</w:t>
      </w:r>
      <w:r w:rsidRPr="004547FA">
        <w:rPr>
          <w:spacing w:val="-6"/>
        </w:rPr>
        <w:t xml:space="preserve"> </w:t>
      </w:r>
      <w:proofErr w:type="spellStart"/>
      <w:r w:rsidRPr="004547FA">
        <w:rPr>
          <w:spacing w:val="2"/>
        </w:rPr>
        <w:t>tổng</w:t>
      </w:r>
      <w:proofErr w:type="spellEnd"/>
      <w:r w:rsidRPr="004547FA">
        <w:rPr>
          <w:spacing w:val="2"/>
        </w:rPr>
        <w:t xml:space="preserve"> </w:t>
      </w:r>
      <w:proofErr w:type="spellStart"/>
      <w:r w:rsidRPr="004547FA">
        <w:t>mức</w:t>
      </w:r>
      <w:proofErr w:type="spellEnd"/>
      <w:r w:rsidRPr="004547FA">
        <w:t xml:space="preserve"> hàng hóa bán </w:t>
      </w:r>
      <w:proofErr w:type="spellStart"/>
      <w:r w:rsidRPr="004547FA">
        <w:t>lẻ</w:t>
      </w:r>
      <w:proofErr w:type="spellEnd"/>
      <w:r w:rsidRPr="004547FA">
        <w:t xml:space="preserve"> </w:t>
      </w:r>
      <w:proofErr w:type="spellStart"/>
      <w:r w:rsidRPr="004547FA">
        <w:t>và</w:t>
      </w:r>
      <w:proofErr w:type="spellEnd"/>
      <w:r w:rsidRPr="004547FA">
        <w:t xml:space="preserve"> </w:t>
      </w:r>
      <w:proofErr w:type="spellStart"/>
      <w:r w:rsidRPr="004547FA">
        <w:t>doanh</w:t>
      </w:r>
      <w:proofErr w:type="spellEnd"/>
      <w:r w:rsidRPr="004547FA">
        <w:t xml:space="preserve"> </w:t>
      </w:r>
      <w:proofErr w:type="spellStart"/>
      <w:r w:rsidRPr="004547FA">
        <w:t>thu</w:t>
      </w:r>
      <w:proofErr w:type="spellEnd"/>
      <w:r w:rsidRPr="004547FA">
        <w:t xml:space="preserve"> dịch </w:t>
      </w:r>
      <w:proofErr w:type="spellStart"/>
      <w:r w:rsidRPr="004547FA">
        <w:t>vụ</w:t>
      </w:r>
      <w:proofErr w:type="spellEnd"/>
      <w:r w:rsidRPr="004547FA">
        <w:t xml:space="preserve"> tiêu </w:t>
      </w:r>
      <w:proofErr w:type="spellStart"/>
      <w:r w:rsidRPr="004547FA">
        <w:t>dùng</w:t>
      </w:r>
      <w:proofErr w:type="spellEnd"/>
      <w:r w:rsidRPr="004547FA">
        <w:t xml:space="preserve"> </w:t>
      </w:r>
      <w:proofErr w:type="spellStart"/>
      <w:r w:rsidRPr="004547FA">
        <w:t>năm</w:t>
      </w:r>
      <w:proofErr w:type="spellEnd"/>
      <w:r w:rsidRPr="004547FA">
        <w:t xml:space="preserve"> 2020 </w:t>
      </w:r>
      <w:proofErr w:type="spellStart"/>
      <w:r w:rsidRPr="004547FA">
        <w:t>ước</w:t>
      </w:r>
      <w:proofErr w:type="spellEnd"/>
      <w:r w:rsidRPr="004547FA">
        <w:t xml:space="preserve"> </w:t>
      </w:r>
      <w:proofErr w:type="spellStart"/>
      <w:r w:rsidRPr="004547FA">
        <w:t>tính</w:t>
      </w:r>
      <w:proofErr w:type="spellEnd"/>
      <w:r w:rsidRPr="004547FA">
        <w:t xml:space="preserve"> </w:t>
      </w:r>
      <w:proofErr w:type="spellStart"/>
      <w:r w:rsidRPr="004547FA">
        <w:t>đạt</w:t>
      </w:r>
      <w:proofErr w:type="spellEnd"/>
      <w:r w:rsidRPr="004547FA">
        <w:t xml:space="preserve"> 2.618.000 </w:t>
      </w:r>
      <w:proofErr w:type="spellStart"/>
      <w:r w:rsidRPr="004547FA">
        <w:t>tỷ</w:t>
      </w:r>
      <w:proofErr w:type="spellEnd"/>
      <w:r w:rsidRPr="004547FA">
        <w:t xml:space="preserve"> </w:t>
      </w:r>
      <w:proofErr w:type="spellStart"/>
      <w:r w:rsidRPr="004547FA">
        <w:t>đồng</w:t>
      </w:r>
      <w:proofErr w:type="spellEnd"/>
      <w:r w:rsidRPr="004547FA">
        <w:t>,</w:t>
      </w:r>
      <w:r w:rsidRPr="004547FA">
        <w:rPr>
          <w:spacing w:val="-6"/>
        </w:rPr>
        <w:t xml:space="preserve"> </w:t>
      </w:r>
      <w:r w:rsidRPr="004547FA">
        <w:t>tăng</w:t>
      </w:r>
      <w:r w:rsidRPr="004547FA">
        <w:rPr>
          <w:spacing w:val="-6"/>
        </w:rPr>
        <w:t xml:space="preserve"> </w:t>
      </w:r>
      <w:r w:rsidRPr="004547FA">
        <w:t>12,6%</w:t>
      </w:r>
      <w:r w:rsidRPr="004547FA">
        <w:rPr>
          <w:spacing w:val="-7"/>
        </w:rPr>
        <w:t xml:space="preserve"> </w:t>
      </w:r>
      <w:r w:rsidRPr="004547FA">
        <w:t>so</w:t>
      </w:r>
      <w:r w:rsidRPr="004547FA">
        <w:rPr>
          <w:spacing w:val="-6"/>
        </w:rPr>
        <w:t xml:space="preserve"> </w:t>
      </w:r>
      <w:proofErr w:type="spellStart"/>
      <w:r w:rsidRPr="004547FA">
        <w:rPr>
          <w:spacing w:val="2"/>
        </w:rPr>
        <w:t>với</w:t>
      </w:r>
      <w:proofErr w:type="spellEnd"/>
      <w:r w:rsidRPr="004547FA">
        <w:rPr>
          <w:spacing w:val="-7"/>
        </w:rPr>
        <w:t xml:space="preserve"> </w:t>
      </w:r>
      <w:proofErr w:type="spellStart"/>
      <w:r w:rsidRPr="004547FA">
        <w:t>năm</w:t>
      </w:r>
      <w:proofErr w:type="spellEnd"/>
      <w:r w:rsidRPr="004547FA">
        <w:rPr>
          <w:spacing w:val="-6"/>
        </w:rPr>
        <w:t xml:space="preserve"> </w:t>
      </w:r>
      <w:r w:rsidRPr="004547FA">
        <w:t>2019</w:t>
      </w:r>
      <w:r w:rsidRPr="004547FA">
        <w:rPr>
          <w:spacing w:val="-4"/>
        </w:rPr>
        <w:t xml:space="preserve"> </w:t>
      </w:r>
      <w:r w:rsidRPr="004547FA">
        <w:t>-</w:t>
      </w:r>
      <w:r w:rsidRPr="004547FA">
        <w:rPr>
          <w:spacing w:val="-7"/>
        </w:rPr>
        <w:t xml:space="preserve"> </w:t>
      </w:r>
      <w:proofErr w:type="spellStart"/>
      <w:r w:rsidRPr="004547FA">
        <w:t>mức</w:t>
      </w:r>
      <w:proofErr w:type="spellEnd"/>
      <w:r w:rsidRPr="004547FA">
        <w:rPr>
          <w:spacing w:val="-7"/>
        </w:rPr>
        <w:t xml:space="preserve"> </w:t>
      </w:r>
      <w:r w:rsidRPr="004547FA">
        <w:t>tăng</w:t>
      </w:r>
      <w:r w:rsidRPr="004547FA">
        <w:rPr>
          <w:spacing w:val="-6"/>
        </w:rPr>
        <w:t xml:space="preserve"> </w:t>
      </w:r>
      <w:proofErr w:type="spellStart"/>
      <w:r w:rsidRPr="004547FA">
        <w:t>thấp</w:t>
      </w:r>
      <w:proofErr w:type="spellEnd"/>
      <w:r w:rsidRPr="004547FA">
        <w:rPr>
          <w:spacing w:val="-6"/>
        </w:rPr>
        <w:t xml:space="preserve"> </w:t>
      </w:r>
      <w:proofErr w:type="spellStart"/>
      <w:r w:rsidRPr="004547FA">
        <w:t>nhất</w:t>
      </w:r>
      <w:proofErr w:type="spellEnd"/>
      <w:r w:rsidRPr="004547FA">
        <w:rPr>
          <w:spacing w:val="-8"/>
        </w:rPr>
        <w:t xml:space="preserve"> </w:t>
      </w:r>
      <w:proofErr w:type="spellStart"/>
      <w:r w:rsidRPr="004547FA">
        <w:t>trong</w:t>
      </w:r>
      <w:proofErr w:type="spellEnd"/>
      <w:r w:rsidRPr="004547FA">
        <w:rPr>
          <w:spacing w:val="-6"/>
        </w:rPr>
        <w:t xml:space="preserve"> </w:t>
      </w:r>
      <w:proofErr w:type="spellStart"/>
      <w:r w:rsidRPr="004547FA">
        <w:t>vòng</w:t>
      </w:r>
      <w:proofErr w:type="spellEnd"/>
      <w:r w:rsidRPr="004547FA">
        <w:rPr>
          <w:spacing w:val="-6"/>
        </w:rPr>
        <w:t xml:space="preserve"> </w:t>
      </w:r>
      <w:r w:rsidRPr="004547FA">
        <w:t>4</w:t>
      </w:r>
      <w:r w:rsidRPr="004547FA">
        <w:rPr>
          <w:spacing w:val="-7"/>
        </w:rPr>
        <w:t xml:space="preserve"> </w:t>
      </w:r>
      <w:proofErr w:type="spellStart"/>
      <w:r w:rsidRPr="004547FA">
        <w:t>năm</w:t>
      </w:r>
      <w:proofErr w:type="spellEnd"/>
      <w:r w:rsidRPr="004547FA">
        <w:rPr>
          <w:spacing w:val="-7"/>
        </w:rPr>
        <w:t xml:space="preserve"> </w:t>
      </w:r>
      <w:proofErr w:type="spellStart"/>
      <w:r w:rsidRPr="004547FA">
        <w:rPr>
          <w:spacing w:val="2"/>
        </w:rPr>
        <w:t>trở</w:t>
      </w:r>
      <w:proofErr w:type="spellEnd"/>
      <w:r w:rsidRPr="004547FA">
        <w:rPr>
          <w:spacing w:val="-6"/>
        </w:rPr>
        <w:t xml:space="preserve"> </w:t>
      </w:r>
      <w:proofErr w:type="spellStart"/>
      <w:r w:rsidRPr="004547FA">
        <w:t>lại</w:t>
      </w:r>
      <w:proofErr w:type="spellEnd"/>
      <w:r w:rsidRPr="004547FA">
        <w:rPr>
          <w:spacing w:val="-7"/>
        </w:rPr>
        <w:t xml:space="preserve"> </w:t>
      </w:r>
      <w:proofErr w:type="spellStart"/>
      <w:r w:rsidRPr="004547FA">
        <w:t>đây</w:t>
      </w:r>
      <w:proofErr w:type="spellEnd"/>
      <w:r w:rsidRPr="004547FA">
        <w:t>.</w:t>
      </w:r>
      <w:r w:rsidRPr="004547FA">
        <w:rPr>
          <w:spacing w:val="-6"/>
        </w:rPr>
        <w:t xml:space="preserve"> </w:t>
      </w:r>
      <w:r w:rsidRPr="004547FA">
        <w:t xml:space="preserve">Nếu </w:t>
      </w:r>
      <w:proofErr w:type="spellStart"/>
      <w:r w:rsidRPr="004547FA">
        <w:t>loại</w:t>
      </w:r>
      <w:proofErr w:type="spellEnd"/>
      <w:r w:rsidRPr="004547FA">
        <w:t xml:space="preserve"> </w:t>
      </w:r>
      <w:proofErr w:type="spellStart"/>
      <w:r w:rsidRPr="004547FA">
        <w:t>trừ</w:t>
      </w:r>
      <w:proofErr w:type="spellEnd"/>
      <w:r w:rsidRPr="004547FA">
        <w:t xml:space="preserve"> </w:t>
      </w:r>
      <w:proofErr w:type="spellStart"/>
      <w:r w:rsidRPr="004547FA">
        <w:t>yếu</w:t>
      </w:r>
      <w:proofErr w:type="spellEnd"/>
      <w:r w:rsidRPr="004547FA">
        <w:t xml:space="preserve"> tố giá, </w:t>
      </w:r>
      <w:proofErr w:type="spellStart"/>
      <w:r w:rsidRPr="004547FA">
        <w:rPr>
          <w:spacing w:val="2"/>
        </w:rPr>
        <w:t>mức</w:t>
      </w:r>
      <w:proofErr w:type="spellEnd"/>
      <w:r w:rsidRPr="004547FA">
        <w:rPr>
          <w:spacing w:val="2"/>
        </w:rPr>
        <w:t xml:space="preserve"> </w:t>
      </w:r>
      <w:r w:rsidRPr="004547FA">
        <w:t xml:space="preserve">tăng </w:t>
      </w:r>
      <w:proofErr w:type="spellStart"/>
      <w:r w:rsidRPr="004547FA">
        <w:t>này</w:t>
      </w:r>
      <w:proofErr w:type="spellEnd"/>
      <w:r w:rsidRPr="004547FA">
        <w:t xml:space="preserve"> </w:t>
      </w:r>
      <w:proofErr w:type="spellStart"/>
      <w:r w:rsidRPr="004547FA">
        <w:t>chỉ</w:t>
      </w:r>
      <w:proofErr w:type="spellEnd"/>
      <w:r w:rsidRPr="004547FA">
        <w:t xml:space="preserve"> còn 5,6%, </w:t>
      </w:r>
      <w:proofErr w:type="spellStart"/>
      <w:r w:rsidRPr="004547FA">
        <w:t>thấp</w:t>
      </w:r>
      <w:proofErr w:type="spellEnd"/>
      <w:r w:rsidRPr="004547FA">
        <w:t xml:space="preserve"> hơn </w:t>
      </w:r>
      <w:proofErr w:type="spellStart"/>
      <w:r w:rsidRPr="004547FA">
        <w:t>mức</w:t>
      </w:r>
      <w:proofErr w:type="spellEnd"/>
      <w:r w:rsidRPr="004547FA">
        <w:t xml:space="preserve"> tăng 6,5% </w:t>
      </w:r>
      <w:proofErr w:type="spellStart"/>
      <w:r w:rsidRPr="004547FA">
        <w:t>của</w:t>
      </w:r>
      <w:proofErr w:type="spellEnd"/>
      <w:r w:rsidRPr="004547FA">
        <w:t xml:space="preserve"> </w:t>
      </w:r>
      <w:proofErr w:type="spellStart"/>
      <w:r w:rsidRPr="004547FA">
        <w:t>năm</w:t>
      </w:r>
      <w:proofErr w:type="spellEnd"/>
      <w:r w:rsidRPr="004547FA">
        <w:t xml:space="preserve"> 2019. </w:t>
      </w:r>
      <w:proofErr w:type="spellStart"/>
      <w:r w:rsidRPr="004547FA">
        <w:t>Điều</w:t>
      </w:r>
      <w:proofErr w:type="spellEnd"/>
      <w:r w:rsidRPr="004547FA">
        <w:t xml:space="preserve"> </w:t>
      </w:r>
      <w:proofErr w:type="spellStart"/>
      <w:r w:rsidRPr="004547FA">
        <w:t>này</w:t>
      </w:r>
      <w:proofErr w:type="spellEnd"/>
      <w:r w:rsidRPr="004547FA">
        <w:t xml:space="preserve"> </w:t>
      </w:r>
      <w:proofErr w:type="spellStart"/>
      <w:r w:rsidRPr="004547FA">
        <w:t>khiến</w:t>
      </w:r>
      <w:proofErr w:type="spellEnd"/>
      <w:r w:rsidRPr="004547FA">
        <w:t xml:space="preserve"> </w:t>
      </w:r>
      <w:proofErr w:type="spellStart"/>
      <w:r w:rsidRPr="004547FA">
        <w:t>các</w:t>
      </w:r>
      <w:proofErr w:type="spellEnd"/>
      <w:r w:rsidRPr="004547FA">
        <w:t xml:space="preserve"> DN </w:t>
      </w:r>
      <w:proofErr w:type="spellStart"/>
      <w:r w:rsidRPr="004547FA">
        <w:t>hoạt</w:t>
      </w:r>
      <w:proofErr w:type="spellEnd"/>
      <w:r w:rsidRPr="004547FA">
        <w:t xml:space="preserve"> động </w:t>
      </w:r>
      <w:proofErr w:type="spellStart"/>
      <w:r w:rsidRPr="004547FA">
        <w:t>lĩnh</w:t>
      </w:r>
      <w:proofErr w:type="spellEnd"/>
      <w:r w:rsidRPr="004547FA">
        <w:t xml:space="preserve"> vực </w:t>
      </w:r>
      <w:proofErr w:type="spellStart"/>
      <w:r w:rsidRPr="004547FA">
        <w:t>thương</w:t>
      </w:r>
      <w:proofErr w:type="spellEnd"/>
      <w:r w:rsidRPr="004547FA">
        <w:t xml:space="preserve"> </w:t>
      </w:r>
      <w:proofErr w:type="spellStart"/>
      <w:r w:rsidRPr="004547FA">
        <w:t>mại</w:t>
      </w:r>
      <w:proofErr w:type="spellEnd"/>
      <w:r w:rsidRPr="004547FA">
        <w:t xml:space="preserve">, dịch </w:t>
      </w:r>
      <w:proofErr w:type="spellStart"/>
      <w:r w:rsidRPr="004547FA">
        <w:t>vụ</w:t>
      </w:r>
      <w:proofErr w:type="spellEnd"/>
      <w:r w:rsidRPr="004547FA">
        <w:t xml:space="preserve"> </w:t>
      </w:r>
      <w:proofErr w:type="spellStart"/>
      <w:r w:rsidRPr="004547FA">
        <w:t>và</w:t>
      </w:r>
      <w:proofErr w:type="spellEnd"/>
      <w:r w:rsidRPr="004547FA">
        <w:t xml:space="preserve"> xuất </w:t>
      </w:r>
      <w:proofErr w:type="spellStart"/>
      <w:r w:rsidRPr="004547FA">
        <w:t>khẩu</w:t>
      </w:r>
      <w:proofErr w:type="spellEnd"/>
      <w:r w:rsidRPr="004547FA">
        <w:t xml:space="preserve"> gặp </w:t>
      </w:r>
      <w:proofErr w:type="spellStart"/>
      <w:r w:rsidRPr="004547FA">
        <w:t>nhiều</w:t>
      </w:r>
      <w:proofErr w:type="spellEnd"/>
      <w:r w:rsidRPr="004547FA">
        <w:t xml:space="preserve"> </w:t>
      </w:r>
      <w:proofErr w:type="spellStart"/>
      <w:r w:rsidRPr="004547FA">
        <w:t>kho</w:t>
      </w:r>
      <w:proofErr w:type="spellEnd"/>
      <w:r w:rsidRPr="004547FA">
        <w:t xml:space="preserve">́ </w:t>
      </w:r>
      <w:proofErr w:type="spellStart"/>
      <w:r w:rsidRPr="004547FA">
        <w:t>khăn</w:t>
      </w:r>
      <w:proofErr w:type="spellEnd"/>
      <w:r w:rsidRPr="004547FA">
        <w:t xml:space="preserve">. </w:t>
      </w:r>
      <w:proofErr w:type="spellStart"/>
      <w:r w:rsidRPr="004547FA">
        <w:t>Đây</w:t>
      </w:r>
      <w:proofErr w:type="spellEnd"/>
      <w:r w:rsidRPr="004547FA">
        <w:t xml:space="preserve"> </w:t>
      </w:r>
      <w:proofErr w:type="spellStart"/>
      <w:r w:rsidRPr="004547FA">
        <w:t>chính</w:t>
      </w:r>
      <w:proofErr w:type="spellEnd"/>
      <w:r w:rsidRPr="004547FA">
        <w:t xml:space="preserve"> là </w:t>
      </w:r>
      <w:proofErr w:type="spellStart"/>
      <w:r w:rsidRPr="004547FA">
        <w:t>nguyên</w:t>
      </w:r>
      <w:proofErr w:type="spellEnd"/>
      <w:r w:rsidRPr="004547FA">
        <w:t xml:space="preserve"> </w:t>
      </w:r>
      <w:proofErr w:type="spellStart"/>
      <w:r w:rsidRPr="004547FA">
        <w:t>nhân</w:t>
      </w:r>
      <w:proofErr w:type="spellEnd"/>
      <w:r w:rsidRPr="004547FA">
        <w:t xml:space="preserve"> </w:t>
      </w:r>
      <w:r w:rsidRPr="004547FA">
        <w:rPr>
          <w:spacing w:val="2"/>
        </w:rPr>
        <w:t xml:space="preserve">dẫn </w:t>
      </w:r>
      <w:r w:rsidRPr="004547FA">
        <w:t xml:space="preserve">đến tình hình </w:t>
      </w:r>
      <w:proofErr w:type="spellStart"/>
      <w:r w:rsidRPr="004547FA">
        <w:t>tài</w:t>
      </w:r>
      <w:proofErr w:type="spellEnd"/>
      <w:r w:rsidRPr="004547FA">
        <w:t xml:space="preserve"> </w:t>
      </w:r>
      <w:proofErr w:type="spellStart"/>
      <w:r w:rsidRPr="004547FA">
        <w:t>chính</w:t>
      </w:r>
      <w:proofErr w:type="spellEnd"/>
      <w:r w:rsidRPr="004547FA">
        <w:t xml:space="preserve"> </w:t>
      </w:r>
      <w:proofErr w:type="spellStart"/>
      <w:r w:rsidRPr="004547FA">
        <w:rPr>
          <w:spacing w:val="2"/>
        </w:rPr>
        <w:t>của</w:t>
      </w:r>
      <w:proofErr w:type="spellEnd"/>
      <w:r w:rsidRPr="004547FA">
        <w:rPr>
          <w:spacing w:val="2"/>
        </w:rPr>
        <w:t xml:space="preserve"> </w:t>
      </w:r>
      <w:r w:rsidRPr="004547FA">
        <w:t xml:space="preserve">DN bị </w:t>
      </w:r>
      <w:proofErr w:type="spellStart"/>
      <w:r w:rsidRPr="004547FA">
        <w:t>ảnh</w:t>
      </w:r>
      <w:proofErr w:type="spellEnd"/>
      <w:r w:rsidRPr="004547FA">
        <w:t xml:space="preserve"> </w:t>
      </w:r>
      <w:proofErr w:type="spellStart"/>
      <w:r w:rsidRPr="004547FA">
        <w:rPr>
          <w:spacing w:val="2"/>
        </w:rPr>
        <w:t>hưởng</w:t>
      </w:r>
      <w:proofErr w:type="spellEnd"/>
      <w:r w:rsidRPr="004547FA">
        <w:rPr>
          <w:spacing w:val="2"/>
        </w:rPr>
        <w:t xml:space="preserve"> </w:t>
      </w:r>
      <w:proofErr w:type="spellStart"/>
      <w:r w:rsidRPr="004547FA">
        <w:t>nghiêm</w:t>
      </w:r>
      <w:proofErr w:type="spellEnd"/>
      <w:r w:rsidRPr="004547FA">
        <w:t xml:space="preserve"> </w:t>
      </w:r>
      <w:proofErr w:type="spellStart"/>
      <w:r w:rsidRPr="004547FA">
        <w:t>trọng</w:t>
      </w:r>
      <w:proofErr w:type="spellEnd"/>
      <w:r w:rsidRPr="004547FA">
        <w:t xml:space="preserve">, </w:t>
      </w:r>
      <w:proofErr w:type="spellStart"/>
      <w:r w:rsidRPr="004547FA">
        <w:t>khiến</w:t>
      </w:r>
      <w:proofErr w:type="spellEnd"/>
      <w:r w:rsidRPr="004547FA">
        <w:t xml:space="preserve"> </w:t>
      </w:r>
      <w:proofErr w:type="spellStart"/>
      <w:r w:rsidRPr="004547FA">
        <w:t>cho</w:t>
      </w:r>
      <w:proofErr w:type="spellEnd"/>
      <w:r w:rsidRPr="004547FA">
        <w:t xml:space="preserve"> DN </w:t>
      </w:r>
      <w:proofErr w:type="spellStart"/>
      <w:r w:rsidRPr="004547FA">
        <w:t>không</w:t>
      </w:r>
      <w:proofErr w:type="spellEnd"/>
      <w:r w:rsidRPr="004547FA">
        <w:t xml:space="preserve"> </w:t>
      </w:r>
      <w:proofErr w:type="spellStart"/>
      <w:r w:rsidRPr="004547FA">
        <w:t>đáp</w:t>
      </w:r>
      <w:proofErr w:type="spellEnd"/>
      <w:r w:rsidRPr="004547FA">
        <w:t xml:space="preserve"> ứng được </w:t>
      </w:r>
      <w:proofErr w:type="spellStart"/>
      <w:r w:rsidRPr="004547FA">
        <w:t>các</w:t>
      </w:r>
      <w:proofErr w:type="spellEnd"/>
      <w:r w:rsidRPr="004547FA">
        <w:t xml:space="preserve"> tiêu chí mà NH </w:t>
      </w:r>
      <w:proofErr w:type="spellStart"/>
      <w:r w:rsidRPr="004547FA">
        <w:rPr>
          <w:spacing w:val="2"/>
        </w:rPr>
        <w:t>đặt</w:t>
      </w:r>
      <w:proofErr w:type="spellEnd"/>
      <w:r w:rsidRPr="004547FA">
        <w:rPr>
          <w:spacing w:val="2"/>
        </w:rPr>
        <w:t xml:space="preserve"> </w:t>
      </w:r>
      <w:proofErr w:type="spellStart"/>
      <w:r w:rsidRPr="004547FA">
        <w:t>ra</w:t>
      </w:r>
      <w:proofErr w:type="spellEnd"/>
      <w:r w:rsidRPr="004547FA">
        <w:t xml:space="preserve"> </w:t>
      </w:r>
      <w:proofErr w:type="spellStart"/>
      <w:r w:rsidRPr="004547FA">
        <w:t>đê</w:t>
      </w:r>
      <w:proofErr w:type="spellEnd"/>
      <w:r w:rsidRPr="004547FA">
        <w:t xml:space="preserve">̉ </w:t>
      </w:r>
      <w:proofErr w:type="spellStart"/>
      <w:r w:rsidRPr="004547FA">
        <w:t>tiếp</w:t>
      </w:r>
      <w:proofErr w:type="spellEnd"/>
      <w:r w:rsidRPr="004547FA">
        <w:t xml:space="preserve"> </w:t>
      </w:r>
      <w:proofErr w:type="spellStart"/>
      <w:r w:rsidRPr="004547FA">
        <w:t>cận</w:t>
      </w:r>
      <w:proofErr w:type="spellEnd"/>
      <w:r w:rsidRPr="004547FA">
        <w:t xml:space="preserve"> </w:t>
      </w:r>
      <w:proofErr w:type="spellStart"/>
      <w:r w:rsidRPr="004547FA">
        <w:t>vốn</w:t>
      </w:r>
      <w:proofErr w:type="spellEnd"/>
      <w:r w:rsidRPr="004547FA">
        <w:rPr>
          <w:spacing w:val="-1"/>
        </w:rPr>
        <w:t xml:space="preserve"> </w:t>
      </w:r>
      <w:proofErr w:type="spellStart"/>
      <w:r w:rsidRPr="004547FA">
        <w:t>vay</w:t>
      </w:r>
      <w:proofErr w:type="spellEnd"/>
      <w:r w:rsidRPr="004547FA">
        <w:t>.</w:t>
      </w:r>
    </w:p>
    <w:p w14:paraId="45A84535" w14:textId="57F4F99D" w:rsidR="001C46BA" w:rsidRPr="004547FA" w:rsidRDefault="001C46BA" w:rsidP="00E53690">
      <w:pPr>
        <w:pStyle w:val="BodyText"/>
        <w:ind w:firstLine="566"/>
      </w:pPr>
      <w:r w:rsidRPr="004547FA">
        <w:t xml:space="preserve">Theo số </w:t>
      </w:r>
      <w:proofErr w:type="spellStart"/>
      <w:r w:rsidRPr="004547FA">
        <w:t>liệu</w:t>
      </w:r>
      <w:proofErr w:type="spellEnd"/>
      <w:r w:rsidRPr="004547FA">
        <w:t xml:space="preserve"> </w:t>
      </w:r>
      <w:proofErr w:type="spellStart"/>
      <w:r w:rsidRPr="004547FA">
        <w:t>tổng</w:t>
      </w:r>
      <w:proofErr w:type="spellEnd"/>
      <w:r w:rsidRPr="004547FA">
        <w:t xml:space="preserve"> hợp </w:t>
      </w:r>
      <w:proofErr w:type="spellStart"/>
      <w:r w:rsidRPr="004547FA">
        <w:t>của</w:t>
      </w:r>
      <w:proofErr w:type="spellEnd"/>
      <w:r w:rsidRPr="004547FA">
        <w:t xml:space="preserve"> </w:t>
      </w:r>
      <w:proofErr w:type="spellStart"/>
      <w:r w:rsidRPr="004547FA">
        <w:t>Tổng</w:t>
      </w:r>
      <w:proofErr w:type="spellEnd"/>
      <w:r w:rsidRPr="004547FA">
        <w:t xml:space="preserve"> </w:t>
      </w:r>
      <w:proofErr w:type="spellStart"/>
      <w:r w:rsidRPr="004547FA">
        <w:t>cục</w:t>
      </w:r>
      <w:proofErr w:type="spellEnd"/>
      <w:r w:rsidRPr="004547FA">
        <w:t xml:space="preserve"> Thống kê cũng </w:t>
      </w:r>
      <w:proofErr w:type="spellStart"/>
      <w:r w:rsidRPr="004547FA">
        <w:t>cho</w:t>
      </w:r>
      <w:proofErr w:type="spellEnd"/>
      <w:r w:rsidRPr="004547FA">
        <w:t xml:space="preserve"> thấy, đà </w:t>
      </w:r>
      <w:proofErr w:type="spellStart"/>
      <w:r w:rsidRPr="004547FA">
        <w:t>pha</w:t>
      </w:r>
      <w:proofErr w:type="spellEnd"/>
      <w:r w:rsidRPr="004547FA">
        <w:t xml:space="preserve">́ </w:t>
      </w:r>
      <w:proofErr w:type="spellStart"/>
      <w:r w:rsidRPr="004547FA">
        <w:t>sản</w:t>
      </w:r>
      <w:proofErr w:type="spellEnd"/>
      <w:r w:rsidRPr="004547FA">
        <w:t xml:space="preserve"> </w:t>
      </w:r>
      <w:proofErr w:type="spellStart"/>
      <w:r w:rsidRPr="004547FA">
        <w:t>của</w:t>
      </w:r>
      <w:proofErr w:type="spellEnd"/>
      <w:r w:rsidRPr="004547FA">
        <w:t xml:space="preserve"> </w:t>
      </w:r>
      <w:proofErr w:type="spellStart"/>
      <w:r w:rsidRPr="004547FA">
        <w:t>các</w:t>
      </w:r>
      <w:proofErr w:type="spellEnd"/>
      <w:r w:rsidRPr="004547FA">
        <w:t xml:space="preserve"> </w:t>
      </w:r>
      <w:proofErr w:type="spellStart"/>
      <w:r w:rsidRPr="004547FA">
        <w:t>doanh</w:t>
      </w:r>
      <w:proofErr w:type="spellEnd"/>
      <w:r w:rsidRPr="004547FA">
        <w:rPr>
          <w:spacing w:val="-6"/>
        </w:rPr>
        <w:t xml:space="preserve"> </w:t>
      </w:r>
      <w:r w:rsidRPr="004547FA">
        <w:t>nghiệp</w:t>
      </w:r>
      <w:r w:rsidRPr="004547FA">
        <w:rPr>
          <w:spacing w:val="-5"/>
        </w:rPr>
        <w:t xml:space="preserve"> </w:t>
      </w:r>
      <w:r w:rsidRPr="004547FA">
        <w:t>vẫn</w:t>
      </w:r>
      <w:r w:rsidRPr="004547FA">
        <w:rPr>
          <w:spacing w:val="-5"/>
        </w:rPr>
        <w:t xml:space="preserve"> </w:t>
      </w:r>
      <w:proofErr w:type="spellStart"/>
      <w:r w:rsidRPr="004547FA">
        <w:t>tiếp</w:t>
      </w:r>
      <w:proofErr w:type="spellEnd"/>
      <w:r w:rsidRPr="004547FA">
        <w:rPr>
          <w:spacing w:val="-5"/>
        </w:rPr>
        <w:t xml:space="preserve"> </w:t>
      </w:r>
      <w:r w:rsidRPr="004547FA">
        <w:t>tục</w:t>
      </w:r>
      <w:r w:rsidRPr="004547FA">
        <w:rPr>
          <w:spacing w:val="-6"/>
        </w:rPr>
        <w:t xml:space="preserve"> </w:t>
      </w:r>
      <w:r w:rsidRPr="004547FA">
        <w:t>tăng.</w:t>
      </w:r>
      <w:r w:rsidRPr="004547FA">
        <w:rPr>
          <w:spacing w:val="-4"/>
        </w:rPr>
        <w:t xml:space="preserve"> </w:t>
      </w:r>
      <w:proofErr w:type="spellStart"/>
      <w:r w:rsidRPr="004547FA">
        <w:t>Năm</w:t>
      </w:r>
      <w:proofErr w:type="spellEnd"/>
      <w:r w:rsidRPr="004547FA">
        <w:rPr>
          <w:spacing w:val="-1"/>
        </w:rPr>
        <w:t xml:space="preserve"> </w:t>
      </w:r>
      <w:r w:rsidRPr="004547FA">
        <w:t>2021,</w:t>
      </w:r>
      <w:r w:rsidRPr="004547FA">
        <w:rPr>
          <w:spacing w:val="-4"/>
        </w:rPr>
        <w:t xml:space="preserve"> </w:t>
      </w:r>
      <w:r w:rsidRPr="004547FA">
        <w:t>cả</w:t>
      </w:r>
      <w:r w:rsidRPr="004547FA">
        <w:rPr>
          <w:spacing w:val="-3"/>
        </w:rPr>
        <w:t xml:space="preserve"> </w:t>
      </w:r>
      <w:r w:rsidRPr="004547FA">
        <w:t>nước</w:t>
      </w:r>
      <w:r w:rsidRPr="004547FA">
        <w:rPr>
          <w:spacing w:val="-3"/>
        </w:rPr>
        <w:t xml:space="preserve"> </w:t>
      </w:r>
      <w:r w:rsidRPr="004547FA">
        <w:t>có</w:t>
      </w:r>
      <w:r w:rsidRPr="004547FA">
        <w:rPr>
          <w:spacing w:val="-6"/>
        </w:rPr>
        <w:t xml:space="preserve"> </w:t>
      </w:r>
      <w:r w:rsidRPr="004547FA">
        <w:t>67.823</w:t>
      </w:r>
      <w:r w:rsidRPr="004547FA">
        <w:rPr>
          <w:spacing w:val="-4"/>
        </w:rPr>
        <w:t xml:space="preserve"> </w:t>
      </w:r>
      <w:proofErr w:type="spellStart"/>
      <w:r w:rsidRPr="004547FA">
        <w:t>doanh</w:t>
      </w:r>
      <w:proofErr w:type="spellEnd"/>
      <w:r w:rsidRPr="004547FA">
        <w:rPr>
          <w:spacing w:val="-5"/>
        </w:rPr>
        <w:t xml:space="preserve"> </w:t>
      </w:r>
      <w:r w:rsidRPr="004547FA">
        <w:t>nghiệp</w:t>
      </w:r>
      <w:r w:rsidRPr="004547FA">
        <w:rPr>
          <w:spacing w:val="-6"/>
        </w:rPr>
        <w:t xml:space="preserve"> </w:t>
      </w:r>
      <w:r w:rsidRPr="004547FA">
        <w:t>gặp</w:t>
      </w:r>
      <w:r w:rsidRPr="004547FA">
        <w:rPr>
          <w:spacing w:val="-5"/>
        </w:rPr>
        <w:t xml:space="preserve"> </w:t>
      </w:r>
      <w:proofErr w:type="spellStart"/>
      <w:r w:rsidRPr="004547FA">
        <w:t>kho</w:t>
      </w:r>
      <w:proofErr w:type="spellEnd"/>
      <w:r w:rsidRPr="004547FA">
        <w:t>́</w:t>
      </w:r>
      <w:r w:rsidRPr="004547FA">
        <w:rPr>
          <w:spacing w:val="-5"/>
        </w:rPr>
        <w:t xml:space="preserve"> </w:t>
      </w:r>
      <w:proofErr w:type="spellStart"/>
      <w:r w:rsidRPr="004547FA">
        <w:t>khăn</w:t>
      </w:r>
      <w:proofErr w:type="spellEnd"/>
      <w:r w:rsidRPr="004547FA">
        <w:t xml:space="preserve"> </w:t>
      </w:r>
      <w:proofErr w:type="spellStart"/>
      <w:r w:rsidRPr="004547FA">
        <w:t>buộc</w:t>
      </w:r>
      <w:proofErr w:type="spellEnd"/>
      <w:r w:rsidRPr="004547FA">
        <w:t xml:space="preserve"> </w:t>
      </w:r>
      <w:proofErr w:type="spellStart"/>
      <w:r w:rsidRPr="004547FA">
        <w:t>phải</w:t>
      </w:r>
      <w:proofErr w:type="spellEnd"/>
      <w:r w:rsidRPr="004547FA">
        <w:t xml:space="preserve"> </w:t>
      </w:r>
      <w:proofErr w:type="spellStart"/>
      <w:r w:rsidRPr="004547FA">
        <w:t>giải</w:t>
      </w:r>
      <w:proofErr w:type="spellEnd"/>
      <w:r w:rsidRPr="004547FA">
        <w:t xml:space="preserve"> </w:t>
      </w:r>
      <w:proofErr w:type="spellStart"/>
      <w:r w:rsidRPr="004547FA">
        <w:t>thê</w:t>
      </w:r>
      <w:proofErr w:type="spellEnd"/>
      <w:r w:rsidRPr="004547FA">
        <w:t xml:space="preserve">̉, </w:t>
      </w:r>
      <w:proofErr w:type="spellStart"/>
      <w:r w:rsidRPr="004547FA">
        <w:t>hoặc</w:t>
      </w:r>
      <w:proofErr w:type="spellEnd"/>
      <w:r w:rsidRPr="004547FA">
        <w:t xml:space="preserve"> đăng </w:t>
      </w:r>
      <w:proofErr w:type="spellStart"/>
      <w:r w:rsidRPr="004547FA">
        <w:t>ky</w:t>
      </w:r>
      <w:proofErr w:type="spellEnd"/>
      <w:r w:rsidRPr="004547FA">
        <w:t xml:space="preserve">́ </w:t>
      </w:r>
      <w:proofErr w:type="spellStart"/>
      <w:r w:rsidRPr="004547FA">
        <w:t>tạm</w:t>
      </w:r>
      <w:proofErr w:type="spellEnd"/>
      <w:r w:rsidRPr="004547FA">
        <w:t xml:space="preserve"> </w:t>
      </w:r>
      <w:proofErr w:type="spellStart"/>
      <w:r w:rsidRPr="004547FA">
        <w:t>ngừng</w:t>
      </w:r>
      <w:proofErr w:type="spellEnd"/>
      <w:r w:rsidRPr="004547FA">
        <w:t xml:space="preserve"> </w:t>
      </w:r>
      <w:proofErr w:type="spellStart"/>
      <w:r w:rsidRPr="004547FA">
        <w:t>hoạt</w:t>
      </w:r>
      <w:proofErr w:type="spellEnd"/>
      <w:r w:rsidRPr="004547FA">
        <w:t xml:space="preserve"> động có </w:t>
      </w:r>
      <w:proofErr w:type="spellStart"/>
      <w:r w:rsidRPr="004547FA">
        <w:t>thời</w:t>
      </w:r>
      <w:proofErr w:type="spellEnd"/>
      <w:r w:rsidRPr="004547FA">
        <w:t xml:space="preserve"> </w:t>
      </w:r>
      <w:proofErr w:type="spellStart"/>
      <w:r w:rsidRPr="004547FA">
        <w:t>hạn</w:t>
      </w:r>
      <w:proofErr w:type="spellEnd"/>
      <w:r w:rsidRPr="004547FA">
        <w:t xml:space="preserve">, </w:t>
      </w:r>
      <w:proofErr w:type="spellStart"/>
      <w:r w:rsidRPr="004547FA">
        <w:t>hoặc</w:t>
      </w:r>
      <w:proofErr w:type="spellEnd"/>
      <w:r w:rsidRPr="004547FA">
        <w:t xml:space="preserve"> </w:t>
      </w:r>
      <w:proofErr w:type="spellStart"/>
      <w:r w:rsidRPr="004547FA">
        <w:t>ngừng</w:t>
      </w:r>
      <w:proofErr w:type="spellEnd"/>
      <w:r w:rsidRPr="004547FA">
        <w:t xml:space="preserve"> </w:t>
      </w:r>
      <w:proofErr w:type="spellStart"/>
      <w:r w:rsidRPr="004547FA">
        <w:t>hoạt</w:t>
      </w:r>
      <w:proofErr w:type="spellEnd"/>
      <w:r w:rsidRPr="004547FA">
        <w:t xml:space="preserve"> động </w:t>
      </w:r>
      <w:proofErr w:type="spellStart"/>
      <w:r w:rsidRPr="004547FA">
        <w:t>chơ</w:t>
      </w:r>
      <w:proofErr w:type="spellEnd"/>
      <w:r w:rsidRPr="004547FA">
        <w:t xml:space="preserve">̀ </w:t>
      </w:r>
      <w:proofErr w:type="spellStart"/>
      <w:r w:rsidRPr="004547FA">
        <w:t>đóng</w:t>
      </w:r>
      <w:proofErr w:type="spellEnd"/>
      <w:r w:rsidRPr="004547FA">
        <w:t xml:space="preserve"> </w:t>
      </w:r>
      <w:proofErr w:type="spellStart"/>
      <w:r w:rsidRPr="004547FA">
        <w:t>mã</w:t>
      </w:r>
      <w:proofErr w:type="spellEnd"/>
      <w:r w:rsidRPr="004547FA">
        <w:t xml:space="preserve"> số </w:t>
      </w:r>
      <w:proofErr w:type="spellStart"/>
      <w:r w:rsidRPr="004547FA">
        <w:t>doanh</w:t>
      </w:r>
      <w:proofErr w:type="spellEnd"/>
      <w:r w:rsidRPr="004547FA">
        <w:t xml:space="preserve"> nghiệp </w:t>
      </w:r>
      <w:proofErr w:type="spellStart"/>
      <w:r w:rsidRPr="004547FA">
        <w:t>hoặc</w:t>
      </w:r>
      <w:proofErr w:type="spellEnd"/>
      <w:r w:rsidRPr="004547FA">
        <w:t xml:space="preserve"> </w:t>
      </w:r>
      <w:proofErr w:type="spellStart"/>
      <w:r w:rsidRPr="004547FA">
        <w:t>không</w:t>
      </w:r>
      <w:proofErr w:type="spellEnd"/>
      <w:r w:rsidRPr="004547FA">
        <w:t xml:space="preserve"> đăng </w:t>
      </w:r>
      <w:proofErr w:type="spellStart"/>
      <w:r w:rsidRPr="004547FA">
        <w:t>ky</w:t>
      </w:r>
      <w:proofErr w:type="spellEnd"/>
      <w:r w:rsidRPr="004547FA">
        <w:t xml:space="preserve">́. Trong </w:t>
      </w:r>
      <w:proofErr w:type="spellStart"/>
      <w:r w:rsidRPr="004547FA">
        <w:t>đo</w:t>
      </w:r>
      <w:proofErr w:type="spellEnd"/>
      <w:r w:rsidRPr="004547FA">
        <w:t xml:space="preserve">́ có 9.501 </w:t>
      </w:r>
      <w:proofErr w:type="spellStart"/>
      <w:r w:rsidRPr="004547FA">
        <w:t>doanh</w:t>
      </w:r>
      <w:proofErr w:type="spellEnd"/>
      <w:r w:rsidRPr="004547FA">
        <w:t xml:space="preserve"> nghiệp đã </w:t>
      </w:r>
      <w:proofErr w:type="spellStart"/>
      <w:r w:rsidRPr="004547FA">
        <w:t>hoàn</w:t>
      </w:r>
      <w:proofErr w:type="spellEnd"/>
      <w:r w:rsidRPr="004547FA">
        <w:t xml:space="preserve"> </w:t>
      </w:r>
      <w:proofErr w:type="spellStart"/>
      <w:r w:rsidRPr="004547FA">
        <w:t>thành</w:t>
      </w:r>
      <w:proofErr w:type="spellEnd"/>
      <w:r w:rsidRPr="004547FA">
        <w:t xml:space="preserve"> </w:t>
      </w:r>
      <w:proofErr w:type="spellStart"/>
      <w:r w:rsidRPr="004547FA">
        <w:t>thủ</w:t>
      </w:r>
      <w:proofErr w:type="spellEnd"/>
      <w:r w:rsidRPr="004547FA">
        <w:t xml:space="preserve"> tục </w:t>
      </w:r>
      <w:proofErr w:type="spellStart"/>
      <w:r w:rsidRPr="004547FA">
        <w:t>giải</w:t>
      </w:r>
      <w:proofErr w:type="spellEnd"/>
      <w:r w:rsidRPr="004547FA">
        <w:t xml:space="preserve"> </w:t>
      </w:r>
      <w:proofErr w:type="spellStart"/>
      <w:r w:rsidRPr="004547FA">
        <w:t>thê</w:t>
      </w:r>
      <w:proofErr w:type="spellEnd"/>
      <w:r w:rsidRPr="004547FA">
        <w:t xml:space="preserve">̉, </w:t>
      </w:r>
      <w:proofErr w:type="spellStart"/>
      <w:r w:rsidRPr="004547FA">
        <w:t>giảm</w:t>
      </w:r>
      <w:proofErr w:type="spellEnd"/>
      <w:r w:rsidRPr="004547FA">
        <w:t xml:space="preserve"> 3,2% so </w:t>
      </w:r>
      <w:proofErr w:type="spellStart"/>
      <w:r w:rsidRPr="004547FA">
        <w:t>với</w:t>
      </w:r>
      <w:proofErr w:type="spellEnd"/>
      <w:r w:rsidRPr="004547FA">
        <w:t xml:space="preserve"> </w:t>
      </w:r>
      <w:proofErr w:type="spellStart"/>
      <w:r w:rsidRPr="004547FA">
        <w:t>năm</w:t>
      </w:r>
      <w:proofErr w:type="spellEnd"/>
      <w:r w:rsidRPr="004547FA">
        <w:t xml:space="preserve"> </w:t>
      </w:r>
      <w:proofErr w:type="spellStart"/>
      <w:r w:rsidRPr="004547FA">
        <w:t>trước</w:t>
      </w:r>
      <w:proofErr w:type="spellEnd"/>
      <w:r w:rsidRPr="004547FA">
        <w:t xml:space="preserve">, số </w:t>
      </w:r>
      <w:proofErr w:type="spellStart"/>
      <w:r w:rsidRPr="004547FA">
        <w:t>lượng</w:t>
      </w:r>
      <w:proofErr w:type="spellEnd"/>
      <w:r w:rsidRPr="004547FA">
        <w:t xml:space="preserve"> </w:t>
      </w:r>
      <w:proofErr w:type="spellStart"/>
      <w:r w:rsidRPr="004547FA">
        <w:t>doanh</w:t>
      </w:r>
      <w:proofErr w:type="spellEnd"/>
      <w:r w:rsidRPr="004547FA">
        <w:t xml:space="preserve"> nghiệp </w:t>
      </w:r>
      <w:proofErr w:type="spellStart"/>
      <w:r w:rsidRPr="004547FA">
        <w:t>giải</w:t>
      </w:r>
      <w:proofErr w:type="spellEnd"/>
      <w:r w:rsidRPr="004547FA">
        <w:t xml:space="preserve"> </w:t>
      </w:r>
      <w:proofErr w:type="spellStart"/>
      <w:r w:rsidRPr="004547FA">
        <w:t>thê</w:t>
      </w:r>
      <w:proofErr w:type="spellEnd"/>
      <w:r w:rsidRPr="004547FA">
        <w:t xml:space="preserve">̉ </w:t>
      </w:r>
      <w:proofErr w:type="spellStart"/>
      <w:r w:rsidRPr="004547FA">
        <w:t>phần</w:t>
      </w:r>
      <w:proofErr w:type="spellEnd"/>
      <w:r w:rsidRPr="004547FA">
        <w:t xml:space="preserve"> </w:t>
      </w:r>
      <w:proofErr w:type="spellStart"/>
      <w:r w:rsidRPr="004547FA">
        <w:t>lớn</w:t>
      </w:r>
      <w:proofErr w:type="spellEnd"/>
      <w:r w:rsidRPr="004547FA">
        <w:t xml:space="preserve"> là những </w:t>
      </w:r>
      <w:proofErr w:type="spellStart"/>
      <w:r w:rsidRPr="004547FA">
        <w:t>doanh</w:t>
      </w:r>
      <w:proofErr w:type="spellEnd"/>
      <w:r w:rsidRPr="004547FA">
        <w:t xml:space="preserve"> nghiệp có </w:t>
      </w:r>
      <w:proofErr w:type="spellStart"/>
      <w:r w:rsidRPr="004547FA">
        <w:t>quy</w:t>
      </w:r>
      <w:proofErr w:type="spellEnd"/>
      <w:r w:rsidRPr="004547FA">
        <w:t xml:space="preserve"> </w:t>
      </w:r>
      <w:proofErr w:type="spellStart"/>
      <w:r w:rsidRPr="004547FA">
        <w:t>mô</w:t>
      </w:r>
      <w:proofErr w:type="spellEnd"/>
      <w:r w:rsidRPr="004547FA">
        <w:t xml:space="preserve"> </w:t>
      </w:r>
      <w:proofErr w:type="spellStart"/>
      <w:r w:rsidRPr="004547FA">
        <w:t>vốn</w:t>
      </w:r>
      <w:proofErr w:type="spellEnd"/>
      <w:r w:rsidRPr="004547FA">
        <w:t xml:space="preserve"> </w:t>
      </w:r>
      <w:proofErr w:type="spellStart"/>
      <w:r w:rsidRPr="004547FA">
        <w:t>dưới</w:t>
      </w:r>
      <w:proofErr w:type="spellEnd"/>
      <w:r w:rsidRPr="004547FA">
        <w:t xml:space="preserve"> 10 </w:t>
      </w:r>
      <w:proofErr w:type="spellStart"/>
      <w:r w:rsidRPr="004547FA">
        <w:t>tỷ</w:t>
      </w:r>
      <w:proofErr w:type="spellEnd"/>
      <w:r w:rsidRPr="004547FA">
        <w:t xml:space="preserve"> </w:t>
      </w:r>
      <w:proofErr w:type="spellStart"/>
      <w:r w:rsidRPr="004547FA">
        <w:t>đồng</w:t>
      </w:r>
      <w:proofErr w:type="spellEnd"/>
      <w:r w:rsidRPr="004547FA">
        <w:t xml:space="preserve">. 58.322 </w:t>
      </w:r>
      <w:proofErr w:type="spellStart"/>
      <w:r w:rsidRPr="004547FA">
        <w:t>doanh</w:t>
      </w:r>
      <w:proofErr w:type="spellEnd"/>
      <w:r w:rsidRPr="004547FA">
        <w:t xml:space="preserve"> nghiệp </w:t>
      </w:r>
      <w:proofErr w:type="spellStart"/>
      <w:r w:rsidRPr="004547FA">
        <w:t>kho</w:t>
      </w:r>
      <w:proofErr w:type="spellEnd"/>
      <w:r w:rsidRPr="004547FA">
        <w:t xml:space="preserve">́ </w:t>
      </w:r>
      <w:proofErr w:type="spellStart"/>
      <w:r w:rsidRPr="004547FA">
        <w:t>khăn</w:t>
      </w:r>
      <w:proofErr w:type="spellEnd"/>
      <w:r w:rsidRPr="004547FA">
        <w:t xml:space="preserve"> </w:t>
      </w:r>
      <w:proofErr w:type="spellStart"/>
      <w:r w:rsidRPr="004547FA">
        <w:t>phải</w:t>
      </w:r>
      <w:proofErr w:type="spellEnd"/>
      <w:r w:rsidRPr="004547FA">
        <w:t xml:space="preserve"> </w:t>
      </w:r>
      <w:proofErr w:type="spellStart"/>
      <w:r w:rsidRPr="004547FA">
        <w:t>ngừng</w:t>
      </w:r>
      <w:proofErr w:type="spellEnd"/>
      <w:r w:rsidRPr="004547FA">
        <w:t xml:space="preserve"> </w:t>
      </w:r>
      <w:proofErr w:type="spellStart"/>
      <w:r w:rsidRPr="004547FA">
        <w:t>hoạt</w:t>
      </w:r>
      <w:proofErr w:type="spellEnd"/>
      <w:r w:rsidRPr="004547FA">
        <w:t xml:space="preserve"> động, tăng 14,5% so </w:t>
      </w:r>
      <w:proofErr w:type="spellStart"/>
      <w:r w:rsidRPr="004547FA">
        <w:t>với</w:t>
      </w:r>
      <w:proofErr w:type="spellEnd"/>
      <w:r w:rsidRPr="004547FA">
        <w:t xml:space="preserve"> </w:t>
      </w:r>
      <w:proofErr w:type="spellStart"/>
      <w:r w:rsidRPr="004547FA">
        <w:t>năm</w:t>
      </w:r>
      <w:proofErr w:type="spellEnd"/>
      <w:r w:rsidRPr="004547FA">
        <w:t xml:space="preserve"> </w:t>
      </w:r>
      <w:proofErr w:type="spellStart"/>
      <w:r w:rsidRPr="004547FA">
        <w:t>trước</w:t>
      </w:r>
      <w:proofErr w:type="spellEnd"/>
      <w:r w:rsidRPr="004547FA">
        <w:t xml:space="preserve">. Về </w:t>
      </w:r>
      <w:proofErr w:type="spellStart"/>
      <w:r w:rsidRPr="004547FA">
        <w:t>phía</w:t>
      </w:r>
      <w:proofErr w:type="spellEnd"/>
      <w:r w:rsidRPr="004547FA">
        <w:t xml:space="preserve"> NH, </w:t>
      </w:r>
      <w:proofErr w:type="spellStart"/>
      <w:r w:rsidRPr="004547FA">
        <w:t>đây</w:t>
      </w:r>
      <w:proofErr w:type="spellEnd"/>
      <w:r w:rsidRPr="004547FA">
        <w:t xml:space="preserve"> là </w:t>
      </w:r>
      <w:proofErr w:type="spellStart"/>
      <w:r w:rsidRPr="004547FA">
        <w:t>năm</w:t>
      </w:r>
      <w:proofErr w:type="spellEnd"/>
      <w:r w:rsidRPr="004547FA">
        <w:t xml:space="preserve"> </w:t>
      </w:r>
      <w:proofErr w:type="spellStart"/>
      <w:r w:rsidRPr="004547FA">
        <w:t>bản</w:t>
      </w:r>
      <w:proofErr w:type="spellEnd"/>
      <w:r w:rsidRPr="004547FA">
        <w:t xml:space="preserve"> </w:t>
      </w:r>
      <w:proofErr w:type="spellStart"/>
      <w:r w:rsidRPr="004547FA">
        <w:t>lề</w:t>
      </w:r>
      <w:proofErr w:type="spellEnd"/>
      <w:r w:rsidRPr="004547FA">
        <w:t xml:space="preserve"> </w:t>
      </w:r>
      <w:proofErr w:type="spellStart"/>
      <w:r w:rsidRPr="004547FA">
        <w:t>cho</w:t>
      </w:r>
      <w:proofErr w:type="spellEnd"/>
      <w:r w:rsidRPr="004547FA">
        <w:t xml:space="preserve"> </w:t>
      </w:r>
      <w:proofErr w:type="spellStart"/>
      <w:r w:rsidRPr="004547FA">
        <w:t>giai</w:t>
      </w:r>
      <w:proofErr w:type="spellEnd"/>
      <w:r w:rsidRPr="004547FA">
        <w:t xml:space="preserve"> </w:t>
      </w:r>
      <w:proofErr w:type="spellStart"/>
      <w:r w:rsidRPr="004547FA">
        <w:t>đoạn</w:t>
      </w:r>
      <w:proofErr w:type="spellEnd"/>
      <w:r w:rsidRPr="004547FA">
        <w:t xml:space="preserve"> </w:t>
      </w:r>
      <w:proofErr w:type="spellStart"/>
      <w:r w:rsidRPr="004547FA">
        <w:t>tái</w:t>
      </w:r>
      <w:proofErr w:type="spellEnd"/>
      <w:r w:rsidRPr="004547FA">
        <w:t xml:space="preserve"> cơ </w:t>
      </w:r>
      <w:proofErr w:type="spellStart"/>
      <w:r w:rsidRPr="004547FA">
        <w:t>cấu</w:t>
      </w:r>
      <w:proofErr w:type="spellEnd"/>
      <w:r w:rsidRPr="004547FA">
        <w:t xml:space="preserve"> </w:t>
      </w:r>
      <w:proofErr w:type="spellStart"/>
      <w:r w:rsidRPr="004547FA">
        <w:t>ngành</w:t>
      </w:r>
      <w:proofErr w:type="spellEnd"/>
      <w:r w:rsidRPr="004547FA">
        <w:t xml:space="preserve">, </w:t>
      </w:r>
      <w:proofErr w:type="spellStart"/>
      <w:r w:rsidRPr="004547FA">
        <w:t>các</w:t>
      </w:r>
      <w:proofErr w:type="spellEnd"/>
      <w:r w:rsidRPr="004547FA">
        <w:t xml:space="preserve"> NH </w:t>
      </w:r>
      <w:proofErr w:type="spellStart"/>
      <w:r w:rsidRPr="004547FA">
        <w:rPr>
          <w:spacing w:val="2"/>
        </w:rPr>
        <w:t>tập</w:t>
      </w:r>
      <w:proofErr w:type="spellEnd"/>
      <w:r w:rsidRPr="004547FA">
        <w:rPr>
          <w:spacing w:val="2"/>
        </w:rPr>
        <w:t xml:space="preserve"> </w:t>
      </w:r>
      <w:r w:rsidRPr="004547FA">
        <w:t xml:space="preserve">trung </w:t>
      </w:r>
      <w:proofErr w:type="spellStart"/>
      <w:r w:rsidRPr="004547FA">
        <w:t>giải</w:t>
      </w:r>
      <w:proofErr w:type="spellEnd"/>
      <w:r w:rsidRPr="004547FA">
        <w:t xml:space="preserve"> quyết </w:t>
      </w:r>
      <w:proofErr w:type="spellStart"/>
      <w:r w:rsidRPr="004547FA">
        <w:t>nợ</w:t>
      </w:r>
      <w:proofErr w:type="spellEnd"/>
      <w:r w:rsidRPr="004547FA">
        <w:t xml:space="preserve"> </w:t>
      </w:r>
      <w:proofErr w:type="spellStart"/>
      <w:r w:rsidRPr="004547FA">
        <w:t>xấu</w:t>
      </w:r>
      <w:proofErr w:type="spellEnd"/>
      <w:r w:rsidRPr="004547FA">
        <w:t xml:space="preserve"> – </w:t>
      </w:r>
      <w:proofErr w:type="spellStart"/>
      <w:r w:rsidRPr="004547FA">
        <w:t>hậu</w:t>
      </w:r>
      <w:proofErr w:type="spellEnd"/>
      <w:r w:rsidRPr="004547FA">
        <w:t xml:space="preserve"> quả</w:t>
      </w:r>
      <w:r w:rsidR="008D59EB">
        <w:t xml:space="preserve"> </w:t>
      </w:r>
      <w:proofErr w:type="spellStart"/>
      <w:r w:rsidR="008D59EB">
        <w:t>của</w:t>
      </w:r>
      <w:proofErr w:type="spellEnd"/>
      <w:r w:rsidR="008D59EB">
        <w:t xml:space="preserve"> công </w:t>
      </w:r>
      <w:proofErr w:type="spellStart"/>
      <w:r w:rsidR="008D59EB">
        <w:t>tác</w:t>
      </w:r>
      <w:proofErr w:type="spellEnd"/>
      <w:r w:rsidR="008D59EB">
        <w:t xml:space="preserve"> </w:t>
      </w:r>
      <w:proofErr w:type="spellStart"/>
      <w:r w:rsidR="008D59EB">
        <w:t>thẩm</w:t>
      </w:r>
      <w:proofErr w:type="spellEnd"/>
      <w:r w:rsidR="008D59EB">
        <w:t xml:space="preserve"> định </w:t>
      </w:r>
      <w:proofErr w:type="spellStart"/>
      <w:r w:rsidR="008D59EB">
        <w:t>lỏng</w:t>
      </w:r>
      <w:proofErr w:type="spellEnd"/>
      <w:r w:rsidR="008D59EB">
        <w:t xml:space="preserve"> </w:t>
      </w:r>
      <w:proofErr w:type="spellStart"/>
      <w:r w:rsidR="008D59EB">
        <w:t>lẻo</w:t>
      </w:r>
      <w:proofErr w:type="spellEnd"/>
      <w:r w:rsidRPr="004547FA">
        <w:t xml:space="preserve"> </w:t>
      </w:r>
      <w:proofErr w:type="spellStart"/>
      <w:r w:rsidRPr="004547FA">
        <w:t>trong</w:t>
      </w:r>
      <w:proofErr w:type="spellEnd"/>
      <w:r w:rsidRPr="004547FA">
        <w:t xml:space="preserve"> những </w:t>
      </w:r>
      <w:proofErr w:type="spellStart"/>
      <w:r w:rsidRPr="004547FA">
        <w:t>giai</w:t>
      </w:r>
      <w:proofErr w:type="spellEnd"/>
      <w:r w:rsidRPr="004547FA">
        <w:t xml:space="preserve"> </w:t>
      </w:r>
      <w:proofErr w:type="spellStart"/>
      <w:r w:rsidRPr="004547FA">
        <w:t>đoạn</w:t>
      </w:r>
      <w:proofErr w:type="spellEnd"/>
      <w:r w:rsidRPr="004547FA">
        <w:t xml:space="preserve"> </w:t>
      </w:r>
      <w:proofErr w:type="spellStart"/>
      <w:r w:rsidRPr="004547FA">
        <w:t>trước</w:t>
      </w:r>
      <w:proofErr w:type="spellEnd"/>
      <w:r w:rsidRPr="004547FA">
        <w:t xml:space="preserve"> </w:t>
      </w:r>
      <w:proofErr w:type="spellStart"/>
      <w:r w:rsidRPr="004547FA">
        <w:t>đo</w:t>
      </w:r>
      <w:proofErr w:type="spellEnd"/>
      <w:r w:rsidRPr="004547FA">
        <w:t xml:space="preserve">́, dẫn đến công </w:t>
      </w:r>
      <w:proofErr w:type="spellStart"/>
      <w:r w:rsidRPr="004547FA">
        <w:t>tác</w:t>
      </w:r>
      <w:proofErr w:type="spellEnd"/>
      <w:r w:rsidRPr="004547FA">
        <w:t xml:space="preserve"> </w:t>
      </w:r>
      <w:proofErr w:type="spellStart"/>
      <w:r w:rsidRPr="004547FA">
        <w:t>thẩm</w:t>
      </w:r>
      <w:proofErr w:type="spellEnd"/>
      <w:r w:rsidRPr="004547FA">
        <w:t xml:space="preserve"> định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quản</w:t>
      </w:r>
      <w:proofErr w:type="spellEnd"/>
      <w:r w:rsidRPr="004547FA">
        <w:t xml:space="preserve"> </w:t>
      </w:r>
      <w:proofErr w:type="spellStart"/>
      <w:r w:rsidRPr="004547FA">
        <w:t>trị</w:t>
      </w:r>
      <w:proofErr w:type="spellEnd"/>
      <w:r w:rsidRPr="004547FA">
        <w:t xml:space="preserve"> </w:t>
      </w:r>
      <w:proofErr w:type="spellStart"/>
      <w:r w:rsidRPr="004547FA">
        <w:t>rủi</w:t>
      </w:r>
      <w:proofErr w:type="spellEnd"/>
      <w:r w:rsidRPr="004547FA">
        <w:t xml:space="preserve"> </w:t>
      </w:r>
      <w:proofErr w:type="spellStart"/>
      <w:r w:rsidRPr="004547FA">
        <w:t>ro</w:t>
      </w:r>
      <w:proofErr w:type="spellEnd"/>
      <w:r w:rsidRPr="004547FA">
        <w:t xml:space="preserve"> được </w:t>
      </w:r>
      <w:proofErr w:type="spellStart"/>
      <w:r w:rsidRPr="004547FA">
        <w:t>quan</w:t>
      </w:r>
      <w:proofErr w:type="spellEnd"/>
      <w:r w:rsidRPr="004547FA">
        <w:t xml:space="preserve"> tâm </w:t>
      </w:r>
      <w:proofErr w:type="spellStart"/>
      <w:r w:rsidRPr="004547FA">
        <w:t>nhiều</w:t>
      </w:r>
      <w:proofErr w:type="spellEnd"/>
      <w:r w:rsidRPr="004547FA">
        <w:t xml:space="preserve"> hơn, </w:t>
      </w:r>
      <w:proofErr w:type="spellStart"/>
      <w:r w:rsidRPr="004547FA">
        <w:t>làm</w:t>
      </w:r>
      <w:proofErr w:type="spellEnd"/>
      <w:r w:rsidRPr="004547FA">
        <w:t xml:space="preserve"> </w:t>
      </w:r>
      <w:proofErr w:type="spellStart"/>
      <w:r w:rsidRPr="004547FA">
        <w:t>cho</w:t>
      </w:r>
      <w:proofErr w:type="spellEnd"/>
      <w:r w:rsidRPr="004547FA">
        <w:t xml:space="preserve"> DN </w:t>
      </w:r>
      <w:proofErr w:type="spellStart"/>
      <w:r w:rsidRPr="004547FA">
        <w:t>kho</w:t>
      </w:r>
      <w:proofErr w:type="spellEnd"/>
      <w:r w:rsidRPr="004547FA">
        <w:t xml:space="preserve">́ </w:t>
      </w:r>
      <w:proofErr w:type="spellStart"/>
      <w:r w:rsidRPr="004547FA">
        <w:t>khăn</w:t>
      </w:r>
      <w:proofErr w:type="spellEnd"/>
      <w:r w:rsidRPr="004547FA">
        <w:t xml:space="preserve"> hơn </w:t>
      </w:r>
      <w:proofErr w:type="spellStart"/>
      <w:r w:rsidRPr="004547FA">
        <w:t>trong</w:t>
      </w:r>
      <w:proofErr w:type="spellEnd"/>
      <w:r w:rsidRPr="004547FA">
        <w:t xml:space="preserve"> </w:t>
      </w:r>
      <w:proofErr w:type="spellStart"/>
      <w:r w:rsidRPr="004547FA">
        <w:rPr>
          <w:spacing w:val="2"/>
        </w:rPr>
        <w:t>việc</w:t>
      </w:r>
      <w:proofErr w:type="spellEnd"/>
      <w:r w:rsidRPr="004547FA">
        <w:rPr>
          <w:spacing w:val="2"/>
        </w:rPr>
        <w:t xml:space="preserve"> </w:t>
      </w:r>
      <w:proofErr w:type="spellStart"/>
      <w:r w:rsidRPr="004547FA">
        <w:t>tiếp</w:t>
      </w:r>
      <w:proofErr w:type="spellEnd"/>
      <w:r w:rsidRPr="004547FA">
        <w:t xml:space="preserve"> </w:t>
      </w:r>
      <w:proofErr w:type="spellStart"/>
      <w:r w:rsidRPr="004547FA">
        <w:t>cận</w:t>
      </w:r>
      <w:proofErr w:type="spellEnd"/>
      <w:r w:rsidRPr="004547FA">
        <w:t xml:space="preserve">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vay</w:t>
      </w:r>
      <w:proofErr w:type="spellEnd"/>
      <w:r w:rsidRPr="004547FA">
        <w:t xml:space="preserve"> ngân hàng.</w:t>
      </w:r>
    </w:p>
    <w:p w14:paraId="446DFEEF" w14:textId="52B223DE" w:rsidR="000474F8" w:rsidRPr="004547FA" w:rsidRDefault="00E06223" w:rsidP="00E53690">
      <w:pPr>
        <w:pStyle w:val="BodyText"/>
        <w:spacing w:before="122"/>
        <w:outlineLvl w:val="2"/>
        <w:rPr>
          <w:b/>
          <w:bCs/>
        </w:rPr>
      </w:pPr>
      <w:bookmarkStart w:id="156" w:name="_Toc99270235"/>
      <w:bookmarkStart w:id="157" w:name="_Toc99278398"/>
      <w:bookmarkStart w:id="158" w:name="_Toc101095498"/>
      <w:r w:rsidRPr="004547FA">
        <w:rPr>
          <w:b/>
          <w:bCs/>
        </w:rPr>
        <w:t xml:space="preserve">2.2.3. </w:t>
      </w:r>
      <w:proofErr w:type="spellStart"/>
      <w:r w:rsidRPr="004547FA">
        <w:rPr>
          <w:b/>
          <w:bCs/>
        </w:rPr>
        <w:t>Doanh</w:t>
      </w:r>
      <w:proofErr w:type="spellEnd"/>
      <w:r w:rsidRPr="004547FA">
        <w:rPr>
          <w:b/>
          <w:bCs/>
        </w:rPr>
        <w:t xml:space="preserve"> số </w:t>
      </w:r>
      <w:proofErr w:type="spellStart"/>
      <w:r w:rsidRPr="004547FA">
        <w:rPr>
          <w:b/>
          <w:bCs/>
        </w:rPr>
        <w:t>cho</w:t>
      </w:r>
      <w:proofErr w:type="spellEnd"/>
      <w:r w:rsidRPr="004547FA">
        <w:rPr>
          <w:b/>
          <w:bCs/>
        </w:rPr>
        <w:t xml:space="preserve"> </w:t>
      </w:r>
      <w:proofErr w:type="spellStart"/>
      <w:r w:rsidRPr="004547FA">
        <w:rPr>
          <w:b/>
          <w:bCs/>
        </w:rPr>
        <w:t>vay</w:t>
      </w:r>
      <w:proofErr w:type="spellEnd"/>
      <w:r w:rsidRPr="004547FA">
        <w:rPr>
          <w:b/>
          <w:bCs/>
        </w:rPr>
        <w:t xml:space="preserve"> </w:t>
      </w:r>
      <w:proofErr w:type="spellStart"/>
      <w:r w:rsidRPr="004547FA">
        <w:rPr>
          <w:b/>
          <w:bCs/>
        </w:rPr>
        <w:t>khách</w:t>
      </w:r>
      <w:proofErr w:type="spellEnd"/>
      <w:r w:rsidRPr="004547FA">
        <w:rPr>
          <w:b/>
          <w:bCs/>
        </w:rPr>
        <w:t xml:space="preserve"> hàng </w:t>
      </w:r>
      <w:proofErr w:type="spellStart"/>
      <w:r w:rsidRPr="004547FA">
        <w:rPr>
          <w:b/>
          <w:bCs/>
        </w:rPr>
        <w:t>doanh</w:t>
      </w:r>
      <w:proofErr w:type="spellEnd"/>
      <w:r w:rsidRPr="004547FA">
        <w:rPr>
          <w:b/>
          <w:bCs/>
        </w:rPr>
        <w:t xml:space="preserve"> nghiệp </w:t>
      </w:r>
      <w:proofErr w:type="spellStart"/>
      <w:r w:rsidRPr="004547FA">
        <w:rPr>
          <w:b/>
          <w:bCs/>
        </w:rPr>
        <w:t>của</w:t>
      </w:r>
      <w:proofErr w:type="spellEnd"/>
      <w:r w:rsidRPr="004547FA">
        <w:rPr>
          <w:b/>
          <w:bCs/>
        </w:rPr>
        <w:t xml:space="preserve"> ngân hàng OCB</w:t>
      </w:r>
      <w:bookmarkEnd w:id="156"/>
      <w:bookmarkEnd w:id="157"/>
      <w:bookmarkEnd w:id="158"/>
    </w:p>
    <w:p w14:paraId="7CC861F3" w14:textId="77777777" w:rsidR="00AE291D" w:rsidRDefault="00AE291D" w:rsidP="00E53690">
      <w:pPr>
        <w:jc w:val="center"/>
        <w:rPr>
          <w:b/>
          <w:bCs/>
          <w:szCs w:val="26"/>
        </w:rPr>
      </w:pPr>
    </w:p>
    <w:p w14:paraId="2E62B1E5" w14:textId="77777777" w:rsidR="00AE291D" w:rsidRDefault="00AE291D" w:rsidP="00E53690">
      <w:pPr>
        <w:jc w:val="center"/>
        <w:rPr>
          <w:b/>
          <w:bCs/>
          <w:szCs w:val="26"/>
        </w:rPr>
      </w:pPr>
    </w:p>
    <w:p w14:paraId="1B4F7988" w14:textId="77777777" w:rsidR="00AE291D" w:rsidRDefault="00AE291D" w:rsidP="00E53690">
      <w:pPr>
        <w:jc w:val="center"/>
        <w:rPr>
          <w:b/>
          <w:bCs/>
          <w:szCs w:val="26"/>
        </w:rPr>
      </w:pPr>
    </w:p>
    <w:p w14:paraId="52F619FE" w14:textId="77777777" w:rsidR="00AE291D" w:rsidRDefault="00AE291D" w:rsidP="00E53690">
      <w:pPr>
        <w:jc w:val="center"/>
        <w:rPr>
          <w:b/>
          <w:bCs/>
          <w:szCs w:val="26"/>
        </w:rPr>
      </w:pPr>
    </w:p>
    <w:p w14:paraId="464FF8F8" w14:textId="6628FA8F" w:rsidR="00AE291D" w:rsidRPr="00AE291D" w:rsidRDefault="00AE291D" w:rsidP="00AE291D">
      <w:pPr>
        <w:pStyle w:val="Caption"/>
        <w:rPr>
          <w:b w:val="0"/>
          <w:bCs/>
          <w:szCs w:val="26"/>
        </w:rPr>
      </w:pPr>
      <w:bookmarkStart w:id="159" w:name="_Toc101095413"/>
      <w:proofErr w:type="spellStart"/>
      <w:r>
        <w:lastRenderedPageBreak/>
        <w:t>Bảng</w:t>
      </w:r>
      <w:proofErr w:type="spellEnd"/>
      <w:r>
        <w:t xml:space="preserve"> 2.</w:t>
      </w:r>
      <w:fldSimple w:instr=" SEQ Bảng_2. \* ARABIC ">
        <w:r w:rsidR="00A24644">
          <w:rPr>
            <w:noProof/>
          </w:rPr>
          <w:t>3</w:t>
        </w:r>
      </w:fldSimple>
      <w:r>
        <w:t>:</w:t>
      </w:r>
      <w:r w:rsidRPr="00AE291D">
        <w:rPr>
          <w:bCs/>
          <w:szCs w:val="26"/>
        </w:rPr>
        <w:t xml:space="preserve"> </w:t>
      </w:r>
      <w:proofErr w:type="spellStart"/>
      <w:r w:rsidRPr="004547FA">
        <w:rPr>
          <w:bCs/>
          <w:szCs w:val="26"/>
        </w:rPr>
        <w:t>Doanh</w:t>
      </w:r>
      <w:proofErr w:type="spellEnd"/>
      <w:r w:rsidRPr="004547FA">
        <w:rPr>
          <w:bCs/>
          <w:szCs w:val="26"/>
        </w:rPr>
        <w:t xml:space="preserve"> số </w:t>
      </w:r>
      <w:proofErr w:type="spellStart"/>
      <w:r w:rsidRPr="004547FA">
        <w:rPr>
          <w:bCs/>
          <w:szCs w:val="26"/>
        </w:rPr>
        <w:t>cho</w:t>
      </w:r>
      <w:proofErr w:type="spellEnd"/>
      <w:r w:rsidRPr="004547FA">
        <w:rPr>
          <w:bCs/>
          <w:szCs w:val="26"/>
        </w:rPr>
        <w:t xml:space="preserve"> </w:t>
      </w:r>
      <w:proofErr w:type="spellStart"/>
      <w:r w:rsidRPr="004547FA">
        <w:rPr>
          <w:bCs/>
          <w:szCs w:val="26"/>
        </w:rPr>
        <w:t>vay</w:t>
      </w:r>
      <w:proofErr w:type="spellEnd"/>
      <w:r w:rsidRPr="004547FA">
        <w:rPr>
          <w:bCs/>
          <w:szCs w:val="26"/>
        </w:rPr>
        <w:t xml:space="preserve"> </w:t>
      </w:r>
      <w:proofErr w:type="spellStart"/>
      <w:r w:rsidRPr="004547FA">
        <w:rPr>
          <w:bCs/>
          <w:szCs w:val="26"/>
        </w:rPr>
        <w:t>giai</w:t>
      </w:r>
      <w:proofErr w:type="spellEnd"/>
      <w:r w:rsidRPr="004547FA">
        <w:rPr>
          <w:bCs/>
          <w:szCs w:val="26"/>
        </w:rPr>
        <w:t xml:space="preserve"> </w:t>
      </w:r>
      <w:proofErr w:type="spellStart"/>
      <w:r w:rsidRPr="004547FA">
        <w:rPr>
          <w:bCs/>
          <w:szCs w:val="26"/>
        </w:rPr>
        <w:t>đoạn</w:t>
      </w:r>
      <w:proofErr w:type="spellEnd"/>
      <w:r w:rsidRPr="004547FA">
        <w:rPr>
          <w:bCs/>
          <w:szCs w:val="26"/>
        </w:rPr>
        <w:t xml:space="preserve"> 2019 </w:t>
      </w:r>
      <w:r>
        <w:rPr>
          <w:b w:val="0"/>
          <w:bCs/>
          <w:szCs w:val="26"/>
        </w:rPr>
        <w:t>–</w:t>
      </w:r>
      <w:r w:rsidRPr="004547FA">
        <w:rPr>
          <w:bCs/>
          <w:szCs w:val="26"/>
        </w:rPr>
        <w:t xml:space="preserve"> 2021</w:t>
      </w:r>
      <w:bookmarkEnd w:id="159"/>
    </w:p>
    <w:p w14:paraId="2B76051D" w14:textId="50750480" w:rsidR="000474F8" w:rsidRPr="004547FA" w:rsidRDefault="000474F8"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9045" w:type="dxa"/>
        <w:tblInd w:w="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59"/>
        <w:gridCol w:w="1128"/>
        <w:gridCol w:w="1061"/>
        <w:gridCol w:w="1065"/>
        <w:gridCol w:w="955"/>
        <w:gridCol w:w="959"/>
        <w:gridCol w:w="959"/>
        <w:gridCol w:w="959"/>
      </w:tblGrid>
      <w:tr w:rsidR="000474F8" w:rsidRPr="004547FA" w14:paraId="786D7D26" w14:textId="77777777" w:rsidTr="000474F8">
        <w:trPr>
          <w:trHeight w:val="896"/>
        </w:trPr>
        <w:tc>
          <w:tcPr>
            <w:tcW w:w="1959" w:type="dxa"/>
            <w:vMerge w:val="restart"/>
            <w:shd w:val="clear" w:color="auto" w:fill="auto"/>
            <w:vAlign w:val="center"/>
          </w:tcPr>
          <w:p w14:paraId="41ACF3B1" w14:textId="77777777" w:rsidR="000474F8" w:rsidRPr="004547FA" w:rsidRDefault="000474F8" w:rsidP="00E53690">
            <w:pPr>
              <w:pStyle w:val="TableParagraph"/>
              <w:jc w:val="center"/>
              <w:rPr>
                <w:szCs w:val="26"/>
              </w:rPr>
            </w:pPr>
          </w:p>
        </w:tc>
        <w:tc>
          <w:tcPr>
            <w:tcW w:w="1128" w:type="dxa"/>
            <w:vMerge w:val="restart"/>
            <w:shd w:val="clear" w:color="auto" w:fill="auto"/>
            <w:vAlign w:val="center"/>
          </w:tcPr>
          <w:p w14:paraId="230DB2AE" w14:textId="77777777" w:rsidR="000474F8" w:rsidRPr="004547FA" w:rsidRDefault="000474F8" w:rsidP="00E53690">
            <w:pPr>
              <w:pStyle w:val="TableParagraph"/>
              <w:jc w:val="center"/>
              <w:rPr>
                <w:b/>
                <w:i/>
                <w:szCs w:val="26"/>
              </w:rPr>
            </w:pPr>
          </w:p>
          <w:p w14:paraId="5F8C8DD5" w14:textId="77777777" w:rsidR="000474F8" w:rsidRPr="004547FA" w:rsidRDefault="000474F8" w:rsidP="00E53690">
            <w:pPr>
              <w:pStyle w:val="TableParagraph"/>
              <w:jc w:val="center"/>
              <w:rPr>
                <w:b/>
                <w:i/>
                <w:szCs w:val="26"/>
              </w:rPr>
            </w:pPr>
          </w:p>
          <w:p w14:paraId="2E2A0F4E" w14:textId="10F7E857" w:rsidR="000474F8" w:rsidRPr="004547FA" w:rsidRDefault="000474F8" w:rsidP="00E53690">
            <w:pPr>
              <w:pStyle w:val="TableParagraph"/>
              <w:jc w:val="center"/>
              <w:rPr>
                <w:b/>
                <w:szCs w:val="26"/>
              </w:rPr>
            </w:pPr>
            <w:r w:rsidRPr="004547FA">
              <w:rPr>
                <w:b/>
                <w:szCs w:val="26"/>
              </w:rPr>
              <w:t>2019</w:t>
            </w:r>
          </w:p>
        </w:tc>
        <w:tc>
          <w:tcPr>
            <w:tcW w:w="1061" w:type="dxa"/>
            <w:vMerge w:val="restart"/>
            <w:shd w:val="clear" w:color="auto" w:fill="auto"/>
            <w:vAlign w:val="center"/>
          </w:tcPr>
          <w:p w14:paraId="1E99DE88" w14:textId="77777777" w:rsidR="000474F8" w:rsidRPr="004547FA" w:rsidRDefault="000474F8" w:rsidP="00E53690">
            <w:pPr>
              <w:pStyle w:val="TableParagraph"/>
              <w:jc w:val="center"/>
              <w:rPr>
                <w:b/>
                <w:i/>
                <w:szCs w:val="26"/>
              </w:rPr>
            </w:pPr>
          </w:p>
          <w:p w14:paraId="0FFACDEB" w14:textId="77777777" w:rsidR="000474F8" w:rsidRPr="004547FA" w:rsidRDefault="000474F8" w:rsidP="00E53690">
            <w:pPr>
              <w:pStyle w:val="TableParagraph"/>
              <w:jc w:val="center"/>
              <w:rPr>
                <w:b/>
                <w:i/>
                <w:szCs w:val="26"/>
              </w:rPr>
            </w:pPr>
          </w:p>
          <w:p w14:paraId="23BA60ED" w14:textId="23A2917F" w:rsidR="000474F8" w:rsidRPr="004547FA" w:rsidRDefault="000474F8" w:rsidP="00E53690">
            <w:pPr>
              <w:pStyle w:val="TableParagraph"/>
              <w:jc w:val="center"/>
              <w:rPr>
                <w:b/>
                <w:szCs w:val="26"/>
              </w:rPr>
            </w:pPr>
            <w:r w:rsidRPr="004547FA">
              <w:rPr>
                <w:b/>
                <w:szCs w:val="26"/>
              </w:rPr>
              <w:t>2020</w:t>
            </w:r>
          </w:p>
        </w:tc>
        <w:tc>
          <w:tcPr>
            <w:tcW w:w="1065" w:type="dxa"/>
            <w:vMerge w:val="restart"/>
            <w:shd w:val="clear" w:color="auto" w:fill="auto"/>
            <w:vAlign w:val="center"/>
          </w:tcPr>
          <w:p w14:paraId="4025328C" w14:textId="77777777" w:rsidR="000474F8" w:rsidRPr="004547FA" w:rsidRDefault="000474F8" w:rsidP="00E53690">
            <w:pPr>
              <w:pStyle w:val="TableParagraph"/>
              <w:jc w:val="center"/>
              <w:rPr>
                <w:b/>
                <w:i/>
                <w:szCs w:val="26"/>
              </w:rPr>
            </w:pPr>
          </w:p>
          <w:p w14:paraId="6E110584" w14:textId="77777777" w:rsidR="000474F8" w:rsidRPr="004547FA" w:rsidRDefault="000474F8" w:rsidP="00E53690">
            <w:pPr>
              <w:pStyle w:val="TableParagraph"/>
              <w:jc w:val="center"/>
              <w:rPr>
                <w:b/>
                <w:i/>
                <w:szCs w:val="26"/>
              </w:rPr>
            </w:pPr>
          </w:p>
          <w:p w14:paraId="1E0D7EEF" w14:textId="48EEEA94" w:rsidR="000474F8" w:rsidRPr="004547FA" w:rsidRDefault="000474F8" w:rsidP="00E53690">
            <w:pPr>
              <w:pStyle w:val="TableParagraph"/>
              <w:jc w:val="center"/>
              <w:rPr>
                <w:b/>
                <w:szCs w:val="26"/>
              </w:rPr>
            </w:pPr>
            <w:r w:rsidRPr="004547FA">
              <w:rPr>
                <w:b/>
                <w:szCs w:val="26"/>
              </w:rPr>
              <w:t>2021</w:t>
            </w:r>
          </w:p>
        </w:tc>
        <w:tc>
          <w:tcPr>
            <w:tcW w:w="1914" w:type="dxa"/>
            <w:gridSpan w:val="2"/>
            <w:shd w:val="clear" w:color="auto" w:fill="auto"/>
            <w:vAlign w:val="center"/>
          </w:tcPr>
          <w:p w14:paraId="412A6F6B" w14:textId="5A772AFF" w:rsidR="000474F8" w:rsidRPr="004547FA" w:rsidRDefault="000474F8" w:rsidP="00E53690">
            <w:pPr>
              <w:pStyle w:val="TableParagraph"/>
              <w:jc w:val="center"/>
              <w:rPr>
                <w:b/>
                <w:szCs w:val="26"/>
              </w:rPr>
            </w:pPr>
            <w:r w:rsidRPr="004547FA">
              <w:rPr>
                <w:b/>
                <w:szCs w:val="26"/>
              </w:rPr>
              <w:t>2020/2019</w:t>
            </w:r>
          </w:p>
        </w:tc>
        <w:tc>
          <w:tcPr>
            <w:tcW w:w="1918" w:type="dxa"/>
            <w:gridSpan w:val="2"/>
            <w:shd w:val="clear" w:color="auto" w:fill="auto"/>
            <w:vAlign w:val="center"/>
          </w:tcPr>
          <w:p w14:paraId="0E734D69" w14:textId="75A22436" w:rsidR="000474F8" w:rsidRPr="004547FA" w:rsidRDefault="000474F8" w:rsidP="00E53690">
            <w:pPr>
              <w:pStyle w:val="TableParagraph"/>
              <w:jc w:val="center"/>
              <w:rPr>
                <w:b/>
                <w:szCs w:val="26"/>
              </w:rPr>
            </w:pPr>
            <w:r w:rsidRPr="004547FA">
              <w:rPr>
                <w:b/>
                <w:szCs w:val="26"/>
              </w:rPr>
              <w:t>2021/2020</w:t>
            </w:r>
          </w:p>
        </w:tc>
      </w:tr>
      <w:tr w:rsidR="00ED7529" w:rsidRPr="004547FA" w14:paraId="2FFEAC94" w14:textId="77777777" w:rsidTr="000474F8">
        <w:trPr>
          <w:trHeight w:val="597"/>
        </w:trPr>
        <w:tc>
          <w:tcPr>
            <w:tcW w:w="1959" w:type="dxa"/>
            <w:vMerge/>
            <w:tcBorders>
              <w:top w:val="nil"/>
            </w:tcBorders>
            <w:shd w:val="clear" w:color="auto" w:fill="auto"/>
            <w:vAlign w:val="center"/>
          </w:tcPr>
          <w:p w14:paraId="1B670A00" w14:textId="77777777" w:rsidR="000474F8" w:rsidRPr="004547FA" w:rsidRDefault="000474F8" w:rsidP="00E53690">
            <w:pPr>
              <w:jc w:val="center"/>
              <w:rPr>
                <w:szCs w:val="26"/>
              </w:rPr>
            </w:pPr>
          </w:p>
        </w:tc>
        <w:tc>
          <w:tcPr>
            <w:tcW w:w="1128" w:type="dxa"/>
            <w:vMerge/>
            <w:tcBorders>
              <w:top w:val="nil"/>
            </w:tcBorders>
            <w:shd w:val="clear" w:color="auto" w:fill="auto"/>
            <w:vAlign w:val="center"/>
          </w:tcPr>
          <w:p w14:paraId="5AF76AC1" w14:textId="77777777" w:rsidR="000474F8" w:rsidRPr="004547FA" w:rsidRDefault="000474F8" w:rsidP="00E53690">
            <w:pPr>
              <w:jc w:val="center"/>
              <w:rPr>
                <w:szCs w:val="26"/>
              </w:rPr>
            </w:pPr>
          </w:p>
        </w:tc>
        <w:tc>
          <w:tcPr>
            <w:tcW w:w="1061" w:type="dxa"/>
            <w:vMerge/>
            <w:tcBorders>
              <w:top w:val="nil"/>
            </w:tcBorders>
            <w:shd w:val="clear" w:color="auto" w:fill="auto"/>
            <w:vAlign w:val="center"/>
          </w:tcPr>
          <w:p w14:paraId="60C75643" w14:textId="77777777" w:rsidR="000474F8" w:rsidRPr="004547FA" w:rsidRDefault="000474F8" w:rsidP="00E53690">
            <w:pPr>
              <w:jc w:val="center"/>
              <w:rPr>
                <w:szCs w:val="26"/>
              </w:rPr>
            </w:pPr>
          </w:p>
        </w:tc>
        <w:tc>
          <w:tcPr>
            <w:tcW w:w="1065" w:type="dxa"/>
            <w:vMerge/>
            <w:tcBorders>
              <w:top w:val="nil"/>
            </w:tcBorders>
            <w:shd w:val="clear" w:color="auto" w:fill="auto"/>
            <w:vAlign w:val="center"/>
          </w:tcPr>
          <w:p w14:paraId="5A45349C" w14:textId="77777777" w:rsidR="000474F8" w:rsidRPr="004547FA" w:rsidRDefault="000474F8" w:rsidP="00E53690">
            <w:pPr>
              <w:jc w:val="center"/>
              <w:rPr>
                <w:szCs w:val="26"/>
              </w:rPr>
            </w:pPr>
          </w:p>
        </w:tc>
        <w:tc>
          <w:tcPr>
            <w:tcW w:w="955" w:type="dxa"/>
            <w:shd w:val="clear" w:color="auto" w:fill="auto"/>
            <w:vAlign w:val="center"/>
          </w:tcPr>
          <w:p w14:paraId="2C003092" w14:textId="77777777" w:rsidR="000474F8" w:rsidRPr="004547FA" w:rsidRDefault="000474F8" w:rsidP="00E53690">
            <w:pPr>
              <w:pStyle w:val="TableParagraph"/>
              <w:ind w:hanging="34"/>
              <w:jc w:val="center"/>
              <w:rPr>
                <w:b/>
                <w:szCs w:val="26"/>
              </w:rPr>
            </w:pPr>
            <w:proofErr w:type="spellStart"/>
            <w:r w:rsidRPr="004547FA">
              <w:rPr>
                <w:b/>
                <w:szCs w:val="26"/>
              </w:rPr>
              <w:t>Triệu</w:t>
            </w:r>
            <w:proofErr w:type="spellEnd"/>
            <w:r w:rsidRPr="004547FA">
              <w:rPr>
                <w:b/>
                <w:w w:val="99"/>
                <w:szCs w:val="26"/>
              </w:rPr>
              <w:t xml:space="preserve"> </w:t>
            </w:r>
            <w:r w:rsidRPr="004547FA">
              <w:rPr>
                <w:b/>
                <w:szCs w:val="26"/>
              </w:rPr>
              <w:t>đồng</w:t>
            </w:r>
          </w:p>
        </w:tc>
        <w:tc>
          <w:tcPr>
            <w:tcW w:w="959" w:type="dxa"/>
            <w:shd w:val="clear" w:color="auto" w:fill="auto"/>
            <w:vAlign w:val="center"/>
          </w:tcPr>
          <w:p w14:paraId="1E541A19" w14:textId="77777777" w:rsidR="000474F8" w:rsidRPr="004547FA" w:rsidRDefault="000474F8" w:rsidP="00E53690">
            <w:pPr>
              <w:pStyle w:val="TableParagraph"/>
              <w:jc w:val="center"/>
              <w:rPr>
                <w:b/>
                <w:szCs w:val="26"/>
              </w:rPr>
            </w:pPr>
            <w:r w:rsidRPr="004547FA">
              <w:rPr>
                <w:b/>
                <w:w w:val="99"/>
                <w:szCs w:val="26"/>
              </w:rPr>
              <w:t>%</w:t>
            </w:r>
          </w:p>
        </w:tc>
        <w:tc>
          <w:tcPr>
            <w:tcW w:w="959" w:type="dxa"/>
            <w:shd w:val="clear" w:color="auto" w:fill="auto"/>
            <w:vAlign w:val="center"/>
          </w:tcPr>
          <w:p w14:paraId="1B79E862" w14:textId="77777777" w:rsidR="000474F8" w:rsidRPr="004547FA" w:rsidRDefault="000474F8" w:rsidP="00E53690">
            <w:pPr>
              <w:pStyle w:val="TableParagraph"/>
              <w:ind w:hanging="34"/>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59" w:type="dxa"/>
            <w:shd w:val="clear" w:color="auto" w:fill="auto"/>
            <w:vAlign w:val="center"/>
          </w:tcPr>
          <w:p w14:paraId="2ED4AD07" w14:textId="77777777" w:rsidR="000474F8" w:rsidRPr="004547FA" w:rsidRDefault="000474F8" w:rsidP="00E53690">
            <w:pPr>
              <w:pStyle w:val="TableParagraph"/>
              <w:jc w:val="center"/>
              <w:rPr>
                <w:b/>
                <w:szCs w:val="26"/>
              </w:rPr>
            </w:pPr>
            <w:r w:rsidRPr="004547FA">
              <w:rPr>
                <w:b/>
                <w:w w:val="99"/>
                <w:szCs w:val="26"/>
              </w:rPr>
              <w:t>%</w:t>
            </w:r>
          </w:p>
        </w:tc>
      </w:tr>
      <w:tr w:rsidR="000474F8" w:rsidRPr="004547FA" w14:paraId="4B587C33" w14:textId="77777777" w:rsidTr="000474F8">
        <w:trPr>
          <w:trHeight w:val="474"/>
        </w:trPr>
        <w:tc>
          <w:tcPr>
            <w:tcW w:w="1959" w:type="dxa"/>
            <w:vAlign w:val="center"/>
          </w:tcPr>
          <w:p w14:paraId="582F64BC" w14:textId="77777777" w:rsidR="000474F8" w:rsidRPr="004547FA" w:rsidRDefault="000474F8" w:rsidP="00E53690">
            <w:pPr>
              <w:pStyle w:val="TableParagraph"/>
              <w:jc w:val="center"/>
              <w:rPr>
                <w:szCs w:val="26"/>
              </w:rPr>
            </w:pPr>
            <w:proofErr w:type="spellStart"/>
            <w:r w:rsidRPr="004547FA">
              <w:rPr>
                <w:szCs w:val="26"/>
              </w:rPr>
              <w:t>Doanh</w:t>
            </w:r>
            <w:proofErr w:type="spellEnd"/>
            <w:r w:rsidRPr="004547FA">
              <w:rPr>
                <w:szCs w:val="26"/>
              </w:rPr>
              <w:t xml:space="preserve"> nghiệp</w:t>
            </w:r>
          </w:p>
        </w:tc>
        <w:tc>
          <w:tcPr>
            <w:tcW w:w="1128" w:type="dxa"/>
            <w:vAlign w:val="center"/>
          </w:tcPr>
          <w:p w14:paraId="2D385844" w14:textId="77777777" w:rsidR="000474F8" w:rsidRPr="004547FA" w:rsidRDefault="000474F8" w:rsidP="00E53690">
            <w:pPr>
              <w:pStyle w:val="TableParagraph"/>
              <w:jc w:val="center"/>
              <w:rPr>
                <w:szCs w:val="26"/>
              </w:rPr>
            </w:pPr>
            <w:r w:rsidRPr="004547FA">
              <w:rPr>
                <w:szCs w:val="26"/>
              </w:rPr>
              <w:t>52.723,8</w:t>
            </w:r>
          </w:p>
        </w:tc>
        <w:tc>
          <w:tcPr>
            <w:tcW w:w="1061" w:type="dxa"/>
            <w:vAlign w:val="center"/>
          </w:tcPr>
          <w:p w14:paraId="659EE59E" w14:textId="77777777" w:rsidR="000474F8" w:rsidRPr="004547FA" w:rsidRDefault="000474F8" w:rsidP="00E53690">
            <w:pPr>
              <w:pStyle w:val="TableParagraph"/>
              <w:jc w:val="center"/>
              <w:rPr>
                <w:szCs w:val="26"/>
              </w:rPr>
            </w:pPr>
            <w:r w:rsidRPr="004547FA">
              <w:rPr>
                <w:w w:val="95"/>
                <w:szCs w:val="26"/>
              </w:rPr>
              <w:t>66.471</w:t>
            </w:r>
          </w:p>
        </w:tc>
        <w:tc>
          <w:tcPr>
            <w:tcW w:w="1065" w:type="dxa"/>
            <w:vAlign w:val="center"/>
          </w:tcPr>
          <w:p w14:paraId="1BDBD217" w14:textId="77777777" w:rsidR="000474F8" w:rsidRPr="004547FA" w:rsidRDefault="000474F8" w:rsidP="00E53690">
            <w:pPr>
              <w:pStyle w:val="TableParagraph"/>
              <w:jc w:val="center"/>
              <w:rPr>
                <w:szCs w:val="26"/>
              </w:rPr>
            </w:pPr>
            <w:r w:rsidRPr="004547FA">
              <w:rPr>
                <w:w w:val="95"/>
                <w:szCs w:val="26"/>
              </w:rPr>
              <w:t>68.027</w:t>
            </w:r>
          </w:p>
        </w:tc>
        <w:tc>
          <w:tcPr>
            <w:tcW w:w="955" w:type="dxa"/>
            <w:vAlign w:val="center"/>
          </w:tcPr>
          <w:p w14:paraId="5B178137" w14:textId="77777777" w:rsidR="000474F8" w:rsidRPr="004547FA" w:rsidRDefault="000474F8" w:rsidP="00E53690">
            <w:pPr>
              <w:pStyle w:val="TableParagraph"/>
              <w:jc w:val="center"/>
              <w:rPr>
                <w:szCs w:val="26"/>
              </w:rPr>
            </w:pPr>
            <w:r w:rsidRPr="004547FA">
              <w:rPr>
                <w:szCs w:val="26"/>
              </w:rPr>
              <w:t>13.747</w:t>
            </w:r>
          </w:p>
        </w:tc>
        <w:tc>
          <w:tcPr>
            <w:tcW w:w="959" w:type="dxa"/>
            <w:vAlign w:val="center"/>
          </w:tcPr>
          <w:p w14:paraId="2FC4F20C" w14:textId="77777777" w:rsidR="000474F8" w:rsidRPr="004547FA" w:rsidRDefault="000474F8" w:rsidP="00E53690">
            <w:pPr>
              <w:pStyle w:val="TableParagraph"/>
              <w:jc w:val="center"/>
              <w:rPr>
                <w:szCs w:val="26"/>
              </w:rPr>
            </w:pPr>
            <w:r w:rsidRPr="004547FA">
              <w:rPr>
                <w:w w:val="95"/>
                <w:szCs w:val="26"/>
              </w:rPr>
              <w:t>126</w:t>
            </w:r>
          </w:p>
        </w:tc>
        <w:tc>
          <w:tcPr>
            <w:tcW w:w="959" w:type="dxa"/>
            <w:vAlign w:val="center"/>
          </w:tcPr>
          <w:p w14:paraId="318692BF" w14:textId="77777777" w:rsidR="000474F8" w:rsidRPr="004547FA" w:rsidRDefault="000474F8" w:rsidP="00E53690">
            <w:pPr>
              <w:pStyle w:val="TableParagraph"/>
              <w:jc w:val="center"/>
              <w:rPr>
                <w:szCs w:val="26"/>
              </w:rPr>
            </w:pPr>
            <w:r w:rsidRPr="004547FA">
              <w:rPr>
                <w:szCs w:val="26"/>
              </w:rPr>
              <w:t>1.556</w:t>
            </w:r>
          </w:p>
        </w:tc>
        <w:tc>
          <w:tcPr>
            <w:tcW w:w="959" w:type="dxa"/>
            <w:vAlign w:val="center"/>
          </w:tcPr>
          <w:p w14:paraId="12B881CE" w14:textId="77777777" w:rsidR="000474F8" w:rsidRPr="004547FA" w:rsidRDefault="000474F8" w:rsidP="00E53690">
            <w:pPr>
              <w:pStyle w:val="TableParagraph"/>
              <w:jc w:val="center"/>
              <w:rPr>
                <w:szCs w:val="26"/>
              </w:rPr>
            </w:pPr>
            <w:r w:rsidRPr="004547FA">
              <w:rPr>
                <w:w w:val="95"/>
                <w:szCs w:val="26"/>
              </w:rPr>
              <w:t>102</w:t>
            </w:r>
          </w:p>
        </w:tc>
      </w:tr>
      <w:tr w:rsidR="000474F8" w:rsidRPr="004547FA" w14:paraId="26819083" w14:textId="77777777" w:rsidTr="000474F8">
        <w:trPr>
          <w:trHeight w:val="481"/>
        </w:trPr>
        <w:tc>
          <w:tcPr>
            <w:tcW w:w="1959" w:type="dxa"/>
            <w:vAlign w:val="center"/>
          </w:tcPr>
          <w:p w14:paraId="1CA18B7E" w14:textId="77777777" w:rsidR="000474F8" w:rsidRPr="004547FA" w:rsidRDefault="000474F8" w:rsidP="00E53690">
            <w:pPr>
              <w:pStyle w:val="TableParagraph"/>
              <w:jc w:val="center"/>
              <w:rPr>
                <w:szCs w:val="26"/>
              </w:rPr>
            </w:pPr>
            <w:proofErr w:type="spellStart"/>
            <w:r w:rsidRPr="004547FA">
              <w:rPr>
                <w:szCs w:val="26"/>
              </w:rPr>
              <w:t>Tổng</w:t>
            </w:r>
            <w:proofErr w:type="spellEnd"/>
            <w:r w:rsidRPr="004547FA">
              <w:rPr>
                <w:szCs w:val="26"/>
              </w:rPr>
              <w:t xml:space="preserve"> </w:t>
            </w:r>
            <w:proofErr w:type="spellStart"/>
            <w:r w:rsidRPr="004547FA">
              <w:rPr>
                <w:szCs w:val="26"/>
              </w:rPr>
              <w:t>doanh</w:t>
            </w:r>
            <w:proofErr w:type="spellEnd"/>
            <w:r w:rsidRPr="004547FA">
              <w:rPr>
                <w:szCs w:val="26"/>
              </w:rPr>
              <w:t xml:space="preserve"> số</w:t>
            </w:r>
          </w:p>
        </w:tc>
        <w:tc>
          <w:tcPr>
            <w:tcW w:w="1128" w:type="dxa"/>
            <w:vAlign w:val="center"/>
          </w:tcPr>
          <w:p w14:paraId="7C7127E1" w14:textId="77777777" w:rsidR="000474F8" w:rsidRPr="004547FA" w:rsidRDefault="000474F8" w:rsidP="00E53690">
            <w:pPr>
              <w:pStyle w:val="TableParagraph"/>
              <w:jc w:val="center"/>
              <w:rPr>
                <w:szCs w:val="26"/>
              </w:rPr>
            </w:pPr>
            <w:r w:rsidRPr="004547FA">
              <w:rPr>
                <w:szCs w:val="26"/>
              </w:rPr>
              <w:t>105.911</w:t>
            </w:r>
          </w:p>
        </w:tc>
        <w:tc>
          <w:tcPr>
            <w:tcW w:w="1061" w:type="dxa"/>
            <w:vAlign w:val="center"/>
          </w:tcPr>
          <w:p w14:paraId="1C13CB0A" w14:textId="77777777" w:rsidR="000474F8" w:rsidRPr="004547FA" w:rsidRDefault="000474F8" w:rsidP="00E53690">
            <w:pPr>
              <w:pStyle w:val="TableParagraph"/>
              <w:jc w:val="center"/>
              <w:rPr>
                <w:szCs w:val="26"/>
              </w:rPr>
            </w:pPr>
            <w:r w:rsidRPr="004547FA">
              <w:rPr>
                <w:w w:val="95"/>
                <w:szCs w:val="26"/>
              </w:rPr>
              <w:t>136.247</w:t>
            </w:r>
          </w:p>
        </w:tc>
        <w:tc>
          <w:tcPr>
            <w:tcW w:w="1065" w:type="dxa"/>
            <w:vAlign w:val="center"/>
          </w:tcPr>
          <w:p w14:paraId="3E61127A" w14:textId="77777777" w:rsidR="000474F8" w:rsidRPr="004547FA" w:rsidRDefault="000474F8" w:rsidP="00E53690">
            <w:pPr>
              <w:pStyle w:val="TableParagraph"/>
              <w:jc w:val="center"/>
              <w:rPr>
                <w:szCs w:val="26"/>
              </w:rPr>
            </w:pPr>
            <w:r w:rsidRPr="004547FA">
              <w:rPr>
                <w:w w:val="95"/>
                <w:szCs w:val="26"/>
              </w:rPr>
              <w:t>131.132</w:t>
            </w:r>
          </w:p>
        </w:tc>
        <w:tc>
          <w:tcPr>
            <w:tcW w:w="955" w:type="dxa"/>
            <w:vAlign w:val="center"/>
          </w:tcPr>
          <w:p w14:paraId="2D0EB5FA" w14:textId="77777777" w:rsidR="000474F8" w:rsidRPr="004547FA" w:rsidRDefault="000474F8" w:rsidP="00E53690">
            <w:pPr>
              <w:pStyle w:val="TableParagraph"/>
              <w:jc w:val="center"/>
              <w:rPr>
                <w:szCs w:val="26"/>
              </w:rPr>
            </w:pPr>
            <w:r w:rsidRPr="004547FA">
              <w:rPr>
                <w:szCs w:val="26"/>
              </w:rPr>
              <w:t>30.337</w:t>
            </w:r>
          </w:p>
        </w:tc>
        <w:tc>
          <w:tcPr>
            <w:tcW w:w="959" w:type="dxa"/>
            <w:vAlign w:val="center"/>
          </w:tcPr>
          <w:p w14:paraId="286801A0" w14:textId="77777777" w:rsidR="000474F8" w:rsidRPr="004547FA" w:rsidRDefault="000474F8" w:rsidP="00E53690">
            <w:pPr>
              <w:pStyle w:val="TableParagraph"/>
              <w:jc w:val="center"/>
              <w:rPr>
                <w:szCs w:val="26"/>
              </w:rPr>
            </w:pPr>
            <w:r w:rsidRPr="004547FA">
              <w:rPr>
                <w:w w:val="95"/>
                <w:szCs w:val="26"/>
              </w:rPr>
              <w:t>129</w:t>
            </w:r>
          </w:p>
        </w:tc>
        <w:tc>
          <w:tcPr>
            <w:tcW w:w="959" w:type="dxa"/>
            <w:vAlign w:val="center"/>
          </w:tcPr>
          <w:p w14:paraId="39132DBE" w14:textId="77777777" w:rsidR="000474F8" w:rsidRPr="004547FA" w:rsidRDefault="000474F8" w:rsidP="00E53690">
            <w:pPr>
              <w:pStyle w:val="TableParagraph"/>
              <w:jc w:val="center"/>
              <w:rPr>
                <w:szCs w:val="26"/>
              </w:rPr>
            </w:pPr>
            <w:r w:rsidRPr="004547FA">
              <w:rPr>
                <w:szCs w:val="26"/>
              </w:rPr>
              <w:t>-5.115</w:t>
            </w:r>
          </w:p>
        </w:tc>
        <w:tc>
          <w:tcPr>
            <w:tcW w:w="959" w:type="dxa"/>
            <w:vAlign w:val="center"/>
          </w:tcPr>
          <w:p w14:paraId="2FCEAAF7" w14:textId="77777777" w:rsidR="000474F8" w:rsidRPr="004547FA" w:rsidRDefault="000474F8" w:rsidP="00E53690">
            <w:pPr>
              <w:pStyle w:val="TableParagraph"/>
              <w:jc w:val="center"/>
              <w:rPr>
                <w:szCs w:val="26"/>
              </w:rPr>
            </w:pPr>
            <w:r w:rsidRPr="004547FA">
              <w:rPr>
                <w:w w:val="95"/>
                <w:szCs w:val="26"/>
              </w:rPr>
              <w:t>96</w:t>
            </w:r>
          </w:p>
        </w:tc>
      </w:tr>
    </w:tbl>
    <w:p w14:paraId="251A2DBB" w14:textId="092E9029" w:rsidR="000474F8" w:rsidRPr="004547FA" w:rsidRDefault="000474F8" w:rsidP="00E53690">
      <w:pPr>
        <w:jc w:val="right"/>
        <w:rPr>
          <w:i/>
          <w:iCs/>
          <w:szCs w:val="26"/>
        </w:rPr>
      </w:pPr>
      <w:r w:rsidRPr="004547FA">
        <w:rPr>
          <w:b/>
          <w:i/>
          <w:iCs/>
          <w:szCs w:val="26"/>
        </w:rPr>
        <w:t>(</w:t>
      </w:r>
      <w:proofErr w:type="spellStart"/>
      <w:r w:rsidRPr="004547FA">
        <w:rPr>
          <w:i/>
          <w:iCs/>
          <w:szCs w:val="26"/>
        </w:rPr>
        <w:t>Nguồn</w:t>
      </w:r>
      <w:proofErr w:type="spellEnd"/>
      <w:r w:rsidRPr="004547FA">
        <w:rPr>
          <w:i/>
          <w:iCs/>
          <w:szCs w:val="26"/>
        </w:rPr>
        <w:t xml:space="preserve">: Bộ </w:t>
      </w:r>
      <w:proofErr w:type="spellStart"/>
      <w:r w:rsidRPr="004547FA">
        <w:rPr>
          <w:i/>
          <w:iCs/>
          <w:szCs w:val="26"/>
        </w:rPr>
        <w:t>phận</w:t>
      </w:r>
      <w:proofErr w:type="spellEnd"/>
      <w:r w:rsidRPr="004547FA">
        <w:rPr>
          <w:i/>
          <w:iCs/>
          <w:szCs w:val="26"/>
        </w:rPr>
        <w:t xml:space="preserve"> </w:t>
      </w:r>
      <w:proofErr w:type="spellStart"/>
      <w:r w:rsidRPr="004547FA">
        <w:rPr>
          <w:i/>
          <w:iCs/>
          <w:szCs w:val="26"/>
        </w:rPr>
        <w:t>tín</w:t>
      </w:r>
      <w:proofErr w:type="spellEnd"/>
      <w:r w:rsidRPr="004547FA">
        <w:rPr>
          <w:i/>
          <w:iCs/>
          <w:szCs w:val="26"/>
        </w:rPr>
        <w:t xml:space="preserve"> </w:t>
      </w:r>
      <w:proofErr w:type="spellStart"/>
      <w:r w:rsidRPr="004547FA">
        <w:rPr>
          <w:i/>
          <w:iCs/>
          <w:szCs w:val="26"/>
        </w:rPr>
        <w:t>dụng</w:t>
      </w:r>
      <w:proofErr w:type="spellEnd"/>
      <w:r w:rsidRPr="004547FA">
        <w:rPr>
          <w:i/>
          <w:iCs/>
          <w:szCs w:val="26"/>
        </w:rPr>
        <w:t xml:space="preserve"> OCB)</w:t>
      </w:r>
    </w:p>
    <w:p w14:paraId="58DDE6DE" w14:textId="7719DFED" w:rsidR="000474F8" w:rsidRPr="00AE291D" w:rsidRDefault="00561691" w:rsidP="00AE291D">
      <w:pPr>
        <w:pStyle w:val="Caption"/>
      </w:pPr>
      <w:bookmarkStart w:id="160" w:name="_Toc101095448"/>
      <w:proofErr w:type="spellStart"/>
      <w:r w:rsidRPr="00AE291D">
        <w:t>Biểu</w:t>
      </w:r>
      <w:proofErr w:type="spellEnd"/>
      <w:r w:rsidRPr="00AE291D">
        <w:t xml:space="preserve"> </w:t>
      </w:r>
      <w:proofErr w:type="spellStart"/>
      <w:r w:rsidRPr="00AE291D">
        <w:t>đồ</w:t>
      </w:r>
      <w:proofErr w:type="spellEnd"/>
      <w:r w:rsidRPr="00AE291D">
        <w:t xml:space="preserve"> 2.</w:t>
      </w:r>
      <w:fldSimple w:instr=" SEQ Biểu_đồ_2. \* ARABIC ">
        <w:r w:rsidR="00CB238D" w:rsidRPr="00AE291D">
          <w:t>1</w:t>
        </w:r>
      </w:fldSimple>
      <w:r w:rsidR="000474F8" w:rsidRPr="00AE291D">
        <w:t xml:space="preserve">: </w:t>
      </w:r>
      <w:proofErr w:type="spellStart"/>
      <w:r w:rsidR="000474F8" w:rsidRPr="00AE291D">
        <w:t>Doanh</w:t>
      </w:r>
      <w:proofErr w:type="spellEnd"/>
      <w:r w:rsidR="000474F8" w:rsidRPr="00AE291D">
        <w:t xml:space="preserve"> số </w:t>
      </w:r>
      <w:proofErr w:type="spellStart"/>
      <w:r w:rsidR="000474F8" w:rsidRPr="00AE291D">
        <w:t>cho</w:t>
      </w:r>
      <w:proofErr w:type="spellEnd"/>
      <w:r w:rsidR="000474F8" w:rsidRPr="00AE291D">
        <w:t xml:space="preserve"> </w:t>
      </w:r>
      <w:proofErr w:type="spellStart"/>
      <w:r w:rsidR="000474F8" w:rsidRPr="00AE291D">
        <w:t>vay</w:t>
      </w:r>
      <w:proofErr w:type="spellEnd"/>
      <w:r w:rsidR="000474F8" w:rsidRPr="00AE291D">
        <w:t xml:space="preserve"> </w:t>
      </w:r>
      <w:proofErr w:type="spellStart"/>
      <w:r w:rsidR="000474F8" w:rsidRPr="00AE291D">
        <w:t>giai</w:t>
      </w:r>
      <w:proofErr w:type="spellEnd"/>
      <w:r w:rsidR="000474F8" w:rsidRPr="00AE291D">
        <w:t xml:space="preserve"> </w:t>
      </w:r>
      <w:proofErr w:type="spellStart"/>
      <w:r w:rsidR="000474F8" w:rsidRPr="00AE291D">
        <w:t>đoạn</w:t>
      </w:r>
      <w:proofErr w:type="spellEnd"/>
      <w:r w:rsidR="000474F8" w:rsidRPr="00AE291D">
        <w:t xml:space="preserve"> 2019- 2021</w:t>
      </w:r>
      <w:bookmarkEnd w:id="160"/>
    </w:p>
    <w:p w14:paraId="4F9E2916" w14:textId="589B1C6A" w:rsidR="000474F8" w:rsidRPr="004547FA" w:rsidRDefault="000474F8"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p w14:paraId="78592211" w14:textId="3E08A2CE" w:rsidR="000474F8" w:rsidRPr="004547FA" w:rsidRDefault="000474F8" w:rsidP="00E53690">
      <w:pPr>
        <w:pStyle w:val="BodyText"/>
      </w:pPr>
      <w:r w:rsidRPr="004547FA">
        <w:rPr>
          <w:b/>
          <w:bCs/>
          <w:noProof/>
        </w:rPr>
        <mc:AlternateContent>
          <mc:Choice Requires="wpg">
            <w:drawing>
              <wp:anchor distT="0" distB="0" distL="0" distR="0" simplePos="0" relativeHeight="251660288" behindDoc="1" locked="0" layoutInCell="1" allowOverlap="1" wp14:anchorId="556C0521" wp14:editId="281BCC63">
                <wp:simplePos x="0" y="0"/>
                <wp:positionH relativeFrom="page">
                  <wp:posOffset>1744345</wp:posOffset>
                </wp:positionH>
                <wp:positionV relativeFrom="paragraph">
                  <wp:posOffset>182245</wp:posOffset>
                </wp:positionV>
                <wp:extent cx="4578350" cy="280860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8350" cy="2808605"/>
                          <a:chOff x="2475" y="265"/>
                          <a:chExt cx="7210" cy="4423"/>
                        </a:xfrm>
                      </wpg:grpSpPr>
                      <wps:wsp>
                        <wps:cNvPr id="18" name="Rectangle 18"/>
                        <wps:cNvSpPr>
                          <a:spLocks noChangeArrowheads="1"/>
                        </wps:cNvSpPr>
                        <wps:spPr bwMode="auto">
                          <a:xfrm>
                            <a:off x="2480" y="269"/>
                            <a:ext cx="7200" cy="4413"/>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379" y="497"/>
                            <a:ext cx="4404" cy="3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AutoShape 20"/>
                        <wps:cNvSpPr>
                          <a:spLocks/>
                        </wps:cNvSpPr>
                        <wps:spPr bwMode="auto">
                          <a:xfrm>
                            <a:off x="3358" y="802"/>
                            <a:ext cx="4036" cy="3424"/>
                          </a:xfrm>
                          <a:custGeom>
                            <a:avLst/>
                            <a:gdLst>
                              <a:gd name="T0" fmla="+- 0 3417 3359"/>
                              <a:gd name="T1" fmla="*/ T0 w 4036"/>
                              <a:gd name="T2" fmla="+- 0 4166 803"/>
                              <a:gd name="T3" fmla="*/ 4166 h 3424"/>
                              <a:gd name="T4" fmla="+- 0 3359 3359"/>
                              <a:gd name="T5" fmla="*/ T4 w 4036"/>
                              <a:gd name="T6" fmla="+- 0 4166 803"/>
                              <a:gd name="T7" fmla="*/ 4166 h 3424"/>
                              <a:gd name="T8" fmla="+- 0 3417 3359"/>
                              <a:gd name="T9" fmla="*/ T8 w 4036"/>
                              <a:gd name="T10" fmla="+- 0 3685 803"/>
                              <a:gd name="T11" fmla="*/ 3685 h 3424"/>
                              <a:gd name="T12" fmla="+- 0 3359 3359"/>
                              <a:gd name="T13" fmla="*/ T12 w 4036"/>
                              <a:gd name="T14" fmla="+- 0 3685 803"/>
                              <a:gd name="T15" fmla="*/ 3685 h 3424"/>
                              <a:gd name="T16" fmla="+- 0 3417 3359"/>
                              <a:gd name="T17" fmla="*/ T16 w 4036"/>
                              <a:gd name="T18" fmla="+- 0 3205 803"/>
                              <a:gd name="T19" fmla="*/ 3205 h 3424"/>
                              <a:gd name="T20" fmla="+- 0 3359 3359"/>
                              <a:gd name="T21" fmla="*/ T20 w 4036"/>
                              <a:gd name="T22" fmla="+- 0 3205 803"/>
                              <a:gd name="T23" fmla="*/ 3205 h 3424"/>
                              <a:gd name="T24" fmla="+- 0 3417 3359"/>
                              <a:gd name="T25" fmla="*/ T24 w 4036"/>
                              <a:gd name="T26" fmla="+- 0 2725 803"/>
                              <a:gd name="T27" fmla="*/ 2725 h 3424"/>
                              <a:gd name="T28" fmla="+- 0 3359 3359"/>
                              <a:gd name="T29" fmla="*/ T28 w 4036"/>
                              <a:gd name="T30" fmla="+- 0 2725 803"/>
                              <a:gd name="T31" fmla="*/ 2725 h 3424"/>
                              <a:gd name="T32" fmla="+- 0 3417 3359"/>
                              <a:gd name="T33" fmla="*/ T32 w 4036"/>
                              <a:gd name="T34" fmla="+- 0 2243 803"/>
                              <a:gd name="T35" fmla="*/ 2243 h 3424"/>
                              <a:gd name="T36" fmla="+- 0 3359 3359"/>
                              <a:gd name="T37" fmla="*/ T36 w 4036"/>
                              <a:gd name="T38" fmla="+- 0 2243 803"/>
                              <a:gd name="T39" fmla="*/ 2243 h 3424"/>
                              <a:gd name="T40" fmla="+- 0 3417 3359"/>
                              <a:gd name="T41" fmla="*/ T40 w 4036"/>
                              <a:gd name="T42" fmla="+- 0 1763 803"/>
                              <a:gd name="T43" fmla="*/ 1763 h 3424"/>
                              <a:gd name="T44" fmla="+- 0 3359 3359"/>
                              <a:gd name="T45" fmla="*/ T44 w 4036"/>
                              <a:gd name="T46" fmla="+- 0 1763 803"/>
                              <a:gd name="T47" fmla="*/ 1763 h 3424"/>
                              <a:gd name="T48" fmla="+- 0 3417 3359"/>
                              <a:gd name="T49" fmla="*/ T48 w 4036"/>
                              <a:gd name="T50" fmla="+- 0 1283 803"/>
                              <a:gd name="T51" fmla="*/ 1283 h 3424"/>
                              <a:gd name="T52" fmla="+- 0 3359 3359"/>
                              <a:gd name="T53" fmla="*/ T52 w 4036"/>
                              <a:gd name="T54" fmla="+- 0 1283 803"/>
                              <a:gd name="T55" fmla="*/ 1283 h 3424"/>
                              <a:gd name="T56" fmla="+- 0 3417 3359"/>
                              <a:gd name="T57" fmla="*/ T56 w 4036"/>
                              <a:gd name="T58" fmla="+- 0 803 803"/>
                              <a:gd name="T59" fmla="*/ 803 h 3424"/>
                              <a:gd name="T60" fmla="+- 0 3359 3359"/>
                              <a:gd name="T61" fmla="*/ T60 w 4036"/>
                              <a:gd name="T62" fmla="+- 0 803 803"/>
                              <a:gd name="T63" fmla="*/ 803 h 3424"/>
                              <a:gd name="T64" fmla="+- 0 3416 3359"/>
                              <a:gd name="T65" fmla="*/ T64 w 4036"/>
                              <a:gd name="T66" fmla="+- 0 4167 803"/>
                              <a:gd name="T67" fmla="*/ 4167 h 3424"/>
                              <a:gd name="T68" fmla="+- 0 3416 3359"/>
                              <a:gd name="T69" fmla="*/ T68 w 4036"/>
                              <a:gd name="T70" fmla="+- 0 4226 803"/>
                              <a:gd name="T71" fmla="*/ 4226 h 3424"/>
                              <a:gd name="T72" fmla="+- 0 4744 3359"/>
                              <a:gd name="T73" fmla="*/ T72 w 4036"/>
                              <a:gd name="T74" fmla="+- 0 4167 803"/>
                              <a:gd name="T75" fmla="*/ 4167 h 3424"/>
                              <a:gd name="T76" fmla="+- 0 4744 3359"/>
                              <a:gd name="T77" fmla="*/ T76 w 4036"/>
                              <a:gd name="T78" fmla="+- 0 4226 803"/>
                              <a:gd name="T79" fmla="*/ 4226 h 3424"/>
                              <a:gd name="T80" fmla="+- 0 6068 3359"/>
                              <a:gd name="T81" fmla="*/ T80 w 4036"/>
                              <a:gd name="T82" fmla="+- 0 4167 803"/>
                              <a:gd name="T83" fmla="*/ 4167 h 3424"/>
                              <a:gd name="T84" fmla="+- 0 6068 3359"/>
                              <a:gd name="T85" fmla="*/ T84 w 4036"/>
                              <a:gd name="T86" fmla="+- 0 4226 803"/>
                              <a:gd name="T87" fmla="*/ 4226 h 3424"/>
                              <a:gd name="T88" fmla="+- 0 7395 3359"/>
                              <a:gd name="T89" fmla="*/ T88 w 4036"/>
                              <a:gd name="T90" fmla="+- 0 4167 803"/>
                              <a:gd name="T91" fmla="*/ 4167 h 3424"/>
                              <a:gd name="T92" fmla="+- 0 7395 3359"/>
                              <a:gd name="T93" fmla="*/ T92 w 4036"/>
                              <a:gd name="T94" fmla="+- 0 4226 803"/>
                              <a:gd name="T95" fmla="*/ 4226 h 3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036" h="3424">
                                <a:moveTo>
                                  <a:pt x="58" y="3363"/>
                                </a:moveTo>
                                <a:lnTo>
                                  <a:pt x="0" y="3363"/>
                                </a:lnTo>
                                <a:moveTo>
                                  <a:pt x="58" y="2882"/>
                                </a:moveTo>
                                <a:lnTo>
                                  <a:pt x="0" y="2882"/>
                                </a:lnTo>
                                <a:moveTo>
                                  <a:pt x="58" y="2402"/>
                                </a:moveTo>
                                <a:lnTo>
                                  <a:pt x="0" y="2402"/>
                                </a:lnTo>
                                <a:moveTo>
                                  <a:pt x="58" y="1922"/>
                                </a:moveTo>
                                <a:lnTo>
                                  <a:pt x="0" y="1922"/>
                                </a:lnTo>
                                <a:moveTo>
                                  <a:pt x="58" y="1440"/>
                                </a:moveTo>
                                <a:lnTo>
                                  <a:pt x="0" y="1440"/>
                                </a:lnTo>
                                <a:moveTo>
                                  <a:pt x="58" y="960"/>
                                </a:moveTo>
                                <a:lnTo>
                                  <a:pt x="0" y="960"/>
                                </a:lnTo>
                                <a:moveTo>
                                  <a:pt x="58" y="480"/>
                                </a:moveTo>
                                <a:lnTo>
                                  <a:pt x="0" y="480"/>
                                </a:lnTo>
                                <a:moveTo>
                                  <a:pt x="58" y="0"/>
                                </a:moveTo>
                                <a:lnTo>
                                  <a:pt x="0" y="0"/>
                                </a:lnTo>
                                <a:moveTo>
                                  <a:pt x="57" y="3364"/>
                                </a:moveTo>
                                <a:lnTo>
                                  <a:pt x="57" y="3423"/>
                                </a:lnTo>
                                <a:moveTo>
                                  <a:pt x="1385" y="3364"/>
                                </a:moveTo>
                                <a:lnTo>
                                  <a:pt x="1385" y="3423"/>
                                </a:lnTo>
                                <a:moveTo>
                                  <a:pt x="2709" y="3364"/>
                                </a:moveTo>
                                <a:lnTo>
                                  <a:pt x="2709" y="3423"/>
                                </a:lnTo>
                                <a:moveTo>
                                  <a:pt x="4036" y="3364"/>
                                </a:moveTo>
                                <a:lnTo>
                                  <a:pt x="4036" y="3423"/>
                                </a:lnTo>
                              </a:path>
                            </a:pathLst>
                          </a:custGeom>
                          <a:noFill/>
                          <a:ln w="6350">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1"/>
                        <wps:cNvSpPr>
                          <a:spLocks noChangeArrowheads="1"/>
                        </wps:cNvSpPr>
                        <wps:spPr bwMode="auto">
                          <a:xfrm>
                            <a:off x="8097" y="2256"/>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2"/>
                        <wps:cNvSpPr>
                          <a:spLocks noChangeArrowheads="1"/>
                        </wps:cNvSpPr>
                        <wps:spPr bwMode="auto">
                          <a:xfrm>
                            <a:off x="8097" y="2596"/>
                            <a:ext cx="100" cy="10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3"/>
                        <wps:cNvSpPr>
                          <a:spLocks noChangeArrowheads="1"/>
                        </wps:cNvSpPr>
                        <wps:spPr bwMode="auto">
                          <a:xfrm>
                            <a:off x="2480" y="269"/>
                            <a:ext cx="7200" cy="4413"/>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4"/>
                        <wps:cNvSpPr txBox="1">
                          <a:spLocks noChangeArrowheads="1"/>
                        </wps:cNvSpPr>
                        <wps:spPr bwMode="auto">
                          <a:xfrm>
                            <a:off x="2647" y="692"/>
                            <a:ext cx="620" cy="2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714D4" w14:textId="77777777" w:rsidR="00ED6A49" w:rsidRDefault="00ED6A49" w:rsidP="000474F8">
                              <w:pPr>
                                <w:spacing w:line="221" w:lineRule="exact"/>
                                <w:rPr>
                                  <w:sz w:val="20"/>
                                </w:rPr>
                              </w:pPr>
                              <w:r>
                                <w:rPr>
                                  <w:sz w:val="20"/>
                                </w:rPr>
                                <w:t>140000</w:t>
                              </w:r>
                            </w:p>
                            <w:p w14:paraId="5A96D18B" w14:textId="77777777" w:rsidR="00ED6A49" w:rsidRDefault="00ED6A49" w:rsidP="000474F8">
                              <w:pPr>
                                <w:spacing w:before="9"/>
                                <w:rPr>
                                  <w:sz w:val="21"/>
                                </w:rPr>
                              </w:pPr>
                            </w:p>
                            <w:p w14:paraId="66F1BB1A" w14:textId="77777777" w:rsidR="00ED6A49" w:rsidRDefault="00ED6A49" w:rsidP="000474F8">
                              <w:pPr>
                                <w:rPr>
                                  <w:sz w:val="20"/>
                                </w:rPr>
                              </w:pPr>
                              <w:r>
                                <w:rPr>
                                  <w:sz w:val="20"/>
                                </w:rPr>
                                <w:t>120000</w:t>
                              </w:r>
                            </w:p>
                            <w:p w14:paraId="62A3CD14" w14:textId="77777777" w:rsidR="00ED6A49" w:rsidRDefault="00ED6A49" w:rsidP="000474F8">
                              <w:pPr>
                                <w:spacing w:before="9"/>
                                <w:rPr>
                                  <w:sz w:val="21"/>
                                </w:rPr>
                              </w:pPr>
                            </w:p>
                            <w:p w14:paraId="40FF630A" w14:textId="77777777" w:rsidR="00ED6A49" w:rsidRDefault="00ED6A49" w:rsidP="000474F8">
                              <w:pPr>
                                <w:rPr>
                                  <w:sz w:val="20"/>
                                </w:rPr>
                              </w:pPr>
                              <w:r>
                                <w:rPr>
                                  <w:sz w:val="20"/>
                                </w:rPr>
                                <w:t>100000</w:t>
                              </w:r>
                            </w:p>
                            <w:p w14:paraId="20874A41" w14:textId="77777777" w:rsidR="00ED6A49" w:rsidRDefault="00ED6A49" w:rsidP="000474F8">
                              <w:pPr>
                                <w:spacing w:before="9"/>
                                <w:rPr>
                                  <w:sz w:val="21"/>
                                </w:rPr>
                              </w:pPr>
                            </w:p>
                            <w:p w14:paraId="01386E5E" w14:textId="77777777" w:rsidR="00ED6A49" w:rsidRDefault="00ED6A49" w:rsidP="000474F8">
                              <w:pPr>
                                <w:ind w:left="99"/>
                                <w:rPr>
                                  <w:sz w:val="20"/>
                                </w:rPr>
                              </w:pPr>
                              <w:r>
                                <w:rPr>
                                  <w:sz w:val="20"/>
                                </w:rPr>
                                <w:t>80000</w:t>
                              </w:r>
                            </w:p>
                            <w:p w14:paraId="6CEEBBF3" w14:textId="77777777" w:rsidR="00ED6A49" w:rsidRDefault="00ED6A49" w:rsidP="000474F8">
                              <w:pPr>
                                <w:spacing w:before="9"/>
                                <w:rPr>
                                  <w:sz w:val="21"/>
                                </w:rPr>
                              </w:pPr>
                            </w:p>
                            <w:p w14:paraId="1DAD5523" w14:textId="77777777" w:rsidR="00ED6A49" w:rsidRDefault="00ED6A49" w:rsidP="000474F8">
                              <w:pPr>
                                <w:ind w:left="99"/>
                                <w:rPr>
                                  <w:sz w:val="20"/>
                                </w:rPr>
                              </w:pPr>
                              <w:r>
                                <w:rPr>
                                  <w:sz w:val="20"/>
                                </w:rPr>
                                <w:t>60000</w:t>
                              </w:r>
                            </w:p>
                          </w:txbxContent>
                        </wps:txbx>
                        <wps:bodyPr rot="0" vert="horz" wrap="square" lIns="0" tIns="0" rIns="0" bIns="0" anchor="t" anchorCtr="0" upright="1">
                          <a:noAutofit/>
                        </wps:bodyPr>
                      </wps:wsp>
                      <wps:wsp>
                        <wps:cNvPr id="26" name="Text Box 25"/>
                        <wps:cNvSpPr txBox="1">
                          <a:spLocks noChangeArrowheads="1"/>
                        </wps:cNvSpPr>
                        <wps:spPr bwMode="auto">
                          <a:xfrm>
                            <a:off x="8241" y="2201"/>
                            <a:ext cx="1206"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7E879" w14:textId="77777777" w:rsidR="00ED6A49" w:rsidRDefault="00ED6A49" w:rsidP="000474F8">
                              <w:pPr>
                                <w:spacing w:line="221" w:lineRule="exact"/>
                                <w:ind w:left="50"/>
                                <w:rPr>
                                  <w:sz w:val="20"/>
                                </w:rPr>
                              </w:pPr>
                              <w:proofErr w:type="spellStart"/>
                              <w:r>
                                <w:rPr>
                                  <w:sz w:val="20"/>
                                </w:rPr>
                                <w:t>Doanh</w:t>
                              </w:r>
                              <w:proofErr w:type="spellEnd"/>
                              <w:r>
                                <w:rPr>
                                  <w:spacing w:val="-11"/>
                                  <w:sz w:val="20"/>
                                </w:rPr>
                                <w:t xml:space="preserve"> </w:t>
                              </w:r>
                              <w:r>
                                <w:rPr>
                                  <w:sz w:val="20"/>
                                </w:rPr>
                                <w:t>nghiệp</w:t>
                              </w:r>
                            </w:p>
                            <w:p w14:paraId="4D8E2BBE" w14:textId="77777777" w:rsidR="00ED6A49" w:rsidRDefault="00ED6A49" w:rsidP="000474F8">
                              <w:pPr>
                                <w:spacing w:before="109"/>
                                <w:rPr>
                                  <w:sz w:val="20"/>
                                </w:rPr>
                              </w:pPr>
                              <w:proofErr w:type="spellStart"/>
                              <w:r>
                                <w:rPr>
                                  <w:sz w:val="20"/>
                                </w:rPr>
                                <w:t>Tổng</w:t>
                              </w:r>
                              <w:proofErr w:type="spellEnd"/>
                              <w:r>
                                <w:rPr>
                                  <w:sz w:val="20"/>
                                </w:rPr>
                                <w:t xml:space="preserve"> </w:t>
                              </w:r>
                              <w:proofErr w:type="spellStart"/>
                              <w:r>
                                <w:rPr>
                                  <w:sz w:val="20"/>
                                </w:rPr>
                                <w:t>doanh</w:t>
                              </w:r>
                              <w:proofErr w:type="spellEnd"/>
                              <w:r>
                                <w:rPr>
                                  <w:spacing w:val="-5"/>
                                  <w:sz w:val="20"/>
                                </w:rPr>
                                <w:t xml:space="preserve"> </w:t>
                              </w:r>
                              <w:r>
                                <w:rPr>
                                  <w:sz w:val="20"/>
                                </w:rPr>
                                <w:t>số</w:t>
                              </w:r>
                            </w:p>
                          </w:txbxContent>
                        </wps:txbx>
                        <wps:bodyPr rot="0" vert="horz" wrap="square" lIns="0" tIns="0" rIns="0" bIns="0" anchor="t" anchorCtr="0" upright="1">
                          <a:noAutofit/>
                        </wps:bodyPr>
                      </wps:wsp>
                      <wps:wsp>
                        <wps:cNvPr id="27" name="Text Box 26"/>
                        <wps:cNvSpPr txBox="1">
                          <a:spLocks noChangeArrowheads="1"/>
                        </wps:cNvSpPr>
                        <wps:spPr bwMode="auto">
                          <a:xfrm>
                            <a:off x="2747" y="3095"/>
                            <a:ext cx="520" cy="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1044B" w14:textId="77777777" w:rsidR="00ED6A49" w:rsidRDefault="00ED6A49" w:rsidP="000474F8">
                              <w:pPr>
                                <w:spacing w:line="221" w:lineRule="exact"/>
                                <w:rPr>
                                  <w:sz w:val="20"/>
                                </w:rPr>
                              </w:pPr>
                              <w:r>
                                <w:rPr>
                                  <w:sz w:val="20"/>
                                </w:rPr>
                                <w:t>40000</w:t>
                              </w:r>
                            </w:p>
                            <w:p w14:paraId="0D7E9D25" w14:textId="77777777" w:rsidR="00ED6A49" w:rsidRDefault="00ED6A49" w:rsidP="000474F8">
                              <w:pPr>
                                <w:spacing w:before="8"/>
                                <w:rPr>
                                  <w:sz w:val="21"/>
                                </w:rPr>
                              </w:pPr>
                            </w:p>
                            <w:p w14:paraId="4D5F5D7F" w14:textId="77777777" w:rsidR="00ED6A49" w:rsidRDefault="00ED6A49" w:rsidP="000474F8">
                              <w:pPr>
                                <w:spacing w:before="1"/>
                                <w:ind w:right="18"/>
                                <w:jc w:val="right"/>
                                <w:rPr>
                                  <w:sz w:val="20"/>
                                </w:rPr>
                              </w:pPr>
                              <w:r>
                                <w:rPr>
                                  <w:w w:val="95"/>
                                  <w:sz w:val="20"/>
                                </w:rPr>
                                <w:t>20000</w:t>
                              </w:r>
                            </w:p>
                            <w:p w14:paraId="5E92AECC" w14:textId="77777777" w:rsidR="00ED6A49" w:rsidRDefault="00ED6A49" w:rsidP="000474F8">
                              <w:pPr>
                                <w:spacing w:before="9"/>
                                <w:rPr>
                                  <w:sz w:val="21"/>
                                </w:rPr>
                              </w:pPr>
                            </w:p>
                            <w:p w14:paraId="3C48A3E6" w14:textId="77777777" w:rsidR="00ED6A49" w:rsidRDefault="00ED6A49" w:rsidP="000474F8">
                              <w:pPr>
                                <w:ind w:right="18"/>
                                <w:jc w:val="right"/>
                                <w:rPr>
                                  <w:sz w:val="20"/>
                                </w:rPr>
                              </w:pPr>
                              <w:r>
                                <w:rPr>
                                  <w:w w:val="99"/>
                                  <w:sz w:val="20"/>
                                </w:rPr>
                                <w:t>0</w:t>
                              </w:r>
                            </w:p>
                          </w:txbxContent>
                        </wps:txbx>
                        <wps:bodyPr rot="0" vert="horz" wrap="square" lIns="0" tIns="0" rIns="0" bIns="0" anchor="t" anchorCtr="0" upright="1">
                          <a:noAutofit/>
                        </wps:bodyPr>
                      </wps:wsp>
                      <wps:wsp>
                        <wps:cNvPr id="28" name="Text Box 27"/>
                        <wps:cNvSpPr txBox="1">
                          <a:spLocks noChangeArrowheads="1"/>
                        </wps:cNvSpPr>
                        <wps:spPr bwMode="auto">
                          <a:xfrm>
                            <a:off x="3881" y="4287"/>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47596" w14:textId="66F3C876" w:rsidR="00ED6A49" w:rsidRPr="000474F8" w:rsidRDefault="00ED6A49" w:rsidP="000474F8">
                              <w:pPr>
                                <w:spacing w:line="221" w:lineRule="exact"/>
                                <w:rPr>
                                  <w:sz w:val="20"/>
                                </w:rPr>
                              </w:pPr>
                              <w:r>
                                <w:rPr>
                                  <w:sz w:val="20"/>
                                </w:rPr>
                                <w:t>2019</w:t>
                              </w:r>
                            </w:p>
                          </w:txbxContent>
                        </wps:txbx>
                        <wps:bodyPr rot="0" vert="horz" wrap="square" lIns="0" tIns="0" rIns="0" bIns="0" anchor="t" anchorCtr="0" upright="1">
                          <a:noAutofit/>
                        </wps:bodyPr>
                      </wps:wsp>
                      <wps:wsp>
                        <wps:cNvPr id="29" name="Text Box 28"/>
                        <wps:cNvSpPr txBox="1">
                          <a:spLocks noChangeArrowheads="1"/>
                        </wps:cNvSpPr>
                        <wps:spPr bwMode="auto">
                          <a:xfrm>
                            <a:off x="5207" y="4287"/>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FDCD4" w14:textId="78248D79" w:rsidR="00ED6A49" w:rsidRPr="000474F8" w:rsidRDefault="00ED6A49" w:rsidP="000474F8">
                              <w:pPr>
                                <w:spacing w:line="221" w:lineRule="exact"/>
                                <w:rPr>
                                  <w:sz w:val="20"/>
                                </w:rPr>
                              </w:pPr>
                              <w:r>
                                <w:rPr>
                                  <w:sz w:val="20"/>
                                </w:rPr>
                                <w:t>2020</w:t>
                              </w:r>
                            </w:p>
                          </w:txbxContent>
                        </wps:txbx>
                        <wps:bodyPr rot="0" vert="horz" wrap="square" lIns="0" tIns="0" rIns="0" bIns="0" anchor="t" anchorCtr="0" upright="1">
                          <a:noAutofit/>
                        </wps:bodyPr>
                      </wps:wsp>
                      <wps:wsp>
                        <wps:cNvPr id="30" name="Text Box 29"/>
                        <wps:cNvSpPr txBox="1">
                          <a:spLocks noChangeArrowheads="1"/>
                        </wps:cNvSpPr>
                        <wps:spPr bwMode="auto">
                          <a:xfrm>
                            <a:off x="6533" y="4287"/>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7629D" w14:textId="51E17889" w:rsidR="00ED6A49" w:rsidRPr="000474F8" w:rsidRDefault="00ED6A49" w:rsidP="000474F8">
                              <w:pPr>
                                <w:spacing w:line="221" w:lineRule="exact"/>
                                <w:rPr>
                                  <w:sz w:val="20"/>
                                </w:rPr>
                              </w:pPr>
                              <w:r>
                                <w:rPr>
                                  <w:sz w:val="20"/>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6C0521" id="Group 17" o:spid="_x0000_s1039" style="position:absolute;left:0;text-align:left;margin-left:137.35pt;margin-top:14.35pt;width:360.5pt;height:221.15pt;z-index:-251656192;mso-wrap-distance-left:0;mso-wrap-distance-right:0;mso-position-horizontal-relative:page" coordorigin="2475,265" coordsize="721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">
                <v:rect id="Rectangle 18" o:spid="_x0000_s1040" style="position:absolute;left:2480;top:269;width:720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" fillcolor="yellow"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1" type="#_x0000_t75" style="position:absolute;left:3379;top:497;width:4404;height:3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">
                  <v:imagedata r:id="rId14" o:title=""/>
                </v:shape>
                <v:shape id="AutoShape 20" o:spid="_x0000_s1042" style="position:absolute;left:3358;top:802;width:4036;height:3424;visibility:visible;mso-wrap-style:square;v-text-anchor:top" coordsize="4036,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" path="m58,3363r-58,m58,2882r-58,m58,2402r-58,m58,1922r-58,m58,1440r-58,m58,960l,960m58,480l,480m58,l,m57,3364r,59m1385,3364r,59m2709,3364r,59m4036,3364r,59e" filled="f" strokecolor="#888" strokeweight=".5pt">
                  <v:path arrowok="t" o:connecttype="custom" o:connectlocs="58,4166;0,4166;58,3685;0,3685;58,3205;0,3205;58,2725;0,2725;58,2243;0,2243;58,1763;0,1763;58,1283;0,1283;58,803;0,803;57,4167;57,4226;1385,4167;1385,4226;2709,4167;2709,4226;4036,4167;4036,4226" o:connectangles="0,0,0,0,0,0,0,0,0,0,0,0,0,0,0,0,0,0,0,0,0,0,0,0"/>
                </v:shape>
                <v:rect id="Rectangle 21" o:spid="_x0000_s1043" style="position:absolute;left:8097;top:2256;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" fillcolor="red" stroked="f"/>
                <v:rect id="Rectangle 22" o:spid="_x0000_s1044" style="position:absolute;left:8097;top:2596;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" fillcolor="#00afef" stroked="f"/>
                <v:rect id="Rectangle 23" o:spid="_x0000_s1045" style="position:absolute;left:2480;top:269;width:720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" filled="f" strokecolor="#888" strokeweight=".5pt"/>
                <v:shape id="Text Box 24" o:spid="_x0000_s1046" type="#_x0000_t202" style="position:absolute;left:2647;top:692;width:620;height:2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16714D4" w14:textId="77777777" w:rsidR="00ED6A49" w:rsidRDefault="00ED6A49" w:rsidP="000474F8">
                        <w:pPr>
                          <w:spacing w:line="221" w:lineRule="exact"/>
                          <w:rPr>
                            <w:sz w:val="20"/>
                          </w:rPr>
                        </w:pPr>
                        <w:r>
                          <w:rPr>
                            <w:sz w:val="20"/>
                          </w:rPr>
                          <w:t>140000</w:t>
                        </w:r>
                      </w:p>
                      <w:p w14:paraId="5A96D18B" w14:textId="77777777" w:rsidR="00ED6A49" w:rsidRDefault="00ED6A49" w:rsidP="000474F8">
                        <w:pPr>
                          <w:spacing w:before="9"/>
                          <w:rPr>
                            <w:sz w:val="21"/>
                          </w:rPr>
                        </w:pPr>
                      </w:p>
                      <w:p w14:paraId="66F1BB1A" w14:textId="77777777" w:rsidR="00ED6A49" w:rsidRDefault="00ED6A49" w:rsidP="000474F8">
                        <w:pPr>
                          <w:rPr>
                            <w:sz w:val="20"/>
                          </w:rPr>
                        </w:pPr>
                        <w:r>
                          <w:rPr>
                            <w:sz w:val="20"/>
                          </w:rPr>
                          <w:t>120000</w:t>
                        </w:r>
                      </w:p>
                      <w:p w14:paraId="62A3CD14" w14:textId="77777777" w:rsidR="00ED6A49" w:rsidRDefault="00ED6A49" w:rsidP="000474F8">
                        <w:pPr>
                          <w:spacing w:before="9"/>
                          <w:rPr>
                            <w:sz w:val="21"/>
                          </w:rPr>
                        </w:pPr>
                      </w:p>
                      <w:p w14:paraId="40FF630A" w14:textId="77777777" w:rsidR="00ED6A49" w:rsidRDefault="00ED6A49" w:rsidP="000474F8">
                        <w:pPr>
                          <w:rPr>
                            <w:sz w:val="20"/>
                          </w:rPr>
                        </w:pPr>
                        <w:r>
                          <w:rPr>
                            <w:sz w:val="20"/>
                          </w:rPr>
                          <w:t>100000</w:t>
                        </w:r>
                      </w:p>
                      <w:p w14:paraId="20874A41" w14:textId="77777777" w:rsidR="00ED6A49" w:rsidRDefault="00ED6A49" w:rsidP="000474F8">
                        <w:pPr>
                          <w:spacing w:before="9"/>
                          <w:rPr>
                            <w:sz w:val="21"/>
                          </w:rPr>
                        </w:pPr>
                      </w:p>
                      <w:p w14:paraId="01386E5E" w14:textId="77777777" w:rsidR="00ED6A49" w:rsidRDefault="00ED6A49" w:rsidP="000474F8">
                        <w:pPr>
                          <w:ind w:left="99"/>
                          <w:rPr>
                            <w:sz w:val="20"/>
                          </w:rPr>
                        </w:pPr>
                        <w:r>
                          <w:rPr>
                            <w:sz w:val="20"/>
                          </w:rPr>
                          <w:t>80000</w:t>
                        </w:r>
                      </w:p>
                      <w:p w14:paraId="6CEEBBF3" w14:textId="77777777" w:rsidR="00ED6A49" w:rsidRDefault="00ED6A49" w:rsidP="000474F8">
                        <w:pPr>
                          <w:spacing w:before="9"/>
                          <w:rPr>
                            <w:sz w:val="21"/>
                          </w:rPr>
                        </w:pPr>
                      </w:p>
                      <w:p w14:paraId="1DAD5523" w14:textId="77777777" w:rsidR="00ED6A49" w:rsidRDefault="00ED6A49" w:rsidP="000474F8">
                        <w:pPr>
                          <w:ind w:left="99"/>
                          <w:rPr>
                            <w:sz w:val="20"/>
                          </w:rPr>
                        </w:pPr>
                        <w:r>
                          <w:rPr>
                            <w:sz w:val="20"/>
                          </w:rPr>
                          <w:t>60000</w:t>
                        </w:r>
                      </w:p>
                    </w:txbxContent>
                  </v:textbox>
                </v:shape>
                <v:shape id="Text Box 25" o:spid="_x0000_s1047" type="#_x0000_t202" style="position:absolute;left:8241;top:2201;width:1206;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DA7E879" w14:textId="77777777" w:rsidR="00ED6A49" w:rsidRDefault="00ED6A49" w:rsidP="000474F8">
                        <w:pPr>
                          <w:spacing w:line="221" w:lineRule="exact"/>
                          <w:ind w:left="50"/>
                          <w:rPr>
                            <w:sz w:val="20"/>
                          </w:rPr>
                        </w:pPr>
                        <w:proofErr w:type="spellStart"/>
                        <w:r>
                          <w:rPr>
                            <w:sz w:val="20"/>
                          </w:rPr>
                          <w:t>Doanh</w:t>
                        </w:r>
                        <w:proofErr w:type="spellEnd"/>
                        <w:r>
                          <w:rPr>
                            <w:spacing w:val="-11"/>
                            <w:sz w:val="20"/>
                          </w:rPr>
                          <w:t xml:space="preserve"> </w:t>
                        </w:r>
                        <w:r>
                          <w:rPr>
                            <w:sz w:val="20"/>
                          </w:rPr>
                          <w:t>nghiệp</w:t>
                        </w:r>
                      </w:p>
                      <w:p w14:paraId="4D8E2BBE" w14:textId="77777777" w:rsidR="00ED6A49" w:rsidRDefault="00ED6A49" w:rsidP="000474F8">
                        <w:pPr>
                          <w:spacing w:before="109"/>
                          <w:rPr>
                            <w:sz w:val="20"/>
                          </w:rPr>
                        </w:pPr>
                        <w:proofErr w:type="spellStart"/>
                        <w:r>
                          <w:rPr>
                            <w:sz w:val="20"/>
                          </w:rPr>
                          <w:t>Tổng</w:t>
                        </w:r>
                        <w:proofErr w:type="spellEnd"/>
                        <w:r>
                          <w:rPr>
                            <w:sz w:val="20"/>
                          </w:rPr>
                          <w:t xml:space="preserve"> </w:t>
                        </w:r>
                        <w:proofErr w:type="spellStart"/>
                        <w:r>
                          <w:rPr>
                            <w:sz w:val="20"/>
                          </w:rPr>
                          <w:t>doanh</w:t>
                        </w:r>
                        <w:proofErr w:type="spellEnd"/>
                        <w:r>
                          <w:rPr>
                            <w:spacing w:val="-5"/>
                            <w:sz w:val="20"/>
                          </w:rPr>
                          <w:t xml:space="preserve"> </w:t>
                        </w:r>
                        <w:r>
                          <w:rPr>
                            <w:sz w:val="20"/>
                          </w:rPr>
                          <w:t>số</w:t>
                        </w:r>
                      </w:p>
                    </w:txbxContent>
                  </v:textbox>
                </v:shape>
                <v:shape id="Text Box 26" o:spid="_x0000_s1048" type="#_x0000_t202" style="position:absolute;left:2747;top:3095;width:520;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231044B" w14:textId="77777777" w:rsidR="00ED6A49" w:rsidRDefault="00ED6A49" w:rsidP="000474F8">
                        <w:pPr>
                          <w:spacing w:line="221" w:lineRule="exact"/>
                          <w:rPr>
                            <w:sz w:val="20"/>
                          </w:rPr>
                        </w:pPr>
                        <w:r>
                          <w:rPr>
                            <w:sz w:val="20"/>
                          </w:rPr>
                          <w:t>40000</w:t>
                        </w:r>
                      </w:p>
                      <w:p w14:paraId="0D7E9D25" w14:textId="77777777" w:rsidR="00ED6A49" w:rsidRDefault="00ED6A49" w:rsidP="000474F8">
                        <w:pPr>
                          <w:spacing w:before="8"/>
                          <w:rPr>
                            <w:sz w:val="21"/>
                          </w:rPr>
                        </w:pPr>
                      </w:p>
                      <w:p w14:paraId="4D5F5D7F" w14:textId="77777777" w:rsidR="00ED6A49" w:rsidRDefault="00ED6A49" w:rsidP="000474F8">
                        <w:pPr>
                          <w:spacing w:before="1"/>
                          <w:ind w:right="18"/>
                          <w:jc w:val="right"/>
                          <w:rPr>
                            <w:sz w:val="20"/>
                          </w:rPr>
                        </w:pPr>
                        <w:r>
                          <w:rPr>
                            <w:w w:val="95"/>
                            <w:sz w:val="20"/>
                          </w:rPr>
                          <w:t>20000</w:t>
                        </w:r>
                      </w:p>
                      <w:p w14:paraId="5E92AECC" w14:textId="77777777" w:rsidR="00ED6A49" w:rsidRDefault="00ED6A49" w:rsidP="000474F8">
                        <w:pPr>
                          <w:spacing w:before="9"/>
                          <w:rPr>
                            <w:sz w:val="21"/>
                          </w:rPr>
                        </w:pPr>
                      </w:p>
                      <w:p w14:paraId="3C48A3E6" w14:textId="77777777" w:rsidR="00ED6A49" w:rsidRDefault="00ED6A49" w:rsidP="000474F8">
                        <w:pPr>
                          <w:ind w:right="18"/>
                          <w:jc w:val="right"/>
                          <w:rPr>
                            <w:sz w:val="20"/>
                          </w:rPr>
                        </w:pPr>
                        <w:r>
                          <w:rPr>
                            <w:w w:val="99"/>
                            <w:sz w:val="20"/>
                          </w:rPr>
                          <w:t>0</w:t>
                        </w:r>
                      </w:p>
                    </w:txbxContent>
                  </v:textbox>
                </v:shape>
                <v:shape id="Text Box 27" o:spid="_x0000_s1049" type="#_x0000_t202" style="position:absolute;left:3881;top:4287;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9C47596" w14:textId="66F3C876" w:rsidR="00ED6A49" w:rsidRPr="000474F8" w:rsidRDefault="00ED6A49" w:rsidP="000474F8">
                        <w:pPr>
                          <w:spacing w:line="221" w:lineRule="exact"/>
                          <w:rPr>
                            <w:sz w:val="20"/>
                          </w:rPr>
                        </w:pPr>
                        <w:r>
                          <w:rPr>
                            <w:sz w:val="20"/>
                          </w:rPr>
                          <w:t>2019</w:t>
                        </w:r>
                      </w:p>
                    </w:txbxContent>
                  </v:textbox>
                </v:shape>
                <v:shape id="Text Box 28" o:spid="_x0000_s1050" type="#_x0000_t202" style="position:absolute;left:5207;top:4287;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0DFDCD4" w14:textId="78248D79" w:rsidR="00ED6A49" w:rsidRPr="000474F8" w:rsidRDefault="00ED6A49" w:rsidP="000474F8">
                        <w:pPr>
                          <w:spacing w:line="221" w:lineRule="exact"/>
                          <w:rPr>
                            <w:sz w:val="20"/>
                          </w:rPr>
                        </w:pPr>
                        <w:r>
                          <w:rPr>
                            <w:sz w:val="20"/>
                          </w:rPr>
                          <w:t>2020</w:t>
                        </w:r>
                      </w:p>
                    </w:txbxContent>
                  </v:textbox>
                </v:shape>
                <v:shape id="Text Box 29" o:spid="_x0000_s1051" type="#_x0000_t202" style="position:absolute;left:6533;top:4287;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727629D" w14:textId="51E17889" w:rsidR="00ED6A49" w:rsidRPr="000474F8" w:rsidRDefault="00ED6A49" w:rsidP="000474F8">
                        <w:pPr>
                          <w:spacing w:line="221" w:lineRule="exact"/>
                          <w:rPr>
                            <w:sz w:val="20"/>
                          </w:rPr>
                        </w:pPr>
                        <w:r>
                          <w:rPr>
                            <w:sz w:val="20"/>
                          </w:rPr>
                          <w:t>2021</w:t>
                        </w:r>
                      </w:p>
                    </w:txbxContent>
                  </v:textbox>
                </v:shape>
                <w10:wrap type="topAndBottom" anchorx="page"/>
              </v:group>
            </w:pict>
          </mc:Fallback>
        </mc:AlternateContent>
      </w:r>
    </w:p>
    <w:p w14:paraId="00E6CF8E" w14:textId="4BE17CA7" w:rsidR="000474F8" w:rsidRPr="004547FA" w:rsidRDefault="000474F8" w:rsidP="00E53690">
      <w:pPr>
        <w:pStyle w:val="BodyText"/>
        <w:spacing w:before="122"/>
        <w:jc w:val="right"/>
        <w:rPr>
          <w:i/>
          <w:iCs/>
        </w:rPr>
      </w:pPr>
      <w:r w:rsidRPr="004547FA">
        <w:rPr>
          <w:b/>
          <w:i/>
          <w:iCs/>
        </w:rPr>
        <w:t>(</w:t>
      </w:r>
      <w:proofErr w:type="spellStart"/>
      <w:r w:rsidRPr="004547FA">
        <w:rPr>
          <w:i/>
          <w:iCs/>
        </w:rPr>
        <w:t>Nguồn</w:t>
      </w:r>
      <w:proofErr w:type="spellEnd"/>
      <w:r w:rsidRPr="004547FA">
        <w:rPr>
          <w:i/>
          <w:iCs/>
        </w:rPr>
        <w:t xml:space="preserve">: Bộ </w:t>
      </w:r>
      <w:proofErr w:type="spellStart"/>
      <w:r w:rsidRPr="004547FA">
        <w:rPr>
          <w:i/>
          <w:iCs/>
        </w:rPr>
        <w:t>phận</w:t>
      </w:r>
      <w:proofErr w:type="spellEnd"/>
      <w:r w:rsidRPr="004547FA">
        <w:rPr>
          <w:i/>
          <w:iCs/>
        </w:rPr>
        <w:t xml:space="preserve"> </w:t>
      </w:r>
      <w:proofErr w:type="spellStart"/>
      <w:r w:rsidRPr="004547FA">
        <w:rPr>
          <w:i/>
          <w:iCs/>
        </w:rPr>
        <w:t>tín</w:t>
      </w:r>
      <w:proofErr w:type="spellEnd"/>
      <w:r w:rsidRPr="004547FA">
        <w:rPr>
          <w:i/>
          <w:iCs/>
        </w:rPr>
        <w:t xml:space="preserve"> </w:t>
      </w:r>
      <w:proofErr w:type="spellStart"/>
      <w:r w:rsidRPr="004547FA">
        <w:rPr>
          <w:i/>
          <w:iCs/>
        </w:rPr>
        <w:t>dụng</w:t>
      </w:r>
      <w:proofErr w:type="spellEnd"/>
      <w:r w:rsidRPr="004547FA">
        <w:rPr>
          <w:i/>
          <w:iCs/>
        </w:rPr>
        <w:t xml:space="preserve"> OCB)</w:t>
      </w:r>
    </w:p>
    <w:p w14:paraId="4D65E766" w14:textId="6C81874F" w:rsidR="000474F8" w:rsidRPr="004547FA" w:rsidRDefault="000474F8" w:rsidP="00E53690">
      <w:pPr>
        <w:pStyle w:val="BodyText"/>
        <w:ind w:firstLine="566"/>
      </w:pP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các</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w:t>
      </w:r>
      <w:r w:rsidRPr="004547FA">
        <w:rPr>
          <w:spacing w:val="2"/>
        </w:rPr>
        <w:t xml:space="preserve">nghiệp </w:t>
      </w:r>
      <w:r w:rsidRPr="004547FA">
        <w:t xml:space="preserve">vẫn </w:t>
      </w:r>
      <w:proofErr w:type="spellStart"/>
      <w:r w:rsidRPr="004547FA">
        <w:t>luôn</w:t>
      </w:r>
      <w:proofErr w:type="spellEnd"/>
      <w:r w:rsidRPr="004547FA">
        <w:t xml:space="preserve"> </w:t>
      </w:r>
      <w:proofErr w:type="spellStart"/>
      <w:r w:rsidRPr="004547FA">
        <w:t>chiếm</w:t>
      </w:r>
      <w:proofErr w:type="spellEnd"/>
      <w:r w:rsidRPr="004547FA">
        <w:t xml:space="preserve"> </w:t>
      </w:r>
      <w:proofErr w:type="spellStart"/>
      <w:r w:rsidRPr="004547FA">
        <w:t>tỉ</w:t>
      </w:r>
      <w:proofErr w:type="spellEnd"/>
      <w:r w:rsidRPr="004547FA">
        <w:t xml:space="preserve"> </w:t>
      </w:r>
      <w:proofErr w:type="spellStart"/>
      <w:r w:rsidRPr="004547FA">
        <w:t>trọng</w:t>
      </w:r>
      <w:proofErr w:type="spellEnd"/>
      <w:r w:rsidRPr="004547FA">
        <w:t xml:space="preserve"> </w:t>
      </w:r>
      <w:proofErr w:type="spellStart"/>
      <w:r w:rsidRPr="004547FA">
        <w:t>cao</w:t>
      </w:r>
      <w:proofErr w:type="spellEnd"/>
      <w:r w:rsidRPr="004547FA">
        <w:t xml:space="preserve"> trên </w:t>
      </w:r>
      <w:proofErr w:type="spellStart"/>
      <w:r w:rsidRPr="004547FA">
        <w:t>tổng</w:t>
      </w:r>
      <w:proofErr w:type="spellEnd"/>
      <w:r w:rsidRPr="004547FA">
        <w:t xml:space="preserve">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ngân hàng. </w:t>
      </w:r>
      <w:proofErr w:type="spellStart"/>
      <w:r w:rsidRPr="004547FA">
        <w:t>Đây</w:t>
      </w:r>
      <w:proofErr w:type="spellEnd"/>
      <w:r w:rsidRPr="004547FA">
        <w:t xml:space="preserve"> là đối </w:t>
      </w:r>
      <w:proofErr w:type="spellStart"/>
      <w:r w:rsidRPr="004547FA">
        <w:t>tượng</w:t>
      </w:r>
      <w:proofErr w:type="spellEnd"/>
      <w:r w:rsidRPr="004547FA">
        <w:t xml:space="preserve"> </w:t>
      </w:r>
      <w:proofErr w:type="spellStart"/>
      <w:r w:rsidRPr="004547FA">
        <w:t>khách</w:t>
      </w:r>
      <w:proofErr w:type="spellEnd"/>
      <w:r w:rsidRPr="004547FA">
        <w:t xml:space="preserve"> hàng mà ngân hàng </w:t>
      </w:r>
      <w:proofErr w:type="spellStart"/>
      <w:r w:rsidRPr="004547FA">
        <w:rPr>
          <w:spacing w:val="2"/>
        </w:rPr>
        <w:t>nhắm</w:t>
      </w:r>
      <w:proofErr w:type="spellEnd"/>
      <w:r w:rsidRPr="004547FA">
        <w:rPr>
          <w:spacing w:val="2"/>
        </w:rPr>
        <w:t xml:space="preserve"> </w:t>
      </w:r>
      <w:r w:rsidRPr="004547FA">
        <w:t xml:space="preserve">đến </w:t>
      </w:r>
      <w:proofErr w:type="spellStart"/>
      <w:r w:rsidRPr="004547FA">
        <w:t>va</w:t>
      </w:r>
      <w:proofErr w:type="spellEnd"/>
      <w:r w:rsidRPr="004547FA">
        <w:t xml:space="preserve">̀ đang </w:t>
      </w:r>
      <w:proofErr w:type="spellStart"/>
      <w:r w:rsidRPr="004547FA">
        <w:t>phát</w:t>
      </w:r>
      <w:proofErr w:type="spellEnd"/>
      <w:r w:rsidRPr="004547FA">
        <w:t xml:space="preserve"> </w:t>
      </w:r>
      <w:proofErr w:type="spellStart"/>
      <w:r w:rsidRPr="004547FA">
        <w:t>triển</w:t>
      </w:r>
      <w:proofErr w:type="spellEnd"/>
      <w:r w:rsidRPr="004547FA">
        <w:t xml:space="preserve"> </w:t>
      </w:r>
      <w:proofErr w:type="spellStart"/>
      <w:r w:rsidRPr="004547FA">
        <w:t>các</w:t>
      </w:r>
      <w:proofErr w:type="spellEnd"/>
      <w:r w:rsidRPr="004547FA">
        <w:t xml:space="preserve"> </w:t>
      </w:r>
      <w:proofErr w:type="spellStart"/>
      <w:r w:rsidRPr="004547FA">
        <w:t>sản</w:t>
      </w:r>
      <w:proofErr w:type="spellEnd"/>
      <w:r w:rsidRPr="004547FA">
        <w:t xml:space="preserve"> </w:t>
      </w:r>
      <w:proofErr w:type="spellStart"/>
      <w:r w:rsidRPr="004547FA">
        <w:t>phẩm</w:t>
      </w:r>
      <w:proofErr w:type="spellEnd"/>
      <w:r w:rsidRPr="004547FA">
        <w:t xml:space="preserve"> tối </w:t>
      </w:r>
      <w:proofErr w:type="spellStart"/>
      <w:r w:rsidRPr="004547FA">
        <w:t>ưu</w:t>
      </w:r>
      <w:proofErr w:type="spellEnd"/>
      <w:r w:rsidRPr="004547FA">
        <w:t xml:space="preserve"> hơn </w:t>
      </w:r>
      <w:proofErr w:type="spellStart"/>
      <w:r w:rsidRPr="004547FA">
        <w:t>đê</w:t>
      </w:r>
      <w:proofErr w:type="spellEnd"/>
      <w:r w:rsidRPr="004547FA">
        <w:t xml:space="preserve">̉ </w:t>
      </w:r>
      <w:proofErr w:type="spellStart"/>
      <w:r w:rsidRPr="004547FA">
        <w:t>thu</w:t>
      </w:r>
      <w:proofErr w:type="spellEnd"/>
      <w:r w:rsidRPr="004547FA">
        <w:t xml:space="preserve"> </w:t>
      </w:r>
      <w:proofErr w:type="spellStart"/>
      <w:r w:rsidRPr="004547FA">
        <w:t>hút</w:t>
      </w:r>
      <w:proofErr w:type="spellEnd"/>
      <w:r w:rsidRPr="004547FA">
        <w:t xml:space="preserve">. Qua </w:t>
      </w:r>
      <w:proofErr w:type="spellStart"/>
      <w:r w:rsidRPr="004547FA">
        <w:t>biểu</w:t>
      </w:r>
      <w:proofErr w:type="spellEnd"/>
      <w:r w:rsidRPr="004547FA">
        <w:t xml:space="preserve"> </w:t>
      </w:r>
      <w:proofErr w:type="spellStart"/>
      <w:r w:rsidRPr="004547FA">
        <w:t>đô</w:t>
      </w:r>
      <w:proofErr w:type="spellEnd"/>
      <w:r w:rsidRPr="004547FA">
        <w:t xml:space="preserve">̀ </w:t>
      </w:r>
      <w:proofErr w:type="spellStart"/>
      <w:r w:rsidRPr="004547FA">
        <w:t>cột</w:t>
      </w:r>
      <w:proofErr w:type="spellEnd"/>
      <w:r w:rsidRPr="004547FA">
        <w:t xml:space="preserve"> ta thấy </w:t>
      </w:r>
      <w:proofErr w:type="spellStart"/>
      <w:r w:rsidRPr="004547FA">
        <w:t>doanh</w:t>
      </w:r>
      <w:proofErr w:type="spellEnd"/>
      <w:r w:rsidRPr="004547FA">
        <w:t xml:space="preserve"> số</w:t>
      </w:r>
      <w:r w:rsidRPr="004547FA">
        <w:rPr>
          <w:spacing w:val="-7"/>
        </w:rPr>
        <w:t xml:space="preserve"> </w:t>
      </w:r>
      <w:r w:rsidRPr="004547FA">
        <w:t>đối</w:t>
      </w:r>
      <w:r w:rsidRPr="004547FA">
        <w:rPr>
          <w:spacing w:val="-5"/>
        </w:rPr>
        <w:t xml:space="preserve"> </w:t>
      </w:r>
      <w:proofErr w:type="spellStart"/>
      <w:r w:rsidRPr="004547FA">
        <w:t>với</w:t>
      </w:r>
      <w:proofErr w:type="spellEnd"/>
      <w:r w:rsidRPr="004547FA">
        <w:rPr>
          <w:spacing w:val="-5"/>
        </w:rPr>
        <w:t xml:space="preserve"> </w:t>
      </w:r>
      <w:proofErr w:type="spellStart"/>
      <w:r w:rsidRPr="004547FA">
        <w:t>khách</w:t>
      </w:r>
      <w:proofErr w:type="spellEnd"/>
      <w:r w:rsidRPr="004547FA">
        <w:rPr>
          <w:spacing w:val="-7"/>
        </w:rPr>
        <w:t xml:space="preserve"> </w:t>
      </w:r>
      <w:r w:rsidRPr="004547FA">
        <w:t>hàng</w:t>
      </w:r>
      <w:r w:rsidRPr="004547FA">
        <w:rPr>
          <w:spacing w:val="-3"/>
        </w:rPr>
        <w:t xml:space="preserve"> </w:t>
      </w:r>
      <w:proofErr w:type="spellStart"/>
      <w:r w:rsidRPr="004547FA">
        <w:t>doanh</w:t>
      </w:r>
      <w:proofErr w:type="spellEnd"/>
      <w:r w:rsidRPr="004547FA">
        <w:rPr>
          <w:spacing w:val="-7"/>
        </w:rPr>
        <w:t xml:space="preserve"> </w:t>
      </w:r>
      <w:r w:rsidRPr="004547FA">
        <w:t>nghiệp</w:t>
      </w:r>
      <w:r w:rsidRPr="004547FA">
        <w:rPr>
          <w:spacing w:val="-6"/>
        </w:rPr>
        <w:t xml:space="preserve"> </w:t>
      </w:r>
      <w:r w:rsidRPr="004547FA">
        <w:t>có</w:t>
      </w:r>
      <w:r w:rsidRPr="004547FA">
        <w:rPr>
          <w:spacing w:val="-8"/>
        </w:rPr>
        <w:t xml:space="preserve"> </w:t>
      </w:r>
      <w:r w:rsidRPr="004547FA">
        <w:t>sự</w:t>
      </w:r>
      <w:r w:rsidRPr="004547FA">
        <w:rPr>
          <w:spacing w:val="-4"/>
        </w:rPr>
        <w:t xml:space="preserve"> </w:t>
      </w:r>
      <w:proofErr w:type="spellStart"/>
      <w:r w:rsidRPr="004547FA">
        <w:t>biến</w:t>
      </w:r>
      <w:proofErr w:type="spellEnd"/>
      <w:r w:rsidRPr="004547FA">
        <w:rPr>
          <w:spacing w:val="-7"/>
        </w:rPr>
        <w:t xml:space="preserve"> </w:t>
      </w:r>
      <w:r w:rsidRPr="004547FA">
        <w:t>động.</w:t>
      </w:r>
      <w:r w:rsidRPr="004547FA">
        <w:rPr>
          <w:spacing w:val="-5"/>
        </w:rPr>
        <w:t xml:space="preserve"> </w:t>
      </w:r>
      <w:proofErr w:type="spellStart"/>
      <w:r w:rsidRPr="004547FA">
        <w:t>Năm</w:t>
      </w:r>
      <w:proofErr w:type="spellEnd"/>
      <w:r w:rsidRPr="004547FA">
        <w:rPr>
          <w:spacing w:val="-5"/>
        </w:rPr>
        <w:t xml:space="preserve"> </w:t>
      </w:r>
      <w:r w:rsidRPr="004547FA">
        <w:t>2019</w:t>
      </w:r>
      <w:r w:rsidRPr="004547FA">
        <w:rPr>
          <w:spacing w:val="-7"/>
        </w:rPr>
        <w:t xml:space="preserve"> </w:t>
      </w:r>
      <w:proofErr w:type="spellStart"/>
      <w:r w:rsidRPr="004547FA">
        <w:t>khoảng</w:t>
      </w:r>
      <w:proofErr w:type="spellEnd"/>
      <w:r w:rsidRPr="004547FA">
        <w:rPr>
          <w:spacing w:val="-6"/>
        </w:rPr>
        <w:t xml:space="preserve"> </w:t>
      </w:r>
      <w:r w:rsidRPr="004547FA">
        <w:t>hơn</w:t>
      </w:r>
      <w:r w:rsidRPr="004547FA">
        <w:rPr>
          <w:spacing w:val="-5"/>
        </w:rPr>
        <w:t xml:space="preserve"> </w:t>
      </w:r>
      <w:r w:rsidRPr="004547FA">
        <w:t>52</w:t>
      </w:r>
      <w:r w:rsidRPr="004547FA">
        <w:rPr>
          <w:spacing w:val="-6"/>
        </w:rPr>
        <w:t xml:space="preserve"> </w:t>
      </w:r>
      <w:proofErr w:type="spellStart"/>
      <w:r w:rsidRPr="004547FA">
        <w:t>tỷ</w:t>
      </w:r>
      <w:proofErr w:type="spellEnd"/>
      <w:r w:rsidRPr="004547FA">
        <w:rPr>
          <w:spacing w:val="-6"/>
        </w:rPr>
        <w:t xml:space="preserve"> </w:t>
      </w:r>
      <w:proofErr w:type="spellStart"/>
      <w:r w:rsidRPr="004547FA">
        <w:t>thi</w:t>
      </w:r>
      <w:proofErr w:type="spellEnd"/>
      <w:r w:rsidRPr="004547FA">
        <w:t>̀</w:t>
      </w:r>
      <w:r w:rsidRPr="004547FA">
        <w:rPr>
          <w:spacing w:val="-5"/>
        </w:rPr>
        <w:t xml:space="preserve"> </w:t>
      </w:r>
      <w:proofErr w:type="spellStart"/>
      <w:r w:rsidRPr="004547FA">
        <w:t>năm</w:t>
      </w:r>
      <w:proofErr w:type="spellEnd"/>
      <w:r w:rsidRPr="004547FA">
        <w:t xml:space="preserve"> 2020 tăng </w:t>
      </w:r>
      <w:proofErr w:type="spellStart"/>
      <w:r w:rsidRPr="004547FA">
        <w:t>lên</w:t>
      </w:r>
      <w:proofErr w:type="spellEnd"/>
      <w:r w:rsidRPr="004547FA">
        <w:t xml:space="preserve"> </w:t>
      </w:r>
      <w:proofErr w:type="spellStart"/>
      <w:r w:rsidRPr="004547FA">
        <w:t>gần</w:t>
      </w:r>
      <w:proofErr w:type="spellEnd"/>
      <w:r w:rsidRPr="004547FA">
        <w:t xml:space="preserve"> 66 </w:t>
      </w:r>
      <w:proofErr w:type="spellStart"/>
      <w:r w:rsidRPr="004547FA">
        <w:t>tỷ</w:t>
      </w:r>
      <w:proofErr w:type="spellEnd"/>
      <w:r w:rsidRPr="004547FA">
        <w:t xml:space="preserve">. Đến 2021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tăng </w:t>
      </w:r>
      <w:proofErr w:type="spellStart"/>
      <w:r w:rsidRPr="004547FA">
        <w:t>gần</w:t>
      </w:r>
      <w:proofErr w:type="spellEnd"/>
      <w:r w:rsidRPr="004547FA">
        <w:t xml:space="preserve"> 68 </w:t>
      </w:r>
      <w:proofErr w:type="spellStart"/>
      <w:proofErr w:type="gramStart"/>
      <w:r w:rsidRPr="004547FA">
        <w:t>tỷ</w:t>
      </w:r>
      <w:proofErr w:type="spellEnd"/>
      <w:r w:rsidRPr="004547FA">
        <w:t xml:space="preserve"> .</w:t>
      </w:r>
      <w:proofErr w:type="spellStart"/>
      <w:r w:rsidRPr="004547FA">
        <w:t>Mặc</w:t>
      </w:r>
      <w:proofErr w:type="spellEnd"/>
      <w:proofErr w:type="gramEnd"/>
      <w:r w:rsidRPr="004547FA">
        <w:t xml:space="preserve"> </w:t>
      </w:r>
      <w:proofErr w:type="spellStart"/>
      <w:r w:rsidRPr="004547FA">
        <w:t>khác</w:t>
      </w:r>
      <w:proofErr w:type="spellEnd"/>
      <w:r w:rsidRPr="004547FA">
        <w:t xml:space="preserve">, </w:t>
      </w:r>
      <w:proofErr w:type="spellStart"/>
      <w:r w:rsidRPr="004547FA">
        <w:t>trong</w:t>
      </w:r>
      <w:proofErr w:type="spellEnd"/>
      <w:r w:rsidRPr="004547FA">
        <w:rPr>
          <w:spacing w:val="-42"/>
        </w:rPr>
        <w:t xml:space="preserve"> </w:t>
      </w:r>
      <w:proofErr w:type="spellStart"/>
      <w:r w:rsidRPr="004547FA">
        <w:t>tổng</w:t>
      </w:r>
      <w:proofErr w:type="spellEnd"/>
      <w:r w:rsidRPr="004547FA">
        <w:t xml:space="preserve"> 100%</w:t>
      </w:r>
      <w:r w:rsidRPr="004547FA">
        <w:rPr>
          <w:spacing w:val="8"/>
        </w:rPr>
        <w:t xml:space="preserve"> </w:t>
      </w:r>
      <w:proofErr w:type="spellStart"/>
      <w:r w:rsidRPr="004547FA">
        <w:t>doanh</w:t>
      </w:r>
      <w:proofErr w:type="spellEnd"/>
      <w:r w:rsidRPr="004547FA">
        <w:rPr>
          <w:spacing w:val="9"/>
        </w:rPr>
        <w:t xml:space="preserve"> </w:t>
      </w:r>
      <w:r w:rsidRPr="004547FA">
        <w:t>số</w:t>
      </w:r>
      <w:r w:rsidRPr="004547FA">
        <w:rPr>
          <w:spacing w:val="6"/>
        </w:rPr>
        <w:t xml:space="preserve"> </w:t>
      </w:r>
      <w:proofErr w:type="spellStart"/>
      <w:r w:rsidRPr="004547FA">
        <w:t>cho</w:t>
      </w:r>
      <w:proofErr w:type="spellEnd"/>
      <w:r w:rsidRPr="004547FA">
        <w:rPr>
          <w:spacing w:val="9"/>
        </w:rPr>
        <w:t xml:space="preserve"> </w:t>
      </w:r>
      <w:proofErr w:type="spellStart"/>
      <w:r w:rsidRPr="004547FA">
        <w:t>vay</w:t>
      </w:r>
      <w:proofErr w:type="spellEnd"/>
      <w:r w:rsidRPr="004547FA">
        <w:rPr>
          <w:spacing w:val="9"/>
        </w:rPr>
        <w:t xml:space="preserve"> </w:t>
      </w:r>
      <w:r w:rsidRPr="004547FA">
        <w:t>mà</w:t>
      </w:r>
      <w:r w:rsidRPr="004547FA">
        <w:rPr>
          <w:spacing w:val="8"/>
        </w:rPr>
        <w:t xml:space="preserve"> </w:t>
      </w:r>
      <w:r w:rsidRPr="004547FA">
        <w:t>Chi</w:t>
      </w:r>
      <w:r w:rsidRPr="004547FA">
        <w:rPr>
          <w:spacing w:val="10"/>
        </w:rPr>
        <w:t xml:space="preserve"> </w:t>
      </w:r>
      <w:proofErr w:type="spellStart"/>
      <w:r w:rsidRPr="004547FA">
        <w:t>nhánh</w:t>
      </w:r>
      <w:proofErr w:type="spellEnd"/>
      <w:r w:rsidRPr="004547FA">
        <w:rPr>
          <w:spacing w:val="6"/>
        </w:rPr>
        <w:t xml:space="preserve"> </w:t>
      </w:r>
      <w:proofErr w:type="spellStart"/>
      <w:r w:rsidRPr="004547FA">
        <w:t>thu</w:t>
      </w:r>
      <w:proofErr w:type="spellEnd"/>
      <w:r w:rsidRPr="004547FA">
        <w:rPr>
          <w:spacing w:val="9"/>
        </w:rPr>
        <w:t xml:space="preserve"> </w:t>
      </w:r>
      <w:r w:rsidRPr="004547FA">
        <w:t>được,</w:t>
      </w:r>
      <w:r w:rsidRPr="004547FA">
        <w:rPr>
          <w:spacing w:val="7"/>
        </w:rPr>
        <w:t xml:space="preserve"> </w:t>
      </w:r>
      <w:r w:rsidRPr="004547FA">
        <w:t>thì</w:t>
      </w:r>
      <w:r w:rsidRPr="004547FA">
        <w:rPr>
          <w:spacing w:val="9"/>
        </w:rPr>
        <w:t xml:space="preserve"> </w:t>
      </w:r>
      <w:r w:rsidRPr="004547FA">
        <w:t>trên</w:t>
      </w:r>
      <w:r w:rsidRPr="004547FA">
        <w:rPr>
          <w:spacing w:val="9"/>
        </w:rPr>
        <w:t xml:space="preserve"> </w:t>
      </w:r>
      <w:r w:rsidRPr="004547FA">
        <w:t>60%</w:t>
      </w:r>
      <w:r w:rsidRPr="004547FA">
        <w:rPr>
          <w:spacing w:val="10"/>
        </w:rPr>
        <w:t xml:space="preserve"> </w:t>
      </w:r>
      <w:r w:rsidRPr="004547FA">
        <w:t>là</w:t>
      </w:r>
      <w:r w:rsidRPr="004547FA">
        <w:rPr>
          <w:spacing w:val="8"/>
        </w:rPr>
        <w:t xml:space="preserve"> </w:t>
      </w:r>
      <w:proofErr w:type="spellStart"/>
      <w:r w:rsidRPr="004547FA">
        <w:t>thu</w:t>
      </w:r>
      <w:proofErr w:type="spellEnd"/>
      <w:r w:rsidRPr="004547FA">
        <w:rPr>
          <w:spacing w:val="9"/>
        </w:rPr>
        <w:t xml:space="preserve"> </w:t>
      </w:r>
      <w:r w:rsidRPr="004547FA">
        <w:t>được</w:t>
      </w:r>
      <w:r w:rsidRPr="004547FA">
        <w:rPr>
          <w:spacing w:val="10"/>
        </w:rPr>
        <w:t xml:space="preserve"> </w:t>
      </w:r>
      <w:proofErr w:type="spellStart"/>
      <w:r w:rsidRPr="004547FA">
        <w:t>từ</w:t>
      </w:r>
      <w:proofErr w:type="spellEnd"/>
      <w:r w:rsidRPr="004547FA">
        <w:rPr>
          <w:spacing w:val="8"/>
        </w:rPr>
        <w:t xml:space="preserve"> </w:t>
      </w:r>
      <w:proofErr w:type="spellStart"/>
      <w:r w:rsidRPr="004547FA">
        <w:t>khách</w:t>
      </w:r>
      <w:proofErr w:type="spellEnd"/>
      <w:r w:rsidRPr="004547FA">
        <w:rPr>
          <w:spacing w:val="9"/>
        </w:rPr>
        <w:t xml:space="preserve"> </w:t>
      </w:r>
      <w:r w:rsidRPr="004547FA">
        <w:t xml:space="preserve">hàng </w:t>
      </w:r>
      <w:proofErr w:type="spellStart"/>
      <w:r w:rsidRPr="004547FA">
        <w:t>doanh</w:t>
      </w:r>
      <w:proofErr w:type="spellEnd"/>
      <w:r w:rsidRPr="004547FA">
        <w:t xml:space="preserve"> nghiệp. </w:t>
      </w:r>
      <w:proofErr w:type="spellStart"/>
      <w:r w:rsidRPr="004547FA">
        <w:t>Năm</w:t>
      </w:r>
      <w:proofErr w:type="spellEnd"/>
      <w:r w:rsidRPr="004547FA">
        <w:t xml:space="preserve"> 2020,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ngân </w:t>
      </w:r>
      <w:proofErr w:type="spellStart"/>
      <w:r w:rsidRPr="004547FA">
        <w:t>hàng</w:t>
      </w:r>
      <w:proofErr w:type="spellEnd"/>
      <w:r w:rsidRPr="004547FA">
        <w:t xml:space="preserve"> </w:t>
      </w:r>
      <w:r w:rsidRPr="004547FA">
        <w:lastRenderedPageBreak/>
        <w:t xml:space="preserve">tăng 26% so </w:t>
      </w:r>
      <w:proofErr w:type="spellStart"/>
      <w:r w:rsidRPr="004547FA">
        <w:t>với</w:t>
      </w:r>
      <w:proofErr w:type="spellEnd"/>
      <w:r w:rsidRPr="004547FA">
        <w:t xml:space="preserve"> </w:t>
      </w:r>
      <w:proofErr w:type="spellStart"/>
      <w:r w:rsidRPr="004547FA">
        <w:t>năm</w:t>
      </w:r>
      <w:proofErr w:type="spellEnd"/>
      <w:r w:rsidRPr="004547FA">
        <w:t xml:space="preserve"> 2019 </w:t>
      </w:r>
      <w:r w:rsidRPr="004547FA">
        <w:rPr>
          <w:w w:val="97"/>
        </w:rPr>
        <w:t>tương</w:t>
      </w:r>
      <w:r w:rsidRPr="004547FA">
        <w:t xml:space="preserve"> </w:t>
      </w:r>
      <w:proofErr w:type="spellStart"/>
      <w:r w:rsidRPr="004547FA">
        <w:rPr>
          <w:w w:val="97"/>
        </w:rPr>
        <w:t>đương</w:t>
      </w:r>
      <w:proofErr w:type="spellEnd"/>
      <w:r w:rsidRPr="004547FA">
        <w:t xml:space="preserve"> </w:t>
      </w:r>
      <w:proofErr w:type="spellStart"/>
      <w:r w:rsidRPr="004547FA">
        <w:rPr>
          <w:w w:val="97"/>
        </w:rPr>
        <w:t>gần</w:t>
      </w:r>
      <w:proofErr w:type="spellEnd"/>
      <w:r w:rsidRPr="004547FA">
        <w:t xml:space="preserve"> </w:t>
      </w:r>
      <w:r w:rsidRPr="004547FA">
        <w:rPr>
          <w:w w:val="97"/>
        </w:rPr>
        <w:t>14</w:t>
      </w:r>
      <w:r w:rsidRPr="004547FA">
        <w:t xml:space="preserve"> </w:t>
      </w:r>
      <w:proofErr w:type="spellStart"/>
      <w:r w:rsidRPr="004547FA">
        <w:rPr>
          <w:w w:val="97"/>
        </w:rPr>
        <w:t>tỷ</w:t>
      </w:r>
      <w:proofErr w:type="spellEnd"/>
      <w:r w:rsidRPr="004547FA">
        <w:t xml:space="preserve"> </w:t>
      </w:r>
      <w:proofErr w:type="spellStart"/>
      <w:r w:rsidRPr="004547FA">
        <w:rPr>
          <w:w w:val="97"/>
        </w:rPr>
        <w:t>đồng</w:t>
      </w:r>
      <w:proofErr w:type="spellEnd"/>
      <w:r w:rsidRPr="004547FA">
        <w:rPr>
          <w:w w:val="97"/>
        </w:rPr>
        <w:t>.</w:t>
      </w:r>
      <w:r w:rsidRPr="004547FA">
        <w:t xml:space="preserve"> </w:t>
      </w:r>
      <w:r w:rsidRPr="004547FA">
        <w:rPr>
          <w:w w:val="97"/>
        </w:rPr>
        <w:t>Nhưng</w:t>
      </w:r>
      <w:r w:rsidRPr="004547FA">
        <w:t xml:space="preserve"> </w:t>
      </w:r>
      <w:r w:rsidRPr="004547FA">
        <w:rPr>
          <w:w w:val="97"/>
        </w:rPr>
        <w:t>đến</w:t>
      </w:r>
      <w:r w:rsidRPr="004547FA">
        <w:t xml:space="preserve"> </w:t>
      </w:r>
      <w:proofErr w:type="spellStart"/>
      <w:r w:rsidRPr="004547FA">
        <w:rPr>
          <w:w w:val="97"/>
        </w:rPr>
        <w:t>năm</w:t>
      </w:r>
      <w:proofErr w:type="spellEnd"/>
      <w:r w:rsidRPr="004547FA">
        <w:t xml:space="preserve"> </w:t>
      </w:r>
      <w:r w:rsidRPr="004547FA">
        <w:rPr>
          <w:w w:val="97"/>
        </w:rPr>
        <w:t>2021,</w:t>
      </w:r>
      <w:r w:rsidRPr="004547FA">
        <w:t xml:space="preserve"> </w:t>
      </w:r>
      <w:proofErr w:type="spellStart"/>
      <w:r w:rsidRPr="004547FA">
        <w:rPr>
          <w:w w:val="97"/>
        </w:rPr>
        <w:t>tình</w:t>
      </w:r>
      <w:proofErr w:type="spellEnd"/>
      <w:r w:rsidRPr="004547FA">
        <w:t xml:space="preserve"> </w:t>
      </w:r>
      <w:proofErr w:type="spellStart"/>
      <w:r w:rsidRPr="004547FA">
        <w:rPr>
          <w:w w:val="97"/>
        </w:rPr>
        <w:t>hình</w:t>
      </w:r>
      <w:proofErr w:type="spellEnd"/>
      <w:r w:rsidRPr="004547FA">
        <w:t xml:space="preserve"> </w:t>
      </w:r>
      <w:proofErr w:type="spellStart"/>
      <w:r w:rsidRPr="004547FA">
        <w:rPr>
          <w:w w:val="97"/>
        </w:rPr>
        <w:t>cho</w:t>
      </w:r>
      <w:proofErr w:type="spellEnd"/>
      <w:r w:rsidRPr="004547FA">
        <w:t xml:space="preserve"> </w:t>
      </w:r>
      <w:proofErr w:type="spellStart"/>
      <w:r w:rsidRPr="004547FA">
        <w:rPr>
          <w:w w:val="97"/>
        </w:rPr>
        <w:t>vay</w:t>
      </w:r>
      <w:proofErr w:type="spellEnd"/>
      <w:r w:rsidRPr="004547FA">
        <w:t xml:space="preserve"> </w:t>
      </w:r>
      <w:proofErr w:type="spellStart"/>
      <w:r w:rsidRPr="004547FA">
        <w:rPr>
          <w:w w:val="97"/>
        </w:rPr>
        <w:t>khách</w:t>
      </w:r>
      <w:proofErr w:type="spellEnd"/>
      <w:r w:rsidRPr="004547FA">
        <w:t xml:space="preserve"> </w:t>
      </w:r>
      <w:proofErr w:type="spellStart"/>
      <w:r w:rsidRPr="004547FA">
        <w:rPr>
          <w:w w:val="97"/>
        </w:rPr>
        <w:t>hàng</w:t>
      </w:r>
      <w:proofErr w:type="spellEnd"/>
      <w:r w:rsidRPr="004547FA">
        <w:t xml:space="preserve"> </w:t>
      </w:r>
      <w:proofErr w:type="spellStart"/>
      <w:r w:rsidRPr="004547FA">
        <w:rPr>
          <w:w w:val="97"/>
        </w:rPr>
        <w:t>doanh</w:t>
      </w:r>
      <w:proofErr w:type="spellEnd"/>
      <w:r w:rsidRPr="004547FA">
        <w:rPr>
          <w:w w:val="97"/>
        </w:rPr>
        <w:t xml:space="preserve"> nghiệp</w:t>
      </w:r>
      <w:r w:rsidRPr="004547FA">
        <w:t xml:space="preserve"> </w:t>
      </w:r>
      <w:r w:rsidRPr="004547FA">
        <w:rPr>
          <w:w w:val="97"/>
        </w:rPr>
        <w:t>có</w:t>
      </w:r>
      <w:r w:rsidRPr="004547FA">
        <w:t xml:space="preserve"> </w:t>
      </w:r>
      <w:proofErr w:type="spellStart"/>
      <w:r w:rsidRPr="004547FA">
        <w:rPr>
          <w:w w:val="97"/>
        </w:rPr>
        <w:t>trạng</w:t>
      </w:r>
      <w:proofErr w:type="spellEnd"/>
      <w:r w:rsidRPr="004547FA">
        <w:t xml:space="preserve"> </w:t>
      </w:r>
      <w:proofErr w:type="spellStart"/>
      <w:r w:rsidRPr="004547FA">
        <w:rPr>
          <w:w w:val="97"/>
        </w:rPr>
        <w:t>thái</w:t>
      </w:r>
      <w:proofErr w:type="spellEnd"/>
      <w:r w:rsidRPr="004547FA">
        <w:t xml:space="preserve"> </w:t>
      </w:r>
      <w:proofErr w:type="spellStart"/>
      <w:r w:rsidRPr="004547FA">
        <w:rPr>
          <w:w w:val="97"/>
        </w:rPr>
        <w:t>giảm</w:t>
      </w:r>
      <w:proofErr w:type="spellEnd"/>
      <w:r w:rsidRPr="004547FA">
        <w:rPr>
          <w:w w:val="97"/>
        </w:rPr>
        <w:t>,</w:t>
      </w:r>
      <w:r w:rsidRPr="004547FA">
        <w:t xml:space="preserve"> </w:t>
      </w:r>
      <w:proofErr w:type="spellStart"/>
      <w:r w:rsidRPr="004547FA">
        <w:rPr>
          <w:w w:val="97"/>
        </w:rPr>
        <w:t>Giảm</w:t>
      </w:r>
      <w:proofErr w:type="spellEnd"/>
      <w:r w:rsidRPr="004547FA">
        <w:t xml:space="preserve"> </w:t>
      </w:r>
      <w:r w:rsidRPr="004547FA">
        <w:rPr>
          <w:w w:val="97"/>
        </w:rPr>
        <w:t>đến</w:t>
      </w:r>
      <w:r w:rsidRPr="004547FA">
        <w:t xml:space="preserve"> </w:t>
      </w:r>
      <w:r w:rsidRPr="004547FA">
        <w:rPr>
          <w:w w:val="97"/>
        </w:rPr>
        <w:t>14%</w:t>
      </w:r>
      <w:r w:rsidRPr="004547FA">
        <w:t xml:space="preserve"> </w:t>
      </w:r>
      <w:r w:rsidRPr="004547FA">
        <w:rPr>
          <w:w w:val="97"/>
        </w:rPr>
        <w:t>so</w:t>
      </w:r>
      <w:r w:rsidRPr="004547FA">
        <w:t xml:space="preserve"> </w:t>
      </w:r>
      <w:proofErr w:type="spellStart"/>
      <w:r w:rsidRPr="004547FA">
        <w:rPr>
          <w:w w:val="97"/>
        </w:rPr>
        <w:t>với</w:t>
      </w:r>
      <w:proofErr w:type="spellEnd"/>
      <w:r w:rsidRPr="004547FA">
        <w:t xml:space="preserve"> </w:t>
      </w:r>
      <w:proofErr w:type="spellStart"/>
      <w:r w:rsidRPr="004547FA">
        <w:rPr>
          <w:w w:val="97"/>
        </w:rPr>
        <w:t>năm</w:t>
      </w:r>
      <w:proofErr w:type="spellEnd"/>
      <w:r w:rsidRPr="004547FA">
        <w:t xml:space="preserve"> </w:t>
      </w:r>
      <w:proofErr w:type="spellStart"/>
      <w:r w:rsidRPr="004547FA">
        <w:rPr>
          <w:w w:val="97"/>
        </w:rPr>
        <w:t>trước</w:t>
      </w:r>
      <w:proofErr w:type="spellEnd"/>
      <w:r w:rsidRPr="004547FA">
        <w:rPr>
          <w:w w:val="97"/>
        </w:rPr>
        <w:t>,</w:t>
      </w:r>
      <w:r w:rsidRPr="004547FA">
        <w:t xml:space="preserve"> </w:t>
      </w:r>
      <w:r w:rsidRPr="004547FA">
        <w:rPr>
          <w:w w:val="97"/>
        </w:rPr>
        <w:t>tương</w:t>
      </w:r>
      <w:r w:rsidRPr="004547FA">
        <w:t xml:space="preserve"> </w:t>
      </w:r>
      <w:proofErr w:type="spellStart"/>
      <w:r w:rsidRPr="004547FA">
        <w:rPr>
          <w:w w:val="97"/>
        </w:rPr>
        <w:t>đương</w:t>
      </w:r>
      <w:proofErr w:type="spellEnd"/>
      <w:r w:rsidRPr="004547FA">
        <w:t xml:space="preserve"> </w:t>
      </w:r>
      <w:r w:rsidRPr="004547FA">
        <w:rPr>
          <w:w w:val="97"/>
        </w:rPr>
        <w:t>1,5</w:t>
      </w:r>
      <w:r w:rsidRPr="004547FA">
        <w:t xml:space="preserve"> </w:t>
      </w:r>
      <w:proofErr w:type="spellStart"/>
      <w:r w:rsidRPr="004547FA">
        <w:rPr>
          <w:w w:val="97"/>
        </w:rPr>
        <w:t>tỷ</w:t>
      </w:r>
      <w:proofErr w:type="spellEnd"/>
      <w:r w:rsidRPr="004547FA">
        <w:t xml:space="preserve"> </w:t>
      </w:r>
      <w:proofErr w:type="spellStart"/>
      <w:r w:rsidRPr="004547FA">
        <w:rPr>
          <w:w w:val="97"/>
        </w:rPr>
        <w:t>đồng</w:t>
      </w:r>
      <w:proofErr w:type="spellEnd"/>
      <w:r w:rsidRPr="004547FA">
        <w:rPr>
          <w:w w:val="97"/>
        </w:rPr>
        <w:t>.</w:t>
      </w:r>
    </w:p>
    <w:p w14:paraId="2477F174" w14:textId="5378E63C" w:rsidR="000474F8" w:rsidRPr="004547FA" w:rsidRDefault="000474F8" w:rsidP="00E53690">
      <w:pPr>
        <w:pStyle w:val="BodyText"/>
        <w:ind w:firstLine="566"/>
      </w:pPr>
      <w:proofErr w:type="spellStart"/>
      <w:r w:rsidRPr="004547FA">
        <w:t>Nguyên</w:t>
      </w:r>
      <w:proofErr w:type="spellEnd"/>
      <w:r w:rsidRPr="004547FA">
        <w:t xml:space="preserve"> </w:t>
      </w:r>
      <w:proofErr w:type="spellStart"/>
      <w:r w:rsidRPr="004547FA">
        <w:t>nhân</w:t>
      </w:r>
      <w:proofErr w:type="spellEnd"/>
      <w:r w:rsidRPr="004547FA">
        <w:t xml:space="preserve"> một </w:t>
      </w:r>
      <w:proofErr w:type="spellStart"/>
      <w:r w:rsidRPr="004547FA">
        <w:t>phần</w:t>
      </w:r>
      <w:proofErr w:type="spellEnd"/>
      <w:r w:rsidRPr="004547FA">
        <w:t xml:space="preserve"> do đối </w:t>
      </w:r>
      <w:proofErr w:type="spellStart"/>
      <w:r w:rsidRPr="004547FA">
        <w:t>thủ</w:t>
      </w:r>
      <w:proofErr w:type="spellEnd"/>
      <w:r w:rsidRPr="004547FA">
        <w:t xml:space="preserve"> </w:t>
      </w:r>
      <w:proofErr w:type="spellStart"/>
      <w:r w:rsidRPr="004547FA">
        <w:t>thu</w:t>
      </w:r>
      <w:proofErr w:type="spellEnd"/>
      <w:r w:rsidRPr="004547FA">
        <w:t xml:space="preserve"> </w:t>
      </w:r>
      <w:proofErr w:type="spellStart"/>
      <w:r w:rsidRPr="004547FA">
        <w:t>hút</w:t>
      </w:r>
      <w:proofErr w:type="spellEnd"/>
      <w:r w:rsidRPr="004547FA">
        <w:t xml:space="preserve"> </w:t>
      </w:r>
      <w:proofErr w:type="spellStart"/>
      <w:r w:rsidRPr="004547FA">
        <w:t>khách</w:t>
      </w:r>
      <w:proofErr w:type="spellEnd"/>
      <w:r w:rsidRPr="004547FA">
        <w:t xml:space="preserve"> </w:t>
      </w:r>
      <w:proofErr w:type="spellStart"/>
      <w:r w:rsidRPr="004547FA">
        <w:t>bằng</w:t>
      </w:r>
      <w:proofErr w:type="spellEnd"/>
      <w:r w:rsidRPr="004547FA">
        <w:t xml:space="preserve"> </w:t>
      </w:r>
      <w:proofErr w:type="spellStart"/>
      <w:r w:rsidRPr="004547FA">
        <w:t>cách</w:t>
      </w:r>
      <w:proofErr w:type="spellEnd"/>
      <w:r w:rsidRPr="004547FA">
        <w:t xml:space="preserve"> </w:t>
      </w:r>
      <w:proofErr w:type="spellStart"/>
      <w:r w:rsidRPr="004547FA">
        <w:t>giảm</w:t>
      </w:r>
      <w:proofErr w:type="spellEnd"/>
      <w:r w:rsidRPr="004547FA">
        <w:t xml:space="preserve"> </w:t>
      </w:r>
      <w:proofErr w:type="spellStart"/>
      <w:r w:rsidRPr="004547FA">
        <w:t>lãi</w:t>
      </w:r>
      <w:proofErr w:type="spellEnd"/>
      <w:r w:rsidRPr="004547FA">
        <w:t xml:space="preserve"> </w:t>
      </w:r>
      <w:proofErr w:type="spellStart"/>
      <w:r w:rsidRPr="004547FA">
        <w:t>suất</w:t>
      </w:r>
      <w:proofErr w:type="spellEnd"/>
      <w:r w:rsidRPr="004547FA">
        <w:t xml:space="preserve">, </w:t>
      </w:r>
      <w:proofErr w:type="spellStart"/>
      <w:r w:rsidRPr="004547FA">
        <w:t>các</w:t>
      </w:r>
      <w:proofErr w:type="spellEnd"/>
      <w:r w:rsidRPr="004547FA">
        <w:t xml:space="preserve"> </w:t>
      </w:r>
      <w:proofErr w:type="spellStart"/>
      <w:r w:rsidRPr="004547FA">
        <w:t>doanh</w:t>
      </w:r>
      <w:proofErr w:type="spellEnd"/>
      <w:r w:rsidRPr="004547FA">
        <w:t xml:space="preserve"> nghiệp vẫn e </w:t>
      </w:r>
      <w:proofErr w:type="spellStart"/>
      <w:r w:rsidRPr="004547FA">
        <w:t>dè</w:t>
      </w:r>
      <w:proofErr w:type="spellEnd"/>
      <w:r w:rsidRPr="004547FA">
        <w:t xml:space="preserve"> </w:t>
      </w:r>
      <w:proofErr w:type="spellStart"/>
      <w:r w:rsidRPr="004547FA">
        <w:t>trong</w:t>
      </w:r>
      <w:proofErr w:type="spellEnd"/>
      <w:r w:rsidRPr="004547FA">
        <w:t xml:space="preserve"> </w:t>
      </w:r>
      <w:proofErr w:type="spellStart"/>
      <w:r w:rsidRPr="004547FA">
        <w:t>việc</w:t>
      </w:r>
      <w:proofErr w:type="spellEnd"/>
      <w:r w:rsidRPr="004547FA">
        <w:t xml:space="preserve"> </w:t>
      </w:r>
      <w:proofErr w:type="spellStart"/>
      <w:r w:rsidRPr="004547FA">
        <w:t>vay</w:t>
      </w:r>
      <w:proofErr w:type="spellEnd"/>
      <w:r w:rsidRPr="004547FA">
        <w:t xml:space="preserve"> </w:t>
      </w:r>
      <w:proofErr w:type="spellStart"/>
      <w:r w:rsidRPr="004547FA">
        <w:t>vốn</w:t>
      </w:r>
      <w:proofErr w:type="spellEnd"/>
      <w:r w:rsidRPr="004547FA">
        <w:t xml:space="preserve"> </w:t>
      </w:r>
      <w:proofErr w:type="spellStart"/>
      <w:r w:rsidRPr="004547FA">
        <w:t>kinh</w:t>
      </w:r>
      <w:proofErr w:type="spellEnd"/>
      <w:r w:rsidRPr="004547FA">
        <w:t xml:space="preserve"> </w:t>
      </w:r>
      <w:proofErr w:type="spellStart"/>
      <w:r w:rsidRPr="004547FA">
        <w:t>doanh</w:t>
      </w:r>
      <w:proofErr w:type="spellEnd"/>
      <w:r w:rsidRPr="004547FA">
        <w:t xml:space="preserve">. </w:t>
      </w:r>
      <w:proofErr w:type="spellStart"/>
      <w:r w:rsidRPr="004547FA">
        <w:t>Tuy</w:t>
      </w:r>
      <w:proofErr w:type="spellEnd"/>
      <w:r w:rsidRPr="004547FA">
        <w:t xml:space="preserve"> nhiên ngân </w:t>
      </w:r>
      <w:proofErr w:type="spellStart"/>
      <w:r w:rsidRPr="004547FA">
        <w:t>hàng</w:t>
      </w:r>
      <w:proofErr w:type="spellEnd"/>
      <w:r w:rsidRPr="004547FA">
        <w:t xml:space="preserve"> cũng đã </w:t>
      </w:r>
      <w:proofErr w:type="spellStart"/>
      <w:r w:rsidRPr="004547FA">
        <w:t>linh</w:t>
      </w:r>
      <w:proofErr w:type="spellEnd"/>
      <w:r w:rsidRPr="004547FA">
        <w:t xml:space="preserve"> </w:t>
      </w:r>
      <w:proofErr w:type="spellStart"/>
      <w:r w:rsidRPr="004547FA">
        <w:t>hoạt</w:t>
      </w:r>
      <w:proofErr w:type="spellEnd"/>
      <w:r w:rsidRPr="004547FA">
        <w:t xml:space="preserve"> </w:t>
      </w:r>
      <w:proofErr w:type="spellStart"/>
      <w:r w:rsidRPr="004547FA">
        <w:t>trong</w:t>
      </w:r>
      <w:proofErr w:type="spellEnd"/>
      <w:r w:rsidRPr="004547FA">
        <w:t xml:space="preserve"> </w:t>
      </w:r>
      <w:proofErr w:type="spellStart"/>
      <w:r w:rsidRPr="004547FA">
        <w:t>việc</w:t>
      </w:r>
      <w:proofErr w:type="spellEnd"/>
      <w:r w:rsidRPr="004547FA">
        <w:t xml:space="preserve"> </w:t>
      </w:r>
      <w:proofErr w:type="spellStart"/>
      <w:r w:rsidRPr="004547FA">
        <w:t>đẩy</w:t>
      </w:r>
      <w:proofErr w:type="spellEnd"/>
      <w:r w:rsidRPr="004547FA">
        <w:t xml:space="preserve"> </w:t>
      </w:r>
      <w:proofErr w:type="spellStart"/>
      <w:r w:rsidRPr="004547FA">
        <w:t>mạnh</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khách</w:t>
      </w:r>
      <w:proofErr w:type="spellEnd"/>
      <w:r w:rsidRPr="004547FA">
        <w:t xml:space="preserve"> hàng cá </w:t>
      </w:r>
      <w:proofErr w:type="spellStart"/>
      <w:r w:rsidRPr="004547FA">
        <w:t>nhân</w:t>
      </w:r>
      <w:proofErr w:type="spellEnd"/>
      <w:r w:rsidRPr="004547FA">
        <w:t xml:space="preserve"> </w:t>
      </w:r>
      <w:proofErr w:type="spellStart"/>
      <w:r w:rsidRPr="004547FA">
        <w:t>với</w:t>
      </w:r>
      <w:proofErr w:type="spellEnd"/>
      <w:r w:rsidRPr="004547FA">
        <w:t xml:space="preserve"> </w:t>
      </w:r>
      <w:proofErr w:type="spellStart"/>
      <w:r w:rsidRPr="004547FA">
        <w:t>nhiều</w:t>
      </w:r>
      <w:proofErr w:type="spellEnd"/>
      <w:r w:rsidRPr="004547FA">
        <w:t xml:space="preserve"> </w:t>
      </w:r>
      <w:proofErr w:type="spellStart"/>
      <w:r w:rsidRPr="004547FA">
        <w:t>gói</w:t>
      </w:r>
      <w:proofErr w:type="spellEnd"/>
      <w:r w:rsidRPr="004547FA">
        <w:t xml:space="preserve"> </w:t>
      </w:r>
      <w:proofErr w:type="spellStart"/>
      <w:r w:rsidRPr="004547FA">
        <w:t>sản</w:t>
      </w:r>
      <w:proofErr w:type="spellEnd"/>
      <w:r w:rsidRPr="004547FA">
        <w:t xml:space="preserve"> </w:t>
      </w:r>
      <w:proofErr w:type="spellStart"/>
      <w:r w:rsidRPr="004547FA">
        <w:t>phẩm</w:t>
      </w:r>
      <w:proofErr w:type="spellEnd"/>
      <w:r w:rsidRPr="004547FA">
        <w:t xml:space="preserve"> như </w:t>
      </w:r>
      <w:proofErr w:type="spellStart"/>
      <w:r w:rsidRPr="004547FA">
        <w:t>thu</w:t>
      </w:r>
      <w:proofErr w:type="spellEnd"/>
      <w:r w:rsidRPr="004547FA">
        <w:t xml:space="preserve"> </w:t>
      </w:r>
      <w:proofErr w:type="spellStart"/>
      <w:r w:rsidRPr="004547FA">
        <w:t>hút</w:t>
      </w:r>
      <w:proofErr w:type="spellEnd"/>
      <w:r w:rsidRPr="004547FA">
        <w:t xml:space="preserve"> </w:t>
      </w:r>
      <w:proofErr w:type="spellStart"/>
      <w:r w:rsidRPr="004547FA">
        <w:t>các</w:t>
      </w:r>
      <w:proofErr w:type="spellEnd"/>
      <w:r w:rsidRPr="004547FA">
        <w:t xml:space="preserve"> </w:t>
      </w:r>
      <w:proofErr w:type="spellStart"/>
      <w:r w:rsidRPr="004547FA">
        <w:t>tiểu</w:t>
      </w:r>
      <w:proofErr w:type="spellEnd"/>
      <w:r w:rsidRPr="004547FA">
        <w:t xml:space="preserve"> </w:t>
      </w:r>
      <w:proofErr w:type="spellStart"/>
      <w:r w:rsidRPr="004547FA">
        <w:t>thương</w:t>
      </w:r>
      <w:proofErr w:type="spellEnd"/>
      <w:r w:rsidRPr="004547FA">
        <w:t xml:space="preserve"> </w:t>
      </w:r>
      <w:proofErr w:type="spellStart"/>
      <w:r w:rsidRPr="004547FA">
        <w:t>bằng</w:t>
      </w:r>
      <w:proofErr w:type="spellEnd"/>
      <w:r w:rsidRPr="004547FA">
        <w:t xml:space="preserve"> “Cho </w:t>
      </w:r>
      <w:proofErr w:type="spellStart"/>
      <w:r w:rsidRPr="004547FA">
        <w:t>vay</w:t>
      </w:r>
      <w:proofErr w:type="spellEnd"/>
      <w:r w:rsidRPr="004547FA">
        <w:t xml:space="preserve"> góp </w:t>
      </w:r>
      <w:proofErr w:type="spellStart"/>
      <w:r w:rsidRPr="004547FA">
        <w:t>chợ</w:t>
      </w:r>
      <w:proofErr w:type="spellEnd"/>
      <w:r w:rsidRPr="004547FA">
        <w:t xml:space="preserve">”. Cho </w:t>
      </w:r>
      <w:proofErr w:type="spellStart"/>
      <w:r w:rsidRPr="004547FA">
        <w:t>vay</w:t>
      </w:r>
      <w:proofErr w:type="spellEnd"/>
      <w:r w:rsidRPr="004547FA">
        <w:t xml:space="preserve"> tiêu dung, </w:t>
      </w:r>
      <w:proofErr w:type="spellStart"/>
      <w:r w:rsidRPr="004547FA">
        <w:t>cho</w:t>
      </w:r>
      <w:proofErr w:type="spellEnd"/>
      <w:r w:rsidRPr="004547FA">
        <w:t xml:space="preserve"> </w:t>
      </w:r>
      <w:proofErr w:type="spellStart"/>
      <w:r w:rsidRPr="004547FA">
        <w:t>vay</w:t>
      </w:r>
      <w:proofErr w:type="spellEnd"/>
      <w:r w:rsidRPr="004547FA">
        <w:t xml:space="preserve"> mua </w:t>
      </w:r>
      <w:proofErr w:type="spellStart"/>
      <w:r w:rsidRPr="004547FA">
        <w:t>xe</w:t>
      </w:r>
      <w:proofErr w:type="spellEnd"/>
      <w:r w:rsidRPr="004547FA">
        <w:t xml:space="preserve"> </w:t>
      </w:r>
      <w:proofErr w:type="spellStart"/>
      <w:r w:rsidRPr="004547FA">
        <w:t>hơi</w:t>
      </w:r>
      <w:proofErr w:type="spellEnd"/>
      <w:proofErr w:type="gramStart"/>
      <w:r w:rsidRPr="004547FA">
        <w:t>….Dù</w:t>
      </w:r>
      <w:proofErr w:type="gramEnd"/>
      <w:r w:rsidRPr="004547FA">
        <w:t xml:space="preserve"> vậy </w:t>
      </w:r>
      <w:proofErr w:type="spellStart"/>
      <w:r w:rsidRPr="004547FA">
        <w:t>tổng</w:t>
      </w:r>
      <w:proofErr w:type="spellEnd"/>
      <w:r w:rsidRPr="004547FA">
        <w:t xml:space="preserve">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vẫn </w:t>
      </w:r>
      <w:proofErr w:type="spellStart"/>
      <w:r w:rsidRPr="004547FA">
        <w:t>giảm</w:t>
      </w:r>
      <w:proofErr w:type="spellEnd"/>
      <w:r w:rsidRPr="004547FA">
        <w:t xml:space="preserve"> 5% so </w:t>
      </w:r>
      <w:proofErr w:type="spellStart"/>
      <w:r w:rsidRPr="004547FA">
        <w:t>với</w:t>
      </w:r>
      <w:proofErr w:type="spellEnd"/>
      <w:r w:rsidRPr="004547FA">
        <w:t xml:space="preserve"> </w:t>
      </w:r>
      <w:proofErr w:type="spellStart"/>
      <w:r w:rsidRPr="004547FA">
        <w:t>năm</w:t>
      </w:r>
      <w:proofErr w:type="spellEnd"/>
      <w:r w:rsidRPr="004547FA">
        <w:t xml:space="preserve"> </w:t>
      </w:r>
      <w:proofErr w:type="spellStart"/>
      <w:r w:rsidRPr="004547FA">
        <w:t>trước</w:t>
      </w:r>
      <w:proofErr w:type="spellEnd"/>
      <w:r w:rsidRPr="004547FA">
        <w:t>.</w:t>
      </w:r>
    </w:p>
    <w:p w14:paraId="190E03C4" w14:textId="5FE835AE" w:rsidR="00E06223" w:rsidRPr="004547FA" w:rsidRDefault="00E06223" w:rsidP="00E53690">
      <w:pPr>
        <w:pStyle w:val="BodyText"/>
        <w:spacing w:before="122"/>
        <w:outlineLvl w:val="3"/>
        <w:rPr>
          <w:b/>
          <w:bCs/>
        </w:rPr>
      </w:pPr>
      <w:bookmarkStart w:id="161" w:name="_Toc99270236"/>
      <w:r w:rsidRPr="004547FA">
        <w:rPr>
          <w:b/>
          <w:bCs/>
        </w:rPr>
        <w:t xml:space="preserve">2.2.3.1. </w:t>
      </w:r>
      <w:proofErr w:type="spellStart"/>
      <w:r w:rsidRPr="004547FA">
        <w:rPr>
          <w:b/>
          <w:bCs/>
        </w:rPr>
        <w:t>Doanh</w:t>
      </w:r>
      <w:proofErr w:type="spellEnd"/>
      <w:r w:rsidRPr="004547FA">
        <w:rPr>
          <w:b/>
          <w:bCs/>
        </w:rPr>
        <w:t xml:space="preserve"> số </w:t>
      </w:r>
      <w:proofErr w:type="spellStart"/>
      <w:r w:rsidRPr="004547FA">
        <w:rPr>
          <w:b/>
          <w:bCs/>
        </w:rPr>
        <w:t>cho</w:t>
      </w:r>
      <w:proofErr w:type="spellEnd"/>
      <w:r w:rsidRPr="004547FA">
        <w:rPr>
          <w:b/>
          <w:bCs/>
        </w:rPr>
        <w:t xml:space="preserve"> </w:t>
      </w:r>
      <w:proofErr w:type="spellStart"/>
      <w:r w:rsidRPr="004547FA">
        <w:rPr>
          <w:b/>
          <w:bCs/>
        </w:rPr>
        <w:t>vay</w:t>
      </w:r>
      <w:proofErr w:type="spellEnd"/>
      <w:r w:rsidRPr="004547FA">
        <w:rPr>
          <w:b/>
          <w:bCs/>
        </w:rPr>
        <w:t xml:space="preserve"> </w:t>
      </w:r>
      <w:proofErr w:type="spellStart"/>
      <w:r w:rsidRPr="004547FA">
        <w:rPr>
          <w:b/>
          <w:bCs/>
        </w:rPr>
        <w:t>theo</w:t>
      </w:r>
      <w:proofErr w:type="spellEnd"/>
      <w:r w:rsidRPr="004547FA">
        <w:rPr>
          <w:b/>
          <w:bCs/>
        </w:rPr>
        <w:t xml:space="preserve"> thời hạn </w:t>
      </w:r>
      <w:proofErr w:type="spellStart"/>
      <w:r w:rsidRPr="004547FA">
        <w:rPr>
          <w:b/>
          <w:bCs/>
        </w:rPr>
        <w:t>cho</w:t>
      </w:r>
      <w:proofErr w:type="spellEnd"/>
      <w:r w:rsidRPr="004547FA">
        <w:rPr>
          <w:b/>
          <w:bCs/>
        </w:rPr>
        <w:t xml:space="preserve"> </w:t>
      </w:r>
      <w:proofErr w:type="spellStart"/>
      <w:r w:rsidRPr="004547FA">
        <w:rPr>
          <w:b/>
          <w:bCs/>
        </w:rPr>
        <w:t>vay</w:t>
      </w:r>
      <w:bookmarkEnd w:id="161"/>
      <w:proofErr w:type="spellEnd"/>
    </w:p>
    <w:p w14:paraId="0D7E514D" w14:textId="4D79D019" w:rsidR="00AE291D" w:rsidRPr="00AE291D" w:rsidRDefault="00AE291D" w:rsidP="00AE291D">
      <w:pPr>
        <w:pStyle w:val="Caption"/>
      </w:pPr>
      <w:bookmarkStart w:id="162" w:name="_Toc101095414"/>
      <w:proofErr w:type="spellStart"/>
      <w:r>
        <w:t>Bảng</w:t>
      </w:r>
      <w:proofErr w:type="spellEnd"/>
      <w:r>
        <w:t xml:space="preserve"> 2.</w:t>
      </w:r>
      <w:fldSimple w:instr=" SEQ Bảng_2. \* ARABIC ">
        <w:r w:rsidR="00A24644">
          <w:rPr>
            <w:noProof/>
          </w:rPr>
          <w:t>4</w:t>
        </w:r>
      </w:fldSimple>
      <w:r>
        <w:t xml:space="preserve">: </w:t>
      </w:r>
      <w:proofErr w:type="spellStart"/>
      <w:r w:rsidRPr="004547FA">
        <w:rPr>
          <w:bCs/>
          <w:iCs w:val="0"/>
          <w:szCs w:val="26"/>
        </w:rPr>
        <w:t>Doanh</w:t>
      </w:r>
      <w:proofErr w:type="spellEnd"/>
      <w:r w:rsidRPr="004547FA">
        <w:rPr>
          <w:bCs/>
          <w:iCs w:val="0"/>
          <w:szCs w:val="26"/>
        </w:rPr>
        <w:t xml:space="preserve"> số </w:t>
      </w:r>
      <w:proofErr w:type="spellStart"/>
      <w:r w:rsidRPr="004547FA">
        <w:rPr>
          <w:bCs/>
          <w:iCs w:val="0"/>
          <w:szCs w:val="26"/>
        </w:rPr>
        <w:t>cho</w:t>
      </w:r>
      <w:proofErr w:type="spellEnd"/>
      <w:r w:rsidRPr="004547FA">
        <w:rPr>
          <w:bCs/>
          <w:iCs w:val="0"/>
          <w:szCs w:val="26"/>
        </w:rPr>
        <w:t xml:space="preserve"> </w:t>
      </w:r>
      <w:proofErr w:type="spellStart"/>
      <w:r w:rsidRPr="004547FA">
        <w:rPr>
          <w:bCs/>
          <w:iCs w:val="0"/>
          <w:szCs w:val="26"/>
        </w:rPr>
        <w:t>vay</w:t>
      </w:r>
      <w:proofErr w:type="spellEnd"/>
      <w:r w:rsidRPr="004547FA">
        <w:rPr>
          <w:bCs/>
          <w:iCs w:val="0"/>
          <w:szCs w:val="26"/>
        </w:rPr>
        <w:t xml:space="preserve"> </w:t>
      </w:r>
      <w:proofErr w:type="spellStart"/>
      <w:r w:rsidRPr="004547FA">
        <w:rPr>
          <w:bCs/>
          <w:iCs w:val="0"/>
          <w:szCs w:val="26"/>
        </w:rPr>
        <w:t>theo</w:t>
      </w:r>
      <w:proofErr w:type="spellEnd"/>
      <w:r w:rsidRPr="004547FA">
        <w:rPr>
          <w:bCs/>
          <w:iCs w:val="0"/>
          <w:szCs w:val="26"/>
        </w:rPr>
        <w:t xml:space="preserve"> thời hạn </w:t>
      </w:r>
      <w:proofErr w:type="spellStart"/>
      <w:r w:rsidRPr="004547FA">
        <w:rPr>
          <w:bCs/>
          <w:iCs w:val="0"/>
          <w:szCs w:val="26"/>
        </w:rPr>
        <w:t>cho</w:t>
      </w:r>
      <w:proofErr w:type="spellEnd"/>
      <w:r w:rsidRPr="004547FA">
        <w:rPr>
          <w:bCs/>
          <w:iCs w:val="0"/>
          <w:szCs w:val="26"/>
        </w:rPr>
        <w:t xml:space="preserve"> </w:t>
      </w:r>
      <w:proofErr w:type="spellStart"/>
      <w:r w:rsidRPr="004547FA">
        <w:rPr>
          <w:bCs/>
          <w:iCs w:val="0"/>
          <w:szCs w:val="26"/>
        </w:rPr>
        <w:t>vay</w:t>
      </w:r>
      <w:bookmarkEnd w:id="162"/>
      <w:proofErr w:type="spellEnd"/>
    </w:p>
    <w:p w14:paraId="343F71EE" w14:textId="77777777" w:rsidR="0046270D" w:rsidRPr="004547FA" w:rsidRDefault="0046270D"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pacing w:val="-12"/>
          <w:szCs w:val="26"/>
        </w:rPr>
        <w:t xml:space="preserve"> </w:t>
      </w:r>
      <w:r w:rsidRPr="004547FA">
        <w:rPr>
          <w:b/>
          <w:i/>
          <w:szCs w:val="26"/>
        </w:rPr>
        <w:t>đồng</w:t>
      </w:r>
    </w:p>
    <w:tbl>
      <w:tblPr>
        <w:tblW w:w="0" w:type="auto"/>
        <w:tblInd w:w="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4"/>
        <w:gridCol w:w="972"/>
        <w:gridCol w:w="936"/>
        <w:gridCol w:w="1003"/>
        <w:gridCol w:w="1004"/>
        <w:gridCol w:w="931"/>
        <w:gridCol w:w="1020"/>
        <w:gridCol w:w="1070"/>
      </w:tblGrid>
      <w:tr w:rsidR="0046270D" w:rsidRPr="004547FA" w14:paraId="3CC1AB76" w14:textId="77777777" w:rsidTr="00371DC7">
        <w:trPr>
          <w:trHeight w:val="894"/>
        </w:trPr>
        <w:tc>
          <w:tcPr>
            <w:tcW w:w="2444" w:type="dxa"/>
            <w:vMerge w:val="restart"/>
            <w:shd w:val="clear" w:color="auto" w:fill="auto"/>
            <w:vAlign w:val="center"/>
          </w:tcPr>
          <w:p w14:paraId="6AD60F93" w14:textId="77777777" w:rsidR="0046270D" w:rsidRPr="004547FA" w:rsidRDefault="0046270D" w:rsidP="00E53690">
            <w:pPr>
              <w:pStyle w:val="TableParagraph"/>
              <w:jc w:val="center"/>
              <w:rPr>
                <w:szCs w:val="26"/>
              </w:rPr>
            </w:pPr>
          </w:p>
        </w:tc>
        <w:tc>
          <w:tcPr>
            <w:tcW w:w="972" w:type="dxa"/>
            <w:vMerge w:val="restart"/>
            <w:shd w:val="clear" w:color="auto" w:fill="auto"/>
            <w:vAlign w:val="center"/>
          </w:tcPr>
          <w:p w14:paraId="312070DD" w14:textId="77777777" w:rsidR="0046270D" w:rsidRPr="004547FA" w:rsidRDefault="0046270D" w:rsidP="00E53690">
            <w:pPr>
              <w:pStyle w:val="TableParagraph"/>
              <w:jc w:val="center"/>
              <w:rPr>
                <w:b/>
                <w:i/>
                <w:szCs w:val="26"/>
              </w:rPr>
            </w:pPr>
          </w:p>
          <w:p w14:paraId="4496AEDE" w14:textId="77777777" w:rsidR="0046270D" w:rsidRPr="004547FA" w:rsidRDefault="0046270D" w:rsidP="00E53690">
            <w:pPr>
              <w:pStyle w:val="TableParagraph"/>
              <w:jc w:val="center"/>
              <w:rPr>
                <w:b/>
                <w:i/>
                <w:szCs w:val="26"/>
              </w:rPr>
            </w:pPr>
          </w:p>
          <w:p w14:paraId="63BF59A8" w14:textId="6F2F2220" w:rsidR="0046270D" w:rsidRPr="004547FA" w:rsidRDefault="00AC72BE" w:rsidP="00E53690">
            <w:pPr>
              <w:pStyle w:val="TableParagraph"/>
              <w:jc w:val="center"/>
              <w:rPr>
                <w:b/>
                <w:szCs w:val="26"/>
              </w:rPr>
            </w:pPr>
            <w:r w:rsidRPr="004547FA">
              <w:rPr>
                <w:b/>
                <w:szCs w:val="26"/>
              </w:rPr>
              <w:t>2019</w:t>
            </w:r>
          </w:p>
        </w:tc>
        <w:tc>
          <w:tcPr>
            <w:tcW w:w="936" w:type="dxa"/>
            <w:vMerge w:val="restart"/>
            <w:shd w:val="clear" w:color="auto" w:fill="auto"/>
            <w:vAlign w:val="center"/>
          </w:tcPr>
          <w:p w14:paraId="3EDF6829" w14:textId="77777777" w:rsidR="0046270D" w:rsidRPr="004547FA" w:rsidRDefault="0046270D" w:rsidP="00E53690">
            <w:pPr>
              <w:pStyle w:val="TableParagraph"/>
              <w:jc w:val="center"/>
              <w:rPr>
                <w:b/>
                <w:i/>
                <w:szCs w:val="26"/>
              </w:rPr>
            </w:pPr>
          </w:p>
          <w:p w14:paraId="1BABB67A" w14:textId="77777777" w:rsidR="0046270D" w:rsidRPr="004547FA" w:rsidRDefault="0046270D" w:rsidP="00E53690">
            <w:pPr>
              <w:pStyle w:val="TableParagraph"/>
              <w:jc w:val="center"/>
              <w:rPr>
                <w:b/>
                <w:i/>
                <w:szCs w:val="26"/>
              </w:rPr>
            </w:pPr>
          </w:p>
          <w:p w14:paraId="25842809" w14:textId="657E2C09" w:rsidR="0046270D" w:rsidRPr="004547FA" w:rsidRDefault="00AC72BE" w:rsidP="00E53690">
            <w:pPr>
              <w:pStyle w:val="TableParagraph"/>
              <w:jc w:val="center"/>
              <w:rPr>
                <w:b/>
                <w:szCs w:val="26"/>
              </w:rPr>
            </w:pPr>
            <w:r w:rsidRPr="004547FA">
              <w:rPr>
                <w:b/>
                <w:szCs w:val="26"/>
              </w:rPr>
              <w:t>2020</w:t>
            </w:r>
          </w:p>
        </w:tc>
        <w:tc>
          <w:tcPr>
            <w:tcW w:w="1003" w:type="dxa"/>
            <w:vMerge w:val="restart"/>
            <w:shd w:val="clear" w:color="auto" w:fill="auto"/>
            <w:vAlign w:val="center"/>
          </w:tcPr>
          <w:p w14:paraId="5A00A035" w14:textId="77777777" w:rsidR="0046270D" w:rsidRPr="004547FA" w:rsidRDefault="0046270D" w:rsidP="00E53690">
            <w:pPr>
              <w:pStyle w:val="TableParagraph"/>
              <w:jc w:val="center"/>
              <w:rPr>
                <w:b/>
                <w:i/>
                <w:szCs w:val="26"/>
              </w:rPr>
            </w:pPr>
          </w:p>
          <w:p w14:paraId="650F0145" w14:textId="77777777" w:rsidR="0046270D" w:rsidRPr="004547FA" w:rsidRDefault="0046270D" w:rsidP="00E53690">
            <w:pPr>
              <w:pStyle w:val="TableParagraph"/>
              <w:jc w:val="center"/>
              <w:rPr>
                <w:b/>
                <w:i/>
                <w:szCs w:val="26"/>
              </w:rPr>
            </w:pPr>
          </w:p>
          <w:p w14:paraId="0BB0A31D" w14:textId="70CF6AB2" w:rsidR="0046270D" w:rsidRPr="004547FA" w:rsidRDefault="00AC72BE" w:rsidP="00E53690">
            <w:pPr>
              <w:pStyle w:val="TableParagraph"/>
              <w:jc w:val="center"/>
              <w:rPr>
                <w:b/>
                <w:szCs w:val="26"/>
              </w:rPr>
            </w:pPr>
            <w:r w:rsidRPr="004547FA">
              <w:rPr>
                <w:b/>
                <w:szCs w:val="26"/>
              </w:rPr>
              <w:t>2021</w:t>
            </w:r>
          </w:p>
        </w:tc>
        <w:tc>
          <w:tcPr>
            <w:tcW w:w="1935" w:type="dxa"/>
            <w:gridSpan w:val="2"/>
            <w:shd w:val="clear" w:color="auto" w:fill="auto"/>
            <w:vAlign w:val="center"/>
          </w:tcPr>
          <w:p w14:paraId="2C274F17" w14:textId="6105E551" w:rsidR="0046270D" w:rsidRPr="00371DC7" w:rsidRDefault="00371DC7" w:rsidP="00E53690">
            <w:pPr>
              <w:pStyle w:val="TableParagraph"/>
              <w:jc w:val="center"/>
              <w:rPr>
                <w:b/>
                <w:szCs w:val="26"/>
              </w:rPr>
            </w:pPr>
            <w:r>
              <w:rPr>
                <w:b/>
                <w:szCs w:val="26"/>
              </w:rPr>
              <w:t>2020/2019</w:t>
            </w:r>
          </w:p>
        </w:tc>
        <w:tc>
          <w:tcPr>
            <w:tcW w:w="2090" w:type="dxa"/>
            <w:gridSpan w:val="2"/>
            <w:shd w:val="clear" w:color="auto" w:fill="auto"/>
            <w:vAlign w:val="center"/>
          </w:tcPr>
          <w:p w14:paraId="795E9687" w14:textId="7C30CABB" w:rsidR="0046270D" w:rsidRPr="00371DC7" w:rsidRDefault="00371DC7" w:rsidP="00E53690">
            <w:pPr>
              <w:pStyle w:val="TableParagraph"/>
              <w:jc w:val="center"/>
              <w:rPr>
                <w:b/>
                <w:szCs w:val="26"/>
              </w:rPr>
            </w:pPr>
            <w:r>
              <w:rPr>
                <w:b/>
                <w:szCs w:val="26"/>
              </w:rPr>
              <w:t>2021/2020</w:t>
            </w:r>
          </w:p>
        </w:tc>
      </w:tr>
      <w:tr w:rsidR="00371DC7" w:rsidRPr="004547FA" w14:paraId="13339F12" w14:textId="77777777" w:rsidTr="00371DC7">
        <w:trPr>
          <w:trHeight w:val="676"/>
        </w:trPr>
        <w:tc>
          <w:tcPr>
            <w:tcW w:w="2444" w:type="dxa"/>
            <w:vMerge/>
            <w:tcBorders>
              <w:top w:val="nil"/>
            </w:tcBorders>
            <w:shd w:val="clear" w:color="auto" w:fill="auto"/>
            <w:vAlign w:val="center"/>
          </w:tcPr>
          <w:p w14:paraId="6CDB8F6D" w14:textId="77777777" w:rsidR="0046270D" w:rsidRPr="004547FA" w:rsidRDefault="0046270D" w:rsidP="00E53690">
            <w:pPr>
              <w:jc w:val="center"/>
              <w:rPr>
                <w:szCs w:val="26"/>
              </w:rPr>
            </w:pPr>
          </w:p>
        </w:tc>
        <w:tc>
          <w:tcPr>
            <w:tcW w:w="972" w:type="dxa"/>
            <w:vMerge/>
            <w:tcBorders>
              <w:top w:val="nil"/>
            </w:tcBorders>
            <w:shd w:val="clear" w:color="auto" w:fill="auto"/>
            <w:vAlign w:val="center"/>
          </w:tcPr>
          <w:p w14:paraId="3E1A4654" w14:textId="77777777" w:rsidR="0046270D" w:rsidRPr="004547FA" w:rsidRDefault="0046270D" w:rsidP="00E53690">
            <w:pPr>
              <w:jc w:val="center"/>
              <w:rPr>
                <w:szCs w:val="26"/>
              </w:rPr>
            </w:pPr>
          </w:p>
        </w:tc>
        <w:tc>
          <w:tcPr>
            <w:tcW w:w="936" w:type="dxa"/>
            <w:vMerge/>
            <w:tcBorders>
              <w:top w:val="nil"/>
            </w:tcBorders>
            <w:shd w:val="clear" w:color="auto" w:fill="auto"/>
            <w:vAlign w:val="center"/>
          </w:tcPr>
          <w:p w14:paraId="1108D691" w14:textId="77777777" w:rsidR="0046270D" w:rsidRPr="004547FA" w:rsidRDefault="0046270D" w:rsidP="00E53690">
            <w:pPr>
              <w:jc w:val="center"/>
              <w:rPr>
                <w:szCs w:val="26"/>
              </w:rPr>
            </w:pPr>
          </w:p>
        </w:tc>
        <w:tc>
          <w:tcPr>
            <w:tcW w:w="1003" w:type="dxa"/>
            <w:vMerge/>
            <w:tcBorders>
              <w:top w:val="nil"/>
            </w:tcBorders>
            <w:shd w:val="clear" w:color="auto" w:fill="auto"/>
            <w:vAlign w:val="center"/>
          </w:tcPr>
          <w:p w14:paraId="1B1C282F" w14:textId="77777777" w:rsidR="0046270D" w:rsidRPr="004547FA" w:rsidRDefault="0046270D" w:rsidP="00E53690">
            <w:pPr>
              <w:jc w:val="center"/>
              <w:rPr>
                <w:szCs w:val="26"/>
              </w:rPr>
            </w:pPr>
          </w:p>
        </w:tc>
        <w:tc>
          <w:tcPr>
            <w:tcW w:w="1004" w:type="dxa"/>
            <w:shd w:val="clear" w:color="auto" w:fill="auto"/>
            <w:vAlign w:val="center"/>
          </w:tcPr>
          <w:p w14:paraId="223E4CB2" w14:textId="77777777" w:rsidR="0046270D" w:rsidRPr="004547FA" w:rsidRDefault="0046270D" w:rsidP="00E53690">
            <w:pPr>
              <w:pStyle w:val="TableParagraph"/>
              <w:ind w:hanging="36"/>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31" w:type="dxa"/>
            <w:shd w:val="clear" w:color="auto" w:fill="auto"/>
            <w:vAlign w:val="center"/>
          </w:tcPr>
          <w:p w14:paraId="4B11164A" w14:textId="77777777" w:rsidR="0046270D" w:rsidRPr="004547FA" w:rsidRDefault="0046270D" w:rsidP="00E53690">
            <w:pPr>
              <w:pStyle w:val="TableParagraph"/>
              <w:jc w:val="center"/>
              <w:rPr>
                <w:b/>
                <w:szCs w:val="26"/>
              </w:rPr>
            </w:pPr>
            <w:r w:rsidRPr="004547FA">
              <w:rPr>
                <w:b/>
                <w:w w:val="99"/>
                <w:szCs w:val="26"/>
              </w:rPr>
              <w:t>%</w:t>
            </w:r>
          </w:p>
        </w:tc>
        <w:tc>
          <w:tcPr>
            <w:tcW w:w="1020" w:type="dxa"/>
            <w:shd w:val="clear" w:color="auto" w:fill="auto"/>
            <w:vAlign w:val="center"/>
          </w:tcPr>
          <w:p w14:paraId="6990F59D" w14:textId="77777777" w:rsidR="0046270D" w:rsidRPr="004547FA" w:rsidRDefault="0046270D" w:rsidP="00E53690">
            <w:pPr>
              <w:pStyle w:val="TableParagraph"/>
              <w:ind w:hanging="36"/>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1070" w:type="dxa"/>
            <w:shd w:val="clear" w:color="auto" w:fill="auto"/>
            <w:vAlign w:val="center"/>
          </w:tcPr>
          <w:p w14:paraId="792B74FA" w14:textId="77777777" w:rsidR="0046270D" w:rsidRPr="004547FA" w:rsidRDefault="0046270D" w:rsidP="00E53690">
            <w:pPr>
              <w:pStyle w:val="TableParagraph"/>
              <w:jc w:val="center"/>
              <w:rPr>
                <w:b/>
                <w:szCs w:val="26"/>
              </w:rPr>
            </w:pPr>
            <w:r w:rsidRPr="004547FA">
              <w:rPr>
                <w:b/>
                <w:w w:val="99"/>
                <w:szCs w:val="26"/>
              </w:rPr>
              <w:t>%</w:t>
            </w:r>
          </w:p>
        </w:tc>
      </w:tr>
      <w:tr w:rsidR="0046270D" w:rsidRPr="004547FA" w14:paraId="2224EE48" w14:textId="77777777" w:rsidTr="00371DC7">
        <w:trPr>
          <w:trHeight w:val="659"/>
        </w:trPr>
        <w:tc>
          <w:tcPr>
            <w:tcW w:w="2444" w:type="dxa"/>
            <w:vAlign w:val="center"/>
          </w:tcPr>
          <w:p w14:paraId="3E6A3FF1" w14:textId="77777777" w:rsidR="0046270D" w:rsidRPr="004547FA" w:rsidRDefault="0046270D"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w:t>
            </w:r>
            <w:proofErr w:type="spellStart"/>
            <w:r w:rsidRPr="004547FA">
              <w:rPr>
                <w:szCs w:val="26"/>
              </w:rPr>
              <w:t>ngắn</w:t>
            </w:r>
            <w:proofErr w:type="spellEnd"/>
            <w:r w:rsidRPr="004547FA">
              <w:rPr>
                <w:szCs w:val="26"/>
              </w:rPr>
              <w:t xml:space="preserve"> </w:t>
            </w:r>
            <w:proofErr w:type="spellStart"/>
            <w:r w:rsidRPr="004547FA">
              <w:rPr>
                <w:szCs w:val="26"/>
              </w:rPr>
              <w:t>hạn</w:t>
            </w:r>
            <w:proofErr w:type="spellEnd"/>
          </w:p>
        </w:tc>
        <w:tc>
          <w:tcPr>
            <w:tcW w:w="972" w:type="dxa"/>
            <w:vAlign w:val="center"/>
          </w:tcPr>
          <w:p w14:paraId="0D23E88E" w14:textId="77777777" w:rsidR="0046270D" w:rsidRPr="004547FA" w:rsidRDefault="0046270D" w:rsidP="00E53690">
            <w:pPr>
              <w:pStyle w:val="TableParagraph"/>
              <w:jc w:val="center"/>
              <w:rPr>
                <w:szCs w:val="26"/>
              </w:rPr>
            </w:pPr>
            <w:r w:rsidRPr="004547FA">
              <w:rPr>
                <w:w w:val="95"/>
                <w:szCs w:val="26"/>
              </w:rPr>
              <w:t>27.575</w:t>
            </w:r>
          </w:p>
        </w:tc>
        <w:tc>
          <w:tcPr>
            <w:tcW w:w="936" w:type="dxa"/>
            <w:vAlign w:val="center"/>
          </w:tcPr>
          <w:p w14:paraId="359D478F" w14:textId="77777777" w:rsidR="0046270D" w:rsidRPr="004547FA" w:rsidRDefault="0046270D" w:rsidP="00E53690">
            <w:pPr>
              <w:pStyle w:val="TableParagraph"/>
              <w:jc w:val="center"/>
              <w:rPr>
                <w:szCs w:val="26"/>
              </w:rPr>
            </w:pPr>
            <w:r w:rsidRPr="004547FA">
              <w:rPr>
                <w:w w:val="95"/>
                <w:szCs w:val="26"/>
              </w:rPr>
              <w:t>36.260</w:t>
            </w:r>
          </w:p>
        </w:tc>
        <w:tc>
          <w:tcPr>
            <w:tcW w:w="1003" w:type="dxa"/>
            <w:vAlign w:val="center"/>
          </w:tcPr>
          <w:p w14:paraId="6DCF06B9" w14:textId="77777777" w:rsidR="0046270D" w:rsidRPr="004547FA" w:rsidRDefault="0046270D" w:rsidP="00E53690">
            <w:pPr>
              <w:pStyle w:val="TableParagraph"/>
              <w:jc w:val="center"/>
              <w:rPr>
                <w:szCs w:val="26"/>
              </w:rPr>
            </w:pPr>
            <w:r w:rsidRPr="004547FA">
              <w:rPr>
                <w:w w:val="95"/>
                <w:szCs w:val="26"/>
              </w:rPr>
              <w:t>34.462</w:t>
            </w:r>
          </w:p>
        </w:tc>
        <w:tc>
          <w:tcPr>
            <w:tcW w:w="1004" w:type="dxa"/>
            <w:vAlign w:val="center"/>
          </w:tcPr>
          <w:p w14:paraId="3A41D5E0" w14:textId="77777777" w:rsidR="0046270D" w:rsidRPr="004547FA" w:rsidRDefault="0046270D" w:rsidP="00E53690">
            <w:pPr>
              <w:pStyle w:val="TableParagraph"/>
              <w:jc w:val="center"/>
              <w:rPr>
                <w:szCs w:val="26"/>
              </w:rPr>
            </w:pPr>
            <w:r w:rsidRPr="004547FA">
              <w:rPr>
                <w:w w:val="95"/>
                <w:szCs w:val="26"/>
              </w:rPr>
              <w:t>8.685</w:t>
            </w:r>
          </w:p>
        </w:tc>
        <w:tc>
          <w:tcPr>
            <w:tcW w:w="931" w:type="dxa"/>
            <w:vAlign w:val="center"/>
          </w:tcPr>
          <w:p w14:paraId="0AB6D728" w14:textId="77777777" w:rsidR="0046270D" w:rsidRPr="004547FA" w:rsidRDefault="0046270D" w:rsidP="00E53690">
            <w:pPr>
              <w:pStyle w:val="TableParagraph"/>
              <w:jc w:val="center"/>
              <w:rPr>
                <w:szCs w:val="26"/>
              </w:rPr>
            </w:pPr>
            <w:r w:rsidRPr="004547FA">
              <w:rPr>
                <w:w w:val="95"/>
                <w:szCs w:val="26"/>
              </w:rPr>
              <w:t>131,50</w:t>
            </w:r>
          </w:p>
        </w:tc>
        <w:tc>
          <w:tcPr>
            <w:tcW w:w="1020" w:type="dxa"/>
            <w:vAlign w:val="center"/>
          </w:tcPr>
          <w:p w14:paraId="2368D8C6" w14:textId="77777777" w:rsidR="0046270D" w:rsidRPr="004547FA" w:rsidRDefault="0046270D" w:rsidP="00E53690">
            <w:pPr>
              <w:pStyle w:val="TableParagraph"/>
              <w:jc w:val="center"/>
              <w:rPr>
                <w:szCs w:val="26"/>
              </w:rPr>
            </w:pPr>
            <w:r w:rsidRPr="004547FA">
              <w:rPr>
                <w:w w:val="95"/>
                <w:szCs w:val="26"/>
              </w:rPr>
              <w:t>-1.797</w:t>
            </w:r>
          </w:p>
        </w:tc>
        <w:tc>
          <w:tcPr>
            <w:tcW w:w="1070" w:type="dxa"/>
            <w:vAlign w:val="center"/>
          </w:tcPr>
          <w:p w14:paraId="0850E319" w14:textId="77777777" w:rsidR="0046270D" w:rsidRPr="004547FA" w:rsidRDefault="0046270D" w:rsidP="00E53690">
            <w:pPr>
              <w:pStyle w:val="TableParagraph"/>
              <w:jc w:val="center"/>
              <w:rPr>
                <w:szCs w:val="26"/>
              </w:rPr>
            </w:pPr>
            <w:r w:rsidRPr="004547FA">
              <w:rPr>
                <w:w w:val="95"/>
                <w:szCs w:val="26"/>
              </w:rPr>
              <w:t>95,04</w:t>
            </w:r>
          </w:p>
        </w:tc>
      </w:tr>
      <w:tr w:rsidR="0046270D" w:rsidRPr="004547FA" w14:paraId="234D9974" w14:textId="77777777" w:rsidTr="00371DC7">
        <w:trPr>
          <w:trHeight w:val="585"/>
        </w:trPr>
        <w:tc>
          <w:tcPr>
            <w:tcW w:w="2444" w:type="dxa"/>
            <w:vAlign w:val="center"/>
          </w:tcPr>
          <w:p w14:paraId="7DD5FC78" w14:textId="77777777" w:rsidR="0046270D" w:rsidRPr="004547FA" w:rsidRDefault="0046270D"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trung </w:t>
            </w:r>
            <w:proofErr w:type="spellStart"/>
            <w:r w:rsidRPr="004547FA">
              <w:rPr>
                <w:szCs w:val="26"/>
              </w:rPr>
              <w:t>hạn</w:t>
            </w:r>
            <w:proofErr w:type="spellEnd"/>
          </w:p>
        </w:tc>
        <w:tc>
          <w:tcPr>
            <w:tcW w:w="972" w:type="dxa"/>
            <w:vAlign w:val="center"/>
          </w:tcPr>
          <w:p w14:paraId="15439044" w14:textId="77777777" w:rsidR="0046270D" w:rsidRPr="004547FA" w:rsidRDefault="0046270D" w:rsidP="00E53690">
            <w:pPr>
              <w:pStyle w:val="TableParagraph"/>
              <w:jc w:val="center"/>
              <w:rPr>
                <w:szCs w:val="26"/>
              </w:rPr>
            </w:pPr>
            <w:r w:rsidRPr="004547FA">
              <w:rPr>
                <w:w w:val="95"/>
                <w:szCs w:val="26"/>
              </w:rPr>
              <w:t>15.659</w:t>
            </w:r>
          </w:p>
        </w:tc>
        <w:tc>
          <w:tcPr>
            <w:tcW w:w="936" w:type="dxa"/>
            <w:vAlign w:val="center"/>
          </w:tcPr>
          <w:p w14:paraId="5C02402A" w14:textId="77777777" w:rsidR="0046270D" w:rsidRPr="004547FA" w:rsidRDefault="0046270D" w:rsidP="00E53690">
            <w:pPr>
              <w:pStyle w:val="TableParagraph"/>
              <w:jc w:val="center"/>
              <w:rPr>
                <w:szCs w:val="26"/>
              </w:rPr>
            </w:pPr>
            <w:r w:rsidRPr="004547FA">
              <w:rPr>
                <w:w w:val="95"/>
                <w:szCs w:val="26"/>
              </w:rPr>
              <w:t>20.905</w:t>
            </w:r>
          </w:p>
        </w:tc>
        <w:tc>
          <w:tcPr>
            <w:tcW w:w="1003" w:type="dxa"/>
            <w:vAlign w:val="center"/>
          </w:tcPr>
          <w:p w14:paraId="5D6485B0" w14:textId="77777777" w:rsidR="0046270D" w:rsidRPr="004547FA" w:rsidRDefault="0046270D" w:rsidP="00E53690">
            <w:pPr>
              <w:pStyle w:val="TableParagraph"/>
              <w:jc w:val="center"/>
              <w:rPr>
                <w:szCs w:val="26"/>
              </w:rPr>
            </w:pPr>
            <w:r w:rsidRPr="004547FA">
              <w:rPr>
                <w:w w:val="95"/>
                <w:szCs w:val="26"/>
              </w:rPr>
              <w:t>26.306</w:t>
            </w:r>
          </w:p>
        </w:tc>
        <w:tc>
          <w:tcPr>
            <w:tcW w:w="1004" w:type="dxa"/>
            <w:vAlign w:val="center"/>
          </w:tcPr>
          <w:p w14:paraId="7469A97F" w14:textId="77777777" w:rsidR="0046270D" w:rsidRPr="004547FA" w:rsidRDefault="0046270D" w:rsidP="00E53690">
            <w:pPr>
              <w:pStyle w:val="TableParagraph"/>
              <w:jc w:val="center"/>
              <w:rPr>
                <w:szCs w:val="26"/>
              </w:rPr>
            </w:pPr>
            <w:r w:rsidRPr="004547FA">
              <w:rPr>
                <w:w w:val="95"/>
                <w:szCs w:val="26"/>
              </w:rPr>
              <w:t>5.246</w:t>
            </w:r>
          </w:p>
        </w:tc>
        <w:tc>
          <w:tcPr>
            <w:tcW w:w="931" w:type="dxa"/>
            <w:vAlign w:val="center"/>
          </w:tcPr>
          <w:p w14:paraId="149850F2" w14:textId="77777777" w:rsidR="0046270D" w:rsidRPr="004547FA" w:rsidRDefault="0046270D" w:rsidP="00E53690">
            <w:pPr>
              <w:pStyle w:val="TableParagraph"/>
              <w:jc w:val="center"/>
              <w:rPr>
                <w:szCs w:val="26"/>
              </w:rPr>
            </w:pPr>
            <w:r w:rsidRPr="004547FA">
              <w:rPr>
                <w:w w:val="95"/>
                <w:szCs w:val="26"/>
              </w:rPr>
              <w:t>133,50</w:t>
            </w:r>
          </w:p>
        </w:tc>
        <w:tc>
          <w:tcPr>
            <w:tcW w:w="1020" w:type="dxa"/>
            <w:vAlign w:val="center"/>
          </w:tcPr>
          <w:p w14:paraId="3266054B" w14:textId="77777777" w:rsidR="0046270D" w:rsidRPr="004547FA" w:rsidRDefault="0046270D" w:rsidP="00E53690">
            <w:pPr>
              <w:pStyle w:val="TableParagraph"/>
              <w:jc w:val="center"/>
              <w:rPr>
                <w:szCs w:val="26"/>
              </w:rPr>
            </w:pPr>
            <w:r w:rsidRPr="004547FA">
              <w:rPr>
                <w:w w:val="95"/>
                <w:szCs w:val="26"/>
              </w:rPr>
              <w:t>5.401</w:t>
            </w:r>
          </w:p>
        </w:tc>
        <w:tc>
          <w:tcPr>
            <w:tcW w:w="1070" w:type="dxa"/>
            <w:vAlign w:val="center"/>
          </w:tcPr>
          <w:p w14:paraId="0EE5DCA0" w14:textId="77777777" w:rsidR="0046270D" w:rsidRPr="004547FA" w:rsidRDefault="0046270D" w:rsidP="00E53690">
            <w:pPr>
              <w:pStyle w:val="TableParagraph"/>
              <w:jc w:val="center"/>
              <w:rPr>
                <w:szCs w:val="26"/>
              </w:rPr>
            </w:pPr>
            <w:r w:rsidRPr="004547FA">
              <w:rPr>
                <w:w w:val="95"/>
                <w:szCs w:val="26"/>
              </w:rPr>
              <w:t>125,84</w:t>
            </w:r>
          </w:p>
        </w:tc>
      </w:tr>
      <w:tr w:rsidR="0046270D" w:rsidRPr="004547FA" w14:paraId="55F29AD0" w14:textId="77777777" w:rsidTr="00371DC7">
        <w:trPr>
          <w:trHeight w:val="659"/>
        </w:trPr>
        <w:tc>
          <w:tcPr>
            <w:tcW w:w="2444" w:type="dxa"/>
            <w:vAlign w:val="center"/>
          </w:tcPr>
          <w:p w14:paraId="7304BADF" w14:textId="77777777" w:rsidR="0046270D" w:rsidRPr="004547FA" w:rsidRDefault="0046270D"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w:t>
            </w:r>
            <w:proofErr w:type="spellStart"/>
            <w:r w:rsidRPr="004547FA">
              <w:rPr>
                <w:szCs w:val="26"/>
              </w:rPr>
              <w:t>dài</w:t>
            </w:r>
            <w:proofErr w:type="spellEnd"/>
            <w:r w:rsidRPr="004547FA">
              <w:rPr>
                <w:szCs w:val="26"/>
              </w:rPr>
              <w:t xml:space="preserve"> </w:t>
            </w:r>
            <w:proofErr w:type="spellStart"/>
            <w:r w:rsidRPr="004547FA">
              <w:rPr>
                <w:szCs w:val="26"/>
              </w:rPr>
              <w:t>hạn</w:t>
            </w:r>
            <w:proofErr w:type="spellEnd"/>
          </w:p>
        </w:tc>
        <w:tc>
          <w:tcPr>
            <w:tcW w:w="972" w:type="dxa"/>
            <w:vAlign w:val="center"/>
          </w:tcPr>
          <w:p w14:paraId="17820502" w14:textId="77777777" w:rsidR="0046270D" w:rsidRPr="004547FA" w:rsidRDefault="0046270D" w:rsidP="00E53690">
            <w:pPr>
              <w:pStyle w:val="TableParagraph"/>
              <w:jc w:val="center"/>
              <w:rPr>
                <w:szCs w:val="26"/>
              </w:rPr>
            </w:pPr>
            <w:r w:rsidRPr="004547FA">
              <w:rPr>
                <w:w w:val="95"/>
                <w:szCs w:val="26"/>
              </w:rPr>
              <w:t>10.018</w:t>
            </w:r>
          </w:p>
        </w:tc>
        <w:tc>
          <w:tcPr>
            <w:tcW w:w="936" w:type="dxa"/>
            <w:vAlign w:val="center"/>
          </w:tcPr>
          <w:p w14:paraId="7206EB46" w14:textId="77777777" w:rsidR="0046270D" w:rsidRPr="004547FA" w:rsidRDefault="0046270D" w:rsidP="00E53690">
            <w:pPr>
              <w:pStyle w:val="TableParagraph"/>
              <w:jc w:val="center"/>
              <w:rPr>
                <w:szCs w:val="26"/>
              </w:rPr>
            </w:pPr>
            <w:r w:rsidRPr="004547FA">
              <w:rPr>
                <w:w w:val="95"/>
                <w:szCs w:val="26"/>
              </w:rPr>
              <w:t>9.306</w:t>
            </w:r>
          </w:p>
        </w:tc>
        <w:tc>
          <w:tcPr>
            <w:tcW w:w="1003" w:type="dxa"/>
            <w:vAlign w:val="center"/>
          </w:tcPr>
          <w:p w14:paraId="0E7CDC8F" w14:textId="77777777" w:rsidR="0046270D" w:rsidRPr="004547FA" w:rsidRDefault="0046270D" w:rsidP="00E53690">
            <w:pPr>
              <w:pStyle w:val="TableParagraph"/>
              <w:jc w:val="center"/>
              <w:rPr>
                <w:szCs w:val="26"/>
              </w:rPr>
            </w:pPr>
            <w:r w:rsidRPr="004547FA">
              <w:rPr>
                <w:w w:val="95"/>
                <w:szCs w:val="26"/>
              </w:rPr>
              <w:t>7.258</w:t>
            </w:r>
          </w:p>
        </w:tc>
        <w:tc>
          <w:tcPr>
            <w:tcW w:w="1004" w:type="dxa"/>
            <w:vAlign w:val="center"/>
          </w:tcPr>
          <w:p w14:paraId="672624CD" w14:textId="77777777" w:rsidR="0046270D" w:rsidRPr="004547FA" w:rsidRDefault="0046270D" w:rsidP="00E53690">
            <w:pPr>
              <w:pStyle w:val="TableParagraph"/>
              <w:jc w:val="center"/>
              <w:rPr>
                <w:szCs w:val="26"/>
              </w:rPr>
            </w:pPr>
            <w:r w:rsidRPr="004547FA">
              <w:rPr>
                <w:w w:val="95"/>
                <w:szCs w:val="26"/>
              </w:rPr>
              <w:t>-712</w:t>
            </w:r>
          </w:p>
        </w:tc>
        <w:tc>
          <w:tcPr>
            <w:tcW w:w="931" w:type="dxa"/>
            <w:vAlign w:val="center"/>
          </w:tcPr>
          <w:p w14:paraId="3D5EB7EC" w14:textId="77777777" w:rsidR="0046270D" w:rsidRPr="004547FA" w:rsidRDefault="0046270D" w:rsidP="00E53690">
            <w:pPr>
              <w:pStyle w:val="TableParagraph"/>
              <w:jc w:val="center"/>
              <w:rPr>
                <w:szCs w:val="26"/>
              </w:rPr>
            </w:pPr>
            <w:r w:rsidRPr="004547FA">
              <w:rPr>
                <w:w w:val="95"/>
                <w:szCs w:val="26"/>
              </w:rPr>
              <w:t>92,90</w:t>
            </w:r>
          </w:p>
        </w:tc>
        <w:tc>
          <w:tcPr>
            <w:tcW w:w="1020" w:type="dxa"/>
            <w:vAlign w:val="center"/>
          </w:tcPr>
          <w:p w14:paraId="75C29E57" w14:textId="77777777" w:rsidR="0046270D" w:rsidRPr="004547FA" w:rsidRDefault="0046270D" w:rsidP="00E53690">
            <w:pPr>
              <w:pStyle w:val="TableParagraph"/>
              <w:jc w:val="center"/>
              <w:rPr>
                <w:szCs w:val="26"/>
              </w:rPr>
            </w:pPr>
            <w:r w:rsidRPr="004547FA">
              <w:rPr>
                <w:w w:val="95"/>
                <w:szCs w:val="26"/>
              </w:rPr>
              <w:t>-2.047</w:t>
            </w:r>
          </w:p>
        </w:tc>
        <w:tc>
          <w:tcPr>
            <w:tcW w:w="1070" w:type="dxa"/>
            <w:vAlign w:val="center"/>
          </w:tcPr>
          <w:p w14:paraId="464165FE" w14:textId="77777777" w:rsidR="0046270D" w:rsidRPr="004547FA" w:rsidRDefault="0046270D" w:rsidP="00E53690">
            <w:pPr>
              <w:pStyle w:val="TableParagraph"/>
              <w:jc w:val="center"/>
              <w:rPr>
                <w:szCs w:val="26"/>
              </w:rPr>
            </w:pPr>
            <w:r w:rsidRPr="004547FA">
              <w:rPr>
                <w:w w:val="95"/>
                <w:szCs w:val="26"/>
              </w:rPr>
              <w:t>78,00</w:t>
            </w:r>
          </w:p>
        </w:tc>
      </w:tr>
      <w:tr w:rsidR="0046270D" w:rsidRPr="004547FA" w14:paraId="167CFEEF" w14:textId="77777777" w:rsidTr="00371DC7">
        <w:trPr>
          <w:trHeight w:val="510"/>
        </w:trPr>
        <w:tc>
          <w:tcPr>
            <w:tcW w:w="2444" w:type="dxa"/>
            <w:vAlign w:val="center"/>
          </w:tcPr>
          <w:p w14:paraId="5729F9B9" w14:textId="77777777" w:rsidR="0046270D" w:rsidRPr="004547FA" w:rsidRDefault="0046270D" w:rsidP="00E53690">
            <w:pPr>
              <w:pStyle w:val="TableParagraph"/>
              <w:jc w:val="center"/>
              <w:rPr>
                <w:szCs w:val="26"/>
              </w:rPr>
            </w:pPr>
            <w:proofErr w:type="spellStart"/>
            <w:r w:rsidRPr="004547FA">
              <w:rPr>
                <w:szCs w:val="26"/>
              </w:rPr>
              <w:t>Tổng</w:t>
            </w:r>
            <w:proofErr w:type="spellEnd"/>
            <w:r w:rsidRPr="004547FA">
              <w:rPr>
                <w:szCs w:val="26"/>
              </w:rPr>
              <w:t xml:space="preserve"> </w:t>
            </w:r>
            <w:proofErr w:type="spellStart"/>
            <w:r w:rsidRPr="004547FA">
              <w:rPr>
                <w:szCs w:val="26"/>
              </w:rPr>
              <w:t>cộng</w:t>
            </w:r>
            <w:proofErr w:type="spellEnd"/>
          </w:p>
        </w:tc>
        <w:tc>
          <w:tcPr>
            <w:tcW w:w="972" w:type="dxa"/>
            <w:vAlign w:val="center"/>
          </w:tcPr>
          <w:p w14:paraId="005E1816" w14:textId="77777777" w:rsidR="0046270D" w:rsidRPr="004547FA" w:rsidRDefault="0046270D" w:rsidP="00E53690">
            <w:pPr>
              <w:pStyle w:val="TableParagraph"/>
              <w:jc w:val="center"/>
              <w:rPr>
                <w:szCs w:val="26"/>
              </w:rPr>
            </w:pPr>
            <w:r w:rsidRPr="004547FA">
              <w:rPr>
                <w:w w:val="95"/>
                <w:szCs w:val="26"/>
              </w:rPr>
              <w:t>52.724</w:t>
            </w:r>
          </w:p>
        </w:tc>
        <w:tc>
          <w:tcPr>
            <w:tcW w:w="936" w:type="dxa"/>
            <w:vAlign w:val="center"/>
          </w:tcPr>
          <w:p w14:paraId="34CEAA5B" w14:textId="77777777" w:rsidR="0046270D" w:rsidRPr="004547FA" w:rsidRDefault="0046270D" w:rsidP="00E53690">
            <w:pPr>
              <w:pStyle w:val="TableParagraph"/>
              <w:jc w:val="center"/>
              <w:rPr>
                <w:szCs w:val="26"/>
              </w:rPr>
            </w:pPr>
            <w:r w:rsidRPr="004547FA">
              <w:rPr>
                <w:w w:val="95"/>
                <w:szCs w:val="26"/>
              </w:rPr>
              <w:t>66.471</w:t>
            </w:r>
          </w:p>
        </w:tc>
        <w:tc>
          <w:tcPr>
            <w:tcW w:w="1003" w:type="dxa"/>
            <w:vAlign w:val="center"/>
          </w:tcPr>
          <w:p w14:paraId="776A3EE5" w14:textId="77777777" w:rsidR="0046270D" w:rsidRPr="004547FA" w:rsidRDefault="0046270D" w:rsidP="00E53690">
            <w:pPr>
              <w:pStyle w:val="TableParagraph"/>
              <w:jc w:val="center"/>
              <w:rPr>
                <w:szCs w:val="26"/>
              </w:rPr>
            </w:pPr>
            <w:r w:rsidRPr="004547FA">
              <w:rPr>
                <w:w w:val="95"/>
                <w:szCs w:val="26"/>
              </w:rPr>
              <w:t>68.027</w:t>
            </w:r>
          </w:p>
        </w:tc>
        <w:tc>
          <w:tcPr>
            <w:tcW w:w="1004" w:type="dxa"/>
            <w:vAlign w:val="center"/>
          </w:tcPr>
          <w:p w14:paraId="41FBDD9D" w14:textId="77777777" w:rsidR="0046270D" w:rsidRPr="004547FA" w:rsidRDefault="0046270D" w:rsidP="00E53690">
            <w:pPr>
              <w:pStyle w:val="TableParagraph"/>
              <w:jc w:val="center"/>
              <w:rPr>
                <w:szCs w:val="26"/>
              </w:rPr>
            </w:pPr>
            <w:r w:rsidRPr="004547FA">
              <w:rPr>
                <w:w w:val="95"/>
                <w:szCs w:val="26"/>
              </w:rPr>
              <w:t>13.747</w:t>
            </w:r>
          </w:p>
        </w:tc>
        <w:tc>
          <w:tcPr>
            <w:tcW w:w="931" w:type="dxa"/>
            <w:vAlign w:val="center"/>
          </w:tcPr>
          <w:p w14:paraId="7671A4C7" w14:textId="77777777" w:rsidR="0046270D" w:rsidRPr="004547FA" w:rsidRDefault="0046270D" w:rsidP="00E53690">
            <w:pPr>
              <w:pStyle w:val="TableParagraph"/>
              <w:jc w:val="center"/>
              <w:rPr>
                <w:szCs w:val="26"/>
              </w:rPr>
            </w:pPr>
            <w:r w:rsidRPr="004547FA">
              <w:rPr>
                <w:w w:val="95"/>
                <w:szCs w:val="26"/>
              </w:rPr>
              <w:t>126,07</w:t>
            </w:r>
          </w:p>
        </w:tc>
        <w:tc>
          <w:tcPr>
            <w:tcW w:w="1020" w:type="dxa"/>
            <w:vAlign w:val="center"/>
          </w:tcPr>
          <w:p w14:paraId="00CB50D8" w14:textId="77777777" w:rsidR="0046270D" w:rsidRPr="004547FA" w:rsidRDefault="0046270D" w:rsidP="00E53690">
            <w:pPr>
              <w:pStyle w:val="TableParagraph"/>
              <w:jc w:val="center"/>
              <w:rPr>
                <w:szCs w:val="26"/>
              </w:rPr>
            </w:pPr>
            <w:r w:rsidRPr="004547FA">
              <w:rPr>
                <w:w w:val="95"/>
                <w:szCs w:val="26"/>
              </w:rPr>
              <w:t>1.556</w:t>
            </w:r>
          </w:p>
        </w:tc>
        <w:tc>
          <w:tcPr>
            <w:tcW w:w="1070" w:type="dxa"/>
            <w:vAlign w:val="center"/>
          </w:tcPr>
          <w:p w14:paraId="12E92D56" w14:textId="77777777" w:rsidR="0046270D" w:rsidRPr="004547FA" w:rsidRDefault="0046270D" w:rsidP="00E53690">
            <w:pPr>
              <w:pStyle w:val="TableParagraph"/>
              <w:jc w:val="center"/>
              <w:rPr>
                <w:szCs w:val="26"/>
              </w:rPr>
            </w:pPr>
            <w:r w:rsidRPr="004547FA">
              <w:rPr>
                <w:w w:val="95"/>
                <w:szCs w:val="26"/>
              </w:rPr>
              <w:t>102,34</w:t>
            </w:r>
          </w:p>
        </w:tc>
      </w:tr>
    </w:tbl>
    <w:p w14:paraId="6A603ADC" w14:textId="1601BAE3" w:rsidR="0046270D" w:rsidRDefault="0046270D" w:rsidP="00E53690">
      <w:pPr>
        <w:pStyle w:val="BodyText"/>
        <w:spacing w:before="122"/>
        <w:jc w:val="right"/>
        <w:rPr>
          <w:i/>
          <w:iCs/>
        </w:rPr>
      </w:pPr>
      <w:r w:rsidRPr="004547FA">
        <w:rPr>
          <w:b/>
          <w:bCs/>
          <w:i/>
          <w:iCs/>
        </w:rPr>
        <w:t>(</w:t>
      </w:r>
      <w:proofErr w:type="spellStart"/>
      <w:r w:rsidRPr="004547FA">
        <w:rPr>
          <w:i/>
          <w:iCs/>
        </w:rPr>
        <w:t>Nguồn</w:t>
      </w:r>
      <w:proofErr w:type="spellEnd"/>
      <w:r w:rsidRPr="004547FA">
        <w:rPr>
          <w:i/>
          <w:iCs/>
        </w:rPr>
        <w:t>:</w:t>
      </w:r>
      <w:r w:rsidRPr="004547FA">
        <w:rPr>
          <w:i/>
          <w:iCs/>
          <w:spacing w:val="-9"/>
        </w:rPr>
        <w:t xml:space="preserve"> </w:t>
      </w:r>
      <w:r w:rsidRPr="004547FA">
        <w:rPr>
          <w:i/>
          <w:iCs/>
        </w:rPr>
        <w:t>Bộ</w:t>
      </w:r>
      <w:r w:rsidRPr="004547FA">
        <w:rPr>
          <w:i/>
          <w:iCs/>
          <w:spacing w:val="-8"/>
        </w:rPr>
        <w:t xml:space="preserve"> </w:t>
      </w:r>
      <w:proofErr w:type="spellStart"/>
      <w:r w:rsidRPr="004547FA">
        <w:rPr>
          <w:i/>
          <w:iCs/>
        </w:rPr>
        <w:t>phận</w:t>
      </w:r>
      <w:proofErr w:type="spellEnd"/>
      <w:r w:rsidRPr="004547FA">
        <w:rPr>
          <w:i/>
          <w:iCs/>
          <w:spacing w:val="-9"/>
        </w:rPr>
        <w:t xml:space="preserve"> </w:t>
      </w:r>
      <w:proofErr w:type="spellStart"/>
      <w:r w:rsidRPr="004547FA">
        <w:rPr>
          <w:i/>
          <w:iCs/>
        </w:rPr>
        <w:t>tín</w:t>
      </w:r>
      <w:proofErr w:type="spellEnd"/>
      <w:r w:rsidRPr="004547FA">
        <w:rPr>
          <w:i/>
          <w:iCs/>
          <w:spacing w:val="-5"/>
        </w:rPr>
        <w:t xml:space="preserve"> </w:t>
      </w:r>
      <w:proofErr w:type="spellStart"/>
      <w:r w:rsidRPr="004547FA">
        <w:rPr>
          <w:i/>
          <w:iCs/>
        </w:rPr>
        <w:t>dụng</w:t>
      </w:r>
      <w:proofErr w:type="spellEnd"/>
      <w:r w:rsidRPr="004547FA">
        <w:rPr>
          <w:i/>
          <w:iCs/>
          <w:spacing w:val="-5"/>
        </w:rPr>
        <w:t xml:space="preserve"> </w:t>
      </w:r>
      <w:r w:rsidRPr="004547FA">
        <w:rPr>
          <w:i/>
          <w:iCs/>
        </w:rPr>
        <w:t>OCB)</w:t>
      </w:r>
    </w:p>
    <w:p w14:paraId="1E4E32E9" w14:textId="77777777" w:rsidR="00561691" w:rsidRDefault="00561691" w:rsidP="00E53690">
      <w:pPr>
        <w:pStyle w:val="BodyText"/>
        <w:spacing w:before="122"/>
        <w:jc w:val="right"/>
        <w:rPr>
          <w:i/>
          <w:iCs/>
        </w:rPr>
      </w:pPr>
    </w:p>
    <w:p w14:paraId="3903D635" w14:textId="77777777" w:rsidR="00561691" w:rsidRDefault="00561691" w:rsidP="00E53690">
      <w:pPr>
        <w:pStyle w:val="BodyText"/>
        <w:spacing w:before="122"/>
        <w:jc w:val="right"/>
        <w:rPr>
          <w:i/>
          <w:iCs/>
        </w:rPr>
      </w:pPr>
    </w:p>
    <w:p w14:paraId="633D869E" w14:textId="77777777" w:rsidR="00561691" w:rsidRDefault="00561691" w:rsidP="00E53690">
      <w:pPr>
        <w:pStyle w:val="BodyText"/>
        <w:spacing w:before="122"/>
        <w:jc w:val="right"/>
        <w:rPr>
          <w:i/>
          <w:iCs/>
        </w:rPr>
      </w:pPr>
    </w:p>
    <w:p w14:paraId="4A6253A8" w14:textId="77777777" w:rsidR="00561691" w:rsidRDefault="00561691" w:rsidP="00E53690">
      <w:pPr>
        <w:pStyle w:val="BodyText"/>
        <w:spacing w:before="122"/>
        <w:jc w:val="right"/>
        <w:rPr>
          <w:i/>
          <w:iCs/>
        </w:rPr>
      </w:pPr>
    </w:p>
    <w:p w14:paraId="39304254" w14:textId="77777777" w:rsidR="00561691" w:rsidRDefault="00561691" w:rsidP="00E53690">
      <w:pPr>
        <w:pStyle w:val="BodyText"/>
        <w:spacing w:before="122"/>
        <w:jc w:val="right"/>
        <w:rPr>
          <w:i/>
          <w:iCs/>
        </w:rPr>
      </w:pPr>
    </w:p>
    <w:p w14:paraId="0B6D5262" w14:textId="77777777" w:rsidR="00561691" w:rsidRDefault="00561691" w:rsidP="00E53690">
      <w:pPr>
        <w:pStyle w:val="BodyText"/>
        <w:spacing w:before="122"/>
        <w:jc w:val="right"/>
        <w:rPr>
          <w:i/>
          <w:iCs/>
        </w:rPr>
      </w:pPr>
    </w:p>
    <w:p w14:paraId="7BFE201D" w14:textId="77777777" w:rsidR="00561691" w:rsidRPr="00561691" w:rsidRDefault="00561691" w:rsidP="00E53690">
      <w:pPr>
        <w:pStyle w:val="BodyText"/>
        <w:spacing w:before="122"/>
        <w:jc w:val="right"/>
        <w:rPr>
          <w:i/>
          <w:iCs/>
        </w:rPr>
      </w:pPr>
    </w:p>
    <w:p w14:paraId="1C7E2BC6" w14:textId="77777777" w:rsidR="00561691" w:rsidRPr="00A24644" w:rsidRDefault="00561691" w:rsidP="00A24644">
      <w:pPr>
        <w:pStyle w:val="Caption"/>
      </w:pPr>
      <w:bookmarkStart w:id="163" w:name="_Toc101095449"/>
      <w:proofErr w:type="spellStart"/>
      <w:r w:rsidRPr="00A24644">
        <w:lastRenderedPageBreak/>
        <w:t>Biểu</w:t>
      </w:r>
      <w:proofErr w:type="spellEnd"/>
      <w:r w:rsidRPr="00A24644">
        <w:t xml:space="preserve"> </w:t>
      </w:r>
      <w:proofErr w:type="spellStart"/>
      <w:r w:rsidRPr="00A24644">
        <w:t>đồ</w:t>
      </w:r>
      <w:proofErr w:type="spellEnd"/>
      <w:r w:rsidRPr="00A24644">
        <w:t xml:space="preserve"> 2.</w:t>
      </w:r>
      <w:fldSimple w:instr=" SEQ Biểu_đồ_2. \* ARABIC ">
        <w:r w:rsidR="00CB238D" w:rsidRPr="00A24644">
          <w:t>2</w:t>
        </w:r>
      </w:fldSimple>
      <w:r w:rsidR="00AC72BE" w:rsidRPr="00A24644">
        <w:t xml:space="preserve">: </w:t>
      </w:r>
      <w:proofErr w:type="spellStart"/>
      <w:r w:rsidR="00AC72BE" w:rsidRPr="00A24644">
        <w:t>Doanh</w:t>
      </w:r>
      <w:proofErr w:type="spellEnd"/>
      <w:r w:rsidR="00AC72BE" w:rsidRPr="00A24644">
        <w:t xml:space="preserve"> số </w:t>
      </w:r>
      <w:proofErr w:type="spellStart"/>
      <w:r w:rsidR="00AC72BE" w:rsidRPr="00A24644">
        <w:t>cho</w:t>
      </w:r>
      <w:proofErr w:type="spellEnd"/>
      <w:r w:rsidR="00AC72BE" w:rsidRPr="00A24644">
        <w:t xml:space="preserve"> </w:t>
      </w:r>
      <w:proofErr w:type="spellStart"/>
      <w:r w:rsidR="00AC72BE" w:rsidRPr="00A24644">
        <w:t>vay</w:t>
      </w:r>
      <w:proofErr w:type="spellEnd"/>
      <w:r w:rsidR="00AC72BE" w:rsidRPr="00A24644">
        <w:t xml:space="preserve"> </w:t>
      </w:r>
      <w:proofErr w:type="spellStart"/>
      <w:r w:rsidR="00AC72BE" w:rsidRPr="00A24644">
        <w:t>theo</w:t>
      </w:r>
      <w:proofErr w:type="spellEnd"/>
      <w:r w:rsidR="00AC72BE" w:rsidRPr="00A24644">
        <w:t xml:space="preserve"> thời hạn </w:t>
      </w:r>
      <w:proofErr w:type="spellStart"/>
      <w:r w:rsidR="00AC72BE" w:rsidRPr="00A24644">
        <w:t>cho</w:t>
      </w:r>
      <w:proofErr w:type="spellEnd"/>
      <w:r w:rsidR="00AC72BE" w:rsidRPr="00A24644">
        <w:t xml:space="preserve"> </w:t>
      </w:r>
      <w:proofErr w:type="spellStart"/>
      <w:r w:rsidR="00AC72BE" w:rsidRPr="00A24644">
        <w:t>vay</w:t>
      </w:r>
      <w:bookmarkEnd w:id="163"/>
      <w:proofErr w:type="spellEnd"/>
    </w:p>
    <w:p w14:paraId="62DB7883" w14:textId="77777777" w:rsidR="00561691" w:rsidRDefault="00561691" w:rsidP="00561691">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p w14:paraId="4911EBD5" w14:textId="2F6219D5" w:rsidR="00561691" w:rsidRDefault="00561691" w:rsidP="00561691">
      <w:pPr>
        <w:pStyle w:val="Caption"/>
        <w:keepNext/>
        <w:rPr>
          <w:b w:val="0"/>
          <w:i/>
          <w:szCs w:val="26"/>
        </w:rPr>
      </w:pPr>
      <w:r w:rsidRPr="004547FA">
        <w:rPr>
          <w:b w:val="0"/>
          <w:noProof/>
        </w:rPr>
        <mc:AlternateContent>
          <mc:Choice Requires="wpg">
            <w:drawing>
              <wp:inline distT="0" distB="0" distL="0" distR="0" wp14:anchorId="3379CBD2" wp14:editId="0D841BDF">
                <wp:extent cx="4572000" cy="2372265"/>
                <wp:effectExtent l="0" t="0" r="19050" b="28575"/>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372265"/>
                          <a:chOff x="2480" y="269"/>
                          <a:chExt cx="7200" cy="3491"/>
                        </a:xfrm>
                      </wpg:grpSpPr>
                      <pic:pic xmlns:pic="http://schemas.openxmlformats.org/drawingml/2006/picture">
                        <pic:nvPicPr>
                          <pic:cNvPr id="118"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85" y="539"/>
                            <a:ext cx="3877" cy="2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AutoShape 42"/>
                        <wps:cNvSpPr>
                          <a:spLocks/>
                        </wps:cNvSpPr>
                        <wps:spPr bwMode="auto">
                          <a:xfrm>
                            <a:off x="3534" y="721"/>
                            <a:ext cx="3685" cy="2593"/>
                          </a:xfrm>
                          <a:custGeom>
                            <a:avLst/>
                            <a:gdLst>
                              <a:gd name="T0" fmla="+- 0 3594 3534"/>
                              <a:gd name="T1" fmla="*/ T0 w 3685"/>
                              <a:gd name="T2" fmla="+- 0 3254 721"/>
                              <a:gd name="T3" fmla="*/ 3254 h 2593"/>
                              <a:gd name="T4" fmla="+- 0 3534 3534"/>
                              <a:gd name="T5" fmla="*/ T4 w 3685"/>
                              <a:gd name="T6" fmla="+- 0 3254 721"/>
                              <a:gd name="T7" fmla="*/ 3254 h 2593"/>
                              <a:gd name="T8" fmla="+- 0 3594 3534"/>
                              <a:gd name="T9" fmla="*/ T8 w 3685"/>
                              <a:gd name="T10" fmla="+- 0 2936 721"/>
                              <a:gd name="T11" fmla="*/ 2936 h 2593"/>
                              <a:gd name="T12" fmla="+- 0 3534 3534"/>
                              <a:gd name="T13" fmla="*/ T12 w 3685"/>
                              <a:gd name="T14" fmla="+- 0 2936 721"/>
                              <a:gd name="T15" fmla="*/ 2936 h 2593"/>
                              <a:gd name="T16" fmla="+- 0 3594 3534"/>
                              <a:gd name="T17" fmla="*/ T16 w 3685"/>
                              <a:gd name="T18" fmla="+- 0 2620 721"/>
                              <a:gd name="T19" fmla="*/ 2620 h 2593"/>
                              <a:gd name="T20" fmla="+- 0 3534 3534"/>
                              <a:gd name="T21" fmla="*/ T20 w 3685"/>
                              <a:gd name="T22" fmla="+- 0 2620 721"/>
                              <a:gd name="T23" fmla="*/ 2620 h 2593"/>
                              <a:gd name="T24" fmla="+- 0 3594 3534"/>
                              <a:gd name="T25" fmla="*/ T24 w 3685"/>
                              <a:gd name="T26" fmla="+- 0 2305 721"/>
                              <a:gd name="T27" fmla="*/ 2305 h 2593"/>
                              <a:gd name="T28" fmla="+- 0 3534 3534"/>
                              <a:gd name="T29" fmla="*/ T28 w 3685"/>
                              <a:gd name="T30" fmla="+- 0 2305 721"/>
                              <a:gd name="T31" fmla="*/ 2305 h 2593"/>
                              <a:gd name="T32" fmla="+- 0 3594 3534"/>
                              <a:gd name="T33" fmla="*/ T32 w 3685"/>
                              <a:gd name="T34" fmla="+- 0 1988 721"/>
                              <a:gd name="T35" fmla="*/ 1988 h 2593"/>
                              <a:gd name="T36" fmla="+- 0 3534 3534"/>
                              <a:gd name="T37" fmla="*/ T36 w 3685"/>
                              <a:gd name="T38" fmla="+- 0 1988 721"/>
                              <a:gd name="T39" fmla="*/ 1988 h 2593"/>
                              <a:gd name="T40" fmla="+- 0 3594 3534"/>
                              <a:gd name="T41" fmla="*/ T40 w 3685"/>
                              <a:gd name="T42" fmla="+- 0 1672 721"/>
                              <a:gd name="T43" fmla="*/ 1672 h 2593"/>
                              <a:gd name="T44" fmla="+- 0 3534 3534"/>
                              <a:gd name="T45" fmla="*/ T44 w 3685"/>
                              <a:gd name="T46" fmla="+- 0 1672 721"/>
                              <a:gd name="T47" fmla="*/ 1672 h 2593"/>
                              <a:gd name="T48" fmla="+- 0 3594 3534"/>
                              <a:gd name="T49" fmla="*/ T48 w 3685"/>
                              <a:gd name="T50" fmla="+- 0 1355 721"/>
                              <a:gd name="T51" fmla="*/ 1355 h 2593"/>
                              <a:gd name="T52" fmla="+- 0 3534 3534"/>
                              <a:gd name="T53" fmla="*/ T52 w 3685"/>
                              <a:gd name="T54" fmla="+- 0 1355 721"/>
                              <a:gd name="T55" fmla="*/ 1355 h 2593"/>
                              <a:gd name="T56" fmla="+- 0 3594 3534"/>
                              <a:gd name="T57" fmla="*/ T56 w 3685"/>
                              <a:gd name="T58" fmla="+- 0 1038 721"/>
                              <a:gd name="T59" fmla="*/ 1038 h 2593"/>
                              <a:gd name="T60" fmla="+- 0 3534 3534"/>
                              <a:gd name="T61" fmla="*/ T60 w 3685"/>
                              <a:gd name="T62" fmla="+- 0 1038 721"/>
                              <a:gd name="T63" fmla="*/ 1038 h 2593"/>
                              <a:gd name="T64" fmla="+- 0 3594 3534"/>
                              <a:gd name="T65" fmla="*/ T64 w 3685"/>
                              <a:gd name="T66" fmla="+- 0 721 721"/>
                              <a:gd name="T67" fmla="*/ 721 h 2593"/>
                              <a:gd name="T68" fmla="+- 0 3534 3534"/>
                              <a:gd name="T69" fmla="*/ T68 w 3685"/>
                              <a:gd name="T70" fmla="+- 0 721 721"/>
                              <a:gd name="T71" fmla="*/ 721 h 2593"/>
                              <a:gd name="T72" fmla="+- 0 3594 3534"/>
                              <a:gd name="T73" fmla="*/ T72 w 3685"/>
                              <a:gd name="T74" fmla="+- 0 3256 721"/>
                              <a:gd name="T75" fmla="*/ 3256 h 2593"/>
                              <a:gd name="T76" fmla="+- 0 3594 3534"/>
                              <a:gd name="T77" fmla="*/ T76 w 3685"/>
                              <a:gd name="T78" fmla="+- 0 3314 721"/>
                              <a:gd name="T79" fmla="*/ 3314 h 2593"/>
                              <a:gd name="T80" fmla="+- 0 4801 3534"/>
                              <a:gd name="T81" fmla="*/ T80 w 3685"/>
                              <a:gd name="T82" fmla="+- 0 3256 721"/>
                              <a:gd name="T83" fmla="*/ 3256 h 2593"/>
                              <a:gd name="T84" fmla="+- 0 4801 3534"/>
                              <a:gd name="T85" fmla="*/ T84 w 3685"/>
                              <a:gd name="T86" fmla="+- 0 3314 721"/>
                              <a:gd name="T87" fmla="*/ 3314 h 2593"/>
                              <a:gd name="T88" fmla="+- 0 6011 3534"/>
                              <a:gd name="T89" fmla="*/ T88 w 3685"/>
                              <a:gd name="T90" fmla="+- 0 3256 721"/>
                              <a:gd name="T91" fmla="*/ 3256 h 2593"/>
                              <a:gd name="T92" fmla="+- 0 6011 3534"/>
                              <a:gd name="T93" fmla="*/ T92 w 3685"/>
                              <a:gd name="T94" fmla="+- 0 3314 721"/>
                              <a:gd name="T95" fmla="*/ 3314 h 2593"/>
                              <a:gd name="T96" fmla="+- 0 7218 3534"/>
                              <a:gd name="T97" fmla="*/ T96 w 3685"/>
                              <a:gd name="T98" fmla="+- 0 3256 721"/>
                              <a:gd name="T99" fmla="*/ 3256 h 2593"/>
                              <a:gd name="T100" fmla="+- 0 7218 3534"/>
                              <a:gd name="T101" fmla="*/ T100 w 3685"/>
                              <a:gd name="T102" fmla="+- 0 3314 721"/>
                              <a:gd name="T103" fmla="*/ 3314 h 2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685" h="2593">
                                <a:moveTo>
                                  <a:pt x="60" y="2533"/>
                                </a:moveTo>
                                <a:lnTo>
                                  <a:pt x="0" y="2533"/>
                                </a:lnTo>
                                <a:moveTo>
                                  <a:pt x="60" y="2215"/>
                                </a:moveTo>
                                <a:lnTo>
                                  <a:pt x="0" y="2215"/>
                                </a:lnTo>
                                <a:moveTo>
                                  <a:pt x="60" y="1899"/>
                                </a:moveTo>
                                <a:lnTo>
                                  <a:pt x="0" y="1899"/>
                                </a:lnTo>
                                <a:moveTo>
                                  <a:pt x="60" y="1584"/>
                                </a:moveTo>
                                <a:lnTo>
                                  <a:pt x="0" y="1584"/>
                                </a:lnTo>
                                <a:moveTo>
                                  <a:pt x="60" y="1267"/>
                                </a:moveTo>
                                <a:lnTo>
                                  <a:pt x="0" y="1267"/>
                                </a:lnTo>
                                <a:moveTo>
                                  <a:pt x="60" y="951"/>
                                </a:moveTo>
                                <a:lnTo>
                                  <a:pt x="0" y="951"/>
                                </a:lnTo>
                                <a:moveTo>
                                  <a:pt x="60" y="634"/>
                                </a:moveTo>
                                <a:lnTo>
                                  <a:pt x="0" y="634"/>
                                </a:lnTo>
                                <a:moveTo>
                                  <a:pt x="60" y="317"/>
                                </a:moveTo>
                                <a:lnTo>
                                  <a:pt x="0" y="317"/>
                                </a:lnTo>
                                <a:moveTo>
                                  <a:pt x="60" y="0"/>
                                </a:moveTo>
                                <a:lnTo>
                                  <a:pt x="0" y="0"/>
                                </a:lnTo>
                                <a:moveTo>
                                  <a:pt x="60" y="2535"/>
                                </a:moveTo>
                                <a:lnTo>
                                  <a:pt x="60" y="2593"/>
                                </a:lnTo>
                                <a:moveTo>
                                  <a:pt x="1267" y="2535"/>
                                </a:moveTo>
                                <a:lnTo>
                                  <a:pt x="1267" y="2593"/>
                                </a:lnTo>
                                <a:moveTo>
                                  <a:pt x="2477" y="2535"/>
                                </a:moveTo>
                                <a:lnTo>
                                  <a:pt x="2477" y="2593"/>
                                </a:lnTo>
                                <a:moveTo>
                                  <a:pt x="3684" y="2535"/>
                                </a:moveTo>
                                <a:lnTo>
                                  <a:pt x="3684" y="2593"/>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43"/>
                        <wps:cNvSpPr>
                          <a:spLocks noChangeArrowheads="1"/>
                        </wps:cNvSpPr>
                        <wps:spPr bwMode="auto">
                          <a:xfrm>
                            <a:off x="7852" y="1626"/>
                            <a:ext cx="100" cy="100"/>
                          </a:xfrm>
                          <a:prstGeom prst="rect">
                            <a:avLst/>
                          </a:prstGeom>
                          <a:solidFill>
                            <a:srgbClr val="FF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44"/>
                        <wps:cNvSpPr>
                          <a:spLocks noChangeArrowheads="1"/>
                        </wps:cNvSpPr>
                        <wps:spPr bwMode="auto">
                          <a:xfrm>
                            <a:off x="7852" y="1965"/>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45"/>
                        <wps:cNvSpPr>
                          <a:spLocks noChangeArrowheads="1"/>
                        </wps:cNvSpPr>
                        <wps:spPr bwMode="auto">
                          <a:xfrm>
                            <a:off x="7852" y="2304"/>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46"/>
                        <wps:cNvSpPr>
                          <a:spLocks noChangeArrowheads="1"/>
                        </wps:cNvSpPr>
                        <wps:spPr bwMode="auto">
                          <a:xfrm>
                            <a:off x="2480" y="269"/>
                            <a:ext cx="7200" cy="3491"/>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47"/>
                        <wps:cNvSpPr txBox="1">
                          <a:spLocks noChangeArrowheads="1"/>
                        </wps:cNvSpPr>
                        <wps:spPr bwMode="auto">
                          <a:xfrm>
                            <a:off x="2673" y="610"/>
                            <a:ext cx="770" cy="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E8EC9" w14:textId="77777777" w:rsidR="00ED6A49" w:rsidRDefault="00ED6A49" w:rsidP="00AC72BE">
                              <w:pPr>
                                <w:spacing w:line="221" w:lineRule="exact"/>
                                <w:ind w:right="18"/>
                                <w:jc w:val="right"/>
                                <w:rPr>
                                  <w:sz w:val="20"/>
                                </w:rPr>
                              </w:pPr>
                              <w:r>
                                <w:rPr>
                                  <w:w w:val="95"/>
                                  <w:sz w:val="20"/>
                                </w:rPr>
                                <w:t>40000.00</w:t>
                              </w:r>
                            </w:p>
                            <w:p w14:paraId="64687F46" w14:textId="77777777" w:rsidR="00ED6A49" w:rsidRDefault="00ED6A49" w:rsidP="00AC72BE">
                              <w:pPr>
                                <w:spacing w:before="87"/>
                                <w:ind w:right="18"/>
                                <w:jc w:val="right"/>
                                <w:rPr>
                                  <w:sz w:val="20"/>
                                </w:rPr>
                              </w:pPr>
                              <w:r>
                                <w:rPr>
                                  <w:w w:val="95"/>
                                  <w:sz w:val="20"/>
                                </w:rPr>
                                <w:t>35000.00</w:t>
                              </w:r>
                            </w:p>
                            <w:p w14:paraId="17E77A7F" w14:textId="77777777" w:rsidR="00ED6A49" w:rsidRDefault="00ED6A49" w:rsidP="00AC72BE">
                              <w:pPr>
                                <w:spacing w:before="86"/>
                                <w:ind w:right="18"/>
                                <w:jc w:val="right"/>
                                <w:rPr>
                                  <w:sz w:val="20"/>
                                </w:rPr>
                              </w:pPr>
                              <w:r>
                                <w:rPr>
                                  <w:w w:val="95"/>
                                  <w:sz w:val="20"/>
                                </w:rPr>
                                <w:t>30000.00</w:t>
                              </w:r>
                            </w:p>
                            <w:p w14:paraId="26531A5A" w14:textId="77777777" w:rsidR="00ED6A49" w:rsidRDefault="00ED6A49" w:rsidP="00AC72BE">
                              <w:pPr>
                                <w:spacing w:before="87"/>
                                <w:ind w:right="18"/>
                                <w:jc w:val="right"/>
                                <w:rPr>
                                  <w:sz w:val="20"/>
                                </w:rPr>
                              </w:pPr>
                              <w:r>
                                <w:rPr>
                                  <w:w w:val="95"/>
                                  <w:sz w:val="20"/>
                                </w:rPr>
                                <w:t>25000.00</w:t>
                              </w:r>
                            </w:p>
                            <w:p w14:paraId="5D26BBB8" w14:textId="77777777" w:rsidR="00ED6A49" w:rsidRDefault="00ED6A49" w:rsidP="00AC72BE">
                              <w:pPr>
                                <w:spacing w:before="87"/>
                                <w:ind w:right="18"/>
                                <w:jc w:val="right"/>
                                <w:rPr>
                                  <w:sz w:val="20"/>
                                </w:rPr>
                              </w:pPr>
                              <w:r>
                                <w:rPr>
                                  <w:w w:val="95"/>
                                  <w:sz w:val="20"/>
                                </w:rPr>
                                <w:t>20000.00</w:t>
                              </w:r>
                            </w:p>
                            <w:p w14:paraId="31FC778F" w14:textId="77777777" w:rsidR="00ED6A49" w:rsidRDefault="00ED6A49" w:rsidP="00AC72BE">
                              <w:pPr>
                                <w:spacing w:before="86"/>
                                <w:ind w:right="18"/>
                                <w:jc w:val="right"/>
                                <w:rPr>
                                  <w:sz w:val="20"/>
                                </w:rPr>
                              </w:pPr>
                              <w:r>
                                <w:rPr>
                                  <w:w w:val="95"/>
                                  <w:sz w:val="20"/>
                                </w:rPr>
                                <w:t>15000.00</w:t>
                              </w:r>
                            </w:p>
                            <w:p w14:paraId="3D836A23" w14:textId="77777777" w:rsidR="00ED6A49" w:rsidRDefault="00ED6A49" w:rsidP="00AC72BE">
                              <w:pPr>
                                <w:spacing w:before="87"/>
                                <w:ind w:right="18"/>
                                <w:jc w:val="right"/>
                                <w:rPr>
                                  <w:sz w:val="20"/>
                                </w:rPr>
                              </w:pPr>
                              <w:r>
                                <w:rPr>
                                  <w:w w:val="95"/>
                                  <w:sz w:val="20"/>
                                </w:rPr>
                                <w:t>10000.00</w:t>
                              </w:r>
                            </w:p>
                            <w:p w14:paraId="758B9B9A" w14:textId="77777777" w:rsidR="00ED6A49" w:rsidRDefault="00ED6A49" w:rsidP="00AC72BE">
                              <w:pPr>
                                <w:spacing w:before="87"/>
                                <w:ind w:right="19"/>
                                <w:jc w:val="right"/>
                                <w:rPr>
                                  <w:sz w:val="20"/>
                                </w:rPr>
                              </w:pPr>
                              <w:r>
                                <w:rPr>
                                  <w:spacing w:val="-1"/>
                                  <w:sz w:val="20"/>
                                </w:rPr>
                                <w:t>5000.00</w:t>
                              </w:r>
                            </w:p>
                            <w:p w14:paraId="07DD4973" w14:textId="77777777" w:rsidR="00ED6A49" w:rsidRDefault="00ED6A49" w:rsidP="00AC72BE">
                              <w:pPr>
                                <w:spacing w:before="87"/>
                                <w:ind w:right="18"/>
                                <w:jc w:val="right"/>
                                <w:rPr>
                                  <w:sz w:val="20"/>
                                </w:rPr>
                              </w:pPr>
                              <w:r>
                                <w:rPr>
                                  <w:spacing w:val="-1"/>
                                  <w:sz w:val="20"/>
                                </w:rPr>
                                <w:t>0.00</w:t>
                              </w:r>
                            </w:p>
                          </w:txbxContent>
                        </wps:txbx>
                        <wps:bodyPr rot="0" vert="horz" wrap="square" lIns="0" tIns="0" rIns="0" bIns="0" anchor="t" anchorCtr="0" upright="1">
                          <a:noAutofit/>
                        </wps:bodyPr>
                      </wps:wsp>
                      <wps:wsp>
                        <wps:cNvPr id="125" name="Text Box 48"/>
                        <wps:cNvSpPr txBox="1">
                          <a:spLocks noChangeArrowheads="1"/>
                        </wps:cNvSpPr>
                        <wps:spPr bwMode="auto">
                          <a:xfrm>
                            <a:off x="7996" y="1570"/>
                            <a:ext cx="1501"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786D6" w14:textId="77777777" w:rsidR="00ED6A49" w:rsidRDefault="00ED6A49" w:rsidP="00AC72BE">
                              <w:pPr>
                                <w:spacing w:line="355" w:lineRule="auto"/>
                                <w:ind w:right="-3"/>
                                <w:rPr>
                                  <w:sz w:val="20"/>
                                </w:rPr>
                              </w:pPr>
                              <w:r>
                                <w:rPr>
                                  <w:sz w:val="20"/>
                                </w:rPr>
                                <w:t xml:space="preserve">Cho </w:t>
                              </w:r>
                              <w:proofErr w:type="spellStart"/>
                              <w:r>
                                <w:rPr>
                                  <w:sz w:val="20"/>
                                </w:rPr>
                                <w:t>vay</w:t>
                              </w:r>
                              <w:proofErr w:type="spellEnd"/>
                              <w:r>
                                <w:rPr>
                                  <w:sz w:val="20"/>
                                </w:rPr>
                                <w:t xml:space="preserve"> </w:t>
                              </w:r>
                              <w:proofErr w:type="spellStart"/>
                              <w:r>
                                <w:rPr>
                                  <w:sz w:val="20"/>
                                </w:rPr>
                                <w:t>ngắn</w:t>
                              </w:r>
                              <w:proofErr w:type="spellEnd"/>
                              <w:r>
                                <w:rPr>
                                  <w:sz w:val="20"/>
                                </w:rPr>
                                <w:t xml:space="preserve"> </w:t>
                              </w:r>
                              <w:proofErr w:type="spellStart"/>
                              <w:r>
                                <w:rPr>
                                  <w:sz w:val="20"/>
                                </w:rPr>
                                <w:t>hạn</w:t>
                              </w:r>
                              <w:proofErr w:type="spellEnd"/>
                              <w:r>
                                <w:rPr>
                                  <w:sz w:val="20"/>
                                </w:rPr>
                                <w:t xml:space="preserve"> Cho </w:t>
                              </w:r>
                              <w:proofErr w:type="spellStart"/>
                              <w:r>
                                <w:rPr>
                                  <w:sz w:val="20"/>
                                </w:rPr>
                                <w:t>vay</w:t>
                              </w:r>
                              <w:proofErr w:type="spellEnd"/>
                              <w:r>
                                <w:rPr>
                                  <w:sz w:val="20"/>
                                </w:rPr>
                                <w:t xml:space="preserve"> trung </w:t>
                              </w:r>
                              <w:proofErr w:type="spellStart"/>
                              <w:r>
                                <w:rPr>
                                  <w:sz w:val="20"/>
                                </w:rPr>
                                <w:t>hạn</w:t>
                              </w:r>
                              <w:proofErr w:type="spellEnd"/>
                            </w:p>
                            <w:p w14:paraId="6BDC9336" w14:textId="77777777" w:rsidR="00ED6A49" w:rsidRDefault="00ED6A49" w:rsidP="00AC72BE">
                              <w:pPr>
                                <w:spacing w:line="228" w:lineRule="exact"/>
                                <w:rPr>
                                  <w:sz w:val="20"/>
                                </w:rPr>
                              </w:pPr>
                              <w:r>
                                <w:rPr>
                                  <w:sz w:val="20"/>
                                </w:rPr>
                                <w:t xml:space="preserve">Cho </w:t>
                              </w:r>
                              <w:proofErr w:type="spellStart"/>
                              <w:r>
                                <w:rPr>
                                  <w:sz w:val="20"/>
                                </w:rPr>
                                <w:t>vay</w:t>
                              </w:r>
                              <w:proofErr w:type="spellEnd"/>
                              <w:r>
                                <w:rPr>
                                  <w:sz w:val="20"/>
                                </w:rPr>
                                <w:t xml:space="preserve"> </w:t>
                              </w:r>
                              <w:proofErr w:type="spellStart"/>
                              <w:r>
                                <w:rPr>
                                  <w:sz w:val="20"/>
                                </w:rPr>
                                <w:t>dài</w:t>
                              </w:r>
                              <w:proofErr w:type="spellEnd"/>
                              <w:r>
                                <w:rPr>
                                  <w:sz w:val="20"/>
                                </w:rPr>
                                <w:t xml:space="preserve"> </w:t>
                              </w:r>
                              <w:proofErr w:type="spellStart"/>
                              <w:r>
                                <w:rPr>
                                  <w:sz w:val="20"/>
                                </w:rPr>
                                <w:t>hạn</w:t>
                              </w:r>
                              <w:proofErr w:type="spellEnd"/>
                            </w:p>
                          </w:txbxContent>
                        </wps:txbx>
                        <wps:bodyPr rot="0" vert="horz" wrap="square" lIns="0" tIns="0" rIns="0" bIns="0" anchor="t" anchorCtr="0" upright="1">
                          <a:noAutofit/>
                        </wps:bodyPr>
                      </wps:wsp>
                      <wps:wsp>
                        <wps:cNvPr id="126" name="Text Box 49"/>
                        <wps:cNvSpPr txBox="1">
                          <a:spLocks noChangeArrowheads="1"/>
                        </wps:cNvSpPr>
                        <wps:spPr bwMode="auto">
                          <a:xfrm>
                            <a:off x="3779" y="3374"/>
                            <a:ext cx="32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865CC" w14:textId="581B73C6" w:rsidR="00ED6A49" w:rsidRPr="00AC72BE" w:rsidRDefault="00ED6A49" w:rsidP="00AC72BE">
                              <w:pPr>
                                <w:tabs>
                                  <w:tab w:val="left" w:pos="1208"/>
                                  <w:tab w:val="left" w:pos="2417"/>
                                </w:tabs>
                                <w:spacing w:line="221" w:lineRule="exact"/>
                                <w:rPr>
                                  <w:sz w:val="20"/>
                                </w:rPr>
                              </w:pPr>
                              <w:proofErr w:type="spellStart"/>
                              <w:r>
                                <w:rPr>
                                  <w:sz w:val="20"/>
                                </w:rPr>
                                <w:t>Năm</w:t>
                              </w:r>
                              <w:proofErr w:type="spellEnd"/>
                              <w:r>
                                <w:rPr>
                                  <w:sz w:val="20"/>
                                </w:rPr>
                                <w:t xml:space="preserve"> 2019</w:t>
                              </w:r>
                              <w:r>
                                <w:rPr>
                                  <w:sz w:val="20"/>
                                </w:rPr>
                                <w:tab/>
                              </w:r>
                              <w:proofErr w:type="spellStart"/>
                              <w:r>
                                <w:rPr>
                                  <w:sz w:val="20"/>
                                </w:rPr>
                                <w:t>Năm</w:t>
                              </w:r>
                              <w:proofErr w:type="spellEnd"/>
                              <w:r>
                                <w:rPr>
                                  <w:spacing w:val="-1"/>
                                  <w:sz w:val="20"/>
                                </w:rPr>
                                <w:t xml:space="preserve"> </w:t>
                              </w:r>
                              <w:r>
                                <w:rPr>
                                  <w:sz w:val="20"/>
                                </w:rPr>
                                <w:t>2020</w:t>
                              </w:r>
                              <w:r>
                                <w:rPr>
                                  <w:sz w:val="20"/>
                                </w:rPr>
                                <w:tab/>
                              </w:r>
                              <w:proofErr w:type="spellStart"/>
                              <w:r>
                                <w:rPr>
                                  <w:sz w:val="20"/>
                                </w:rPr>
                                <w:t>Năm</w:t>
                              </w:r>
                              <w:proofErr w:type="spellEnd"/>
                              <w:r>
                                <w:rPr>
                                  <w:spacing w:val="-3"/>
                                  <w:sz w:val="20"/>
                                </w:rPr>
                                <w:t xml:space="preserve"> </w:t>
                              </w:r>
                              <w:r>
                                <w:rPr>
                                  <w:sz w:val="20"/>
                                </w:rPr>
                                <w:t>2021</w:t>
                              </w:r>
                            </w:p>
                          </w:txbxContent>
                        </wps:txbx>
                        <wps:bodyPr rot="0" vert="horz" wrap="square" lIns="0" tIns="0" rIns="0" bIns="0" anchor="t" anchorCtr="0" upright="1">
                          <a:noAutofit/>
                        </wps:bodyPr>
                      </wps:wsp>
                    </wpg:wgp>
                  </a:graphicData>
                </a:graphic>
              </wp:inline>
            </w:drawing>
          </mc:Choice>
          <mc:Fallback>
            <w:pict>
              <v:group w14:anchorId="3379CBD2" id="Group 117" o:spid="_x0000_s1052" style="width:5in;height:186.8pt;mso-position-horizontal-relative:char;mso-position-vertical-relative:line" coordorigin="2480,269" coordsize="7200,3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">
                <v:shape id="Picture 41" o:spid="_x0000_s1053" type="#_x0000_t75" style="position:absolute;left:3585;top:539;width:3877;height: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">
                  <v:imagedata r:id="rId16" o:title=""/>
                </v:shape>
                <v:shape id="AutoShape 42" o:spid="_x0000_s1054" style="position:absolute;left:3534;top:721;width:3685;height:2593;visibility:visible;mso-wrap-style:square;v-text-anchor:top" coordsize="3685,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" path="m60,2533r-60,m60,2215r-60,m60,1899r-60,m60,1584r-60,m60,1267r-60,m60,951l,951m60,634l,634m60,317l,317m60,l,m60,2535r,58m1267,2535r,58m2477,2535r,58m3684,2535r,58e" filled="f" strokecolor="#858585">
                  <v:path arrowok="t" o:connecttype="custom" o:connectlocs="60,3254;0,3254;60,2936;0,2936;60,2620;0,2620;60,2305;0,2305;60,1988;0,1988;60,1672;0,1672;60,1355;0,1355;60,1038;0,1038;60,721;0,721;60,3256;60,3314;1267,3256;1267,3314;2477,3256;2477,3314;3684,3256;3684,3314" o:connectangles="0,0,0,0,0,0,0,0,0,0,0,0,0,0,0,0,0,0,0,0,0,0,0,0,0,0"/>
                </v:shape>
                <v:rect id="Rectangle 43" o:spid="_x0000_s1055" style="position:absolute;left:7852;top:1626;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" fillcolor="#f06" stroked="f"/>
                <v:rect id="Rectangle 44" o:spid="_x0000_s1056" style="position:absolute;left:7852;top:196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" fillcolor="#00af50" stroked="f"/>
                <v:rect id="Rectangle 45" o:spid="_x0000_s1057" style="position:absolute;left:7852;top:2304;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" fillcolor="yellow" stroked="f"/>
                <v:rect id="Rectangle 46" o:spid="_x0000_s1058" style="position:absolute;left:2480;top:269;width:7200;height:3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" filled="f" strokecolor="#858585"/>
                <v:shape id="Text Box 47" o:spid="_x0000_s1059" type="#_x0000_t202" style="position:absolute;left:2673;top:610;width:77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186E8EC9" w14:textId="77777777" w:rsidR="00ED6A49" w:rsidRDefault="00ED6A49" w:rsidP="00AC72BE">
                        <w:pPr>
                          <w:spacing w:line="221" w:lineRule="exact"/>
                          <w:ind w:right="18"/>
                          <w:jc w:val="right"/>
                          <w:rPr>
                            <w:sz w:val="20"/>
                          </w:rPr>
                        </w:pPr>
                        <w:r>
                          <w:rPr>
                            <w:w w:val="95"/>
                            <w:sz w:val="20"/>
                          </w:rPr>
                          <w:t>40000.00</w:t>
                        </w:r>
                      </w:p>
                      <w:p w14:paraId="64687F46" w14:textId="77777777" w:rsidR="00ED6A49" w:rsidRDefault="00ED6A49" w:rsidP="00AC72BE">
                        <w:pPr>
                          <w:spacing w:before="87"/>
                          <w:ind w:right="18"/>
                          <w:jc w:val="right"/>
                          <w:rPr>
                            <w:sz w:val="20"/>
                          </w:rPr>
                        </w:pPr>
                        <w:r>
                          <w:rPr>
                            <w:w w:val="95"/>
                            <w:sz w:val="20"/>
                          </w:rPr>
                          <w:t>35000.00</w:t>
                        </w:r>
                      </w:p>
                      <w:p w14:paraId="17E77A7F" w14:textId="77777777" w:rsidR="00ED6A49" w:rsidRDefault="00ED6A49" w:rsidP="00AC72BE">
                        <w:pPr>
                          <w:spacing w:before="86"/>
                          <w:ind w:right="18"/>
                          <w:jc w:val="right"/>
                          <w:rPr>
                            <w:sz w:val="20"/>
                          </w:rPr>
                        </w:pPr>
                        <w:r>
                          <w:rPr>
                            <w:w w:val="95"/>
                            <w:sz w:val="20"/>
                          </w:rPr>
                          <w:t>30000.00</w:t>
                        </w:r>
                      </w:p>
                      <w:p w14:paraId="26531A5A" w14:textId="77777777" w:rsidR="00ED6A49" w:rsidRDefault="00ED6A49" w:rsidP="00AC72BE">
                        <w:pPr>
                          <w:spacing w:before="87"/>
                          <w:ind w:right="18"/>
                          <w:jc w:val="right"/>
                          <w:rPr>
                            <w:sz w:val="20"/>
                          </w:rPr>
                        </w:pPr>
                        <w:r>
                          <w:rPr>
                            <w:w w:val="95"/>
                            <w:sz w:val="20"/>
                          </w:rPr>
                          <w:t>25000.00</w:t>
                        </w:r>
                      </w:p>
                      <w:p w14:paraId="5D26BBB8" w14:textId="77777777" w:rsidR="00ED6A49" w:rsidRDefault="00ED6A49" w:rsidP="00AC72BE">
                        <w:pPr>
                          <w:spacing w:before="87"/>
                          <w:ind w:right="18"/>
                          <w:jc w:val="right"/>
                          <w:rPr>
                            <w:sz w:val="20"/>
                          </w:rPr>
                        </w:pPr>
                        <w:r>
                          <w:rPr>
                            <w:w w:val="95"/>
                            <w:sz w:val="20"/>
                          </w:rPr>
                          <w:t>20000.00</w:t>
                        </w:r>
                      </w:p>
                      <w:p w14:paraId="31FC778F" w14:textId="77777777" w:rsidR="00ED6A49" w:rsidRDefault="00ED6A49" w:rsidP="00AC72BE">
                        <w:pPr>
                          <w:spacing w:before="86"/>
                          <w:ind w:right="18"/>
                          <w:jc w:val="right"/>
                          <w:rPr>
                            <w:sz w:val="20"/>
                          </w:rPr>
                        </w:pPr>
                        <w:r>
                          <w:rPr>
                            <w:w w:val="95"/>
                            <w:sz w:val="20"/>
                          </w:rPr>
                          <w:t>15000.00</w:t>
                        </w:r>
                      </w:p>
                      <w:p w14:paraId="3D836A23" w14:textId="77777777" w:rsidR="00ED6A49" w:rsidRDefault="00ED6A49" w:rsidP="00AC72BE">
                        <w:pPr>
                          <w:spacing w:before="87"/>
                          <w:ind w:right="18"/>
                          <w:jc w:val="right"/>
                          <w:rPr>
                            <w:sz w:val="20"/>
                          </w:rPr>
                        </w:pPr>
                        <w:r>
                          <w:rPr>
                            <w:w w:val="95"/>
                            <w:sz w:val="20"/>
                          </w:rPr>
                          <w:t>10000.00</w:t>
                        </w:r>
                      </w:p>
                      <w:p w14:paraId="758B9B9A" w14:textId="77777777" w:rsidR="00ED6A49" w:rsidRDefault="00ED6A49" w:rsidP="00AC72BE">
                        <w:pPr>
                          <w:spacing w:before="87"/>
                          <w:ind w:right="19"/>
                          <w:jc w:val="right"/>
                          <w:rPr>
                            <w:sz w:val="20"/>
                          </w:rPr>
                        </w:pPr>
                        <w:r>
                          <w:rPr>
                            <w:spacing w:val="-1"/>
                            <w:sz w:val="20"/>
                          </w:rPr>
                          <w:t>5000.00</w:t>
                        </w:r>
                      </w:p>
                      <w:p w14:paraId="07DD4973" w14:textId="77777777" w:rsidR="00ED6A49" w:rsidRDefault="00ED6A49" w:rsidP="00AC72BE">
                        <w:pPr>
                          <w:spacing w:before="87"/>
                          <w:ind w:right="18"/>
                          <w:jc w:val="right"/>
                          <w:rPr>
                            <w:sz w:val="20"/>
                          </w:rPr>
                        </w:pPr>
                        <w:r>
                          <w:rPr>
                            <w:spacing w:val="-1"/>
                            <w:sz w:val="20"/>
                          </w:rPr>
                          <w:t>0.00</w:t>
                        </w:r>
                      </w:p>
                    </w:txbxContent>
                  </v:textbox>
                </v:shape>
                <v:shape id="Text Box 48" o:spid="_x0000_s1060" type="#_x0000_t202" style="position:absolute;left:7996;top:1570;width:1501;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4F5786D6" w14:textId="77777777" w:rsidR="00ED6A49" w:rsidRDefault="00ED6A49" w:rsidP="00AC72BE">
                        <w:pPr>
                          <w:spacing w:line="355" w:lineRule="auto"/>
                          <w:ind w:right="-3"/>
                          <w:rPr>
                            <w:sz w:val="20"/>
                          </w:rPr>
                        </w:pPr>
                        <w:r>
                          <w:rPr>
                            <w:sz w:val="20"/>
                          </w:rPr>
                          <w:t xml:space="preserve">Cho </w:t>
                        </w:r>
                        <w:proofErr w:type="spellStart"/>
                        <w:r>
                          <w:rPr>
                            <w:sz w:val="20"/>
                          </w:rPr>
                          <w:t>vay</w:t>
                        </w:r>
                        <w:proofErr w:type="spellEnd"/>
                        <w:r>
                          <w:rPr>
                            <w:sz w:val="20"/>
                          </w:rPr>
                          <w:t xml:space="preserve"> </w:t>
                        </w:r>
                        <w:proofErr w:type="spellStart"/>
                        <w:r>
                          <w:rPr>
                            <w:sz w:val="20"/>
                          </w:rPr>
                          <w:t>ngắn</w:t>
                        </w:r>
                        <w:proofErr w:type="spellEnd"/>
                        <w:r>
                          <w:rPr>
                            <w:sz w:val="20"/>
                          </w:rPr>
                          <w:t xml:space="preserve"> </w:t>
                        </w:r>
                        <w:proofErr w:type="spellStart"/>
                        <w:r>
                          <w:rPr>
                            <w:sz w:val="20"/>
                          </w:rPr>
                          <w:t>hạn</w:t>
                        </w:r>
                        <w:proofErr w:type="spellEnd"/>
                        <w:r>
                          <w:rPr>
                            <w:sz w:val="20"/>
                          </w:rPr>
                          <w:t xml:space="preserve"> Cho </w:t>
                        </w:r>
                        <w:proofErr w:type="spellStart"/>
                        <w:r>
                          <w:rPr>
                            <w:sz w:val="20"/>
                          </w:rPr>
                          <w:t>vay</w:t>
                        </w:r>
                        <w:proofErr w:type="spellEnd"/>
                        <w:r>
                          <w:rPr>
                            <w:sz w:val="20"/>
                          </w:rPr>
                          <w:t xml:space="preserve"> trung </w:t>
                        </w:r>
                        <w:proofErr w:type="spellStart"/>
                        <w:r>
                          <w:rPr>
                            <w:sz w:val="20"/>
                          </w:rPr>
                          <w:t>hạn</w:t>
                        </w:r>
                        <w:proofErr w:type="spellEnd"/>
                      </w:p>
                      <w:p w14:paraId="6BDC9336" w14:textId="77777777" w:rsidR="00ED6A49" w:rsidRDefault="00ED6A49" w:rsidP="00AC72BE">
                        <w:pPr>
                          <w:spacing w:line="228" w:lineRule="exact"/>
                          <w:rPr>
                            <w:sz w:val="20"/>
                          </w:rPr>
                        </w:pPr>
                        <w:r>
                          <w:rPr>
                            <w:sz w:val="20"/>
                          </w:rPr>
                          <w:t xml:space="preserve">Cho </w:t>
                        </w:r>
                        <w:proofErr w:type="spellStart"/>
                        <w:r>
                          <w:rPr>
                            <w:sz w:val="20"/>
                          </w:rPr>
                          <w:t>vay</w:t>
                        </w:r>
                        <w:proofErr w:type="spellEnd"/>
                        <w:r>
                          <w:rPr>
                            <w:sz w:val="20"/>
                          </w:rPr>
                          <w:t xml:space="preserve"> </w:t>
                        </w:r>
                        <w:proofErr w:type="spellStart"/>
                        <w:r>
                          <w:rPr>
                            <w:sz w:val="20"/>
                          </w:rPr>
                          <w:t>dài</w:t>
                        </w:r>
                        <w:proofErr w:type="spellEnd"/>
                        <w:r>
                          <w:rPr>
                            <w:sz w:val="20"/>
                          </w:rPr>
                          <w:t xml:space="preserve"> </w:t>
                        </w:r>
                        <w:proofErr w:type="spellStart"/>
                        <w:r>
                          <w:rPr>
                            <w:sz w:val="20"/>
                          </w:rPr>
                          <w:t>hạn</w:t>
                        </w:r>
                        <w:proofErr w:type="spellEnd"/>
                      </w:p>
                    </w:txbxContent>
                  </v:textbox>
                </v:shape>
                <v:shape id="Text Box 49" o:spid="_x0000_s1061" type="#_x0000_t202" style="position:absolute;left:3779;top:3374;width:32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080865CC" w14:textId="581B73C6" w:rsidR="00ED6A49" w:rsidRPr="00AC72BE" w:rsidRDefault="00ED6A49" w:rsidP="00AC72BE">
                        <w:pPr>
                          <w:tabs>
                            <w:tab w:val="left" w:pos="1208"/>
                            <w:tab w:val="left" w:pos="2417"/>
                          </w:tabs>
                          <w:spacing w:line="221" w:lineRule="exact"/>
                          <w:rPr>
                            <w:sz w:val="20"/>
                          </w:rPr>
                        </w:pPr>
                        <w:proofErr w:type="spellStart"/>
                        <w:r>
                          <w:rPr>
                            <w:sz w:val="20"/>
                          </w:rPr>
                          <w:t>Năm</w:t>
                        </w:r>
                        <w:proofErr w:type="spellEnd"/>
                        <w:r>
                          <w:rPr>
                            <w:sz w:val="20"/>
                          </w:rPr>
                          <w:t xml:space="preserve"> 2019</w:t>
                        </w:r>
                        <w:r>
                          <w:rPr>
                            <w:sz w:val="20"/>
                          </w:rPr>
                          <w:tab/>
                        </w:r>
                        <w:proofErr w:type="spellStart"/>
                        <w:r>
                          <w:rPr>
                            <w:sz w:val="20"/>
                          </w:rPr>
                          <w:t>Năm</w:t>
                        </w:r>
                        <w:proofErr w:type="spellEnd"/>
                        <w:r>
                          <w:rPr>
                            <w:spacing w:val="-1"/>
                            <w:sz w:val="20"/>
                          </w:rPr>
                          <w:t xml:space="preserve"> </w:t>
                        </w:r>
                        <w:r>
                          <w:rPr>
                            <w:sz w:val="20"/>
                          </w:rPr>
                          <w:t>2020</w:t>
                        </w:r>
                        <w:r>
                          <w:rPr>
                            <w:sz w:val="20"/>
                          </w:rPr>
                          <w:tab/>
                        </w:r>
                        <w:proofErr w:type="spellStart"/>
                        <w:r>
                          <w:rPr>
                            <w:sz w:val="20"/>
                          </w:rPr>
                          <w:t>Năm</w:t>
                        </w:r>
                        <w:proofErr w:type="spellEnd"/>
                        <w:r>
                          <w:rPr>
                            <w:spacing w:val="-3"/>
                            <w:sz w:val="20"/>
                          </w:rPr>
                          <w:t xml:space="preserve"> </w:t>
                        </w:r>
                        <w:r>
                          <w:rPr>
                            <w:sz w:val="20"/>
                          </w:rPr>
                          <w:t>2021</w:t>
                        </w:r>
                      </w:p>
                    </w:txbxContent>
                  </v:textbox>
                </v:shape>
                <w10:anchorlock/>
              </v:group>
            </w:pict>
          </mc:Fallback>
        </mc:AlternateContent>
      </w:r>
    </w:p>
    <w:p w14:paraId="34DF9ED2" w14:textId="4F91183B" w:rsidR="0046270D" w:rsidRPr="00561691" w:rsidRDefault="00AC72BE" w:rsidP="00561691">
      <w:pPr>
        <w:jc w:val="right"/>
        <w:rPr>
          <w:b/>
          <w:i/>
          <w:szCs w:val="26"/>
        </w:rPr>
      </w:pPr>
      <w:r w:rsidRPr="004547FA">
        <w:rPr>
          <w:b/>
          <w:i/>
          <w:iCs/>
        </w:rPr>
        <w:t>(</w:t>
      </w:r>
      <w:proofErr w:type="spellStart"/>
      <w:r w:rsidRPr="004547FA">
        <w:rPr>
          <w:i/>
          <w:iCs/>
        </w:rPr>
        <w:t>Nguồn</w:t>
      </w:r>
      <w:proofErr w:type="spellEnd"/>
      <w:r w:rsidRPr="004547FA">
        <w:rPr>
          <w:i/>
          <w:iCs/>
        </w:rPr>
        <w:t xml:space="preserve">: Bộ </w:t>
      </w:r>
      <w:proofErr w:type="spellStart"/>
      <w:r w:rsidRPr="004547FA">
        <w:rPr>
          <w:i/>
          <w:iCs/>
        </w:rPr>
        <w:t>phận</w:t>
      </w:r>
      <w:proofErr w:type="spellEnd"/>
      <w:r w:rsidRPr="004547FA">
        <w:rPr>
          <w:i/>
          <w:iCs/>
        </w:rPr>
        <w:t xml:space="preserve"> </w:t>
      </w:r>
      <w:proofErr w:type="spellStart"/>
      <w:r w:rsidRPr="004547FA">
        <w:rPr>
          <w:i/>
          <w:iCs/>
        </w:rPr>
        <w:t>tín</w:t>
      </w:r>
      <w:proofErr w:type="spellEnd"/>
      <w:r w:rsidRPr="004547FA">
        <w:rPr>
          <w:i/>
          <w:iCs/>
        </w:rPr>
        <w:t xml:space="preserve"> </w:t>
      </w:r>
      <w:proofErr w:type="spellStart"/>
      <w:r w:rsidRPr="004547FA">
        <w:rPr>
          <w:i/>
          <w:iCs/>
        </w:rPr>
        <w:t>dụng</w:t>
      </w:r>
      <w:proofErr w:type="spellEnd"/>
      <w:r w:rsidRPr="004547FA">
        <w:rPr>
          <w:i/>
          <w:iCs/>
        </w:rPr>
        <w:t xml:space="preserve"> OCB)</w:t>
      </w:r>
    </w:p>
    <w:p w14:paraId="1E1CB4AB" w14:textId="356BA3CE" w:rsidR="00AC72BE" w:rsidRPr="004547FA" w:rsidRDefault="00AC72BE" w:rsidP="00E53690">
      <w:pPr>
        <w:pStyle w:val="BodyText"/>
        <w:ind w:firstLine="525"/>
      </w:pPr>
      <w:r w:rsidRPr="004547FA">
        <w:t xml:space="preserve">Theo số </w:t>
      </w:r>
      <w:proofErr w:type="spellStart"/>
      <w:r w:rsidRPr="004547FA">
        <w:t>liệu</w:t>
      </w:r>
      <w:proofErr w:type="spellEnd"/>
      <w:r w:rsidRPr="004547FA">
        <w:t xml:space="preserve"> </w:t>
      </w:r>
      <w:proofErr w:type="spellStart"/>
      <w:r w:rsidRPr="004547FA">
        <w:t>cho</w:t>
      </w:r>
      <w:proofErr w:type="spellEnd"/>
      <w:r w:rsidRPr="004547FA">
        <w:t xml:space="preserve"> thấy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ngắn</w:t>
      </w:r>
      <w:proofErr w:type="spellEnd"/>
      <w:r w:rsidRPr="004547FA">
        <w:t xml:space="preserve"> </w:t>
      </w:r>
      <w:proofErr w:type="spellStart"/>
      <w:r w:rsidRPr="004547FA">
        <w:t>hạn</w:t>
      </w:r>
      <w:proofErr w:type="spellEnd"/>
      <w:r w:rsidRPr="004547FA">
        <w:t xml:space="preserve"> </w:t>
      </w:r>
      <w:proofErr w:type="spellStart"/>
      <w:r w:rsidRPr="004547FA">
        <w:t>chiếm</w:t>
      </w:r>
      <w:proofErr w:type="spellEnd"/>
      <w:r w:rsidRPr="004547FA">
        <w:t xml:space="preserve"> </w:t>
      </w:r>
      <w:proofErr w:type="spellStart"/>
      <w:r w:rsidRPr="004547FA">
        <w:t>tỉ</w:t>
      </w:r>
      <w:proofErr w:type="spellEnd"/>
      <w:r w:rsidRPr="004547FA">
        <w:t xml:space="preserve"> </w:t>
      </w:r>
      <w:proofErr w:type="spellStart"/>
      <w:r w:rsidRPr="004547FA">
        <w:t>trọng</w:t>
      </w:r>
      <w:proofErr w:type="spellEnd"/>
      <w:r w:rsidRPr="004547FA">
        <w:t xml:space="preserve"> </w:t>
      </w:r>
      <w:proofErr w:type="spellStart"/>
      <w:r w:rsidRPr="004547FA">
        <w:t>cao</w:t>
      </w:r>
      <w:proofErr w:type="spellEnd"/>
      <w:r w:rsidRPr="004547FA">
        <w:t xml:space="preserve"> </w:t>
      </w:r>
      <w:proofErr w:type="spellStart"/>
      <w:r w:rsidRPr="004547FA">
        <w:t>trong</w:t>
      </w:r>
      <w:proofErr w:type="spellEnd"/>
      <w:r w:rsidRPr="004547FA">
        <w:t xml:space="preserve"> </w:t>
      </w:r>
      <w:proofErr w:type="spellStart"/>
      <w:r w:rsidRPr="004547FA">
        <w:t>tổng</w:t>
      </w:r>
      <w:proofErr w:type="spellEnd"/>
      <w:r w:rsidRPr="004547FA">
        <w:t xml:space="preserve">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doanh</w:t>
      </w:r>
      <w:proofErr w:type="spellEnd"/>
      <w:r w:rsidRPr="004547FA">
        <w:t xml:space="preserve"> nghiệp. </w:t>
      </w:r>
      <w:proofErr w:type="spellStart"/>
      <w:r w:rsidRPr="004547FA">
        <w:t>Năm</w:t>
      </w:r>
      <w:proofErr w:type="spellEnd"/>
      <w:r w:rsidRPr="004547FA">
        <w:t xml:space="preserve"> 2020, </w:t>
      </w:r>
      <w:proofErr w:type="spellStart"/>
      <w:r w:rsidRPr="004547FA">
        <w:t>doanh</w:t>
      </w:r>
      <w:proofErr w:type="spellEnd"/>
      <w:r w:rsidRPr="004547FA">
        <w:t xml:space="preserve"> </w:t>
      </w:r>
      <w:r w:rsidRPr="004547FA">
        <w:rPr>
          <w:spacing w:val="2"/>
        </w:rPr>
        <w:t xml:space="preserve">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ngắn</w:t>
      </w:r>
      <w:proofErr w:type="spellEnd"/>
      <w:r w:rsidRPr="004547FA">
        <w:t xml:space="preserve"> </w:t>
      </w:r>
      <w:proofErr w:type="spellStart"/>
      <w:r w:rsidRPr="004547FA">
        <w:t>hạn</w:t>
      </w:r>
      <w:proofErr w:type="spellEnd"/>
      <w:r w:rsidRPr="004547FA">
        <w:t xml:space="preserve"> </w:t>
      </w:r>
      <w:proofErr w:type="spellStart"/>
      <w:r w:rsidRPr="004547FA">
        <w:t>và</w:t>
      </w:r>
      <w:proofErr w:type="spellEnd"/>
      <w:r w:rsidRPr="004547FA">
        <w:t xml:space="preserve"> trung </w:t>
      </w:r>
      <w:proofErr w:type="spellStart"/>
      <w:r w:rsidRPr="004547FA">
        <w:t>hạn</w:t>
      </w:r>
      <w:proofErr w:type="spellEnd"/>
      <w:r w:rsidRPr="004547FA">
        <w:t xml:space="preserve"> tăng so </w:t>
      </w:r>
      <w:proofErr w:type="spellStart"/>
      <w:r w:rsidRPr="004547FA">
        <w:t>với</w:t>
      </w:r>
      <w:proofErr w:type="spellEnd"/>
      <w:r w:rsidRPr="004547FA">
        <w:t xml:space="preserve"> 2019, </w:t>
      </w:r>
      <w:proofErr w:type="spellStart"/>
      <w:proofErr w:type="gramStart"/>
      <w:r w:rsidRPr="004547FA">
        <w:rPr>
          <w:w w:val="97"/>
        </w:rPr>
        <w:t>r</w:t>
      </w:r>
      <w:r w:rsidRPr="004547FA">
        <w:rPr>
          <w:spacing w:val="1"/>
          <w:w w:val="97"/>
        </w:rPr>
        <w:t>i</w:t>
      </w:r>
      <w:r w:rsidRPr="004547FA">
        <w:rPr>
          <w:spacing w:val="2"/>
          <w:w w:val="97"/>
        </w:rPr>
        <w:t>ê</w:t>
      </w:r>
      <w:r w:rsidRPr="004547FA">
        <w:rPr>
          <w:w w:val="97"/>
        </w:rPr>
        <w:t>ng</w:t>
      </w:r>
      <w:proofErr w:type="spellEnd"/>
      <w:r w:rsidRPr="004547FA">
        <w:t xml:space="preserve"> </w:t>
      </w:r>
      <w:r w:rsidRPr="004547FA">
        <w:rPr>
          <w:spacing w:val="-29"/>
        </w:rPr>
        <w:t xml:space="preserve"> </w:t>
      </w:r>
      <w:proofErr w:type="spellStart"/>
      <w:r w:rsidRPr="004547FA">
        <w:rPr>
          <w:spacing w:val="2"/>
          <w:w w:val="97"/>
        </w:rPr>
        <w:t>c</w:t>
      </w:r>
      <w:r w:rsidRPr="004547FA">
        <w:rPr>
          <w:w w:val="97"/>
        </w:rPr>
        <w:t>ho</w:t>
      </w:r>
      <w:proofErr w:type="spellEnd"/>
      <w:proofErr w:type="gramEnd"/>
      <w:r w:rsidRPr="004547FA">
        <w:t xml:space="preserve"> </w:t>
      </w:r>
      <w:r w:rsidRPr="004547FA">
        <w:rPr>
          <w:spacing w:val="-31"/>
        </w:rPr>
        <w:t xml:space="preserve"> </w:t>
      </w:r>
      <w:proofErr w:type="spellStart"/>
      <w:r w:rsidRPr="004547FA">
        <w:rPr>
          <w:w w:val="97"/>
        </w:rPr>
        <w:t>v</w:t>
      </w:r>
      <w:r w:rsidRPr="004547FA">
        <w:rPr>
          <w:spacing w:val="3"/>
          <w:w w:val="97"/>
        </w:rPr>
        <w:t>a</w:t>
      </w:r>
      <w:r w:rsidRPr="004547FA">
        <w:rPr>
          <w:w w:val="97"/>
        </w:rPr>
        <w:t>y</w:t>
      </w:r>
      <w:proofErr w:type="spellEnd"/>
      <w:r w:rsidRPr="004547FA">
        <w:t xml:space="preserve"> </w:t>
      </w:r>
      <w:r w:rsidRPr="004547FA">
        <w:rPr>
          <w:spacing w:val="-29"/>
        </w:rPr>
        <w:t xml:space="preserve"> </w:t>
      </w:r>
      <w:proofErr w:type="spellStart"/>
      <w:r w:rsidRPr="004547FA">
        <w:rPr>
          <w:w w:val="97"/>
        </w:rPr>
        <w:t>d</w:t>
      </w:r>
      <w:r w:rsidRPr="004547FA">
        <w:rPr>
          <w:spacing w:val="3"/>
          <w:w w:val="97"/>
        </w:rPr>
        <w:t>à</w:t>
      </w:r>
      <w:r w:rsidRPr="004547FA">
        <w:rPr>
          <w:w w:val="97"/>
        </w:rPr>
        <w:t>i</w:t>
      </w:r>
      <w:proofErr w:type="spellEnd"/>
      <w:r w:rsidRPr="004547FA">
        <w:t xml:space="preserve"> </w:t>
      </w:r>
      <w:r w:rsidRPr="004547FA">
        <w:rPr>
          <w:spacing w:val="-31"/>
        </w:rPr>
        <w:t xml:space="preserve"> </w:t>
      </w:r>
      <w:proofErr w:type="spellStart"/>
      <w:r w:rsidRPr="004547FA">
        <w:rPr>
          <w:spacing w:val="4"/>
          <w:w w:val="97"/>
        </w:rPr>
        <w:t>h</w:t>
      </w:r>
      <w:r w:rsidRPr="004547FA">
        <w:rPr>
          <w:w w:val="97"/>
        </w:rPr>
        <w:t>a</w:t>
      </w:r>
      <w:r w:rsidRPr="004547FA">
        <w:rPr>
          <w:spacing w:val="2"/>
          <w:w w:val="97"/>
        </w:rPr>
        <w:t>̣</w:t>
      </w:r>
      <w:r w:rsidRPr="004547FA">
        <w:rPr>
          <w:w w:val="97"/>
        </w:rPr>
        <w:t>n</w:t>
      </w:r>
      <w:proofErr w:type="spellEnd"/>
      <w:r w:rsidRPr="004547FA">
        <w:t xml:space="preserve"> </w:t>
      </w:r>
      <w:r w:rsidRPr="004547FA">
        <w:rPr>
          <w:spacing w:val="-32"/>
        </w:rPr>
        <w:t xml:space="preserve"> </w:t>
      </w:r>
      <w:proofErr w:type="spellStart"/>
      <w:r w:rsidRPr="004547FA">
        <w:rPr>
          <w:w w:val="97"/>
        </w:rPr>
        <w:t>g</w:t>
      </w:r>
      <w:r w:rsidRPr="004547FA">
        <w:rPr>
          <w:spacing w:val="2"/>
          <w:w w:val="97"/>
        </w:rPr>
        <w:t>i</w:t>
      </w:r>
      <w:r w:rsidRPr="004547FA">
        <w:rPr>
          <w:w w:val="97"/>
        </w:rPr>
        <w:t>a</w:t>
      </w:r>
      <w:r w:rsidRPr="004547FA">
        <w:rPr>
          <w:spacing w:val="2"/>
          <w:w w:val="97"/>
        </w:rPr>
        <w:t>̉m</w:t>
      </w:r>
      <w:proofErr w:type="spellEnd"/>
      <w:r w:rsidRPr="004547FA">
        <w:rPr>
          <w:w w:val="97"/>
        </w:rPr>
        <w:t>.</w:t>
      </w:r>
      <w:r w:rsidRPr="004547FA">
        <w:t xml:space="preserve"> </w:t>
      </w:r>
      <w:r w:rsidRPr="004547FA">
        <w:rPr>
          <w:spacing w:val="-31"/>
        </w:rPr>
        <w:t xml:space="preserve"> </w:t>
      </w:r>
      <w:proofErr w:type="gramStart"/>
      <w:r w:rsidRPr="004547FA">
        <w:rPr>
          <w:spacing w:val="1"/>
          <w:w w:val="97"/>
        </w:rPr>
        <w:t>C</w:t>
      </w:r>
      <w:r w:rsidRPr="004547FA">
        <w:rPr>
          <w:w w:val="97"/>
        </w:rPr>
        <w:t>ụ</w:t>
      </w:r>
      <w:r w:rsidRPr="004547FA">
        <w:t xml:space="preserve"> </w:t>
      </w:r>
      <w:r w:rsidRPr="004547FA">
        <w:rPr>
          <w:spacing w:val="-31"/>
        </w:rPr>
        <w:t xml:space="preserve"> </w:t>
      </w:r>
      <w:proofErr w:type="spellStart"/>
      <w:r w:rsidRPr="004547FA">
        <w:rPr>
          <w:spacing w:val="1"/>
          <w:w w:val="97"/>
        </w:rPr>
        <w:t>t</w:t>
      </w:r>
      <w:r w:rsidRPr="004547FA">
        <w:rPr>
          <w:w w:val="97"/>
        </w:rPr>
        <w:t>hê</w:t>
      </w:r>
      <w:proofErr w:type="spellEnd"/>
      <w:r w:rsidRPr="004547FA">
        <w:rPr>
          <w:w w:val="97"/>
        </w:rPr>
        <w:t>̉</w:t>
      </w:r>
      <w:proofErr w:type="gramEnd"/>
      <w:r w:rsidRPr="004547FA">
        <w:t xml:space="preserve"> </w:t>
      </w:r>
      <w:r w:rsidRPr="004547FA">
        <w:rPr>
          <w:spacing w:val="-29"/>
        </w:rPr>
        <w:t xml:space="preserve"> </w:t>
      </w:r>
      <w:proofErr w:type="spellStart"/>
      <w:r w:rsidRPr="004547FA">
        <w:rPr>
          <w:spacing w:val="2"/>
          <w:w w:val="97"/>
        </w:rPr>
        <w:t>d</w:t>
      </w:r>
      <w:r w:rsidRPr="004547FA">
        <w:rPr>
          <w:w w:val="97"/>
        </w:rPr>
        <w:t>o</w:t>
      </w:r>
      <w:r w:rsidRPr="004547FA">
        <w:rPr>
          <w:spacing w:val="3"/>
          <w:w w:val="97"/>
        </w:rPr>
        <w:t>a</w:t>
      </w:r>
      <w:r w:rsidRPr="004547FA">
        <w:rPr>
          <w:w w:val="97"/>
        </w:rPr>
        <w:t>nh</w:t>
      </w:r>
      <w:proofErr w:type="spellEnd"/>
      <w:r w:rsidRPr="004547FA">
        <w:t xml:space="preserve"> </w:t>
      </w:r>
      <w:r w:rsidRPr="004547FA">
        <w:rPr>
          <w:spacing w:val="-29"/>
        </w:rPr>
        <w:t xml:space="preserve"> </w:t>
      </w:r>
      <w:r w:rsidRPr="004547FA">
        <w:rPr>
          <w:spacing w:val="3"/>
          <w:w w:val="97"/>
        </w:rPr>
        <w:t>s</w:t>
      </w:r>
      <w:r w:rsidRPr="004547FA">
        <w:rPr>
          <w:w w:val="97"/>
        </w:rPr>
        <w:t>ố</w:t>
      </w:r>
      <w:r w:rsidRPr="004547FA">
        <w:t xml:space="preserve"> </w:t>
      </w:r>
      <w:r w:rsidRPr="004547FA">
        <w:rPr>
          <w:spacing w:val="-31"/>
        </w:rPr>
        <w:t xml:space="preserve"> </w:t>
      </w:r>
      <w:proofErr w:type="spellStart"/>
      <w:r w:rsidRPr="004547FA">
        <w:rPr>
          <w:spacing w:val="2"/>
          <w:w w:val="97"/>
        </w:rPr>
        <w:t>c</w:t>
      </w:r>
      <w:r w:rsidRPr="004547FA">
        <w:rPr>
          <w:w w:val="97"/>
        </w:rPr>
        <w:t>ho</w:t>
      </w:r>
      <w:proofErr w:type="spellEnd"/>
      <w:r w:rsidRPr="004547FA">
        <w:t xml:space="preserve"> </w:t>
      </w:r>
      <w:r w:rsidRPr="004547FA">
        <w:rPr>
          <w:spacing w:val="-31"/>
        </w:rPr>
        <w:t xml:space="preserve"> </w:t>
      </w:r>
      <w:proofErr w:type="spellStart"/>
      <w:r w:rsidRPr="004547FA">
        <w:rPr>
          <w:w w:val="97"/>
        </w:rPr>
        <w:t>v</w:t>
      </w:r>
      <w:r w:rsidRPr="004547FA">
        <w:rPr>
          <w:spacing w:val="3"/>
          <w:w w:val="97"/>
        </w:rPr>
        <w:t>a</w:t>
      </w:r>
      <w:r w:rsidRPr="004547FA">
        <w:rPr>
          <w:w w:val="97"/>
        </w:rPr>
        <w:t>y</w:t>
      </w:r>
      <w:proofErr w:type="spellEnd"/>
      <w:r w:rsidRPr="004547FA">
        <w:t xml:space="preserve"> </w:t>
      </w:r>
      <w:r w:rsidRPr="004547FA">
        <w:rPr>
          <w:spacing w:val="-29"/>
        </w:rPr>
        <w:t xml:space="preserve"> </w:t>
      </w:r>
      <w:proofErr w:type="spellStart"/>
      <w:r w:rsidRPr="004547FA">
        <w:rPr>
          <w:w w:val="97"/>
        </w:rPr>
        <w:t>n</w:t>
      </w:r>
      <w:r w:rsidRPr="004547FA">
        <w:rPr>
          <w:spacing w:val="3"/>
          <w:w w:val="97"/>
        </w:rPr>
        <w:t>g</w:t>
      </w:r>
      <w:r w:rsidRPr="004547FA">
        <w:rPr>
          <w:spacing w:val="2"/>
          <w:w w:val="97"/>
        </w:rPr>
        <w:t>ắ</w:t>
      </w:r>
      <w:r w:rsidRPr="004547FA">
        <w:rPr>
          <w:w w:val="97"/>
        </w:rPr>
        <w:t>n</w:t>
      </w:r>
      <w:proofErr w:type="spellEnd"/>
      <w:r w:rsidRPr="004547FA">
        <w:t xml:space="preserve"> </w:t>
      </w:r>
      <w:r w:rsidRPr="004547FA">
        <w:rPr>
          <w:spacing w:val="-29"/>
        </w:rPr>
        <w:t xml:space="preserve"> </w:t>
      </w:r>
      <w:proofErr w:type="spellStart"/>
      <w:r w:rsidRPr="004547FA">
        <w:rPr>
          <w:w w:val="97"/>
        </w:rPr>
        <w:t>ha</w:t>
      </w:r>
      <w:r w:rsidRPr="004547FA">
        <w:rPr>
          <w:spacing w:val="2"/>
          <w:w w:val="97"/>
        </w:rPr>
        <w:t>̣</w:t>
      </w:r>
      <w:r w:rsidRPr="004547FA">
        <w:rPr>
          <w:w w:val="97"/>
        </w:rPr>
        <w:t>n</w:t>
      </w:r>
      <w:proofErr w:type="spellEnd"/>
      <w:r w:rsidRPr="004547FA">
        <w:t xml:space="preserve"> </w:t>
      </w:r>
      <w:r w:rsidRPr="004547FA">
        <w:rPr>
          <w:spacing w:val="-32"/>
        </w:rPr>
        <w:t xml:space="preserve"> </w:t>
      </w:r>
      <w:r w:rsidRPr="004547FA">
        <w:rPr>
          <w:spacing w:val="1"/>
          <w:w w:val="97"/>
        </w:rPr>
        <w:t>t</w:t>
      </w:r>
      <w:r w:rsidRPr="004547FA">
        <w:rPr>
          <w:spacing w:val="2"/>
          <w:w w:val="97"/>
        </w:rPr>
        <w:t>ă</w:t>
      </w:r>
      <w:r w:rsidRPr="004547FA">
        <w:rPr>
          <w:w w:val="97"/>
        </w:rPr>
        <w:t>ng</w:t>
      </w:r>
      <w:r w:rsidRPr="004547FA">
        <w:t xml:space="preserve"> </w:t>
      </w:r>
      <w:r w:rsidRPr="004547FA">
        <w:rPr>
          <w:spacing w:val="-31"/>
        </w:rPr>
        <w:t xml:space="preserve"> </w:t>
      </w:r>
      <w:r w:rsidRPr="004547FA">
        <w:rPr>
          <w:spacing w:val="1"/>
          <w:w w:val="97"/>
        </w:rPr>
        <w:t>8.</w:t>
      </w:r>
      <w:r w:rsidRPr="004547FA">
        <w:rPr>
          <w:spacing w:val="2"/>
          <w:w w:val="97"/>
        </w:rPr>
        <w:t>6</w:t>
      </w:r>
      <w:r w:rsidRPr="004547FA">
        <w:rPr>
          <w:w w:val="97"/>
        </w:rPr>
        <w:t>85</w:t>
      </w:r>
      <w:r w:rsidRPr="004547FA">
        <w:t xml:space="preserve"> </w:t>
      </w:r>
      <w:r w:rsidRPr="004547FA">
        <w:rPr>
          <w:spacing w:val="-29"/>
        </w:rPr>
        <w:t xml:space="preserve"> </w:t>
      </w:r>
      <w:proofErr w:type="spellStart"/>
      <w:r w:rsidRPr="004547FA">
        <w:rPr>
          <w:spacing w:val="1"/>
          <w:w w:val="97"/>
        </w:rPr>
        <w:t>tri</w:t>
      </w:r>
      <w:r w:rsidRPr="004547FA">
        <w:rPr>
          <w:spacing w:val="2"/>
          <w:w w:val="97"/>
        </w:rPr>
        <w:t>ệ</w:t>
      </w:r>
      <w:r w:rsidRPr="004547FA">
        <w:rPr>
          <w:w w:val="97"/>
        </w:rPr>
        <w:t>u</w:t>
      </w:r>
      <w:proofErr w:type="spellEnd"/>
      <w:r w:rsidRPr="004547FA">
        <w:t xml:space="preserve"> </w:t>
      </w:r>
      <w:r w:rsidRPr="004547FA">
        <w:rPr>
          <w:spacing w:val="-32"/>
        </w:rPr>
        <w:t xml:space="preserve"> </w:t>
      </w:r>
      <w:proofErr w:type="spellStart"/>
      <w:r w:rsidRPr="004547FA">
        <w:rPr>
          <w:spacing w:val="3"/>
          <w:w w:val="97"/>
        </w:rPr>
        <w:t>đ</w:t>
      </w:r>
      <w:r w:rsidRPr="004547FA">
        <w:rPr>
          <w:w w:val="97"/>
        </w:rPr>
        <w:t>ồ</w:t>
      </w:r>
      <w:r w:rsidRPr="004547FA">
        <w:rPr>
          <w:spacing w:val="2"/>
          <w:w w:val="97"/>
        </w:rPr>
        <w:t>n</w:t>
      </w:r>
      <w:r w:rsidRPr="004547FA">
        <w:rPr>
          <w:w w:val="97"/>
        </w:rPr>
        <w:t>g</w:t>
      </w:r>
      <w:proofErr w:type="spellEnd"/>
      <w:r w:rsidRPr="004547FA">
        <w:rPr>
          <w:w w:val="97"/>
        </w:rPr>
        <w:t xml:space="preserve">, </w:t>
      </w:r>
      <w:r w:rsidRPr="004547FA">
        <w:t xml:space="preserve">tương </w:t>
      </w:r>
      <w:proofErr w:type="spellStart"/>
      <w:r w:rsidRPr="004547FA">
        <w:t>đương</w:t>
      </w:r>
      <w:proofErr w:type="spellEnd"/>
      <w:r w:rsidRPr="004547FA">
        <w:t xml:space="preserve"> tăng 31,5%. Cho </w:t>
      </w:r>
      <w:proofErr w:type="spellStart"/>
      <w:r w:rsidRPr="004547FA">
        <w:t>vay</w:t>
      </w:r>
      <w:proofErr w:type="spellEnd"/>
      <w:r w:rsidRPr="004547FA">
        <w:t xml:space="preserve"> trung </w:t>
      </w:r>
      <w:proofErr w:type="spellStart"/>
      <w:r w:rsidRPr="004547FA">
        <w:t>hạn</w:t>
      </w:r>
      <w:proofErr w:type="spellEnd"/>
      <w:r w:rsidRPr="004547FA">
        <w:t xml:space="preserve"> tăng 5.246 </w:t>
      </w:r>
      <w:proofErr w:type="spellStart"/>
      <w:r w:rsidRPr="004547FA">
        <w:t>triệu</w:t>
      </w:r>
      <w:proofErr w:type="spellEnd"/>
      <w:r w:rsidRPr="004547FA">
        <w:t xml:space="preserve"> </w:t>
      </w:r>
      <w:proofErr w:type="spellStart"/>
      <w:r w:rsidRPr="004547FA">
        <w:t>đồng</w:t>
      </w:r>
      <w:proofErr w:type="spellEnd"/>
      <w:r w:rsidRPr="004547FA">
        <w:t xml:space="preserve"> tương </w:t>
      </w:r>
      <w:proofErr w:type="spellStart"/>
      <w:r w:rsidRPr="004547FA">
        <w:t>đương</w:t>
      </w:r>
      <w:proofErr w:type="spellEnd"/>
      <w:r w:rsidRPr="004547FA">
        <w:t xml:space="preserve"> 33,5%.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dài</w:t>
      </w:r>
      <w:proofErr w:type="spellEnd"/>
      <w:r w:rsidRPr="004547FA">
        <w:t xml:space="preserve"> </w:t>
      </w:r>
      <w:proofErr w:type="spellStart"/>
      <w:r w:rsidRPr="004547FA">
        <w:t>hạn</w:t>
      </w:r>
      <w:proofErr w:type="spellEnd"/>
      <w:r w:rsidRPr="004547FA">
        <w:t xml:space="preserve"> </w:t>
      </w:r>
      <w:proofErr w:type="spellStart"/>
      <w:r w:rsidRPr="004547FA">
        <w:t>giảm</w:t>
      </w:r>
      <w:proofErr w:type="spellEnd"/>
      <w:r w:rsidRPr="004547FA">
        <w:t xml:space="preserve"> 712 </w:t>
      </w:r>
      <w:proofErr w:type="spellStart"/>
      <w:r w:rsidRPr="004547FA">
        <w:t>triệu</w:t>
      </w:r>
      <w:proofErr w:type="spellEnd"/>
      <w:r w:rsidRPr="004547FA">
        <w:t xml:space="preserve"> </w:t>
      </w:r>
      <w:proofErr w:type="spellStart"/>
      <w:r w:rsidRPr="004547FA">
        <w:t>đồng</w:t>
      </w:r>
      <w:proofErr w:type="spellEnd"/>
      <w:r w:rsidRPr="004547FA">
        <w:t xml:space="preserve">, tương </w:t>
      </w:r>
      <w:proofErr w:type="spellStart"/>
      <w:r w:rsidRPr="004547FA">
        <w:t>đương</w:t>
      </w:r>
      <w:proofErr w:type="spellEnd"/>
      <w:r w:rsidRPr="004547FA">
        <w:t xml:space="preserve"> 7,1%. </w:t>
      </w:r>
      <w:proofErr w:type="spellStart"/>
      <w:r w:rsidRPr="004547FA">
        <w:t>Nhìn</w:t>
      </w:r>
      <w:proofErr w:type="spellEnd"/>
      <w:r w:rsidRPr="004547FA">
        <w:t xml:space="preserve"> </w:t>
      </w:r>
      <w:proofErr w:type="spellStart"/>
      <w:r w:rsidRPr="004547FA">
        <w:t>chung</w:t>
      </w:r>
      <w:proofErr w:type="spellEnd"/>
      <w:r w:rsidRPr="004547FA">
        <w:t xml:space="preserve"> </w:t>
      </w:r>
      <w:proofErr w:type="spellStart"/>
      <w:r w:rsidRPr="004547FA">
        <w:t>giai</w:t>
      </w:r>
      <w:proofErr w:type="spellEnd"/>
      <w:r w:rsidRPr="004547FA">
        <w:t xml:space="preserve"> </w:t>
      </w:r>
      <w:proofErr w:type="spellStart"/>
      <w:r w:rsidRPr="004547FA">
        <w:t>đoạn</w:t>
      </w:r>
      <w:proofErr w:type="spellEnd"/>
      <w:r w:rsidRPr="004547FA">
        <w:t xml:space="preserve"> 2019-2020</w:t>
      </w:r>
      <w:r w:rsidRPr="004547FA">
        <w:rPr>
          <w:spacing w:val="-2"/>
        </w:rPr>
        <w:t xml:space="preserve"> </w:t>
      </w:r>
      <w:proofErr w:type="spellStart"/>
      <w:r w:rsidRPr="004547FA">
        <w:t>doanh</w:t>
      </w:r>
      <w:proofErr w:type="spellEnd"/>
      <w:r w:rsidRPr="004547FA">
        <w:rPr>
          <w:spacing w:val="-5"/>
        </w:rPr>
        <w:t xml:space="preserve"> </w:t>
      </w:r>
      <w:r w:rsidRPr="004547FA">
        <w:t>số</w:t>
      </w:r>
      <w:r w:rsidRPr="004547FA">
        <w:rPr>
          <w:spacing w:val="-4"/>
        </w:rPr>
        <w:t xml:space="preserve"> </w:t>
      </w:r>
      <w:proofErr w:type="spellStart"/>
      <w:r w:rsidRPr="004547FA">
        <w:t>cho</w:t>
      </w:r>
      <w:proofErr w:type="spellEnd"/>
      <w:r w:rsidRPr="004547FA">
        <w:rPr>
          <w:spacing w:val="-3"/>
        </w:rPr>
        <w:t xml:space="preserve"> </w:t>
      </w:r>
      <w:proofErr w:type="spellStart"/>
      <w:r w:rsidRPr="004547FA">
        <w:t>vay</w:t>
      </w:r>
      <w:proofErr w:type="spellEnd"/>
      <w:r w:rsidRPr="004547FA">
        <w:rPr>
          <w:spacing w:val="-5"/>
        </w:rPr>
        <w:t xml:space="preserve"> </w:t>
      </w:r>
      <w:r w:rsidRPr="004547FA">
        <w:t>tăng</w:t>
      </w:r>
      <w:r w:rsidRPr="004547FA">
        <w:rPr>
          <w:spacing w:val="-2"/>
        </w:rPr>
        <w:t xml:space="preserve"> </w:t>
      </w:r>
      <w:proofErr w:type="spellStart"/>
      <w:r w:rsidRPr="004547FA">
        <w:t>mạnh</w:t>
      </w:r>
      <w:proofErr w:type="spellEnd"/>
      <w:r w:rsidRPr="004547FA">
        <w:t>.</w:t>
      </w:r>
      <w:r w:rsidRPr="004547FA">
        <w:rPr>
          <w:spacing w:val="-2"/>
        </w:rPr>
        <w:t xml:space="preserve"> </w:t>
      </w:r>
      <w:r w:rsidRPr="004547FA">
        <w:t>Chủ</w:t>
      </w:r>
      <w:r w:rsidRPr="004547FA">
        <w:rPr>
          <w:spacing w:val="-4"/>
        </w:rPr>
        <w:t xml:space="preserve"> </w:t>
      </w:r>
      <w:proofErr w:type="spellStart"/>
      <w:r w:rsidRPr="004547FA">
        <w:t>yếu</w:t>
      </w:r>
      <w:proofErr w:type="spellEnd"/>
      <w:r w:rsidRPr="004547FA">
        <w:rPr>
          <w:spacing w:val="-4"/>
        </w:rPr>
        <w:t xml:space="preserve"> </w:t>
      </w:r>
      <w:r w:rsidRPr="004547FA">
        <w:t>là</w:t>
      </w:r>
      <w:r w:rsidRPr="004547FA">
        <w:rPr>
          <w:spacing w:val="-2"/>
        </w:rPr>
        <w:t xml:space="preserve"> </w:t>
      </w:r>
      <w:proofErr w:type="spellStart"/>
      <w:r w:rsidRPr="004547FA">
        <w:t>doanh</w:t>
      </w:r>
      <w:proofErr w:type="spellEnd"/>
      <w:r w:rsidRPr="004547FA">
        <w:rPr>
          <w:spacing w:val="-2"/>
        </w:rPr>
        <w:t xml:space="preserve"> </w:t>
      </w:r>
      <w:r w:rsidRPr="004547FA">
        <w:t>nghiệp</w:t>
      </w:r>
      <w:r w:rsidRPr="004547FA">
        <w:rPr>
          <w:spacing w:val="-2"/>
        </w:rPr>
        <w:t xml:space="preserve"> </w:t>
      </w:r>
      <w:proofErr w:type="spellStart"/>
      <w:r w:rsidRPr="004547FA">
        <w:t>vay</w:t>
      </w:r>
      <w:proofErr w:type="spellEnd"/>
      <w:r w:rsidRPr="004547FA">
        <w:rPr>
          <w:spacing w:val="-5"/>
        </w:rPr>
        <w:t xml:space="preserve"> </w:t>
      </w:r>
      <w:proofErr w:type="spellStart"/>
      <w:r w:rsidRPr="004547FA">
        <w:t>đê</w:t>
      </w:r>
      <w:proofErr w:type="spellEnd"/>
      <w:r w:rsidRPr="004547FA">
        <w:t>̉</w:t>
      </w:r>
      <w:r w:rsidRPr="004547FA">
        <w:rPr>
          <w:spacing w:val="-1"/>
        </w:rPr>
        <w:t xml:space="preserve"> </w:t>
      </w:r>
      <w:r w:rsidRPr="004547FA">
        <w:t>bổ</w:t>
      </w:r>
      <w:r w:rsidRPr="004547FA">
        <w:rPr>
          <w:spacing w:val="-4"/>
        </w:rPr>
        <w:t xml:space="preserve"> </w:t>
      </w:r>
      <w:r w:rsidRPr="004547FA">
        <w:t>sung</w:t>
      </w:r>
      <w:r w:rsidRPr="004547FA">
        <w:rPr>
          <w:spacing w:val="-2"/>
        </w:rPr>
        <w:t xml:space="preserve"> </w:t>
      </w:r>
      <w:proofErr w:type="spellStart"/>
      <w:r w:rsidRPr="004547FA">
        <w:t>vốn</w:t>
      </w:r>
      <w:proofErr w:type="spellEnd"/>
      <w:r w:rsidRPr="004547FA">
        <w:rPr>
          <w:spacing w:val="-2"/>
        </w:rPr>
        <w:t xml:space="preserve"> </w:t>
      </w:r>
      <w:proofErr w:type="spellStart"/>
      <w:r w:rsidRPr="004547FA">
        <w:t>lưu</w:t>
      </w:r>
      <w:proofErr w:type="spellEnd"/>
      <w:r w:rsidRPr="004547FA">
        <w:t xml:space="preserve"> động, </w:t>
      </w:r>
      <w:proofErr w:type="spellStart"/>
      <w:r w:rsidRPr="004547FA">
        <w:t>chỉ</w:t>
      </w:r>
      <w:proofErr w:type="spellEnd"/>
      <w:r w:rsidRPr="004547FA">
        <w:t xml:space="preserve"> có một </w:t>
      </w:r>
      <w:proofErr w:type="spellStart"/>
      <w:r w:rsidRPr="004547FA">
        <w:t>tỷ</w:t>
      </w:r>
      <w:proofErr w:type="spellEnd"/>
      <w:r w:rsidRPr="004547FA">
        <w:t xml:space="preserve"> </w:t>
      </w:r>
      <w:proofErr w:type="spellStart"/>
      <w:r w:rsidRPr="004547FA">
        <w:t>trọng</w:t>
      </w:r>
      <w:proofErr w:type="spellEnd"/>
      <w:r w:rsidRPr="004547FA">
        <w:t xml:space="preserve"> nhỏ </w:t>
      </w:r>
      <w:proofErr w:type="spellStart"/>
      <w:r w:rsidRPr="004547FA">
        <w:t>nhu</w:t>
      </w:r>
      <w:proofErr w:type="spellEnd"/>
      <w:r w:rsidRPr="004547FA">
        <w:t xml:space="preserve"> </w:t>
      </w:r>
      <w:proofErr w:type="spellStart"/>
      <w:r w:rsidRPr="004547FA">
        <w:t>cầu</w:t>
      </w:r>
      <w:proofErr w:type="spellEnd"/>
      <w:r w:rsidRPr="004547FA">
        <w:t xml:space="preserve"> </w:t>
      </w:r>
      <w:proofErr w:type="spellStart"/>
      <w:r w:rsidRPr="004547FA">
        <w:t>vốn</w:t>
      </w:r>
      <w:proofErr w:type="spellEnd"/>
      <w:r w:rsidRPr="004547FA">
        <w:t xml:space="preserve"> trung </w:t>
      </w:r>
      <w:proofErr w:type="spellStart"/>
      <w:r w:rsidRPr="004547FA">
        <w:t>dài</w:t>
      </w:r>
      <w:proofErr w:type="spellEnd"/>
      <w:r w:rsidRPr="004547FA">
        <w:t xml:space="preserve"> </w:t>
      </w:r>
      <w:proofErr w:type="spellStart"/>
      <w:r w:rsidRPr="004547FA">
        <w:t>hạn</w:t>
      </w:r>
      <w:proofErr w:type="spellEnd"/>
      <w:r w:rsidRPr="004547FA">
        <w:t xml:space="preserve"> do xuất phát </w:t>
      </w:r>
      <w:proofErr w:type="spellStart"/>
      <w:r w:rsidRPr="004547FA">
        <w:t>từ</w:t>
      </w:r>
      <w:proofErr w:type="spellEnd"/>
      <w:r w:rsidRPr="004547FA">
        <w:t xml:space="preserve"> </w:t>
      </w:r>
      <w:proofErr w:type="spellStart"/>
      <w:r w:rsidRPr="004547FA">
        <w:t>sức</w:t>
      </w:r>
      <w:proofErr w:type="spellEnd"/>
      <w:r w:rsidRPr="004547FA">
        <w:t xml:space="preserve"> </w:t>
      </w:r>
      <w:proofErr w:type="spellStart"/>
      <w:r w:rsidRPr="004547FA">
        <w:t>cầu</w:t>
      </w:r>
      <w:proofErr w:type="spellEnd"/>
      <w:r w:rsidRPr="004547FA">
        <w:t xml:space="preserve"> </w:t>
      </w:r>
      <w:proofErr w:type="spellStart"/>
      <w:r w:rsidRPr="004547FA">
        <w:t>nền</w:t>
      </w:r>
      <w:proofErr w:type="spellEnd"/>
      <w:r w:rsidRPr="004547FA">
        <w:t xml:space="preserve"> </w:t>
      </w:r>
      <w:proofErr w:type="spellStart"/>
      <w:r w:rsidRPr="004547FA">
        <w:t>kinh</w:t>
      </w:r>
      <w:proofErr w:type="spellEnd"/>
      <w:r w:rsidRPr="004547FA">
        <w:t xml:space="preserve"> tế </w:t>
      </w:r>
      <w:proofErr w:type="spellStart"/>
      <w:r w:rsidRPr="004547FA">
        <w:t>thấp</w:t>
      </w:r>
      <w:proofErr w:type="spellEnd"/>
      <w:r w:rsidRPr="004547FA">
        <w:t xml:space="preserve"> nên </w:t>
      </w:r>
      <w:proofErr w:type="spellStart"/>
      <w:r w:rsidRPr="004547FA">
        <w:t>nhu</w:t>
      </w:r>
      <w:proofErr w:type="spellEnd"/>
      <w:r w:rsidRPr="004547FA">
        <w:t xml:space="preserve"> </w:t>
      </w:r>
      <w:proofErr w:type="spellStart"/>
      <w:r w:rsidRPr="004547FA">
        <w:t>cầu</w:t>
      </w:r>
      <w:proofErr w:type="spellEnd"/>
      <w:r w:rsidRPr="004547FA">
        <w:t xml:space="preserve"> </w:t>
      </w:r>
      <w:proofErr w:type="spellStart"/>
      <w:r w:rsidRPr="004547FA">
        <w:t>vốn</w:t>
      </w:r>
      <w:proofErr w:type="spellEnd"/>
      <w:r w:rsidRPr="004547FA">
        <w:t xml:space="preserve"> </w:t>
      </w:r>
      <w:proofErr w:type="spellStart"/>
      <w:r w:rsidRPr="004547FA">
        <w:t>cho</w:t>
      </w:r>
      <w:proofErr w:type="spellEnd"/>
      <w:r w:rsidRPr="004547FA">
        <w:t xml:space="preserve"> dự </w:t>
      </w:r>
      <w:proofErr w:type="spellStart"/>
      <w:r w:rsidRPr="004547FA">
        <w:t>án</w:t>
      </w:r>
      <w:proofErr w:type="spellEnd"/>
      <w:r w:rsidRPr="004547FA">
        <w:t xml:space="preserve"> </w:t>
      </w:r>
      <w:proofErr w:type="spellStart"/>
      <w:r w:rsidRPr="004547FA">
        <w:t>đầu</w:t>
      </w:r>
      <w:proofErr w:type="spellEnd"/>
      <w:r w:rsidRPr="004547FA">
        <w:t xml:space="preserve"> </w:t>
      </w:r>
      <w:proofErr w:type="spellStart"/>
      <w:r w:rsidRPr="004547FA">
        <w:t>tư</w:t>
      </w:r>
      <w:proofErr w:type="spellEnd"/>
      <w:r w:rsidRPr="004547FA">
        <w:t xml:space="preserve"> trung </w:t>
      </w:r>
      <w:proofErr w:type="spellStart"/>
      <w:r w:rsidRPr="004547FA">
        <w:t>dài</w:t>
      </w:r>
      <w:proofErr w:type="spellEnd"/>
      <w:r w:rsidRPr="004547FA">
        <w:t xml:space="preserve"> </w:t>
      </w:r>
      <w:proofErr w:type="spellStart"/>
      <w:r w:rsidRPr="004547FA">
        <w:t>hạn</w:t>
      </w:r>
      <w:proofErr w:type="spellEnd"/>
      <w:r w:rsidRPr="004547FA">
        <w:t xml:space="preserve"> tăng </w:t>
      </w:r>
      <w:proofErr w:type="spellStart"/>
      <w:r w:rsidRPr="004547FA">
        <w:t>không</w:t>
      </w:r>
      <w:proofErr w:type="spellEnd"/>
      <w:r w:rsidRPr="004547FA">
        <w:t xml:space="preserve"> </w:t>
      </w:r>
      <w:proofErr w:type="spellStart"/>
      <w:r w:rsidRPr="004547FA">
        <w:t>đáng</w:t>
      </w:r>
      <w:proofErr w:type="spellEnd"/>
      <w:r w:rsidRPr="004547FA">
        <w:t xml:space="preserve"> kể. Hơn nữa,</w:t>
      </w:r>
      <w:r w:rsidRPr="004547FA">
        <w:rPr>
          <w:spacing w:val="-44"/>
        </w:rPr>
        <w:t xml:space="preserve"> </w:t>
      </w:r>
      <w:proofErr w:type="spellStart"/>
      <w:r w:rsidRPr="004547FA">
        <w:t>đây</w:t>
      </w:r>
      <w:proofErr w:type="spellEnd"/>
      <w:r w:rsidR="00B0260E" w:rsidRPr="00B0260E">
        <w:t xml:space="preserve"> cũng là </w:t>
      </w:r>
      <w:proofErr w:type="spellStart"/>
      <w:r w:rsidR="00B0260E" w:rsidRPr="00B0260E">
        <w:t>chính</w:t>
      </w:r>
      <w:proofErr w:type="spellEnd"/>
      <w:r w:rsidR="00B0260E" w:rsidRPr="00B0260E">
        <w:t xml:space="preserve"> sách </w:t>
      </w:r>
      <w:proofErr w:type="spellStart"/>
      <w:r w:rsidR="00B0260E" w:rsidRPr="00B0260E">
        <w:t>của</w:t>
      </w:r>
      <w:proofErr w:type="spellEnd"/>
      <w:r w:rsidR="00B0260E" w:rsidRPr="00B0260E">
        <w:t xml:space="preserve"> NH, </w:t>
      </w:r>
      <w:proofErr w:type="spellStart"/>
      <w:r w:rsidR="00B0260E" w:rsidRPr="00B0260E">
        <w:t>với</w:t>
      </w:r>
      <w:proofErr w:type="spellEnd"/>
      <w:r w:rsidR="00B0260E" w:rsidRPr="00B0260E">
        <w:t xml:space="preserve"> một </w:t>
      </w:r>
      <w:proofErr w:type="spellStart"/>
      <w:r w:rsidR="00B0260E" w:rsidRPr="00B0260E">
        <w:t>tỷ</w:t>
      </w:r>
      <w:proofErr w:type="spellEnd"/>
      <w:r w:rsidR="00B0260E" w:rsidRPr="00B0260E">
        <w:t xml:space="preserve"> </w:t>
      </w:r>
      <w:proofErr w:type="spellStart"/>
      <w:r w:rsidR="00B0260E" w:rsidRPr="00B0260E">
        <w:t>trọng</w:t>
      </w:r>
      <w:proofErr w:type="spellEnd"/>
      <w:r w:rsidR="00B0260E" w:rsidRPr="00B0260E">
        <w:t xml:space="preserve"> </w:t>
      </w:r>
      <w:proofErr w:type="spellStart"/>
      <w:r w:rsidR="00B0260E" w:rsidRPr="00B0260E">
        <w:t>dư</w:t>
      </w:r>
      <w:proofErr w:type="spellEnd"/>
      <w:r w:rsidR="00B0260E" w:rsidRPr="00B0260E">
        <w:t xml:space="preserve"> </w:t>
      </w:r>
      <w:proofErr w:type="spellStart"/>
      <w:r w:rsidR="00B0260E" w:rsidRPr="00B0260E">
        <w:t>nợ</w:t>
      </w:r>
      <w:proofErr w:type="spellEnd"/>
      <w:r w:rsidR="00B0260E" w:rsidRPr="00B0260E">
        <w:t xml:space="preserve"> </w:t>
      </w:r>
      <w:proofErr w:type="spellStart"/>
      <w:r w:rsidR="00B0260E" w:rsidRPr="00B0260E">
        <w:t>ngắn</w:t>
      </w:r>
      <w:proofErr w:type="spellEnd"/>
      <w:r w:rsidR="00B0260E" w:rsidRPr="00B0260E">
        <w:t xml:space="preserve"> hạn sẽ giúp </w:t>
      </w:r>
      <w:proofErr w:type="spellStart"/>
      <w:r w:rsidR="00B0260E" w:rsidRPr="00B0260E">
        <w:t>giảm</w:t>
      </w:r>
      <w:proofErr w:type="spellEnd"/>
      <w:r w:rsidR="00B0260E" w:rsidRPr="00B0260E">
        <w:t xml:space="preserve"> </w:t>
      </w:r>
      <w:proofErr w:type="spellStart"/>
      <w:r w:rsidR="00B0260E" w:rsidRPr="00B0260E">
        <w:t>thiểu</w:t>
      </w:r>
      <w:proofErr w:type="spellEnd"/>
      <w:r w:rsidR="00B0260E" w:rsidRPr="00B0260E">
        <w:t xml:space="preserve"> </w:t>
      </w:r>
      <w:proofErr w:type="spellStart"/>
      <w:r w:rsidR="00B0260E" w:rsidRPr="00B0260E">
        <w:t>rủi</w:t>
      </w:r>
      <w:proofErr w:type="spellEnd"/>
      <w:r w:rsidR="00B0260E" w:rsidRPr="00B0260E">
        <w:t xml:space="preserve"> </w:t>
      </w:r>
      <w:proofErr w:type="spellStart"/>
      <w:r w:rsidR="00B0260E" w:rsidRPr="00B0260E">
        <w:t>ro</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rủi</w:t>
      </w:r>
      <w:proofErr w:type="spellEnd"/>
      <w:r w:rsidRPr="004547FA">
        <w:t xml:space="preserve"> </w:t>
      </w:r>
      <w:proofErr w:type="spellStart"/>
      <w:r w:rsidRPr="004547FA">
        <w:t>ro</w:t>
      </w:r>
      <w:proofErr w:type="spellEnd"/>
      <w:r w:rsidRPr="004547FA">
        <w:t xml:space="preserve"> </w:t>
      </w:r>
      <w:proofErr w:type="spellStart"/>
      <w:r w:rsidRPr="004547FA">
        <w:t>thanh</w:t>
      </w:r>
      <w:proofErr w:type="spellEnd"/>
      <w:r w:rsidRPr="004547FA">
        <w:t xml:space="preserve"> </w:t>
      </w:r>
      <w:proofErr w:type="spellStart"/>
      <w:r w:rsidRPr="004547FA">
        <w:t>khoản</w:t>
      </w:r>
      <w:proofErr w:type="spellEnd"/>
      <w:r w:rsidRPr="004547FA">
        <w:t xml:space="preserve"> </w:t>
      </w:r>
      <w:proofErr w:type="spellStart"/>
      <w:r w:rsidRPr="004547FA">
        <w:t>và</w:t>
      </w:r>
      <w:proofErr w:type="spellEnd"/>
      <w:r w:rsidRPr="004547FA">
        <w:t xml:space="preserve"> </w:t>
      </w:r>
      <w:proofErr w:type="spellStart"/>
      <w:r w:rsidRPr="004547FA">
        <w:t>rủi</w:t>
      </w:r>
      <w:proofErr w:type="spellEnd"/>
      <w:r w:rsidRPr="004547FA">
        <w:t xml:space="preserve"> </w:t>
      </w:r>
      <w:proofErr w:type="spellStart"/>
      <w:r w:rsidRPr="004547FA">
        <w:t>ro</w:t>
      </w:r>
      <w:proofErr w:type="spellEnd"/>
      <w:r w:rsidRPr="004547FA">
        <w:t xml:space="preserve"> </w:t>
      </w:r>
      <w:proofErr w:type="spellStart"/>
      <w:r w:rsidRPr="004547FA">
        <w:t>lãi</w:t>
      </w:r>
      <w:proofErr w:type="spellEnd"/>
      <w:r w:rsidRPr="004547FA">
        <w:t xml:space="preserve"> </w:t>
      </w:r>
      <w:proofErr w:type="spellStart"/>
      <w:r w:rsidRPr="004547FA">
        <w:t>suất</w:t>
      </w:r>
      <w:proofErr w:type="spellEnd"/>
      <w:r w:rsidRPr="004547FA">
        <w:t xml:space="preserve"> </w:t>
      </w:r>
      <w:proofErr w:type="spellStart"/>
      <w:r w:rsidRPr="004547FA">
        <w:t>cho</w:t>
      </w:r>
      <w:proofErr w:type="spellEnd"/>
      <w:r w:rsidRPr="004547FA">
        <w:t xml:space="preserve"> NH. </w:t>
      </w:r>
      <w:proofErr w:type="spellStart"/>
      <w:r w:rsidRPr="004547FA">
        <w:t>Giai</w:t>
      </w:r>
      <w:proofErr w:type="spellEnd"/>
      <w:r w:rsidRPr="004547FA">
        <w:t xml:space="preserve"> </w:t>
      </w:r>
      <w:proofErr w:type="spellStart"/>
      <w:r w:rsidRPr="004547FA">
        <w:t>đoạn</w:t>
      </w:r>
      <w:proofErr w:type="spellEnd"/>
      <w:r w:rsidRPr="004547FA">
        <w:t xml:space="preserve"> 2020-2021 </w:t>
      </w:r>
      <w:proofErr w:type="spellStart"/>
      <w:r w:rsidRPr="004547FA">
        <w:t>nền</w:t>
      </w:r>
      <w:proofErr w:type="spellEnd"/>
      <w:r w:rsidRPr="004547FA">
        <w:t xml:space="preserve"> </w:t>
      </w:r>
      <w:proofErr w:type="spellStart"/>
      <w:r w:rsidRPr="004547FA">
        <w:t>kinh</w:t>
      </w:r>
      <w:proofErr w:type="spellEnd"/>
      <w:r w:rsidRPr="004547FA">
        <w:t xml:space="preserve"> tế </w:t>
      </w:r>
      <w:proofErr w:type="spellStart"/>
      <w:r w:rsidRPr="004547FA">
        <w:t>không</w:t>
      </w:r>
      <w:proofErr w:type="spellEnd"/>
      <w:r w:rsidRPr="004547FA">
        <w:t xml:space="preserve"> ổn định, </w:t>
      </w:r>
      <w:proofErr w:type="spellStart"/>
      <w:r w:rsidRPr="004547FA">
        <w:t>doanh</w:t>
      </w:r>
      <w:proofErr w:type="spellEnd"/>
      <w:r w:rsidRPr="004547FA">
        <w:t xml:space="preserve"> nghiệp </w:t>
      </w:r>
      <w:proofErr w:type="spellStart"/>
      <w:r w:rsidRPr="004547FA">
        <w:t>thu</w:t>
      </w:r>
      <w:proofErr w:type="spellEnd"/>
      <w:r w:rsidRPr="004547FA">
        <w:t xml:space="preserve"> </w:t>
      </w:r>
      <w:proofErr w:type="spellStart"/>
      <w:r w:rsidRPr="004547FA">
        <w:t>hẹp</w:t>
      </w:r>
      <w:proofErr w:type="spellEnd"/>
      <w:r w:rsidRPr="004547FA">
        <w:t xml:space="preserve"> </w:t>
      </w:r>
      <w:proofErr w:type="spellStart"/>
      <w:r w:rsidRPr="004547FA">
        <w:t>sản</w:t>
      </w:r>
      <w:proofErr w:type="spellEnd"/>
      <w:r w:rsidRPr="004547FA">
        <w:t xml:space="preserve"> xuất,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giảm</w:t>
      </w:r>
      <w:proofErr w:type="spellEnd"/>
      <w:r w:rsidRPr="004547FA">
        <w:t xml:space="preserve"> </w:t>
      </w:r>
      <w:proofErr w:type="spellStart"/>
      <w:r w:rsidRPr="004547FA">
        <w:t>mạnh</w:t>
      </w:r>
      <w:proofErr w:type="spellEnd"/>
      <w:r w:rsidRPr="004547FA">
        <w:t xml:space="preserve"> so </w:t>
      </w:r>
      <w:proofErr w:type="spellStart"/>
      <w:r w:rsidRPr="004547FA">
        <w:t>với</w:t>
      </w:r>
      <w:proofErr w:type="spellEnd"/>
      <w:r w:rsidRPr="004547FA">
        <w:t xml:space="preserve"> </w:t>
      </w:r>
      <w:proofErr w:type="spellStart"/>
      <w:r w:rsidRPr="004547FA">
        <w:t>năm</w:t>
      </w:r>
      <w:proofErr w:type="spellEnd"/>
      <w:r w:rsidRPr="004547FA">
        <w:t xml:space="preserve"> </w:t>
      </w:r>
      <w:proofErr w:type="spellStart"/>
      <w:r w:rsidRPr="004547FA">
        <w:t>trước</w:t>
      </w:r>
      <w:proofErr w:type="spellEnd"/>
      <w:r w:rsidRPr="004547FA">
        <w:t xml:space="preserve">. </w:t>
      </w:r>
      <w:proofErr w:type="spellStart"/>
      <w:r w:rsidRPr="004547FA">
        <w:t>tổng</w:t>
      </w:r>
      <w:proofErr w:type="spellEnd"/>
      <w:r w:rsidRPr="004547FA">
        <w:t xml:space="preserve">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doanh</w:t>
      </w:r>
      <w:proofErr w:type="spellEnd"/>
      <w:r w:rsidRPr="004547FA">
        <w:t xml:space="preserve"> nghiệp </w:t>
      </w:r>
      <w:proofErr w:type="spellStart"/>
      <w:r w:rsidRPr="004547FA">
        <w:t>chỉ</w:t>
      </w:r>
      <w:proofErr w:type="spellEnd"/>
      <w:r w:rsidRPr="004547FA">
        <w:t xml:space="preserve"> tăng 2,34%. </w:t>
      </w:r>
      <w:proofErr w:type="spellStart"/>
      <w:r w:rsidRPr="004547FA">
        <w:t>Đây</w:t>
      </w:r>
      <w:proofErr w:type="spellEnd"/>
      <w:r w:rsidRPr="004547FA">
        <w:t xml:space="preserve"> là </w:t>
      </w:r>
      <w:proofErr w:type="spellStart"/>
      <w:r w:rsidRPr="004547FA">
        <w:t>thời</w:t>
      </w:r>
      <w:proofErr w:type="spellEnd"/>
      <w:r w:rsidRPr="004547FA">
        <w:t xml:space="preserve"> </w:t>
      </w:r>
      <w:proofErr w:type="spellStart"/>
      <w:r w:rsidRPr="004547FA">
        <w:t>gian</w:t>
      </w:r>
      <w:proofErr w:type="spellEnd"/>
      <w:r w:rsidRPr="004547FA">
        <w:t xml:space="preserve"> ngân hàng</w:t>
      </w:r>
      <w:r w:rsidR="002B7DC1" w:rsidRPr="002B7DC1">
        <w:t xml:space="preserve"> thích </w:t>
      </w:r>
      <w:proofErr w:type="spellStart"/>
      <w:r w:rsidR="002B7DC1" w:rsidRPr="002B7DC1">
        <w:t>nghi</w:t>
      </w:r>
      <w:proofErr w:type="spellEnd"/>
      <w:r w:rsidR="002B7DC1" w:rsidRPr="002B7DC1">
        <w:t xml:space="preserve"> </w:t>
      </w:r>
      <w:proofErr w:type="spellStart"/>
      <w:r w:rsidR="002B7DC1" w:rsidRPr="002B7DC1">
        <w:t>với</w:t>
      </w:r>
      <w:proofErr w:type="spellEnd"/>
      <w:r w:rsidR="002B7DC1" w:rsidRPr="002B7DC1">
        <w:t xml:space="preserve"> </w:t>
      </w:r>
      <w:proofErr w:type="spellStart"/>
      <w:r w:rsidR="002B7DC1" w:rsidRPr="002B7DC1">
        <w:t>hoàn</w:t>
      </w:r>
      <w:proofErr w:type="spellEnd"/>
      <w:r w:rsidR="002B7DC1" w:rsidRPr="002B7DC1">
        <w:t xml:space="preserve"> </w:t>
      </w:r>
      <w:proofErr w:type="spellStart"/>
      <w:r w:rsidR="002B7DC1" w:rsidRPr="002B7DC1">
        <w:t>cảnh</w:t>
      </w:r>
      <w:proofErr w:type="spellEnd"/>
      <w:r w:rsidR="002B7DC1" w:rsidRPr="002B7DC1">
        <w:t xml:space="preserve"> </w:t>
      </w:r>
      <w:proofErr w:type="spellStart"/>
      <w:r w:rsidR="002B7DC1" w:rsidRPr="002B7DC1">
        <w:t>khó</w:t>
      </w:r>
      <w:proofErr w:type="spellEnd"/>
      <w:r w:rsidR="002B7DC1" w:rsidRPr="002B7DC1">
        <w:t xml:space="preserve"> </w:t>
      </w:r>
      <w:proofErr w:type="spellStart"/>
      <w:r w:rsidR="002B7DC1" w:rsidRPr="002B7DC1">
        <w:t>khăn</w:t>
      </w:r>
      <w:proofErr w:type="spellEnd"/>
      <w:r w:rsidR="002B7DC1" w:rsidRPr="002B7DC1">
        <w:t xml:space="preserve"> </w:t>
      </w:r>
      <w:proofErr w:type="spellStart"/>
      <w:r w:rsidR="002B7DC1" w:rsidRPr="002B7DC1">
        <w:t>bằng</w:t>
      </w:r>
      <w:proofErr w:type="spellEnd"/>
      <w:r w:rsidR="002B7DC1" w:rsidRPr="002B7DC1">
        <w:t xml:space="preserve"> </w:t>
      </w:r>
      <w:proofErr w:type="spellStart"/>
      <w:r w:rsidR="002B7DC1" w:rsidRPr="002B7DC1">
        <w:t>cách</w:t>
      </w:r>
      <w:proofErr w:type="spellEnd"/>
      <w:r w:rsidR="002B7DC1" w:rsidRPr="002B7DC1">
        <w:t xml:space="preserve"> </w:t>
      </w:r>
      <w:proofErr w:type="spellStart"/>
      <w:r w:rsidR="002B7DC1" w:rsidRPr="002B7DC1">
        <w:t>đẩy</w:t>
      </w:r>
      <w:proofErr w:type="spellEnd"/>
      <w:r w:rsidR="002B7DC1" w:rsidRPr="002B7DC1">
        <w:t xml:space="preserve"> </w:t>
      </w:r>
      <w:proofErr w:type="spellStart"/>
      <w:r w:rsidR="002B7DC1" w:rsidRPr="002B7DC1">
        <w:t>mạnh</w:t>
      </w:r>
      <w:proofErr w:type="spellEnd"/>
      <w:r w:rsidR="002B7DC1" w:rsidRPr="002B7DC1">
        <w:t xml:space="preserve"> </w:t>
      </w:r>
      <w:proofErr w:type="spellStart"/>
      <w:r w:rsidR="002B7DC1" w:rsidRPr="002B7DC1">
        <w:t>cho</w:t>
      </w:r>
      <w:proofErr w:type="spellEnd"/>
      <w:r w:rsidR="002B7DC1" w:rsidRPr="002B7DC1">
        <w:t xml:space="preserve"> </w:t>
      </w:r>
      <w:proofErr w:type="spellStart"/>
      <w:r w:rsidR="002B7DC1" w:rsidRPr="002B7DC1">
        <w:t>vay</w:t>
      </w:r>
      <w:proofErr w:type="spellEnd"/>
      <w:r w:rsidR="002B7DC1" w:rsidRPr="002B7DC1">
        <w:t xml:space="preserve"> </w:t>
      </w:r>
      <w:proofErr w:type="spellStart"/>
      <w:r w:rsidR="002B7DC1" w:rsidRPr="002B7DC1">
        <w:t>khách</w:t>
      </w:r>
      <w:proofErr w:type="spellEnd"/>
      <w:r w:rsidR="002B7DC1" w:rsidRPr="002B7DC1">
        <w:t xml:space="preserve"> hàng cá </w:t>
      </w:r>
      <w:proofErr w:type="spellStart"/>
      <w:r w:rsidR="002B7DC1" w:rsidRPr="002B7DC1">
        <w:t>nhân</w:t>
      </w:r>
      <w:proofErr w:type="spellEnd"/>
      <w:r w:rsidR="002B7DC1" w:rsidRPr="002B7DC1">
        <w:t xml:space="preserve">. </w:t>
      </w:r>
      <w:r w:rsidRPr="004547FA">
        <w:t xml:space="preserve"> </w:t>
      </w:r>
    </w:p>
    <w:p w14:paraId="242FA114" w14:textId="2731676F" w:rsidR="00E06223" w:rsidRPr="004547FA" w:rsidRDefault="00E06223" w:rsidP="00E53690">
      <w:pPr>
        <w:pStyle w:val="BodyText"/>
        <w:spacing w:before="122"/>
        <w:outlineLvl w:val="3"/>
        <w:rPr>
          <w:b/>
          <w:bCs/>
        </w:rPr>
      </w:pPr>
      <w:bookmarkStart w:id="164" w:name="_Toc99270237"/>
      <w:r w:rsidRPr="004547FA">
        <w:rPr>
          <w:b/>
          <w:bCs/>
        </w:rPr>
        <w:t xml:space="preserve">2.2.3.2. </w:t>
      </w:r>
      <w:proofErr w:type="spellStart"/>
      <w:r w:rsidRPr="004547FA">
        <w:rPr>
          <w:b/>
          <w:bCs/>
        </w:rPr>
        <w:t>Doanh</w:t>
      </w:r>
      <w:proofErr w:type="spellEnd"/>
      <w:r w:rsidRPr="004547FA">
        <w:rPr>
          <w:b/>
          <w:bCs/>
        </w:rPr>
        <w:t xml:space="preserve"> số </w:t>
      </w:r>
      <w:proofErr w:type="spellStart"/>
      <w:r w:rsidRPr="004547FA">
        <w:rPr>
          <w:b/>
          <w:bCs/>
        </w:rPr>
        <w:t>cho</w:t>
      </w:r>
      <w:proofErr w:type="spellEnd"/>
      <w:r w:rsidRPr="004547FA">
        <w:rPr>
          <w:b/>
          <w:bCs/>
        </w:rPr>
        <w:t xml:space="preserve"> </w:t>
      </w:r>
      <w:proofErr w:type="spellStart"/>
      <w:r w:rsidRPr="004547FA">
        <w:rPr>
          <w:b/>
          <w:bCs/>
        </w:rPr>
        <w:t>vay</w:t>
      </w:r>
      <w:proofErr w:type="spellEnd"/>
      <w:r w:rsidRPr="004547FA">
        <w:rPr>
          <w:b/>
          <w:bCs/>
        </w:rPr>
        <w:t xml:space="preserve"> </w:t>
      </w:r>
      <w:proofErr w:type="spellStart"/>
      <w:r w:rsidRPr="004547FA">
        <w:rPr>
          <w:b/>
          <w:bCs/>
        </w:rPr>
        <w:t>theo</w:t>
      </w:r>
      <w:proofErr w:type="spellEnd"/>
      <w:r w:rsidRPr="004547FA">
        <w:rPr>
          <w:b/>
          <w:bCs/>
        </w:rPr>
        <w:t xml:space="preserve"> </w:t>
      </w:r>
      <w:proofErr w:type="spellStart"/>
      <w:r w:rsidRPr="004547FA">
        <w:rPr>
          <w:b/>
          <w:bCs/>
        </w:rPr>
        <w:t>thành</w:t>
      </w:r>
      <w:proofErr w:type="spellEnd"/>
      <w:r w:rsidRPr="004547FA">
        <w:rPr>
          <w:b/>
          <w:bCs/>
        </w:rPr>
        <w:t xml:space="preserve"> </w:t>
      </w:r>
      <w:proofErr w:type="spellStart"/>
      <w:r w:rsidRPr="004547FA">
        <w:rPr>
          <w:b/>
          <w:bCs/>
        </w:rPr>
        <w:t>phần</w:t>
      </w:r>
      <w:proofErr w:type="spellEnd"/>
      <w:r w:rsidRPr="004547FA">
        <w:rPr>
          <w:b/>
          <w:bCs/>
        </w:rPr>
        <w:t xml:space="preserve"> </w:t>
      </w:r>
      <w:proofErr w:type="spellStart"/>
      <w:r w:rsidRPr="004547FA">
        <w:rPr>
          <w:b/>
          <w:bCs/>
        </w:rPr>
        <w:t>kinh</w:t>
      </w:r>
      <w:proofErr w:type="spellEnd"/>
      <w:r w:rsidRPr="004547FA">
        <w:rPr>
          <w:b/>
          <w:bCs/>
        </w:rPr>
        <w:t xml:space="preserve"> tế</w:t>
      </w:r>
      <w:bookmarkEnd w:id="164"/>
    </w:p>
    <w:p w14:paraId="17FA9E0C" w14:textId="579A521B" w:rsidR="00AC72BE" w:rsidRPr="004547FA" w:rsidRDefault="00AC72BE" w:rsidP="00E53690">
      <w:pPr>
        <w:pStyle w:val="BodyText"/>
        <w:ind w:firstLine="566"/>
      </w:pPr>
      <w:proofErr w:type="spellStart"/>
      <w:r w:rsidRPr="004547FA">
        <w:t>Đê</w:t>
      </w:r>
      <w:proofErr w:type="spellEnd"/>
      <w:r w:rsidRPr="004547FA">
        <w:t>̉</w:t>
      </w:r>
      <w:r w:rsidRPr="004547FA">
        <w:rPr>
          <w:spacing w:val="-4"/>
        </w:rPr>
        <w:t xml:space="preserve"> </w:t>
      </w:r>
      <w:r w:rsidRPr="004547FA">
        <w:t>đa</w:t>
      </w:r>
      <w:r w:rsidRPr="004547FA">
        <w:rPr>
          <w:spacing w:val="-3"/>
        </w:rPr>
        <w:t xml:space="preserve"> </w:t>
      </w:r>
      <w:proofErr w:type="spellStart"/>
      <w:r w:rsidRPr="004547FA">
        <w:t>dạng</w:t>
      </w:r>
      <w:proofErr w:type="spellEnd"/>
      <w:r w:rsidRPr="004547FA">
        <w:rPr>
          <w:spacing w:val="-3"/>
        </w:rPr>
        <w:t xml:space="preserve"> </w:t>
      </w:r>
      <w:r w:rsidRPr="004547FA">
        <w:t>hóa</w:t>
      </w:r>
      <w:r w:rsidRPr="004547FA">
        <w:rPr>
          <w:spacing w:val="-3"/>
        </w:rPr>
        <w:t xml:space="preserve"> </w:t>
      </w:r>
      <w:proofErr w:type="spellStart"/>
      <w:r w:rsidRPr="004547FA">
        <w:t>món</w:t>
      </w:r>
      <w:proofErr w:type="spellEnd"/>
      <w:r w:rsidRPr="004547FA">
        <w:rPr>
          <w:spacing w:val="-3"/>
        </w:rPr>
        <w:t xml:space="preserve"> </w:t>
      </w:r>
      <w:proofErr w:type="spellStart"/>
      <w:r w:rsidRPr="004547FA">
        <w:t>vay</w:t>
      </w:r>
      <w:proofErr w:type="spellEnd"/>
      <w:r w:rsidRPr="004547FA">
        <w:t>,</w:t>
      </w:r>
      <w:r w:rsidRPr="004547FA">
        <w:rPr>
          <w:spacing w:val="-4"/>
        </w:rPr>
        <w:t xml:space="preserve"> </w:t>
      </w:r>
      <w:proofErr w:type="spellStart"/>
      <w:r w:rsidRPr="004547FA">
        <w:t>tiếp</w:t>
      </w:r>
      <w:proofErr w:type="spellEnd"/>
      <w:r w:rsidRPr="004547FA">
        <w:rPr>
          <w:spacing w:val="-6"/>
        </w:rPr>
        <w:t xml:space="preserve"> </w:t>
      </w:r>
      <w:proofErr w:type="spellStart"/>
      <w:r w:rsidRPr="004547FA">
        <w:t>cận</w:t>
      </w:r>
      <w:proofErr w:type="spellEnd"/>
      <w:r w:rsidRPr="004547FA">
        <w:rPr>
          <w:spacing w:val="-6"/>
        </w:rPr>
        <w:t xml:space="preserve"> </w:t>
      </w:r>
      <w:proofErr w:type="spellStart"/>
      <w:r w:rsidRPr="004547FA">
        <w:t>với</w:t>
      </w:r>
      <w:proofErr w:type="spellEnd"/>
      <w:r w:rsidRPr="004547FA">
        <w:rPr>
          <w:spacing w:val="-5"/>
        </w:rPr>
        <w:t xml:space="preserve"> </w:t>
      </w:r>
      <w:r w:rsidRPr="004547FA">
        <w:t>mọi</w:t>
      </w:r>
      <w:r w:rsidRPr="004547FA">
        <w:rPr>
          <w:spacing w:val="-4"/>
        </w:rPr>
        <w:t xml:space="preserve"> </w:t>
      </w:r>
      <w:proofErr w:type="spellStart"/>
      <w:r w:rsidRPr="004547FA">
        <w:t>khách</w:t>
      </w:r>
      <w:proofErr w:type="spellEnd"/>
      <w:r w:rsidRPr="004547FA">
        <w:rPr>
          <w:spacing w:val="-6"/>
        </w:rPr>
        <w:t xml:space="preserve"> </w:t>
      </w:r>
      <w:r w:rsidRPr="004547FA">
        <w:t>hàng</w:t>
      </w:r>
      <w:r w:rsidRPr="004547FA">
        <w:rPr>
          <w:spacing w:val="-3"/>
        </w:rPr>
        <w:t xml:space="preserve"> </w:t>
      </w:r>
      <w:proofErr w:type="spellStart"/>
      <w:r w:rsidRPr="004547FA">
        <w:t>thuộc</w:t>
      </w:r>
      <w:proofErr w:type="spellEnd"/>
      <w:r w:rsidRPr="004547FA">
        <w:rPr>
          <w:spacing w:val="-4"/>
        </w:rPr>
        <w:t xml:space="preserve"> </w:t>
      </w:r>
      <w:r w:rsidRPr="004547FA">
        <w:t>mọi</w:t>
      </w:r>
      <w:r w:rsidRPr="004547FA">
        <w:rPr>
          <w:spacing w:val="-2"/>
        </w:rPr>
        <w:t xml:space="preserve"> </w:t>
      </w:r>
      <w:proofErr w:type="spellStart"/>
      <w:r w:rsidRPr="004547FA">
        <w:t>thành</w:t>
      </w:r>
      <w:proofErr w:type="spellEnd"/>
      <w:r w:rsidRPr="004547FA">
        <w:rPr>
          <w:spacing w:val="-5"/>
        </w:rPr>
        <w:t xml:space="preserve"> </w:t>
      </w:r>
      <w:proofErr w:type="spellStart"/>
      <w:r w:rsidRPr="004547FA">
        <w:t>phần</w:t>
      </w:r>
      <w:proofErr w:type="spellEnd"/>
      <w:r w:rsidRPr="004547FA">
        <w:rPr>
          <w:spacing w:val="-5"/>
        </w:rPr>
        <w:t xml:space="preserve"> </w:t>
      </w:r>
      <w:proofErr w:type="spellStart"/>
      <w:r w:rsidRPr="004547FA">
        <w:t>kinh</w:t>
      </w:r>
      <w:proofErr w:type="spellEnd"/>
      <w:r w:rsidRPr="004547FA">
        <w:rPr>
          <w:spacing w:val="-3"/>
        </w:rPr>
        <w:t xml:space="preserve"> </w:t>
      </w:r>
      <w:r w:rsidRPr="004547FA">
        <w:t>tế. Ngân</w:t>
      </w:r>
      <w:r w:rsidRPr="004547FA">
        <w:rPr>
          <w:spacing w:val="-5"/>
        </w:rPr>
        <w:t xml:space="preserve"> </w:t>
      </w:r>
      <w:proofErr w:type="spellStart"/>
      <w:r w:rsidRPr="004547FA">
        <w:t>hàng</w:t>
      </w:r>
      <w:proofErr w:type="spellEnd"/>
      <w:r w:rsidRPr="004547FA">
        <w:rPr>
          <w:spacing w:val="-3"/>
        </w:rPr>
        <w:t xml:space="preserve"> </w:t>
      </w:r>
      <w:r w:rsidRPr="004547FA">
        <w:t>đã</w:t>
      </w:r>
      <w:r w:rsidRPr="004547FA">
        <w:rPr>
          <w:spacing w:val="-3"/>
        </w:rPr>
        <w:t xml:space="preserve"> </w:t>
      </w:r>
      <w:proofErr w:type="spellStart"/>
      <w:r w:rsidRPr="004547FA">
        <w:rPr>
          <w:spacing w:val="2"/>
        </w:rPr>
        <w:t>bố</w:t>
      </w:r>
      <w:proofErr w:type="spellEnd"/>
      <w:r w:rsidRPr="004547FA">
        <w:rPr>
          <w:spacing w:val="-5"/>
        </w:rPr>
        <w:t xml:space="preserve"> </w:t>
      </w:r>
      <w:proofErr w:type="spellStart"/>
      <w:r w:rsidRPr="004547FA">
        <w:t>trí</w:t>
      </w:r>
      <w:proofErr w:type="spellEnd"/>
      <w:r w:rsidRPr="004547FA">
        <w:rPr>
          <w:spacing w:val="-5"/>
        </w:rPr>
        <w:t xml:space="preserve"> </w:t>
      </w:r>
      <w:proofErr w:type="spellStart"/>
      <w:r w:rsidRPr="004547FA">
        <w:t>vốn</w:t>
      </w:r>
      <w:proofErr w:type="spellEnd"/>
      <w:r w:rsidRPr="004547FA">
        <w:rPr>
          <w:spacing w:val="-6"/>
        </w:rPr>
        <w:t xml:space="preserve"> </w:t>
      </w:r>
      <w:proofErr w:type="spellStart"/>
      <w:r w:rsidRPr="004547FA">
        <w:t>tín</w:t>
      </w:r>
      <w:proofErr w:type="spellEnd"/>
      <w:r w:rsidRPr="004547FA">
        <w:rPr>
          <w:spacing w:val="-4"/>
        </w:rPr>
        <w:t xml:space="preserve"> </w:t>
      </w:r>
      <w:proofErr w:type="spellStart"/>
      <w:r w:rsidRPr="004547FA">
        <w:t>dụng</w:t>
      </w:r>
      <w:proofErr w:type="spellEnd"/>
      <w:r w:rsidRPr="004547FA">
        <w:rPr>
          <w:spacing w:val="-6"/>
        </w:rPr>
        <w:t xml:space="preserve"> </w:t>
      </w:r>
      <w:proofErr w:type="spellStart"/>
      <w:r w:rsidRPr="004547FA">
        <w:t>cho</w:t>
      </w:r>
      <w:proofErr w:type="spellEnd"/>
      <w:r w:rsidRPr="004547FA">
        <w:rPr>
          <w:spacing w:val="-4"/>
        </w:rPr>
        <w:t xml:space="preserve"> </w:t>
      </w:r>
      <w:proofErr w:type="spellStart"/>
      <w:r w:rsidRPr="004547FA">
        <w:t>nhiều</w:t>
      </w:r>
      <w:proofErr w:type="spellEnd"/>
      <w:r w:rsidRPr="004547FA">
        <w:rPr>
          <w:spacing w:val="-6"/>
        </w:rPr>
        <w:t xml:space="preserve"> </w:t>
      </w:r>
      <w:proofErr w:type="spellStart"/>
      <w:r w:rsidRPr="004547FA">
        <w:t>thành</w:t>
      </w:r>
      <w:proofErr w:type="spellEnd"/>
      <w:r w:rsidRPr="004547FA">
        <w:rPr>
          <w:spacing w:val="-3"/>
        </w:rPr>
        <w:t xml:space="preserve"> </w:t>
      </w:r>
      <w:proofErr w:type="spellStart"/>
      <w:r w:rsidRPr="004547FA">
        <w:t>phần</w:t>
      </w:r>
      <w:proofErr w:type="spellEnd"/>
      <w:r w:rsidRPr="004547FA">
        <w:rPr>
          <w:spacing w:val="-4"/>
        </w:rPr>
        <w:t xml:space="preserve"> </w:t>
      </w:r>
      <w:proofErr w:type="spellStart"/>
      <w:r w:rsidRPr="004547FA">
        <w:t>kinh</w:t>
      </w:r>
      <w:proofErr w:type="spellEnd"/>
      <w:r w:rsidRPr="004547FA">
        <w:rPr>
          <w:spacing w:val="-4"/>
        </w:rPr>
        <w:t xml:space="preserve"> </w:t>
      </w:r>
      <w:r w:rsidRPr="004547FA">
        <w:t>tế</w:t>
      </w:r>
      <w:r w:rsidRPr="004547FA">
        <w:rPr>
          <w:spacing w:val="-3"/>
        </w:rPr>
        <w:t xml:space="preserve"> </w:t>
      </w:r>
      <w:proofErr w:type="spellStart"/>
      <w:r w:rsidRPr="004547FA">
        <w:t>đê</w:t>
      </w:r>
      <w:proofErr w:type="spellEnd"/>
      <w:r w:rsidRPr="004547FA">
        <w:t>̉</w:t>
      </w:r>
      <w:r w:rsidRPr="004547FA">
        <w:rPr>
          <w:spacing w:val="-3"/>
        </w:rPr>
        <w:t xml:space="preserve"> </w:t>
      </w:r>
      <w:r w:rsidRPr="004547FA">
        <w:t>vừa</w:t>
      </w:r>
      <w:r w:rsidRPr="004547FA">
        <w:rPr>
          <w:spacing w:val="-4"/>
        </w:rPr>
        <w:t xml:space="preserve"> </w:t>
      </w:r>
      <w:r w:rsidRPr="004547FA">
        <w:t>góp</w:t>
      </w:r>
      <w:r w:rsidRPr="004547FA">
        <w:rPr>
          <w:spacing w:val="-4"/>
        </w:rPr>
        <w:t xml:space="preserve"> </w:t>
      </w:r>
      <w:proofErr w:type="spellStart"/>
      <w:r w:rsidRPr="004547FA">
        <w:t>phần</w:t>
      </w:r>
      <w:proofErr w:type="spellEnd"/>
      <w:r w:rsidRPr="004547FA">
        <w:rPr>
          <w:spacing w:val="-4"/>
        </w:rPr>
        <w:t xml:space="preserve"> </w:t>
      </w:r>
      <w:r w:rsidRPr="004547FA">
        <w:t>tăng</w:t>
      </w:r>
      <w:r w:rsidRPr="004547FA">
        <w:rPr>
          <w:spacing w:val="-4"/>
        </w:rPr>
        <w:t xml:space="preserve"> </w:t>
      </w:r>
      <w:r w:rsidRPr="004547FA">
        <w:t xml:space="preserve">thêm </w:t>
      </w:r>
      <w:proofErr w:type="spellStart"/>
      <w:r w:rsidRPr="004547FA">
        <w:t>thu</w:t>
      </w:r>
      <w:proofErr w:type="spellEnd"/>
      <w:r w:rsidRPr="004547FA">
        <w:t xml:space="preserve"> nhập </w:t>
      </w:r>
      <w:proofErr w:type="spellStart"/>
      <w:r w:rsidRPr="004547FA">
        <w:t>cho</w:t>
      </w:r>
      <w:proofErr w:type="spellEnd"/>
      <w:r w:rsidRPr="004547FA">
        <w:t xml:space="preserve"> ngân hàng, vừa </w:t>
      </w:r>
      <w:proofErr w:type="spellStart"/>
      <w:r w:rsidRPr="004547FA">
        <w:t>hạn</w:t>
      </w:r>
      <w:proofErr w:type="spellEnd"/>
      <w:r w:rsidRPr="004547FA">
        <w:t xml:space="preserve"> </w:t>
      </w:r>
      <w:proofErr w:type="spellStart"/>
      <w:r w:rsidRPr="004547FA">
        <w:t>chế</w:t>
      </w:r>
      <w:proofErr w:type="spellEnd"/>
      <w:r w:rsidRPr="004547FA">
        <w:t xml:space="preserve"> </w:t>
      </w:r>
      <w:proofErr w:type="spellStart"/>
      <w:r w:rsidRPr="004547FA">
        <w:t>rủi</w:t>
      </w:r>
      <w:proofErr w:type="spellEnd"/>
      <w:r w:rsidRPr="004547FA">
        <w:t xml:space="preserve"> </w:t>
      </w:r>
      <w:proofErr w:type="spellStart"/>
      <w:r w:rsidRPr="004547FA">
        <w:t>ro</w:t>
      </w:r>
      <w:proofErr w:type="spellEnd"/>
      <w:r w:rsidRPr="004547FA">
        <w:t xml:space="preserve"> do </w:t>
      </w:r>
      <w:proofErr w:type="spellStart"/>
      <w:r w:rsidRPr="004547FA">
        <w:t>quá</w:t>
      </w:r>
      <w:proofErr w:type="spellEnd"/>
      <w:r w:rsidRPr="004547FA">
        <w:t xml:space="preserve"> </w:t>
      </w:r>
      <w:proofErr w:type="spellStart"/>
      <w:r w:rsidRPr="004547FA">
        <w:rPr>
          <w:spacing w:val="2"/>
        </w:rPr>
        <w:t>tập</w:t>
      </w:r>
      <w:proofErr w:type="spellEnd"/>
      <w:r w:rsidRPr="004547FA">
        <w:rPr>
          <w:spacing w:val="2"/>
        </w:rPr>
        <w:t xml:space="preserve"> </w:t>
      </w:r>
      <w:r w:rsidRPr="004547FA">
        <w:t xml:space="preserve">trung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vào</w:t>
      </w:r>
      <w:proofErr w:type="spellEnd"/>
      <w:r w:rsidRPr="004547FA">
        <w:t xml:space="preserve"> một </w:t>
      </w:r>
      <w:proofErr w:type="spellStart"/>
      <w:r w:rsidRPr="004547FA">
        <w:t>thành</w:t>
      </w:r>
      <w:proofErr w:type="spellEnd"/>
      <w:r w:rsidRPr="004547FA">
        <w:t xml:space="preserve"> </w:t>
      </w:r>
      <w:proofErr w:type="spellStart"/>
      <w:r w:rsidRPr="004547FA">
        <w:t>phần</w:t>
      </w:r>
      <w:proofErr w:type="spellEnd"/>
      <w:r w:rsidRPr="004547FA">
        <w:t xml:space="preserve"> </w:t>
      </w:r>
      <w:proofErr w:type="spellStart"/>
      <w:r w:rsidRPr="004547FA">
        <w:t>kinh</w:t>
      </w:r>
      <w:proofErr w:type="spellEnd"/>
      <w:r w:rsidRPr="004547FA">
        <w:rPr>
          <w:spacing w:val="-1"/>
        </w:rPr>
        <w:t xml:space="preserve"> </w:t>
      </w:r>
      <w:r w:rsidRPr="004547FA">
        <w:t>tế.</w:t>
      </w:r>
    </w:p>
    <w:p w14:paraId="579F6B08" w14:textId="1FBA71CB" w:rsidR="00A24644" w:rsidRPr="00A24644" w:rsidRDefault="00A24644" w:rsidP="00A24644">
      <w:pPr>
        <w:pStyle w:val="Caption"/>
      </w:pPr>
      <w:bookmarkStart w:id="165" w:name="_Toc101095415"/>
      <w:proofErr w:type="spellStart"/>
      <w:r>
        <w:lastRenderedPageBreak/>
        <w:t>Bảng</w:t>
      </w:r>
      <w:proofErr w:type="spellEnd"/>
      <w:r>
        <w:t xml:space="preserve"> 2.</w:t>
      </w:r>
      <w:fldSimple w:instr=" SEQ Bảng_2. \* ARABIC ">
        <w:r>
          <w:rPr>
            <w:noProof/>
          </w:rPr>
          <w:t>5</w:t>
        </w:r>
      </w:fldSimple>
      <w:r>
        <w:t xml:space="preserve">: </w:t>
      </w:r>
      <w:commentRangeStart w:id="166"/>
      <w:proofErr w:type="spellStart"/>
      <w:r w:rsidRPr="004547FA">
        <w:rPr>
          <w:bCs/>
          <w:iCs w:val="0"/>
          <w:szCs w:val="26"/>
        </w:rPr>
        <w:t>Doanh</w:t>
      </w:r>
      <w:proofErr w:type="spellEnd"/>
      <w:r w:rsidRPr="004547FA">
        <w:rPr>
          <w:bCs/>
          <w:iCs w:val="0"/>
          <w:szCs w:val="26"/>
        </w:rPr>
        <w:t xml:space="preserve"> số </w:t>
      </w:r>
      <w:proofErr w:type="spellStart"/>
      <w:r w:rsidRPr="004547FA">
        <w:rPr>
          <w:bCs/>
          <w:iCs w:val="0"/>
          <w:szCs w:val="26"/>
        </w:rPr>
        <w:t>cho</w:t>
      </w:r>
      <w:proofErr w:type="spellEnd"/>
      <w:r w:rsidRPr="004547FA">
        <w:rPr>
          <w:bCs/>
          <w:iCs w:val="0"/>
          <w:szCs w:val="26"/>
        </w:rPr>
        <w:t xml:space="preserve"> </w:t>
      </w:r>
      <w:proofErr w:type="spellStart"/>
      <w:r w:rsidRPr="004547FA">
        <w:rPr>
          <w:bCs/>
          <w:iCs w:val="0"/>
          <w:szCs w:val="26"/>
        </w:rPr>
        <w:t>vay</w:t>
      </w:r>
      <w:proofErr w:type="spellEnd"/>
      <w:r w:rsidRPr="004547FA">
        <w:rPr>
          <w:bCs/>
          <w:iCs w:val="0"/>
          <w:szCs w:val="26"/>
        </w:rPr>
        <w:t xml:space="preserve"> </w:t>
      </w:r>
      <w:proofErr w:type="spellStart"/>
      <w:r w:rsidRPr="004547FA">
        <w:rPr>
          <w:bCs/>
          <w:iCs w:val="0"/>
          <w:szCs w:val="26"/>
        </w:rPr>
        <w:t>theo</w:t>
      </w:r>
      <w:proofErr w:type="spellEnd"/>
      <w:r w:rsidRPr="004547FA">
        <w:rPr>
          <w:bCs/>
          <w:iCs w:val="0"/>
          <w:szCs w:val="26"/>
        </w:rPr>
        <w:t xml:space="preserve"> </w:t>
      </w:r>
      <w:proofErr w:type="spellStart"/>
      <w:r w:rsidRPr="004547FA">
        <w:rPr>
          <w:bCs/>
          <w:iCs w:val="0"/>
          <w:szCs w:val="26"/>
        </w:rPr>
        <w:t>thành</w:t>
      </w:r>
      <w:proofErr w:type="spellEnd"/>
      <w:r w:rsidRPr="004547FA">
        <w:rPr>
          <w:bCs/>
          <w:iCs w:val="0"/>
          <w:szCs w:val="26"/>
        </w:rPr>
        <w:t xml:space="preserve"> </w:t>
      </w:r>
      <w:proofErr w:type="spellStart"/>
      <w:r w:rsidRPr="004547FA">
        <w:rPr>
          <w:bCs/>
          <w:iCs w:val="0"/>
          <w:szCs w:val="26"/>
        </w:rPr>
        <w:t>phần</w:t>
      </w:r>
      <w:proofErr w:type="spellEnd"/>
      <w:r w:rsidRPr="004547FA">
        <w:rPr>
          <w:bCs/>
          <w:iCs w:val="0"/>
          <w:szCs w:val="26"/>
        </w:rPr>
        <w:t xml:space="preserve"> </w:t>
      </w:r>
      <w:proofErr w:type="spellStart"/>
      <w:r w:rsidRPr="004547FA">
        <w:rPr>
          <w:bCs/>
          <w:iCs w:val="0"/>
          <w:szCs w:val="26"/>
        </w:rPr>
        <w:t>kinh</w:t>
      </w:r>
      <w:proofErr w:type="spellEnd"/>
      <w:r w:rsidRPr="004547FA">
        <w:rPr>
          <w:bCs/>
          <w:iCs w:val="0"/>
          <w:szCs w:val="26"/>
        </w:rPr>
        <w:t xml:space="preserve"> tế</w:t>
      </w:r>
      <w:bookmarkEnd w:id="165"/>
      <w:commentRangeEnd w:id="166"/>
      <w:r w:rsidR="00B556D1">
        <w:rPr>
          <w:rStyle w:val="CommentReference"/>
          <w:b w:val="0"/>
          <w:iCs w:val="0"/>
        </w:rPr>
        <w:commentReference w:id="166"/>
      </w:r>
    </w:p>
    <w:p w14:paraId="24FD3A4C" w14:textId="77777777" w:rsidR="00AC72BE" w:rsidRPr="004547FA" w:rsidRDefault="00AC72BE"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10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1255"/>
        <w:gridCol w:w="1258"/>
        <w:gridCol w:w="1258"/>
        <w:gridCol w:w="1254"/>
        <w:gridCol w:w="932"/>
        <w:gridCol w:w="1302"/>
        <w:gridCol w:w="932"/>
      </w:tblGrid>
      <w:tr w:rsidR="00AC72BE" w:rsidRPr="004547FA" w14:paraId="42D023C6" w14:textId="77777777" w:rsidTr="00AC72BE">
        <w:trPr>
          <w:trHeight w:val="642"/>
        </w:trPr>
        <w:tc>
          <w:tcPr>
            <w:tcW w:w="1952" w:type="dxa"/>
            <w:vMerge w:val="restart"/>
            <w:shd w:val="clear" w:color="auto" w:fill="auto"/>
          </w:tcPr>
          <w:p w14:paraId="6C223159" w14:textId="77777777" w:rsidR="00AC72BE" w:rsidRPr="004547FA" w:rsidRDefault="00AC72BE" w:rsidP="00E53690">
            <w:pPr>
              <w:pStyle w:val="TableParagraph"/>
              <w:rPr>
                <w:szCs w:val="26"/>
              </w:rPr>
            </w:pPr>
          </w:p>
        </w:tc>
        <w:tc>
          <w:tcPr>
            <w:tcW w:w="1255" w:type="dxa"/>
            <w:vMerge w:val="restart"/>
            <w:shd w:val="clear" w:color="auto" w:fill="auto"/>
          </w:tcPr>
          <w:p w14:paraId="76CC0722" w14:textId="77777777" w:rsidR="00AC72BE" w:rsidRPr="004547FA" w:rsidRDefault="00AC72BE" w:rsidP="00E53690">
            <w:pPr>
              <w:pStyle w:val="TableParagraph"/>
              <w:rPr>
                <w:b/>
                <w:i/>
                <w:szCs w:val="26"/>
              </w:rPr>
            </w:pPr>
          </w:p>
          <w:p w14:paraId="0C3AA176" w14:textId="4B1151A9" w:rsidR="00AC72BE" w:rsidRPr="004547FA" w:rsidRDefault="006C1771" w:rsidP="00E53690">
            <w:pPr>
              <w:pStyle w:val="TableParagraph"/>
              <w:rPr>
                <w:b/>
                <w:szCs w:val="26"/>
              </w:rPr>
            </w:pPr>
            <w:r w:rsidRPr="004547FA">
              <w:rPr>
                <w:b/>
                <w:szCs w:val="26"/>
              </w:rPr>
              <w:t>2019</w:t>
            </w:r>
          </w:p>
        </w:tc>
        <w:tc>
          <w:tcPr>
            <w:tcW w:w="1258" w:type="dxa"/>
            <w:vMerge w:val="restart"/>
            <w:shd w:val="clear" w:color="auto" w:fill="auto"/>
          </w:tcPr>
          <w:p w14:paraId="4050D3F4" w14:textId="77777777" w:rsidR="00AC72BE" w:rsidRPr="004547FA" w:rsidRDefault="00AC72BE" w:rsidP="00E53690">
            <w:pPr>
              <w:pStyle w:val="TableParagraph"/>
              <w:rPr>
                <w:b/>
                <w:i/>
                <w:szCs w:val="26"/>
              </w:rPr>
            </w:pPr>
          </w:p>
          <w:p w14:paraId="77E0184C" w14:textId="0EAFC89E" w:rsidR="00AC72BE" w:rsidRPr="004547FA" w:rsidRDefault="006C1771" w:rsidP="00E53690">
            <w:pPr>
              <w:pStyle w:val="TableParagraph"/>
              <w:rPr>
                <w:b/>
                <w:szCs w:val="26"/>
              </w:rPr>
            </w:pPr>
            <w:r w:rsidRPr="004547FA">
              <w:rPr>
                <w:b/>
                <w:szCs w:val="26"/>
              </w:rPr>
              <w:t>2020</w:t>
            </w:r>
          </w:p>
        </w:tc>
        <w:tc>
          <w:tcPr>
            <w:tcW w:w="1258" w:type="dxa"/>
            <w:vMerge w:val="restart"/>
            <w:shd w:val="clear" w:color="auto" w:fill="auto"/>
          </w:tcPr>
          <w:p w14:paraId="6B110196" w14:textId="77777777" w:rsidR="00AC72BE" w:rsidRPr="004547FA" w:rsidRDefault="00AC72BE" w:rsidP="00E53690">
            <w:pPr>
              <w:pStyle w:val="TableParagraph"/>
              <w:rPr>
                <w:b/>
                <w:i/>
                <w:szCs w:val="26"/>
              </w:rPr>
            </w:pPr>
          </w:p>
          <w:p w14:paraId="0676B994" w14:textId="0097BB4D" w:rsidR="00AC72BE" w:rsidRPr="004547FA" w:rsidRDefault="006C1771" w:rsidP="00E53690">
            <w:pPr>
              <w:pStyle w:val="TableParagraph"/>
              <w:rPr>
                <w:b/>
                <w:szCs w:val="26"/>
              </w:rPr>
            </w:pPr>
            <w:r w:rsidRPr="004547FA">
              <w:rPr>
                <w:b/>
                <w:szCs w:val="26"/>
              </w:rPr>
              <w:t>2021</w:t>
            </w:r>
          </w:p>
        </w:tc>
        <w:tc>
          <w:tcPr>
            <w:tcW w:w="2186" w:type="dxa"/>
            <w:gridSpan w:val="2"/>
            <w:shd w:val="clear" w:color="auto" w:fill="auto"/>
          </w:tcPr>
          <w:p w14:paraId="63A0E974" w14:textId="6E6A15C7" w:rsidR="00AC72BE" w:rsidRPr="00EF0A84" w:rsidRDefault="00EF0A84" w:rsidP="00E53690">
            <w:pPr>
              <w:pStyle w:val="TableParagraph"/>
              <w:rPr>
                <w:b/>
                <w:szCs w:val="26"/>
              </w:rPr>
            </w:pPr>
            <w:r>
              <w:rPr>
                <w:b/>
                <w:szCs w:val="26"/>
              </w:rPr>
              <w:t>2020/2019</w:t>
            </w:r>
          </w:p>
        </w:tc>
        <w:tc>
          <w:tcPr>
            <w:tcW w:w="2234" w:type="dxa"/>
            <w:gridSpan w:val="2"/>
            <w:shd w:val="clear" w:color="auto" w:fill="auto"/>
          </w:tcPr>
          <w:p w14:paraId="521D22E2" w14:textId="674B65CE" w:rsidR="00AC72BE" w:rsidRPr="00EF0A84" w:rsidRDefault="00EF0A84" w:rsidP="00E53690">
            <w:pPr>
              <w:pStyle w:val="TableParagraph"/>
              <w:rPr>
                <w:b/>
                <w:szCs w:val="26"/>
              </w:rPr>
            </w:pPr>
            <w:r>
              <w:rPr>
                <w:b/>
                <w:szCs w:val="26"/>
              </w:rPr>
              <w:t>2021/2020</w:t>
            </w:r>
          </w:p>
        </w:tc>
      </w:tr>
      <w:tr w:rsidR="00ED7529" w:rsidRPr="004547FA" w14:paraId="11D14881" w14:textId="77777777" w:rsidTr="00AC72BE">
        <w:trPr>
          <w:trHeight w:val="630"/>
        </w:trPr>
        <w:tc>
          <w:tcPr>
            <w:tcW w:w="1952" w:type="dxa"/>
            <w:vMerge/>
            <w:tcBorders>
              <w:top w:val="nil"/>
            </w:tcBorders>
            <w:shd w:val="clear" w:color="auto" w:fill="auto"/>
          </w:tcPr>
          <w:p w14:paraId="45F93D71" w14:textId="77777777" w:rsidR="00AC72BE" w:rsidRPr="004547FA" w:rsidRDefault="00AC72BE" w:rsidP="00E53690">
            <w:pPr>
              <w:rPr>
                <w:szCs w:val="26"/>
              </w:rPr>
            </w:pPr>
          </w:p>
        </w:tc>
        <w:tc>
          <w:tcPr>
            <w:tcW w:w="1255" w:type="dxa"/>
            <w:vMerge/>
            <w:tcBorders>
              <w:top w:val="nil"/>
            </w:tcBorders>
            <w:shd w:val="clear" w:color="auto" w:fill="auto"/>
          </w:tcPr>
          <w:p w14:paraId="05B70214" w14:textId="77777777" w:rsidR="00AC72BE" w:rsidRPr="004547FA" w:rsidRDefault="00AC72BE" w:rsidP="00E53690">
            <w:pPr>
              <w:rPr>
                <w:szCs w:val="26"/>
              </w:rPr>
            </w:pPr>
          </w:p>
        </w:tc>
        <w:tc>
          <w:tcPr>
            <w:tcW w:w="1258" w:type="dxa"/>
            <w:vMerge/>
            <w:tcBorders>
              <w:top w:val="nil"/>
            </w:tcBorders>
            <w:shd w:val="clear" w:color="auto" w:fill="auto"/>
          </w:tcPr>
          <w:p w14:paraId="58D76D90" w14:textId="77777777" w:rsidR="00AC72BE" w:rsidRPr="004547FA" w:rsidRDefault="00AC72BE" w:rsidP="00E53690">
            <w:pPr>
              <w:rPr>
                <w:szCs w:val="26"/>
              </w:rPr>
            </w:pPr>
          </w:p>
        </w:tc>
        <w:tc>
          <w:tcPr>
            <w:tcW w:w="1258" w:type="dxa"/>
            <w:vMerge/>
            <w:tcBorders>
              <w:top w:val="nil"/>
            </w:tcBorders>
            <w:shd w:val="clear" w:color="auto" w:fill="auto"/>
          </w:tcPr>
          <w:p w14:paraId="5B932545" w14:textId="77777777" w:rsidR="00AC72BE" w:rsidRPr="004547FA" w:rsidRDefault="00AC72BE" w:rsidP="00E53690">
            <w:pPr>
              <w:rPr>
                <w:szCs w:val="26"/>
              </w:rPr>
            </w:pPr>
          </w:p>
        </w:tc>
        <w:tc>
          <w:tcPr>
            <w:tcW w:w="1254" w:type="dxa"/>
            <w:shd w:val="clear" w:color="auto" w:fill="auto"/>
          </w:tcPr>
          <w:p w14:paraId="3709C0DA" w14:textId="77777777" w:rsidR="00AC72BE" w:rsidRPr="004547FA" w:rsidRDefault="00AC72BE" w:rsidP="00E53690">
            <w:pPr>
              <w:pStyle w:val="TableParagraph"/>
              <w:ind w:hanging="36"/>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32" w:type="dxa"/>
            <w:shd w:val="clear" w:color="auto" w:fill="auto"/>
          </w:tcPr>
          <w:p w14:paraId="0C383D8C" w14:textId="77777777" w:rsidR="00AC72BE" w:rsidRPr="004547FA" w:rsidRDefault="00AC72BE" w:rsidP="00E53690">
            <w:pPr>
              <w:pStyle w:val="TableParagraph"/>
              <w:rPr>
                <w:b/>
                <w:szCs w:val="26"/>
              </w:rPr>
            </w:pPr>
            <w:r w:rsidRPr="004547FA">
              <w:rPr>
                <w:b/>
                <w:w w:val="99"/>
                <w:szCs w:val="26"/>
              </w:rPr>
              <w:t>%</w:t>
            </w:r>
          </w:p>
        </w:tc>
        <w:tc>
          <w:tcPr>
            <w:tcW w:w="1302" w:type="dxa"/>
            <w:shd w:val="clear" w:color="auto" w:fill="auto"/>
          </w:tcPr>
          <w:p w14:paraId="649DC8DF" w14:textId="77777777" w:rsidR="00AC72BE" w:rsidRPr="004547FA" w:rsidRDefault="00AC72BE" w:rsidP="00E53690">
            <w:pPr>
              <w:pStyle w:val="TableParagraph"/>
              <w:ind w:hanging="36"/>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32" w:type="dxa"/>
            <w:shd w:val="clear" w:color="auto" w:fill="auto"/>
          </w:tcPr>
          <w:p w14:paraId="143008E0" w14:textId="77777777" w:rsidR="00AC72BE" w:rsidRPr="004547FA" w:rsidRDefault="00AC72BE" w:rsidP="00E53690">
            <w:pPr>
              <w:pStyle w:val="TableParagraph"/>
              <w:rPr>
                <w:b/>
                <w:szCs w:val="26"/>
              </w:rPr>
            </w:pPr>
            <w:r w:rsidRPr="004547FA">
              <w:rPr>
                <w:b/>
                <w:w w:val="99"/>
                <w:szCs w:val="26"/>
              </w:rPr>
              <w:t>%</w:t>
            </w:r>
          </w:p>
        </w:tc>
      </w:tr>
      <w:tr w:rsidR="00AC72BE" w:rsidRPr="004547FA" w14:paraId="26F8A975" w14:textId="77777777" w:rsidTr="00AC72BE">
        <w:trPr>
          <w:trHeight w:val="393"/>
        </w:trPr>
        <w:tc>
          <w:tcPr>
            <w:tcW w:w="1952" w:type="dxa"/>
          </w:tcPr>
          <w:p w14:paraId="24D72926" w14:textId="77777777" w:rsidR="00AC72BE" w:rsidRPr="004547FA" w:rsidRDefault="00AC72BE" w:rsidP="00E53690">
            <w:pPr>
              <w:pStyle w:val="TableParagraph"/>
              <w:rPr>
                <w:szCs w:val="26"/>
              </w:rPr>
            </w:pPr>
            <w:r w:rsidRPr="004547FA">
              <w:rPr>
                <w:szCs w:val="26"/>
              </w:rPr>
              <w:t xml:space="preserve">Công ty </w:t>
            </w:r>
            <w:proofErr w:type="spellStart"/>
            <w:r w:rsidRPr="004547FA">
              <w:rPr>
                <w:szCs w:val="26"/>
              </w:rPr>
              <w:t>cổ</w:t>
            </w:r>
            <w:proofErr w:type="spellEnd"/>
            <w:r w:rsidRPr="004547FA">
              <w:rPr>
                <w:szCs w:val="26"/>
              </w:rPr>
              <w:t xml:space="preserve"> </w:t>
            </w:r>
            <w:proofErr w:type="spellStart"/>
            <w:r w:rsidRPr="004547FA">
              <w:rPr>
                <w:szCs w:val="26"/>
              </w:rPr>
              <w:t>phần</w:t>
            </w:r>
            <w:proofErr w:type="spellEnd"/>
          </w:p>
        </w:tc>
        <w:tc>
          <w:tcPr>
            <w:tcW w:w="1255" w:type="dxa"/>
          </w:tcPr>
          <w:p w14:paraId="6D5257B1" w14:textId="77777777" w:rsidR="00AC72BE" w:rsidRPr="004547FA" w:rsidRDefault="00AC72BE" w:rsidP="00E53690">
            <w:pPr>
              <w:pStyle w:val="TableParagraph"/>
              <w:rPr>
                <w:szCs w:val="26"/>
              </w:rPr>
            </w:pPr>
            <w:r w:rsidRPr="004547FA">
              <w:rPr>
                <w:w w:val="95"/>
                <w:szCs w:val="26"/>
              </w:rPr>
              <w:t>25.249,42</w:t>
            </w:r>
          </w:p>
        </w:tc>
        <w:tc>
          <w:tcPr>
            <w:tcW w:w="1258" w:type="dxa"/>
          </w:tcPr>
          <w:p w14:paraId="0AFB06AF" w14:textId="77777777" w:rsidR="00AC72BE" w:rsidRPr="004547FA" w:rsidRDefault="00AC72BE" w:rsidP="00E53690">
            <w:pPr>
              <w:pStyle w:val="TableParagraph"/>
              <w:rPr>
                <w:szCs w:val="26"/>
              </w:rPr>
            </w:pPr>
            <w:r w:rsidRPr="004547FA">
              <w:rPr>
                <w:w w:val="95"/>
                <w:szCs w:val="26"/>
              </w:rPr>
              <w:t>30.789,37</w:t>
            </w:r>
          </w:p>
        </w:tc>
        <w:tc>
          <w:tcPr>
            <w:tcW w:w="1258" w:type="dxa"/>
          </w:tcPr>
          <w:p w14:paraId="5B3C11E8" w14:textId="77777777" w:rsidR="00AC72BE" w:rsidRPr="004547FA" w:rsidRDefault="00AC72BE" w:rsidP="00E53690">
            <w:pPr>
              <w:pStyle w:val="TableParagraph"/>
              <w:rPr>
                <w:szCs w:val="26"/>
              </w:rPr>
            </w:pPr>
            <w:r w:rsidRPr="004547FA">
              <w:rPr>
                <w:w w:val="95"/>
                <w:szCs w:val="26"/>
              </w:rPr>
              <w:t>32.578,13</w:t>
            </w:r>
          </w:p>
        </w:tc>
        <w:tc>
          <w:tcPr>
            <w:tcW w:w="1254" w:type="dxa"/>
          </w:tcPr>
          <w:p w14:paraId="2A87E32D" w14:textId="77777777" w:rsidR="00AC72BE" w:rsidRPr="004547FA" w:rsidRDefault="00AC72BE" w:rsidP="00E53690">
            <w:pPr>
              <w:pStyle w:val="TableParagraph"/>
              <w:rPr>
                <w:szCs w:val="26"/>
              </w:rPr>
            </w:pPr>
            <w:r w:rsidRPr="004547FA">
              <w:rPr>
                <w:w w:val="95"/>
                <w:szCs w:val="26"/>
              </w:rPr>
              <w:t>5.539,95</w:t>
            </w:r>
          </w:p>
        </w:tc>
        <w:tc>
          <w:tcPr>
            <w:tcW w:w="932" w:type="dxa"/>
          </w:tcPr>
          <w:p w14:paraId="3A22EC6C" w14:textId="77777777" w:rsidR="00AC72BE" w:rsidRPr="004547FA" w:rsidRDefault="00AC72BE" w:rsidP="00E53690">
            <w:pPr>
              <w:pStyle w:val="TableParagraph"/>
              <w:rPr>
                <w:szCs w:val="26"/>
              </w:rPr>
            </w:pPr>
            <w:r w:rsidRPr="004547FA">
              <w:rPr>
                <w:szCs w:val="26"/>
              </w:rPr>
              <w:t>121,94</w:t>
            </w:r>
          </w:p>
        </w:tc>
        <w:tc>
          <w:tcPr>
            <w:tcW w:w="1302" w:type="dxa"/>
          </w:tcPr>
          <w:p w14:paraId="68D4B21D" w14:textId="77777777" w:rsidR="00AC72BE" w:rsidRPr="004547FA" w:rsidRDefault="00AC72BE" w:rsidP="00E53690">
            <w:pPr>
              <w:pStyle w:val="TableParagraph"/>
              <w:rPr>
                <w:szCs w:val="26"/>
              </w:rPr>
            </w:pPr>
            <w:r w:rsidRPr="004547FA">
              <w:rPr>
                <w:w w:val="95"/>
                <w:szCs w:val="26"/>
              </w:rPr>
              <w:t>1.788,76</w:t>
            </w:r>
          </w:p>
        </w:tc>
        <w:tc>
          <w:tcPr>
            <w:tcW w:w="932" w:type="dxa"/>
          </w:tcPr>
          <w:p w14:paraId="42C1FC4B" w14:textId="77777777" w:rsidR="00AC72BE" w:rsidRPr="004547FA" w:rsidRDefault="00AC72BE" w:rsidP="00E53690">
            <w:pPr>
              <w:pStyle w:val="TableParagraph"/>
              <w:rPr>
                <w:szCs w:val="26"/>
              </w:rPr>
            </w:pPr>
            <w:r w:rsidRPr="004547FA">
              <w:rPr>
                <w:w w:val="95"/>
                <w:szCs w:val="26"/>
              </w:rPr>
              <w:t>105,81</w:t>
            </w:r>
          </w:p>
        </w:tc>
      </w:tr>
      <w:tr w:rsidR="00AC72BE" w:rsidRPr="004547FA" w14:paraId="7A3A631F" w14:textId="77777777" w:rsidTr="00AC72BE">
        <w:trPr>
          <w:trHeight w:val="414"/>
        </w:trPr>
        <w:tc>
          <w:tcPr>
            <w:tcW w:w="1952" w:type="dxa"/>
          </w:tcPr>
          <w:p w14:paraId="2C89A9AC" w14:textId="77777777" w:rsidR="00AC72BE" w:rsidRPr="004547FA" w:rsidRDefault="00AC72BE" w:rsidP="00E53690">
            <w:pPr>
              <w:pStyle w:val="TableParagraph"/>
              <w:rPr>
                <w:szCs w:val="26"/>
              </w:rPr>
            </w:pPr>
            <w:r w:rsidRPr="004547FA">
              <w:rPr>
                <w:szCs w:val="26"/>
              </w:rPr>
              <w:t>công ty TNHH</w:t>
            </w:r>
          </w:p>
        </w:tc>
        <w:tc>
          <w:tcPr>
            <w:tcW w:w="1255" w:type="dxa"/>
          </w:tcPr>
          <w:p w14:paraId="383EFFDB" w14:textId="77777777" w:rsidR="00AC72BE" w:rsidRPr="004547FA" w:rsidRDefault="00AC72BE" w:rsidP="00E53690">
            <w:pPr>
              <w:pStyle w:val="TableParagraph"/>
              <w:rPr>
                <w:szCs w:val="26"/>
              </w:rPr>
            </w:pPr>
            <w:r w:rsidRPr="004547FA">
              <w:rPr>
                <w:w w:val="95"/>
                <w:szCs w:val="26"/>
              </w:rPr>
              <w:t>20.103,58</w:t>
            </w:r>
          </w:p>
        </w:tc>
        <w:tc>
          <w:tcPr>
            <w:tcW w:w="1258" w:type="dxa"/>
          </w:tcPr>
          <w:p w14:paraId="63EA3C43" w14:textId="77777777" w:rsidR="00AC72BE" w:rsidRPr="004547FA" w:rsidRDefault="00AC72BE" w:rsidP="00E53690">
            <w:pPr>
              <w:pStyle w:val="TableParagraph"/>
              <w:rPr>
                <w:szCs w:val="26"/>
              </w:rPr>
            </w:pPr>
            <w:r w:rsidRPr="004547FA">
              <w:rPr>
                <w:w w:val="95"/>
                <w:szCs w:val="26"/>
              </w:rPr>
              <w:t>23.470,91</w:t>
            </w:r>
          </w:p>
        </w:tc>
        <w:tc>
          <w:tcPr>
            <w:tcW w:w="1258" w:type="dxa"/>
          </w:tcPr>
          <w:p w14:paraId="2C16D006" w14:textId="77777777" w:rsidR="00AC72BE" w:rsidRPr="004547FA" w:rsidRDefault="00AC72BE" w:rsidP="00E53690">
            <w:pPr>
              <w:pStyle w:val="TableParagraph"/>
              <w:rPr>
                <w:szCs w:val="26"/>
              </w:rPr>
            </w:pPr>
            <w:r w:rsidRPr="004547FA">
              <w:rPr>
                <w:w w:val="95"/>
                <w:szCs w:val="26"/>
              </w:rPr>
              <w:t>25.938,70</w:t>
            </w:r>
          </w:p>
        </w:tc>
        <w:tc>
          <w:tcPr>
            <w:tcW w:w="1254" w:type="dxa"/>
          </w:tcPr>
          <w:p w14:paraId="02374F6C" w14:textId="77777777" w:rsidR="00AC72BE" w:rsidRPr="004547FA" w:rsidRDefault="00AC72BE" w:rsidP="00E53690">
            <w:pPr>
              <w:pStyle w:val="TableParagraph"/>
              <w:rPr>
                <w:szCs w:val="26"/>
              </w:rPr>
            </w:pPr>
            <w:r w:rsidRPr="004547FA">
              <w:rPr>
                <w:w w:val="95"/>
                <w:szCs w:val="26"/>
              </w:rPr>
              <w:t>3.367,33</w:t>
            </w:r>
          </w:p>
        </w:tc>
        <w:tc>
          <w:tcPr>
            <w:tcW w:w="932" w:type="dxa"/>
          </w:tcPr>
          <w:p w14:paraId="1EEEA286" w14:textId="77777777" w:rsidR="00AC72BE" w:rsidRPr="004547FA" w:rsidRDefault="00AC72BE" w:rsidP="00E53690">
            <w:pPr>
              <w:pStyle w:val="TableParagraph"/>
              <w:rPr>
                <w:szCs w:val="26"/>
              </w:rPr>
            </w:pPr>
            <w:r w:rsidRPr="004547FA">
              <w:rPr>
                <w:szCs w:val="26"/>
              </w:rPr>
              <w:t>116,75</w:t>
            </w:r>
          </w:p>
        </w:tc>
        <w:tc>
          <w:tcPr>
            <w:tcW w:w="1302" w:type="dxa"/>
          </w:tcPr>
          <w:p w14:paraId="43DDC2AD" w14:textId="77777777" w:rsidR="00AC72BE" w:rsidRPr="004547FA" w:rsidRDefault="00AC72BE" w:rsidP="00E53690">
            <w:pPr>
              <w:pStyle w:val="TableParagraph"/>
              <w:rPr>
                <w:szCs w:val="26"/>
              </w:rPr>
            </w:pPr>
            <w:r w:rsidRPr="004547FA">
              <w:rPr>
                <w:w w:val="95"/>
                <w:szCs w:val="26"/>
              </w:rPr>
              <w:t>2.467,79</w:t>
            </w:r>
          </w:p>
        </w:tc>
        <w:tc>
          <w:tcPr>
            <w:tcW w:w="932" w:type="dxa"/>
          </w:tcPr>
          <w:p w14:paraId="2D824915" w14:textId="77777777" w:rsidR="00AC72BE" w:rsidRPr="004547FA" w:rsidRDefault="00AC72BE" w:rsidP="00E53690">
            <w:pPr>
              <w:pStyle w:val="TableParagraph"/>
              <w:rPr>
                <w:szCs w:val="26"/>
              </w:rPr>
            </w:pPr>
            <w:r w:rsidRPr="004547FA">
              <w:rPr>
                <w:w w:val="95"/>
                <w:szCs w:val="26"/>
              </w:rPr>
              <w:t>110,51</w:t>
            </w:r>
          </w:p>
        </w:tc>
      </w:tr>
      <w:tr w:rsidR="00AC72BE" w:rsidRPr="004547FA" w14:paraId="6DBCB61E" w14:textId="77777777" w:rsidTr="00AC72BE">
        <w:trPr>
          <w:trHeight w:val="554"/>
        </w:trPr>
        <w:tc>
          <w:tcPr>
            <w:tcW w:w="1952" w:type="dxa"/>
          </w:tcPr>
          <w:p w14:paraId="2CF99AD1" w14:textId="77777777" w:rsidR="00AC72BE" w:rsidRPr="004547FA" w:rsidRDefault="00AC72BE" w:rsidP="00E53690">
            <w:pPr>
              <w:pStyle w:val="TableParagraph"/>
              <w:rPr>
                <w:szCs w:val="26"/>
              </w:rPr>
            </w:pPr>
            <w:proofErr w:type="spellStart"/>
            <w:r w:rsidRPr="004547FA">
              <w:rPr>
                <w:szCs w:val="26"/>
              </w:rPr>
              <w:t>Doanh</w:t>
            </w:r>
            <w:proofErr w:type="spellEnd"/>
            <w:r w:rsidRPr="004547FA">
              <w:rPr>
                <w:szCs w:val="26"/>
              </w:rPr>
              <w:t xml:space="preserve"> nghiệp </w:t>
            </w:r>
            <w:proofErr w:type="spellStart"/>
            <w:r w:rsidRPr="004547FA">
              <w:rPr>
                <w:szCs w:val="26"/>
              </w:rPr>
              <w:t>tư</w:t>
            </w:r>
            <w:proofErr w:type="spellEnd"/>
          </w:p>
          <w:p w14:paraId="7EB515D2" w14:textId="77777777" w:rsidR="00AC72BE" w:rsidRPr="004547FA" w:rsidRDefault="00AC72BE" w:rsidP="00E53690">
            <w:pPr>
              <w:pStyle w:val="TableParagraph"/>
              <w:rPr>
                <w:szCs w:val="26"/>
              </w:rPr>
            </w:pPr>
            <w:proofErr w:type="spellStart"/>
            <w:r w:rsidRPr="004547FA">
              <w:rPr>
                <w:szCs w:val="26"/>
              </w:rPr>
              <w:t>nhân</w:t>
            </w:r>
            <w:proofErr w:type="spellEnd"/>
          </w:p>
        </w:tc>
        <w:tc>
          <w:tcPr>
            <w:tcW w:w="1255" w:type="dxa"/>
          </w:tcPr>
          <w:p w14:paraId="04130796" w14:textId="77777777" w:rsidR="00AC72BE" w:rsidRPr="004547FA" w:rsidRDefault="00AC72BE" w:rsidP="00E53690">
            <w:pPr>
              <w:pStyle w:val="TableParagraph"/>
              <w:rPr>
                <w:szCs w:val="26"/>
              </w:rPr>
            </w:pPr>
            <w:r w:rsidRPr="004547FA">
              <w:rPr>
                <w:w w:val="95"/>
                <w:szCs w:val="26"/>
              </w:rPr>
              <w:t>1.434,09</w:t>
            </w:r>
          </w:p>
        </w:tc>
        <w:tc>
          <w:tcPr>
            <w:tcW w:w="1258" w:type="dxa"/>
          </w:tcPr>
          <w:p w14:paraId="6916C75A" w14:textId="77777777" w:rsidR="00AC72BE" w:rsidRPr="004547FA" w:rsidRDefault="00AC72BE" w:rsidP="00E53690">
            <w:pPr>
              <w:pStyle w:val="TableParagraph"/>
              <w:rPr>
                <w:szCs w:val="26"/>
              </w:rPr>
            </w:pPr>
            <w:r w:rsidRPr="004547FA">
              <w:rPr>
                <w:w w:val="95"/>
                <w:szCs w:val="26"/>
              </w:rPr>
              <w:t>2.758,55</w:t>
            </w:r>
          </w:p>
        </w:tc>
        <w:tc>
          <w:tcPr>
            <w:tcW w:w="1258" w:type="dxa"/>
          </w:tcPr>
          <w:p w14:paraId="29EABAF0" w14:textId="77777777" w:rsidR="00AC72BE" w:rsidRPr="004547FA" w:rsidRDefault="00AC72BE" w:rsidP="00E53690">
            <w:pPr>
              <w:pStyle w:val="TableParagraph"/>
              <w:rPr>
                <w:szCs w:val="26"/>
              </w:rPr>
            </w:pPr>
            <w:r w:rsidRPr="004547FA">
              <w:rPr>
                <w:w w:val="95"/>
                <w:szCs w:val="26"/>
              </w:rPr>
              <w:t>1.850,33</w:t>
            </w:r>
          </w:p>
        </w:tc>
        <w:tc>
          <w:tcPr>
            <w:tcW w:w="1254" w:type="dxa"/>
          </w:tcPr>
          <w:p w14:paraId="2D124A9A" w14:textId="77777777" w:rsidR="00AC72BE" w:rsidRPr="004547FA" w:rsidRDefault="00AC72BE" w:rsidP="00E53690">
            <w:pPr>
              <w:pStyle w:val="TableParagraph"/>
              <w:rPr>
                <w:szCs w:val="26"/>
              </w:rPr>
            </w:pPr>
            <w:r w:rsidRPr="004547FA">
              <w:rPr>
                <w:w w:val="95"/>
                <w:szCs w:val="26"/>
              </w:rPr>
              <w:t>1.324,46</w:t>
            </w:r>
          </w:p>
        </w:tc>
        <w:tc>
          <w:tcPr>
            <w:tcW w:w="932" w:type="dxa"/>
          </w:tcPr>
          <w:p w14:paraId="31C4BF60" w14:textId="77777777" w:rsidR="00AC72BE" w:rsidRPr="004547FA" w:rsidRDefault="00AC72BE" w:rsidP="00E53690">
            <w:pPr>
              <w:pStyle w:val="TableParagraph"/>
              <w:rPr>
                <w:szCs w:val="26"/>
              </w:rPr>
            </w:pPr>
            <w:r w:rsidRPr="004547FA">
              <w:rPr>
                <w:szCs w:val="26"/>
              </w:rPr>
              <w:t>192,36</w:t>
            </w:r>
          </w:p>
        </w:tc>
        <w:tc>
          <w:tcPr>
            <w:tcW w:w="1302" w:type="dxa"/>
          </w:tcPr>
          <w:p w14:paraId="63EEA003" w14:textId="77777777" w:rsidR="00AC72BE" w:rsidRPr="004547FA" w:rsidRDefault="00AC72BE" w:rsidP="00E53690">
            <w:pPr>
              <w:pStyle w:val="TableParagraph"/>
              <w:rPr>
                <w:szCs w:val="26"/>
              </w:rPr>
            </w:pPr>
            <w:r w:rsidRPr="004547FA">
              <w:rPr>
                <w:w w:val="95"/>
                <w:szCs w:val="26"/>
              </w:rPr>
              <w:t>-908,21</w:t>
            </w:r>
          </w:p>
        </w:tc>
        <w:tc>
          <w:tcPr>
            <w:tcW w:w="932" w:type="dxa"/>
          </w:tcPr>
          <w:p w14:paraId="547D80A2" w14:textId="77777777" w:rsidR="00AC72BE" w:rsidRPr="004547FA" w:rsidRDefault="00AC72BE" w:rsidP="00E53690">
            <w:pPr>
              <w:pStyle w:val="TableParagraph"/>
              <w:rPr>
                <w:szCs w:val="26"/>
              </w:rPr>
            </w:pPr>
            <w:r w:rsidRPr="004547FA">
              <w:rPr>
                <w:w w:val="95"/>
                <w:szCs w:val="26"/>
              </w:rPr>
              <w:t>67,08</w:t>
            </w:r>
          </w:p>
        </w:tc>
      </w:tr>
      <w:tr w:rsidR="00AC72BE" w:rsidRPr="004547FA" w14:paraId="3602101B" w14:textId="77777777" w:rsidTr="00AC72BE">
        <w:trPr>
          <w:trHeight w:val="827"/>
        </w:trPr>
        <w:tc>
          <w:tcPr>
            <w:tcW w:w="1952" w:type="dxa"/>
          </w:tcPr>
          <w:p w14:paraId="7BA392FB" w14:textId="77777777" w:rsidR="00AC72BE" w:rsidRPr="004547FA" w:rsidRDefault="00AC72BE" w:rsidP="00E53690">
            <w:pPr>
              <w:pStyle w:val="TableParagraph"/>
              <w:rPr>
                <w:szCs w:val="26"/>
              </w:rPr>
            </w:pPr>
            <w:proofErr w:type="spellStart"/>
            <w:r w:rsidRPr="004547FA">
              <w:rPr>
                <w:szCs w:val="26"/>
              </w:rPr>
              <w:t>Doanh</w:t>
            </w:r>
            <w:proofErr w:type="spellEnd"/>
            <w:r w:rsidRPr="004547FA">
              <w:rPr>
                <w:szCs w:val="26"/>
              </w:rPr>
              <w:t xml:space="preserve"> nghiệp có </w:t>
            </w:r>
            <w:proofErr w:type="spellStart"/>
            <w:r w:rsidRPr="004547FA">
              <w:rPr>
                <w:szCs w:val="26"/>
              </w:rPr>
              <w:t>vốn</w:t>
            </w:r>
            <w:proofErr w:type="spellEnd"/>
            <w:r w:rsidRPr="004547FA">
              <w:rPr>
                <w:szCs w:val="26"/>
              </w:rPr>
              <w:t xml:space="preserve"> </w:t>
            </w:r>
            <w:proofErr w:type="spellStart"/>
            <w:r w:rsidRPr="004547FA">
              <w:rPr>
                <w:szCs w:val="26"/>
              </w:rPr>
              <w:t>đầu</w:t>
            </w:r>
            <w:proofErr w:type="spellEnd"/>
            <w:r w:rsidRPr="004547FA">
              <w:rPr>
                <w:szCs w:val="26"/>
              </w:rPr>
              <w:t xml:space="preserve"> </w:t>
            </w:r>
            <w:proofErr w:type="spellStart"/>
            <w:r w:rsidRPr="004547FA">
              <w:rPr>
                <w:szCs w:val="26"/>
              </w:rPr>
              <w:t>tư</w:t>
            </w:r>
            <w:proofErr w:type="spellEnd"/>
            <w:r w:rsidRPr="004547FA">
              <w:rPr>
                <w:szCs w:val="26"/>
              </w:rPr>
              <w:t xml:space="preserve"> nước</w:t>
            </w:r>
          </w:p>
          <w:p w14:paraId="4D4AB193" w14:textId="77777777" w:rsidR="00AC72BE" w:rsidRPr="004547FA" w:rsidRDefault="00AC72BE" w:rsidP="00E53690">
            <w:pPr>
              <w:pStyle w:val="TableParagraph"/>
              <w:rPr>
                <w:szCs w:val="26"/>
              </w:rPr>
            </w:pPr>
            <w:r w:rsidRPr="004547FA">
              <w:rPr>
                <w:szCs w:val="26"/>
              </w:rPr>
              <w:t>ngoài</w:t>
            </w:r>
          </w:p>
        </w:tc>
        <w:tc>
          <w:tcPr>
            <w:tcW w:w="1255" w:type="dxa"/>
          </w:tcPr>
          <w:p w14:paraId="458B4120" w14:textId="77777777" w:rsidR="00AC72BE" w:rsidRPr="004547FA" w:rsidRDefault="00AC72BE" w:rsidP="00E53690">
            <w:pPr>
              <w:pStyle w:val="TableParagraph"/>
              <w:rPr>
                <w:b/>
                <w:i/>
                <w:szCs w:val="26"/>
              </w:rPr>
            </w:pPr>
          </w:p>
          <w:p w14:paraId="0A4E319C" w14:textId="77777777" w:rsidR="00AC72BE" w:rsidRPr="004547FA" w:rsidRDefault="00AC72BE" w:rsidP="00E53690">
            <w:pPr>
              <w:pStyle w:val="TableParagraph"/>
              <w:rPr>
                <w:szCs w:val="26"/>
              </w:rPr>
            </w:pPr>
            <w:r w:rsidRPr="004547FA">
              <w:rPr>
                <w:w w:val="95"/>
                <w:szCs w:val="26"/>
              </w:rPr>
              <w:t>379,61</w:t>
            </w:r>
          </w:p>
        </w:tc>
        <w:tc>
          <w:tcPr>
            <w:tcW w:w="1258" w:type="dxa"/>
          </w:tcPr>
          <w:p w14:paraId="74D1DDFF" w14:textId="77777777" w:rsidR="00AC72BE" w:rsidRPr="004547FA" w:rsidRDefault="00AC72BE" w:rsidP="00E53690">
            <w:pPr>
              <w:pStyle w:val="TableParagraph"/>
              <w:rPr>
                <w:b/>
                <w:i/>
                <w:szCs w:val="26"/>
              </w:rPr>
            </w:pPr>
          </w:p>
          <w:p w14:paraId="323E85E9" w14:textId="77777777" w:rsidR="00AC72BE" w:rsidRPr="004547FA" w:rsidRDefault="00AC72BE" w:rsidP="00E53690">
            <w:pPr>
              <w:pStyle w:val="TableParagraph"/>
              <w:rPr>
                <w:szCs w:val="26"/>
              </w:rPr>
            </w:pPr>
            <w:r w:rsidRPr="004547FA">
              <w:rPr>
                <w:w w:val="95"/>
                <w:szCs w:val="26"/>
              </w:rPr>
              <w:t>478,59</w:t>
            </w:r>
          </w:p>
        </w:tc>
        <w:tc>
          <w:tcPr>
            <w:tcW w:w="1258" w:type="dxa"/>
          </w:tcPr>
          <w:p w14:paraId="23A4024E" w14:textId="77777777" w:rsidR="00AC72BE" w:rsidRPr="004547FA" w:rsidRDefault="00AC72BE" w:rsidP="00E53690">
            <w:pPr>
              <w:pStyle w:val="TableParagraph"/>
              <w:rPr>
                <w:b/>
                <w:i/>
                <w:szCs w:val="26"/>
              </w:rPr>
            </w:pPr>
          </w:p>
          <w:p w14:paraId="65F928D3" w14:textId="77777777" w:rsidR="00AC72BE" w:rsidRPr="004547FA" w:rsidRDefault="00AC72BE" w:rsidP="00E53690">
            <w:pPr>
              <w:pStyle w:val="TableParagraph"/>
              <w:rPr>
                <w:szCs w:val="26"/>
              </w:rPr>
            </w:pPr>
            <w:r w:rsidRPr="004547FA">
              <w:rPr>
                <w:w w:val="95"/>
                <w:szCs w:val="26"/>
              </w:rPr>
              <w:t>489,79</w:t>
            </w:r>
          </w:p>
        </w:tc>
        <w:tc>
          <w:tcPr>
            <w:tcW w:w="1254" w:type="dxa"/>
          </w:tcPr>
          <w:p w14:paraId="22A0133A" w14:textId="77777777" w:rsidR="00AC72BE" w:rsidRPr="004547FA" w:rsidRDefault="00AC72BE" w:rsidP="00E53690">
            <w:pPr>
              <w:pStyle w:val="TableParagraph"/>
              <w:rPr>
                <w:b/>
                <w:i/>
                <w:szCs w:val="26"/>
              </w:rPr>
            </w:pPr>
          </w:p>
          <w:p w14:paraId="720E531C" w14:textId="77777777" w:rsidR="00AC72BE" w:rsidRPr="004547FA" w:rsidRDefault="00AC72BE" w:rsidP="00E53690">
            <w:pPr>
              <w:pStyle w:val="TableParagraph"/>
              <w:rPr>
                <w:szCs w:val="26"/>
              </w:rPr>
            </w:pPr>
            <w:r w:rsidRPr="004547FA">
              <w:rPr>
                <w:w w:val="95"/>
                <w:szCs w:val="26"/>
              </w:rPr>
              <w:t>98,98</w:t>
            </w:r>
          </w:p>
        </w:tc>
        <w:tc>
          <w:tcPr>
            <w:tcW w:w="932" w:type="dxa"/>
          </w:tcPr>
          <w:p w14:paraId="2A975E79" w14:textId="77777777" w:rsidR="00AC72BE" w:rsidRPr="004547FA" w:rsidRDefault="00AC72BE" w:rsidP="00E53690">
            <w:pPr>
              <w:pStyle w:val="TableParagraph"/>
              <w:rPr>
                <w:b/>
                <w:i/>
                <w:szCs w:val="26"/>
              </w:rPr>
            </w:pPr>
          </w:p>
          <w:p w14:paraId="0C1000D5" w14:textId="77777777" w:rsidR="00AC72BE" w:rsidRPr="004547FA" w:rsidRDefault="00AC72BE" w:rsidP="00E53690">
            <w:pPr>
              <w:pStyle w:val="TableParagraph"/>
              <w:rPr>
                <w:szCs w:val="26"/>
              </w:rPr>
            </w:pPr>
            <w:r w:rsidRPr="004547FA">
              <w:rPr>
                <w:szCs w:val="26"/>
              </w:rPr>
              <w:t>126,07</w:t>
            </w:r>
          </w:p>
        </w:tc>
        <w:tc>
          <w:tcPr>
            <w:tcW w:w="1302" w:type="dxa"/>
          </w:tcPr>
          <w:p w14:paraId="5CFC99AF" w14:textId="77777777" w:rsidR="00AC72BE" w:rsidRPr="004547FA" w:rsidRDefault="00AC72BE" w:rsidP="00E53690">
            <w:pPr>
              <w:pStyle w:val="TableParagraph"/>
              <w:rPr>
                <w:b/>
                <w:i/>
                <w:szCs w:val="26"/>
              </w:rPr>
            </w:pPr>
          </w:p>
          <w:p w14:paraId="61A0B227" w14:textId="77777777" w:rsidR="00AC72BE" w:rsidRPr="004547FA" w:rsidRDefault="00AC72BE" w:rsidP="00E53690">
            <w:pPr>
              <w:pStyle w:val="TableParagraph"/>
              <w:rPr>
                <w:szCs w:val="26"/>
              </w:rPr>
            </w:pPr>
            <w:r w:rsidRPr="004547FA">
              <w:rPr>
                <w:w w:val="95"/>
                <w:szCs w:val="26"/>
              </w:rPr>
              <w:t>11,20</w:t>
            </w:r>
          </w:p>
        </w:tc>
        <w:tc>
          <w:tcPr>
            <w:tcW w:w="932" w:type="dxa"/>
          </w:tcPr>
          <w:p w14:paraId="6CDF6B5D" w14:textId="77777777" w:rsidR="00AC72BE" w:rsidRPr="004547FA" w:rsidRDefault="00AC72BE" w:rsidP="00E53690">
            <w:pPr>
              <w:pStyle w:val="TableParagraph"/>
              <w:rPr>
                <w:b/>
                <w:i/>
                <w:szCs w:val="26"/>
              </w:rPr>
            </w:pPr>
          </w:p>
          <w:p w14:paraId="5226CFE3" w14:textId="77777777" w:rsidR="00AC72BE" w:rsidRPr="004547FA" w:rsidRDefault="00AC72BE" w:rsidP="00E53690">
            <w:pPr>
              <w:pStyle w:val="TableParagraph"/>
              <w:rPr>
                <w:szCs w:val="26"/>
              </w:rPr>
            </w:pPr>
            <w:r w:rsidRPr="004547FA">
              <w:rPr>
                <w:w w:val="95"/>
                <w:szCs w:val="26"/>
              </w:rPr>
              <w:t>102,34</w:t>
            </w:r>
          </w:p>
        </w:tc>
      </w:tr>
      <w:tr w:rsidR="00AC72BE" w:rsidRPr="004547FA" w14:paraId="0ECABA0D" w14:textId="77777777" w:rsidTr="00AC72BE">
        <w:trPr>
          <w:trHeight w:val="359"/>
        </w:trPr>
        <w:tc>
          <w:tcPr>
            <w:tcW w:w="1952" w:type="dxa"/>
          </w:tcPr>
          <w:p w14:paraId="0830B115" w14:textId="77777777" w:rsidR="00AC72BE" w:rsidRPr="004547FA" w:rsidRDefault="00AC72BE" w:rsidP="00E53690">
            <w:pPr>
              <w:pStyle w:val="TableParagraph"/>
              <w:rPr>
                <w:szCs w:val="26"/>
              </w:rPr>
            </w:pPr>
            <w:r w:rsidRPr="004547FA">
              <w:rPr>
                <w:szCs w:val="26"/>
              </w:rPr>
              <w:t xml:space="preserve">Hợp </w:t>
            </w:r>
            <w:proofErr w:type="spellStart"/>
            <w:r w:rsidRPr="004547FA">
              <w:rPr>
                <w:szCs w:val="26"/>
              </w:rPr>
              <w:t>tác</w:t>
            </w:r>
            <w:proofErr w:type="spellEnd"/>
            <w:r w:rsidRPr="004547FA">
              <w:rPr>
                <w:szCs w:val="26"/>
              </w:rPr>
              <w:t xml:space="preserve"> </w:t>
            </w:r>
            <w:proofErr w:type="spellStart"/>
            <w:r w:rsidRPr="004547FA">
              <w:rPr>
                <w:szCs w:val="26"/>
              </w:rPr>
              <w:t>xã</w:t>
            </w:r>
            <w:proofErr w:type="spellEnd"/>
          </w:p>
        </w:tc>
        <w:tc>
          <w:tcPr>
            <w:tcW w:w="1255" w:type="dxa"/>
          </w:tcPr>
          <w:p w14:paraId="4F061ADD" w14:textId="77777777" w:rsidR="00AC72BE" w:rsidRPr="004547FA" w:rsidRDefault="00AC72BE" w:rsidP="00E53690">
            <w:pPr>
              <w:pStyle w:val="TableParagraph"/>
              <w:rPr>
                <w:szCs w:val="26"/>
              </w:rPr>
            </w:pPr>
            <w:r w:rsidRPr="004547FA">
              <w:rPr>
                <w:w w:val="95"/>
                <w:szCs w:val="26"/>
              </w:rPr>
              <w:t>26,36</w:t>
            </w:r>
          </w:p>
        </w:tc>
        <w:tc>
          <w:tcPr>
            <w:tcW w:w="1258" w:type="dxa"/>
          </w:tcPr>
          <w:p w14:paraId="38417EE1" w14:textId="77777777" w:rsidR="00AC72BE" w:rsidRPr="004547FA" w:rsidRDefault="00AC72BE" w:rsidP="00E53690">
            <w:pPr>
              <w:pStyle w:val="TableParagraph"/>
              <w:rPr>
                <w:szCs w:val="26"/>
              </w:rPr>
            </w:pPr>
            <w:r w:rsidRPr="004547FA">
              <w:rPr>
                <w:w w:val="95"/>
                <w:szCs w:val="26"/>
              </w:rPr>
              <w:t>53,18</w:t>
            </w:r>
          </w:p>
        </w:tc>
        <w:tc>
          <w:tcPr>
            <w:tcW w:w="1258" w:type="dxa"/>
          </w:tcPr>
          <w:p w14:paraId="43AD5B79" w14:textId="77777777" w:rsidR="00AC72BE" w:rsidRPr="004547FA" w:rsidRDefault="00AC72BE" w:rsidP="00E53690">
            <w:pPr>
              <w:pStyle w:val="TableParagraph"/>
              <w:rPr>
                <w:szCs w:val="26"/>
              </w:rPr>
            </w:pPr>
            <w:r w:rsidRPr="004547FA">
              <w:rPr>
                <w:w w:val="95"/>
                <w:szCs w:val="26"/>
              </w:rPr>
              <w:t>34,01</w:t>
            </w:r>
          </w:p>
        </w:tc>
        <w:tc>
          <w:tcPr>
            <w:tcW w:w="1254" w:type="dxa"/>
          </w:tcPr>
          <w:p w14:paraId="6C9B13B6" w14:textId="77777777" w:rsidR="00AC72BE" w:rsidRPr="004547FA" w:rsidRDefault="00AC72BE" w:rsidP="00E53690">
            <w:pPr>
              <w:pStyle w:val="TableParagraph"/>
              <w:rPr>
                <w:szCs w:val="26"/>
              </w:rPr>
            </w:pPr>
            <w:r w:rsidRPr="004547FA">
              <w:rPr>
                <w:w w:val="95"/>
                <w:szCs w:val="26"/>
              </w:rPr>
              <w:t>26,81</w:t>
            </w:r>
          </w:p>
        </w:tc>
        <w:tc>
          <w:tcPr>
            <w:tcW w:w="932" w:type="dxa"/>
          </w:tcPr>
          <w:p w14:paraId="14501665" w14:textId="77777777" w:rsidR="00AC72BE" w:rsidRPr="004547FA" w:rsidRDefault="00AC72BE" w:rsidP="00E53690">
            <w:pPr>
              <w:pStyle w:val="TableParagraph"/>
              <w:rPr>
                <w:szCs w:val="26"/>
              </w:rPr>
            </w:pPr>
            <w:r w:rsidRPr="004547FA">
              <w:rPr>
                <w:szCs w:val="26"/>
              </w:rPr>
              <w:t>201,72</w:t>
            </w:r>
          </w:p>
        </w:tc>
        <w:tc>
          <w:tcPr>
            <w:tcW w:w="1302" w:type="dxa"/>
          </w:tcPr>
          <w:p w14:paraId="5F77DC1C" w14:textId="77777777" w:rsidR="00AC72BE" w:rsidRPr="004547FA" w:rsidRDefault="00AC72BE" w:rsidP="00E53690">
            <w:pPr>
              <w:pStyle w:val="TableParagraph"/>
              <w:rPr>
                <w:szCs w:val="26"/>
              </w:rPr>
            </w:pPr>
            <w:r w:rsidRPr="004547FA">
              <w:rPr>
                <w:w w:val="95"/>
                <w:szCs w:val="26"/>
              </w:rPr>
              <w:t>-19,16</w:t>
            </w:r>
          </w:p>
        </w:tc>
        <w:tc>
          <w:tcPr>
            <w:tcW w:w="932" w:type="dxa"/>
          </w:tcPr>
          <w:p w14:paraId="1443F996" w14:textId="77777777" w:rsidR="00AC72BE" w:rsidRPr="004547FA" w:rsidRDefault="00AC72BE" w:rsidP="00E53690">
            <w:pPr>
              <w:pStyle w:val="TableParagraph"/>
              <w:rPr>
                <w:szCs w:val="26"/>
              </w:rPr>
            </w:pPr>
            <w:r w:rsidRPr="004547FA">
              <w:rPr>
                <w:w w:val="95"/>
                <w:szCs w:val="26"/>
              </w:rPr>
              <w:t>63,96</w:t>
            </w:r>
          </w:p>
        </w:tc>
      </w:tr>
      <w:tr w:rsidR="00AC72BE" w:rsidRPr="004547FA" w14:paraId="4EED2A32" w14:textId="77777777" w:rsidTr="00AC72BE">
        <w:trPr>
          <w:trHeight w:val="299"/>
        </w:trPr>
        <w:tc>
          <w:tcPr>
            <w:tcW w:w="1952" w:type="dxa"/>
          </w:tcPr>
          <w:p w14:paraId="12502DF0" w14:textId="77777777" w:rsidR="00AC72BE" w:rsidRPr="004547FA" w:rsidRDefault="00AC72BE" w:rsidP="00E53690">
            <w:pPr>
              <w:pStyle w:val="TableParagraph"/>
              <w:rPr>
                <w:szCs w:val="26"/>
              </w:rPr>
            </w:pPr>
            <w:proofErr w:type="spellStart"/>
            <w:r w:rsidRPr="004547FA">
              <w:rPr>
                <w:szCs w:val="26"/>
              </w:rPr>
              <w:t>Khác</w:t>
            </w:r>
            <w:proofErr w:type="spellEnd"/>
          </w:p>
        </w:tc>
        <w:tc>
          <w:tcPr>
            <w:tcW w:w="1255" w:type="dxa"/>
          </w:tcPr>
          <w:p w14:paraId="28FEFFEB" w14:textId="77777777" w:rsidR="00AC72BE" w:rsidRPr="004547FA" w:rsidRDefault="00AC72BE" w:rsidP="00E53690">
            <w:pPr>
              <w:pStyle w:val="TableParagraph"/>
              <w:rPr>
                <w:szCs w:val="26"/>
              </w:rPr>
            </w:pPr>
            <w:r w:rsidRPr="004547FA">
              <w:rPr>
                <w:w w:val="95"/>
                <w:szCs w:val="26"/>
              </w:rPr>
              <w:t>5.530,72</w:t>
            </w:r>
          </w:p>
        </w:tc>
        <w:tc>
          <w:tcPr>
            <w:tcW w:w="1258" w:type="dxa"/>
          </w:tcPr>
          <w:p w14:paraId="59ACA8E5" w14:textId="77777777" w:rsidR="00AC72BE" w:rsidRPr="004547FA" w:rsidRDefault="00AC72BE" w:rsidP="00E53690">
            <w:pPr>
              <w:pStyle w:val="TableParagraph"/>
              <w:rPr>
                <w:szCs w:val="26"/>
              </w:rPr>
            </w:pPr>
            <w:r w:rsidRPr="004547FA">
              <w:rPr>
                <w:w w:val="95"/>
                <w:szCs w:val="26"/>
              </w:rPr>
              <w:t>9.399,00</w:t>
            </w:r>
          </w:p>
        </w:tc>
        <w:tc>
          <w:tcPr>
            <w:tcW w:w="1258" w:type="dxa"/>
          </w:tcPr>
          <w:p w14:paraId="4FD840D1" w14:textId="77777777" w:rsidR="00AC72BE" w:rsidRPr="004547FA" w:rsidRDefault="00AC72BE" w:rsidP="00E53690">
            <w:pPr>
              <w:pStyle w:val="TableParagraph"/>
              <w:rPr>
                <w:szCs w:val="26"/>
              </w:rPr>
            </w:pPr>
            <w:r w:rsidRPr="004547FA">
              <w:rPr>
                <w:w w:val="95"/>
                <w:szCs w:val="26"/>
              </w:rPr>
              <w:t>7.136,03</w:t>
            </w:r>
          </w:p>
        </w:tc>
        <w:tc>
          <w:tcPr>
            <w:tcW w:w="1254" w:type="dxa"/>
          </w:tcPr>
          <w:p w14:paraId="363B73C8" w14:textId="77777777" w:rsidR="00AC72BE" w:rsidRPr="004547FA" w:rsidRDefault="00AC72BE" w:rsidP="00E53690">
            <w:pPr>
              <w:pStyle w:val="TableParagraph"/>
              <w:rPr>
                <w:szCs w:val="26"/>
              </w:rPr>
            </w:pPr>
            <w:r w:rsidRPr="004547FA">
              <w:rPr>
                <w:w w:val="95"/>
                <w:szCs w:val="26"/>
              </w:rPr>
              <w:t>3.868,27</w:t>
            </w:r>
          </w:p>
        </w:tc>
        <w:tc>
          <w:tcPr>
            <w:tcW w:w="932" w:type="dxa"/>
          </w:tcPr>
          <w:p w14:paraId="21D5A20A" w14:textId="77777777" w:rsidR="00AC72BE" w:rsidRPr="004547FA" w:rsidRDefault="00AC72BE" w:rsidP="00E53690">
            <w:pPr>
              <w:pStyle w:val="TableParagraph"/>
              <w:rPr>
                <w:szCs w:val="26"/>
              </w:rPr>
            </w:pPr>
            <w:r w:rsidRPr="004547FA">
              <w:rPr>
                <w:szCs w:val="26"/>
              </w:rPr>
              <w:t>169,94</w:t>
            </w:r>
          </w:p>
        </w:tc>
        <w:tc>
          <w:tcPr>
            <w:tcW w:w="1302" w:type="dxa"/>
          </w:tcPr>
          <w:p w14:paraId="1BB62011" w14:textId="77777777" w:rsidR="00AC72BE" w:rsidRPr="004547FA" w:rsidRDefault="00AC72BE" w:rsidP="00E53690">
            <w:pPr>
              <w:pStyle w:val="TableParagraph"/>
              <w:rPr>
                <w:szCs w:val="26"/>
              </w:rPr>
            </w:pPr>
            <w:r w:rsidRPr="004547FA">
              <w:rPr>
                <w:w w:val="95"/>
                <w:szCs w:val="26"/>
              </w:rPr>
              <w:t>-2.262,97</w:t>
            </w:r>
          </w:p>
        </w:tc>
        <w:tc>
          <w:tcPr>
            <w:tcW w:w="932" w:type="dxa"/>
          </w:tcPr>
          <w:p w14:paraId="34F8FC20" w14:textId="77777777" w:rsidR="00AC72BE" w:rsidRPr="004547FA" w:rsidRDefault="00AC72BE" w:rsidP="00E53690">
            <w:pPr>
              <w:pStyle w:val="TableParagraph"/>
              <w:rPr>
                <w:szCs w:val="26"/>
              </w:rPr>
            </w:pPr>
            <w:r w:rsidRPr="004547FA">
              <w:rPr>
                <w:w w:val="95"/>
                <w:szCs w:val="26"/>
              </w:rPr>
              <w:t>75,92</w:t>
            </w:r>
          </w:p>
        </w:tc>
      </w:tr>
      <w:tr w:rsidR="00AC72BE" w:rsidRPr="004547FA" w14:paraId="2F65898A" w14:textId="77777777" w:rsidTr="00AC72BE">
        <w:trPr>
          <w:trHeight w:val="373"/>
        </w:trPr>
        <w:tc>
          <w:tcPr>
            <w:tcW w:w="1952" w:type="dxa"/>
          </w:tcPr>
          <w:p w14:paraId="7B78A072" w14:textId="77777777" w:rsidR="00AC72BE" w:rsidRPr="004547FA" w:rsidRDefault="00AC72BE" w:rsidP="00E53690">
            <w:pPr>
              <w:pStyle w:val="TableParagraph"/>
              <w:rPr>
                <w:szCs w:val="26"/>
              </w:rPr>
            </w:pPr>
            <w:proofErr w:type="spellStart"/>
            <w:r w:rsidRPr="004547FA">
              <w:rPr>
                <w:szCs w:val="26"/>
              </w:rPr>
              <w:t>Tổng</w:t>
            </w:r>
            <w:proofErr w:type="spellEnd"/>
            <w:r w:rsidRPr="004547FA">
              <w:rPr>
                <w:szCs w:val="26"/>
              </w:rPr>
              <w:t xml:space="preserve"> </w:t>
            </w:r>
            <w:proofErr w:type="spellStart"/>
            <w:r w:rsidRPr="004547FA">
              <w:rPr>
                <w:szCs w:val="26"/>
              </w:rPr>
              <w:t>cộng</w:t>
            </w:r>
            <w:proofErr w:type="spellEnd"/>
          </w:p>
        </w:tc>
        <w:tc>
          <w:tcPr>
            <w:tcW w:w="1255" w:type="dxa"/>
          </w:tcPr>
          <w:p w14:paraId="5DB01EE9" w14:textId="77777777" w:rsidR="00AC72BE" w:rsidRPr="004547FA" w:rsidRDefault="00AC72BE" w:rsidP="00E53690">
            <w:pPr>
              <w:pStyle w:val="TableParagraph"/>
              <w:rPr>
                <w:szCs w:val="26"/>
              </w:rPr>
            </w:pPr>
            <w:r w:rsidRPr="004547FA">
              <w:rPr>
                <w:w w:val="95"/>
                <w:szCs w:val="26"/>
              </w:rPr>
              <w:t>52.723</w:t>
            </w:r>
          </w:p>
        </w:tc>
        <w:tc>
          <w:tcPr>
            <w:tcW w:w="1258" w:type="dxa"/>
          </w:tcPr>
          <w:p w14:paraId="489EC741" w14:textId="77777777" w:rsidR="00AC72BE" w:rsidRPr="004547FA" w:rsidRDefault="00AC72BE" w:rsidP="00E53690">
            <w:pPr>
              <w:pStyle w:val="TableParagraph"/>
              <w:rPr>
                <w:szCs w:val="26"/>
              </w:rPr>
            </w:pPr>
            <w:r w:rsidRPr="004547FA">
              <w:rPr>
                <w:w w:val="95"/>
                <w:szCs w:val="26"/>
              </w:rPr>
              <w:t>66.471</w:t>
            </w:r>
          </w:p>
        </w:tc>
        <w:tc>
          <w:tcPr>
            <w:tcW w:w="1258" w:type="dxa"/>
          </w:tcPr>
          <w:p w14:paraId="0E4EF710" w14:textId="77777777" w:rsidR="00AC72BE" w:rsidRPr="004547FA" w:rsidRDefault="00AC72BE" w:rsidP="00E53690">
            <w:pPr>
              <w:pStyle w:val="TableParagraph"/>
              <w:rPr>
                <w:szCs w:val="26"/>
              </w:rPr>
            </w:pPr>
            <w:r w:rsidRPr="004547FA">
              <w:rPr>
                <w:w w:val="95"/>
                <w:szCs w:val="26"/>
              </w:rPr>
              <w:t>68.027</w:t>
            </w:r>
          </w:p>
        </w:tc>
        <w:tc>
          <w:tcPr>
            <w:tcW w:w="1254" w:type="dxa"/>
          </w:tcPr>
          <w:p w14:paraId="0668CA40" w14:textId="77777777" w:rsidR="00AC72BE" w:rsidRPr="004547FA" w:rsidRDefault="00AC72BE" w:rsidP="00E53690">
            <w:pPr>
              <w:pStyle w:val="TableParagraph"/>
              <w:rPr>
                <w:szCs w:val="26"/>
              </w:rPr>
            </w:pPr>
            <w:r w:rsidRPr="004547FA">
              <w:rPr>
                <w:w w:val="95"/>
                <w:szCs w:val="26"/>
              </w:rPr>
              <w:t>13.747,22</w:t>
            </w:r>
          </w:p>
        </w:tc>
        <w:tc>
          <w:tcPr>
            <w:tcW w:w="932" w:type="dxa"/>
          </w:tcPr>
          <w:p w14:paraId="7D23BDE2" w14:textId="77777777" w:rsidR="00AC72BE" w:rsidRPr="004547FA" w:rsidRDefault="00AC72BE" w:rsidP="00E53690">
            <w:pPr>
              <w:pStyle w:val="TableParagraph"/>
              <w:rPr>
                <w:szCs w:val="26"/>
              </w:rPr>
            </w:pPr>
            <w:r w:rsidRPr="004547FA">
              <w:rPr>
                <w:szCs w:val="26"/>
              </w:rPr>
              <w:t>126,07</w:t>
            </w:r>
          </w:p>
        </w:tc>
        <w:tc>
          <w:tcPr>
            <w:tcW w:w="1302" w:type="dxa"/>
          </w:tcPr>
          <w:p w14:paraId="5F386FA0" w14:textId="77777777" w:rsidR="00AC72BE" w:rsidRPr="004547FA" w:rsidRDefault="00AC72BE" w:rsidP="00E53690">
            <w:pPr>
              <w:pStyle w:val="TableParagraph"/>
              <w:rPr>
                <w:szCs w:val="26"/>
              </w:rPr>
            </w:pPr>
            <w:r w:rsidRPr="004547FA">
              <w:rPr>
                <w:w w:val="95"/>
                <w:szCs w:val="26"/>
              </w:rPr>
              <w:t>1.556</w:t>
            </w:r>
          </w:p>
        </w:tc>
        <w:tc>
          <w:tcPr>
            <w:tcW w:w="932" w:type="dxa"/>
          </w:tcPr>
          <w:p w14:paraId="131F35F4" w14:textId="77777777" w:rsidR="00AC72BE" w:rsidRPr="004547FA" w:rsidRDefault="00AC72BE" w:rsidP="00E53690">
            <w:pPr>
              <w:pStyle w:val="TableParagraph"/>
              <w:rPr>
                <w:szCs w:val="26"/>
              </w:rPr>
            </w:pPr>
            <w:r w:rsidRPr="004547FA">
              <w:rPr>
                <w:w w:val="95"/>
                <w:szCs w:val="26"/>
              </w:rPr>
              <w:t>102,34</w:t>
            </w:r>
          </w:p>
        </w:tc>
      </w:tr>
    </w:tbl>
    <w:p w14:paraId="564CBF62" w14:textId="213EE674" w:rsidR="00AC72BE" w:rsidRPr="004547FA" w:rsidRDefault="00AC72BE" w:rsidP="00E53690">
      <w:pPr>
        <w:pStyle w:val="BodyText"/>
        <w:ind w:firstLine="566"/>
        <w:jc w:val="right"/>
        <w:rPr>
          <w:i/>
          <w:iCs/>
        </w:rPr>
      </w:pPr>
      <w:r w:rsidRPr="004547FA">
        <w:rPr>
          <w:b/>
          <w:i/>
          <w:iCs/>
        </w:rPr>
        <w:t>(</w:t>
      </w:r>
      <w:proofErr w:type="spellStart"/>
      <w:r w:rsidRPr="004547FA">
        <w:rPr>
          <w:i/>
          <w:iCs/>
        </w:rPr>
        <w:t>Nguồn</w:t>
      </w:r>
      <w:proofErr w:type="spellEnd"/>
      <w:r w:rsidRPr="004547FA">
        <w:rPr>
          <w:i/>
          <w:iCs/>
        </w:rPr>
        <w:t xml:space="preserve">: Bộ </w:t>
      </w:r>
      <w:proofErr w:type="spellStart"/>
      <w:r w:rsidRPr="004547FA">
        <w:rPr>
          <w:i/>
          <w:iCs/>
        </w:rPr>
        <w:t>phận</w:t>
      </w:r>
      <w:proofErr w:type="spellEnd"/>
      <w:r w:rsidRPr="004547FA">
        <w:rPr>
          <w:i/>
          <w:iCs/>
        </w:rPr>
        <w:t xml:space="preserve"> </w:t>
      </w:r>
      <w:proofErr w:type="spellStart"/>
      <w:r w:rsidRPr="004547FA">
        <w:rPr>
          <w:i/>
          <w:iCs/>
        </w:rPr>
        <w:t>tín</w:t>
      </w:r>
      <w:proofErr w:type="spellEnd"/>
      <w:r w:rsidRPr="004547FA">
        <w:rPr>
          <w:i/>
          <w:iCs/>
        </w:rPr>
        <w:t xml:space="preserve"> </w:t>
      </w:r>
      <w:proofErr w:type="spellStart"/>
      <w:r w:rsidRPr="004547FA">
        <w:rPr>
          <w:i/>
          <w:iCs/>
        </w:rPr>
        <w:t>dụng</w:t>
      </w:r>
      <w:proofErr w:type="spellEnd"/>
      <w:r w:rsidRPr="004547FA">
        <w:rPr>
          <w:i/>
          <w:iCs/>
        </w:rPr>
        <w:t xml:space="preserve"> OCB)</w:t>
      </w:r>
    </w:p>
    <w:p w14:paraId="2D59D329" w14:textId="6352F3D5" w:rsidR="00AC72BE" w:rsidRPr="004547FA" w:rsidRDefault="00104FEE" w:rsidP="00E53690">
      <w:pPr>
        <w:pStyle w:val="Caption"/>
        <w:keepNext/>
        <w:rPr>
          <w:b w:val="0"/>
          <w:bCs/>
          <w:i/>
          <w:iCs w:val="0"/>
          <w:szCs w:val="26"/>
        </w:rPr>
      </w:pPr>
      <w:bookmarkStart w:id="167" w:name="_Toc101095450"/>
      <w:r w:rsidRPr="004547FA">
        <w:rPr>
          <w:noProof/>
          <w:szCs w:val="26"/>
        </w:rPr>
        <mc:AlternateContent>
          <mc:Choice Requires="wpg">
            <w:drawing>
              <wp:anchor distT="0" distB="0" distL="0" distR="0" simplePos="0" relativeHeight="251662336" behindDoc="1" locked="0" layoutInCell="1" allowOverlap="1" wp14:anchorId="24262195" wp14:editId="70BA808A">
                <wp:simplePos x="0" y="0"/>
                <wp:positionH relativeFrom="page">
                  <wp:posOffset>1318260</wp:posOffset>
                </wp:positionH>
                <wp:positionV relativeFrom="paragraph">
                  <wp:posOffset>427990</wp:posOffset>
                </wp:positionV>
                <wp:extent cx="4953000" cy="2209800"/>
                <wp:effectExtent l="0" t="0" r="0" b="0"/>
                <wp:wrapTopAndBottom/>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0" cy="2209800"/>
                          <a:chOff x="2188" y="261"/>
                          <a:chExt cx="7800" cy="3480"/>
                        </a:xfrm>
                      </wpg:grpSpPr>
                      <pic:pic xmlns:pic="http://schemas.openxmlformats.org/drawingml/2006/picture">
                        <pic:nvPicPr>
                          <pic:cNvPr id="128"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42" y="537"/>
                            <a:ext cx="3790" cy="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AutoShape 52"/>
                        <wps:cNvSpPr>
                          <a:spLocks/>
                        </wps:cNvSpPr>
                        <wps:spPr bwMode="auto">
                          <a:xfrm>
                            <a:off x="2893" y="620"/>
                            <a:ext cx="3724" cy="2664"/>
                          </a:xfrm>
                          <a:custGeom>
                            <a:avLst/>
                            <a:gdLst>
                              <a:gd name="T0" fmla="+- 0 2954 2894"/>
                              <a:gd name="T1" fmla="*/ T0 w 3724"/>
                              <a:gd name="T2" fmla="+- 0 3225 621"/>
                              <a:gd name="T3" fmla="*/ 3225 h 2664"/>
                              <a:gd name="T4" fmla="+- 0 2954 2894"/>
                              <a:gd name="T5" fmla="*/ T4 w 3724"/>
                              <a:gd name="T6" fmla="+- 0 3285 621"/>
                              <a:gd name="T7" fmla="*/ 3285 h 2664"/>
                              <a:gd name="T8" fmla="+- 0 3868 2894"/>
                              <a:gd name="T9" fmla="*/ T8 w 3724"/>
                              <a:gd name="T10" fmla="+- 0 3225 621"/>
                              <a:gd name="T11" fmla="*/ 3225 h 2664"/>
                              <a:gd name="T12" fmla="+- 0 3868 2894"/>
                              <a:gd name="T13" fmla="*/ T12 w 3724"/>
                              <a:gd name="T14" fmla="+- 0 3285 621"/>
                              <a:gd name="T15" fmla="*/ 3285 h 2664"/>
                              <a:gd name="T16" fmla="+- 0 4785 2894"/>
                              <a:gd name="T17" fmla="*/ T16 w 3724"/>
                              <a:gd name="T18" fmla="+- 0 3225 621"/>
                              <a:gd name="T19" fmla="*/ 3225 h 2664"/>
                              <a:gd name="T20" fmla="+- 0 4785 2894"/>
                              <a:gd name="T21" fmla="*/ T20 w 3724"/>
                              <a:gd name="T22" fmla="+- 0 3285 621"/>
                              <a:gd name="T23" fmla="*/ 3285 h 2664"/>
                              <a:gd name="T24" fmla="+- 0 5702 2894"/>
                              <a:gd name="T25" fmla="*/ T24 w 3724"/>
                              <a:gd name="T26" fmla="+- 0 3225 621"/>
                              <a:gd name="T27" fmla="*/ 3225 h 2664"/>
                              <a:gd name="T28" fmla="+- 0 5702 2894"/>
                              <a:gd name="T29" fmla="*/ T28 w 3724"/>
                              <a:gd name="T30" fmla="+- 0 3285 621"/>
                              <a:gd name="T31" fmla="*/ 3285 h 2664"/>
                              <a:gd name="T32" fmla="+- 0 6618 2894"/>
                              <a:gd name="T33" fmla="*/ T32 w 3724"/>
                              <a:gd name="T34" fmla="+- 0 3225 621"/>
                              <a:gd name="T35" fmla="*/ 3225 h 2664"/>
                              <a:gd name="T36" fmla="+- 0 6618 2894"/>
                              <a:gd name="T37" fmla="*/ T36 w 3724"/>
                              <a:gd name="T38" fmla="+- 0 3285 621"/>
                              <a:gd name="T39" fmla="*/ 3285 h 2664"/>
                              <a:gd name="T40" fmla="+- 0 2953 2894"/>
                              <a:gd name="T41" fmla="*/ T40 w 3724"/>
                              <a:gd name="T42" fmla="+- 0 3225 621"/>
                              <a:gd name="T43" fmla="*/ 3225 h 2664"/>
                              <a:gd name="T44" fmla="+- 0 2894 2894"/>
                              <a:gd name="T45" fmla="*/ T44 w 3724"/>
                              <a:gd name="T46" fmla="+- 0 3225 621"/>
                              <a:gd name="T47" fmla="*/ 3225 h 2664"/>
                              <a:gd name="T48" fmla="+- 0 2953 2894"/>
                              <a:gd name="T49" fmla="*/ T48 w 3724"/>
                              <a:gd name="T50" fmla="+- 0 2356 621"/>
                              <a:gd name="T51" fmla="*/ 2356 h 2664"/>
                              <a:gd name="T52" fmla="+- 0 2894 2894"/>
                              <a:gd name="T53" fmla="*/ T52 w 3724"/>
                              <a:gd name="T54" fmla="+- 0 2356 621"/>
                              <a:gd name="T55" fmla="*/ 2356 h 2664"/>
                              <a:gd name="T56" fmla="+- 0 2953 2894"/>
                              <a:gd name="T57" fmla="*/ T56 w 3724"/>
                              <a:gd name="T58" fmla="+- 0 1490 621"/>
                              <a:gd name="T59" fmla="*/ 1490 h 2664"/>
                              <a:gd name="T60" fmla="+- 0 2894 2894"/>
                              <a:gd name="T61" fmla="*/ T60 w 3724"/>
                              <a:gd name="T62" fmla="+- 0 1490 621"/>
                              <a:gd name="T63" fmla="*/ 1490 h 2664"/>
                              <a:gd name="T64" fmla="+- 0 2953 2894"/>
                              <a:gd name="T65" fmla="*/ T64 w 3724"/>
                              <a:gd name="T66" fmla="+- 0 621 621"/>
                              <a:gd name="T67" fmla="*/ 621 h 2664"/>
                              <a:gd name="T68" fmla="+- 0 2894 2894"/>
                              <a:gd name="T69" fmla="*/ T68 w 3724"/>
                              <a:gd name="T70" fmla="+- 0 621 621"/>
                              <a:gd name="T71" fmla="*/ 621 h 2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724" h="2664">
                                <a:moveTo>
                                  <a:pt x="60" y="2604"/>
                                </a:moveTo>
                                <a:lnTo>
                                  <a:pt x="60" y="2664"/>
                                </a:lnTo>
                                <a:moveTo>
                                  <a:pt x="974" y="2604"/>
                                </a:moveTo>
                                <a:lnTo>
                                  <a:pt x="974" y="2664"/>
                                </a:lnTo>
                                <a:moveTo>
                                  <a:pt x="1891" y="2604"/>
                                </a:moveTo>
                                <a:lnTo>
                                  <a:pt x="1891" y="2664"/>
                                </a:lnTo>
                                <a:moveTo>
                                  <a:pt x="2808" y="2604"/>
                                </a:moveTo>
                                <a:lnTo>
                                  <a:pt x="2808" y="2664"/>
                                </a:lnTo>
                                <a:moveTo>
                                  <a:pt x="3724" y="2604"/>
                                </a:moveTo>
                                <a:lnTo>
                                  <a:pt x="3724" y="2664"/>
                                </a:lnTo>
                                <a:moveTo>
                                  <a:pt x="59" y="2604"/>
                                </a:moveTo>
                                <a:lnTo>
                                  <a:pt x="0" y="2604"/>
                                </a:lnTo>
                                <a:moveTo>
                                  <a:pt x="59" y="1735"/>
                                </a:moveTo>
                                <a:lnTo>
                                  <a:pt x="0" y="1735"/>
                                </a:lnTo>
                                <a:moveTo>
                                  <a:pt x="59" y="869"/>
                                </a:moveTo>
                                <a:lnTo>
                                  <a:pt x="0" y="869"/>
                                </a:lnTo>
                                <a:moveTo>
                                  <a:pt x="59" y="0"/>
                                </a:moveTo>
                                <a:lnTo>
                                  <a:pt x="0" y="0"/>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53"/>
                        <wps:cNvSpPr>
                          <a:spLocks noChangeArrowheads="1"/>
                        </wps:cNvSpPr>
                        <wps:spPr bwMode="auto">
                          <a:xfrm>
                            <a:off x="7659" y="868"/>
                            <a:ext cx="100" cy="100"/>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54"/>
                        <wps:cNvSpPr>
                          <a:spLocks noChangeArrowheads="1"/>
                        </wps:cNvSpPr>
                        <wps:spPr bwMode="auto">
                          <a:xfrm>
                            <a:off x="7659" y="1322"/>
                            <a:ext cx="100" cy="100"/>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55"/>
                        <wps:cNvSpPr>
                          <a:spLocks noChangeArrowheads="1"/>
                        </wps:cNvSpPr>
                        <wps:spPr bwMode="auto">
                          <a:xfrm>
                            <a:off x="7659" y="1776"/>
                            <a:ext cx="100" cy="10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56"/>
                        <wps:cNvSpPr>
                          <a:spLocks noChangeArrowheads="1"/>
                        </wps:cNvSpPr>
                        <wps:spPr bwMode="auto">
                          <a:xfrm>
                            <a:off x="7659" y="2231"/>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57"/>
                        <wps:cNvSpPr>
                          <a:spLocks noChangeArrowheads="1"/>
                        </wps:cNvSpPr>
                        <wps:spPr bwMode="auto">
                          <a:xfrm>
                            <a:off x="7659" y="2685"/>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58"/>
                        <wps:cNvSpPr>
                          <a:spLocks noChangeArrowheads="1"/>
                        </wps:cNvSpPr>
                        <wps:spPr bwMode="auto">
                          <a:xfrm>
                            <a:off x="2195" y="268"/>
                            <a:ext cx="7785" cy="3465"/>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Text Box 59"/>
                        <wps:cNvSpPr txBox="1">
                          <a:spLocks noChangeArrowheads="1"/>
                        </wps:cNvSpPr>
                        <wps:spPr bwMode="auto">
                          <a:xfrm>
                            <a:off x="2383" y="946"/>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5D67D" w14:textId="63B950ED" w:rsidR="00ED6A49" w:rsidRPr="00104FEE" w:rsidRDefault="00ED6A49" w:rsidP="00104FEE">
                              <w:pPr>
                                <w:spacing w:line="221" w:lineRule="exact"/>
                                <w:rPr>
                                  <w:sz w:val="20"/>
                                </w:rPr>
                              </w:pPr>
                              <w:r>
                                <w:rPr>
                                  <w:sz w:val="20"/>
                                </w:rPr>
                                <w:t>2021</w:t>
                              </w:r>
                            </w:p>
                          </w:txbxContent>
                        </wps:txbx>
                        <wps:bodyPr rot="0" vert="horz" wrap="square" lIns="0" tIns="0" rIns="0" bIns="0" anchor="t" anchorCtr="0" upright="1">
                          <a:noAutofit/>
                        </wps:bodyPr>
                      </wps:wsp>
                      <wps:wsp>
                        <wps:cNvPr id="137" name="Text Box 60"/>
                        <wps:cNvSpPr txBox="1">
                          <a:spLocks noChangeArrowheads="1"/>
                        </wps:cNvSpPr>
                        <wps:spPr bwMode="auto">
                          <a:xfrm>
                            <a:off x="7802" y="803"/>
                            <a:ext cx="891" cy="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23D00" w14:textId="77777777" w:rsidR="00ED6A49" w:rsidRDefault="00ED6A49" w:rsidP="00104FEE">
                              <w:pPr>
                                <w:spacing w:line="221" w:lineRule="exact"/>
                                <w:rPr>
                                  <w:sz w:val="20"/>
                                </w:rPr>
                              </w:pPr>
                              <w:proofErr w:type="spellStart"/>
                              <w:r>
                                <w:rPr>
                                  <w:sz w:val="20"/>
                                </w:rPr>
                                <w:t>Khác</w:t>
                              </w:r>
                              <w:proofErr w:type="spellEnd"/>
                            </w:p>
                            <w:p w14:paraId="675AD654" w14:textId="77777777" w:rsidR="00ED6A49" w:rsidRDefault="00ED6A49" w:rsidP="00104FEE">
                              <w:pPr>
                                <w:spacing w:before="3"/>
                                <w:rPr>
                                  <w:sz w:val="20"/>
                                </w:rPr>
                              </w:pPr>
                            </w:p>
                            <w:p w14:paraId="22DD5099" w14:textId="77777777" w:rsidR="00ED6A49" w:rsidRDefault="00ED6A49" w:rsidP="00104FEE">
                              <w:pPr>
                                <w:rPr>
                                  <w:sz w:val="20"/>
                                </w:rPr>
                              </w:pPr>
                              <w:r>
                                <w:rPr>
                                  <w:sz w:val="20"/>
                                </w:rPr>
                                <w:t xml:space="preserve">Hợp </w:t>
                              </w:r>
                              <w:proofErr w:type="spellStart"/>
                              <w:r>
                                <w:rPr>
                                  <w:sz w:val="20"/>
                                </w:rPr>
                                <w:t>tác</w:t>
                              </w:r>
                              <w:proofErr w:type="spellEnd"/>
                              <w:r>
                                <w:rPr>
                                  <w:sz w:val="20"/>
                                </w:rPr>
                                <w:t xml:space="preserve"> </w:t>
                              </w:r>
                              <w:proofErr w:type="spellStart"/>
                              <w:r>
                                <w:rPr>
                                  <w:sz w:val="20"/>
                                </w:rPr>
                                <w:t>xã</w:t>
                              </w:r>
                              <w:proofErr w:type="spellEnd"/>
                            </w:p>
                          </w:txbxContent>
                        </wps:txbx>
                        <wps:bodyPr rot="0" vert="horz" wrap="square" lIns="0" tIns="0" rIns="0" bIns="0" anchor="t" anchorCtr="0" upright="1">
                          <a:noAutofit/>
                        </wps:bodyPr>
                      </wps:wsp>
                      <wps:wsp>
                        <wps:cNvPr id="138" name="Text Box 61"/>
                        <wps:cNvSpPr txBox="1">
                          <a:spLocks noChangeArrowheads="1"/>
                        </wps:cNvSpPr>
                        <wps:spPr bwMode="auto">
                          <a:xfrm>
                            <a:off x="2383" y="181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9CFA1" w14:textId="5F7FABDE" w:rsidR="00ED6A49" w:rsidRPr="00104FEE" w:rsidRDefault="00ED6A49" w:rsidP="00104FEE">
                              <w:pPr>
                                <w:spacing w:line="221" w:lineRule="exact"/>
                                <w:rPr>
                                  <w:sz w:val="20"/>
                                </w:rPr>
                              </w:pPr>
                              <w:r>
                                <w:rPr>
                                  <w:sz w:val="20"/>
                                </w:rPr>
                                <w:t>2020</w:t>
                              </w:r>
                            </w:p>
                          </w:txbxContent>
                        </wps:txbx>
                        <wps:bodyPr rot="0" vert="horz" wrap="square" lIns="0" tIns="0" rIns="0" bIns="0" anchor="t" anchorCtr="0" upright="1">
                          <a:noAutofit/>
                        </wps:bodyPr>
                      </wps:wsp>
                      <wps:wsp>
                        <wps:cNvPr id="139" name="Text Box 62"/>
                        <wps:cNvSpPr txBox="1">
                          <a:spLocks noChangeArrowheads="1"/>
                        </wps:cNvSpPr>
                        <wps:spPr bwMode="auto">
                          <a:xfrm>
                            <a:off x="7802" y="1722"/>
                            <a:ext cx="2074"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F295B" w14:textId="77777777" w:rsidR="00ED6A49" w:rsidRDefault="00ED6A49" w:rsidP="00104FEE">
                              <w:pPr>
                                <w:ind w:right="-2"/>
                                <w:rPr>
                                  <w:sz w:val="20"/>
                                </w:rPr>
                              </w:pPr>
                              <w:proofErr w:type="spellStart"/>
                              <w:r>
                                <w:rPr>
                                  <w:sz w:val="20"/>
                                </w:rPr>
                                <w:t>Doanh</w:t>
                              </w:r>
                              <w:proofErr w:type="spellEnd"/>
                              <w:r>
                                <w:rPr>
                                  <w:sz w:val="20"/>
                                </w:rPr>
                                <w:t xml:space="preserve"> nghiệp có </w:t>
                              </w:r>
                              <w:proofErr w:type="spellStart"/>
                              <w:r>
                                <w:rPr>
                                  <w:sz w:val="20"/>
                                </w:rPr>
                                <w:t>vốn</w:t>
                              </w:r>
                              <w:proofErr w:type="spellEnd"/>
                              <w:r>
                                <w:rPr>
                                  <w:sz w:val="20"/>
                                </w:rPr>
                                <w:t xml:space="preserve"> </w:t>
                              </w:r>
                              <w:proofErr w:type="spellStart"/>
                              <w:r>
                                <w:rPr>
                                  <w:sz w:val="20"/>
                                </w:rPr>
                                <w:t>đầu</w:t>
                              </w:r>
                              <w:proofErr w:type="spellEnd"/>
                              <w:r>
                                <w:rPr>
                                  <w:sz w:val="20"/>
                                </w:rPr>
                                <w:t xml:space="preserve"> </w:t>
                              </w:r>
                              <w:proofErr w:type="spellStart"/>
                              <w:r>
                                <w:rPr>
                                  <w:sz w:val="20"/>
                                </w:rPr>
                                <w:t>tư</w:t>
                              </w:r>
                              <w:proofErr w:type="spellEnd"/>
                              <w:r>
                                <w:rPr>
                                  <w:sz w:val="20"/>
                                </w:rPr>
                                <w:t xml:space="preserve"> nước </w:t>
                              </w:r>
                              <w:proofErr w:type="spellStart"/>
                              <w:r>
                                <w:rPr>
                                  <w:sz w:val="20"/>
                                </w:rPr>
                                <w:t>ngoài</w:t>
                              </w:r>
                              <w:proofErr w:type="spellEnd"/>
                            </w:p>
                            <w:p w14:paraId="2CF2680B" w14:textId="77777777" w:rsidR="00ED6A49" w:rsidRDefault="00ED6A49" w:rsidP="00104FEE">
                              <w:pPr>
                                <w:spacing w:line="224" w:lineRule="exact"/>
                                <w:rPr>
                                  <w:sz w:val="20"/>
                                </w:rPr>
                              </w:pPr>
                              <w:proofErr w:type="spellStart"/>
                              <w:r>
                                <w:rPr>
                                  <w:sz w:val="20"/>
                                </w:rPr>
                                <w:t>Doanh</w:t>
                              </w:r>
                              <w:proofErr w:type="spellEnd"/>
                              <w:r>
                                <w:rPr>
                                  <w:sz w:val="20"/>
                                </w:rPr>
                                <w:t xml:space="preserve"> nghiệp </w:t>
                              </w:r>
                              <w:proofErr w:type="spellStart"/>
                              <w:r>
                                <w:rPr>
                                  <w:sz w:val="20"/>
                                </w:rPr>
                                <w:t>tư</w:t>
                              </w:r>
                              <w:proofErr w:type="spellEnd"/>
                              <w:r>
                                <w:rPr>
                                  <w:sz w:val="20"/>
                                </w:rPr>
                                <w:t xml:space="preserve"> </w:t>
                              </w:r>
                              <w:proofErr w:type="spellStart"/>
                              <w:r>
                                <w:rPr>
                                  <w:sz w:val="20"/>
                                </w:rPr>
                                <w:t>nhân</w:t>
                              </w:r>
                              <w:proofErr w:type="spellEnd"/>
                            </w:p>
                          </w:txbxContent>
                        </wps:txbx>
                        <wps:bodyPr rot="0" vert="horz" wrap="square" lIns="0" tIns="0" rIns="0" bIns="0" anchor="t" anchorCtr="0" upright="1">
                          <a:noAutofit/>
                        </wps:bodyPr>
                      </wps:wsp>
                      <wps:wsp>
                        <wps:cNvPr id="140" name="Text Box 63"/>
                        <wps:cNvSpPr txBox="1">
                          <a:spLocks noChangeArrowheads="1"/>
                        </wps:cNvSpPr>
                        <wps:spPr bwMode="auto">
                          <a:xfrm>
                            <a:off x="2383" y="26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E3B9F" w14:textId="521443E6" w:rsidR="00ED6A49" w:rsidRPr="00104FEE" w:rsidRDefault="00ED6A49" w:rsidP="00104FEE">
                              <w:pPr>
                                <w:spacing w:line="221" w:lineRule="exact"/>
                                <w:rPr>
                                  <w:sz w:val="20"/>
                                </w:rPr>
                              </w:pPr>
                              <w:r>
                                <w:rPr>
                                  <w:sz w:val="20"/>
                                </w:rPr>
                                <w:t>2019</w:t>
                              </w:r>
                            </w:p>
                          </w:txbxContent>
                        </wps:txbx>
                        <wps:bodyPr rot="0" vert="horz" wrap="square" lIns="0" tIns="0" rIns="0" bIns="0" anchor="t" anchorCtr="0" upright="1">
                          <a:noAutofit/>
                        </wps:bodyPr>
                      </wps:wsp>
                      <wps:wsp>
                        <wps:cNvPr id="141" name="Text Box 64"/>
                        <wps:cNvSpPr txBox="1">
                          <a:spLocks noChangeArrowheads="1"/>
                        </wps:cNvSpPr>
                        <wps:spPr bwMode="auto">
                          <a:xfrm>
                            <a:off x="7802" y="2620"/>
                            <a:ext cx="121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237E" w14:textId="77777777" w:rsidR="00ED6A49" w:rsidRDefault="00ED6A49" w:rsidP="00104FEE">
                              <w:pPr>
                                <w:spacing w:line="221" w:lineRule="exact"/>
                                <w:rPr>
                                  <w:sz w:val="20"/>
                                </w:rPr>
                              </w:pPr>
                              <w:r>
                                <w:rPr>
                                  <w:sz w:val="20"/>
                                </w:rPr>
                                <w:t>công ty TNHH</w:t>
                              </w:r>
                            </w:p>
                          </w:txbxContent>
                        </wps:txbx>
                        <wps:bodyPr rot="0" vert="horz" wrap="square" lIns="0" tIns="0" rIns="0" bIns="0" anchor="t" anchorCtr="0" upright="1">
                          <a:noAutofit/>
                        </wps:bodyPr>
                      </wps:wsp>
                      <wps:wsp>
                        <wps:cNvPr id="142" name="Text Box 65"/>
                        <wps:cNvSpPr txBox="1">
                          <a:spLocks noChangeArrowheads="1"/>
                        </wps:cNvSpPr>
                        <wps:spPr bwMode="auto">
                          <a:xfrm>
                            <a:off x="2904" y="3345"/>
                            <a:ext cx="1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885B9" w14:textId="77777777" w:rsidR="00ED6A49" w:rsidRDefault="00ED6A49" w:rsidP="00104FEE">
                              <w:pPr>
                                <w:spacing w:line="221" w:lineRule="exact"/>
                                <w:rPr>
                                  <w:sz w:val="20"/>
                                </w:rPr>
                              </w:pPr>
                              <w:r>
                                <w:rPr>
                                  <w:w w:val="99"/>
                                  <w:sz w:val="20"/>
                                </w:rPr>
                                <w:t>0</w:t>
                              </w:r>
                            </w:p>
                          </w:txbxContent>
                        </wps:txbx>
                        <wps:bodyPr rot="0" vert="horz" wrap="square" lIns="0" tIns="0" rIns="0" bIns="0" anchor="t" anchorCtr="0" upright="1">
                          <a:noAutofit/>
                        </wps:bodyPr>
                      </wps:wsp>
                      <wps:wsp>
                        <wps:cNvPr id="143" name="Text Box 66"/>
                        <wps:cNvSpPr txBox="1">
                          <a:spLocks noChangeArrowheads="1"/>
                        </wps:cNvSpPr>
                        <wps:spPr bwMode="auto">
                          <a:xfrm>
                            <a:off x="3620"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EC1E1" w14:textId="77777777" w:rsidR="00ED6A49" w:rsidRDefault="00ED6A49" w:rsidP="00104FEE">
                              <w:pPr>
                                <w:spacing w:line="221" w:lineRule="exact"/>
                                <w:rPr>
                                  <w:sz w:val="20"/>
                                </w:rPr>
                              </w:pPr>
                              <w:r>
                                <w:rPr>
                                  <w:sz w:val="20"/>
                                </w:rPr>
                                <w:t>10000</w:t>
                              </w:r>
                            </w:p>
                          </w:txbxContent>
                        </wps:txbx>
                        <wps:bodyPr rot="0" vert="horz" wrap="square" lIns="0" tIns="0" rIns="0" bIns="0" anchor="t" anchorCtr="0" upright="1">
                          <a:noAutofit/>
                        </wps:bodyPr>
                      </wps:wsp>
                      <wps:wsp>
                        <wps:cNvPr id="144" name="Text Box 67"/>
                        <wps:cNvSpPr txBox="1">
                          <a:spLocks noChangeArrowheads="1"/>
                        </wps:cNvSpPr>
                        <wps:spPr bwMode="auto">
                          <a:xfrm>
                            <a:off x="4536"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0AD02" w14:textId="77777777" w:rsidR="00ED6A49" w:rsidRDefault="00ED6A49" w:rsidP="00104FEE">
                              <w:pPr>
                                <w:spacing w:line="221" w:lineRule="exact"/>
                                <w:rPr>
                                  <w:sz w:val="20"/>
                                </w:rPr>
                              </w:pPr>
                              <w:r>
                                <w:rPr>
                                  <w:sz w:val="20"/>
                                </w:rPr>
                                <w:t>20000</w:t>
                              </w:r>
                            </w:p>
                          </w:txbxContent>
                        </wps:txbx>
                        <wps:bodyPr rot="0" vert="horz" wrap="square" lIns="0" tIns="0" rIns="0" bIns="0" anchor="t" anchorCtr="0" upright="1">
                          <a:noAutofit/>
                        </wps:bodyPr>
                      </wps:wsp>
                      <wps:wsp>
                        <wps:cNvPr id="145" name="Text Box 68"/>
                        <wps:cNvSpPr txBox="1">
                          <a:spLocks noChangeArrowheads="1"/>
                        </wps:cNvSpPr>
                        <wps:spPr bwMode="auto">
                          <a:xfrm>
                            <a:off x="5452"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9D827" w14:textId="77777777" w:rsidR="00ED6A49" w:rsidRDefault="00ED6A49" w:rsidP="00104FEE">
                              <w:pPr>
                                <w:spacing w:line="221" w:lineRule="exact"/>
                                <w:rPr>
                                  <w:sz w:val="20"/>
                                </w:rPr>
                              </w:pPr>
                              <w:r>
                                <w:rPr>
                                  <w:sz w:val="20"/>
                                </w:rPr>
                                <w:t>30000</w:t>
                              </w:r>
                            </w:p>
                          </w:txbxContent>
                        </wps:txbx>
                        <wps:bodyPr rot="0" vert="horz" wrap="square" lIns="0" tIns="0" rIns="0" bIns="0" anchor="t" anchorCtr="0" upright="1">
                          <a:noAutofit/>
                        </wps:bodyPr>
                      </wps:wsp>
                      <wps:wsp>
                        <wps:cNvPr id="146" name="Text Box 69"/>
                        <wps:cNvSpPr txBox="1">
                          <a:spLocks noChangeArrowheads="1"/>
                        </wps:cNvSpPr>
                        <wps:spPr bwMode="auto">
                          <a:xfrm>
                            <a:off x="6369"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63360" w14:textId="77777777" w:rsidR="00ED6A49" w:rsidRDefault="00ED6A49" w:rsidP="00104FEE">
                              <w:pPr>
                                <w:spacing w:line="221" w:lineRule="exact"/>
                                <w:rPr>
                                  <w:sz w:val="20"/>
                                </w:rPr>
                              </w:pPr>
                              <w:r>
                                <w:rPr>
                                  <w:sz w:val="20"/>
                                </w:rPr>
                                <w:t>40000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62195" id="Group 127" o:spid="_x0000_s1062" style="position:absolute;left:0;text-align:left;margin-left:103.8pt;margin-top:33.7pt;width:390pt;height:174pt;z-index:-251654144;mso-wrap-distance-left:0;mso-wrap-distance-right:0;mso-position-horizontal-relative:page;mso-position-vertical-relative:text" coordorigin="2188,261" coordsize="7800,3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">
                <v:shape id="Picture 51" o:spid="_x0000_s1063" type="#_x0000_t75" style="position:absolute;left:2942;top:537;width:3790;height:2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">
                  <v:imagedata r:id="rId18" o:title=""/>
                </v:shape>
                <v:shape id="AutoShape 52" o:spid="_x0000_s1064" style="position:absolute;left:2893;top:620;width:3724;height:2664;visibility:visible;mso-wrap-style:square;v-text-anchor:top" coordsize="372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" path="m60,2604r,60m974,2604r,60m1891,2604r,60m2808,2604r,60m3724,2604r,60m59,2604r-59,m59,1735r-59,m59,869l,869m59,l,e" filled="f" strokecolor="#858585">
                  <v:path arrowok="t" o:connecttype="custom" o:connectlocs="60,3225;60,3285;974,3225;974,3285;1891,3225;1891,3285;2808,3225;2808,3285;3724,3225;3724,3285;59,3225;0,3225;59,2356;0,2356;59,1490;0,1490;59,621;0,621" o:connectangles="0,0,0,0,0,0,0,0,0,0,0,0,0,0,0,0,0,0"/>
                </v:shape>
                <v:rect id="Rectangle 53" o:spid="_x0000_s1065" style="position:absolute;left:7659;top:868;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" fillcolor="#f79546" stroked="f"/>
                <v:rect id="Rectangle 54" o:spid="_x0000_s1066" style="position:absolute;left:7659;top:1322;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" fillcolor="#4197ae" stroked="f"/>
                <v:rect id="Rectangle 55" o:spid="_x0000_s1067" style="position:absolute;left:7659;top:1776;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" fillcolor="#70578f" stroked="f"/>
                <v:rect id="Rectangle 56" o:spid="_x0000_s1068" style="position:absolute;left:7659;top:2231;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" fillcolor="#00af50" stroked="f"/>
                <v:rect id="Rectangle 57" o:spid="_x0000_s1069" style="position:absolute;left:7659;top:268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" fillcolor="red" stroked="f"/>
                <v:rect id="Rectangle 58" o:spid="_x0000_s1070" style="position:absolute;left:2195;top:268;width:7785;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" filled="f" strokecolor="#858585"/>
                <v:shape id="Text Box 59" o:spid="_x0000_s1071" type="#_x0000_t202" style="position:absolute;left:2383;top:946;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03F5D67D" w14:textId="63B950ED" w:rsidR="00ED6A49" w:rsidRPr="00104FEE" w:rsidRDefault="00ED6A49" w:rsidP="00104FEE">
                        <w:pPr>
                          <w:spacing w:line="221" w:lineRule="exact"/>
                          <w:rPr>
                            <w:sz w:val="20"/>
                          </w:rPr>
                        </w:pPr>
                        <w:r>
                          <w:rPr>
                            <w:sz w:val="20"/>
                          </w:rPr>
                          <w:t>2021</w:t>
                        </w:r>
                      </w:p>
                    </w:txbxContent>
                  </v:textbox>
                </v:shape>
                <v:shape id="Text Box 60" o:spid="_x0000_s1072" type="#_x0000_t202" style="position:absolute;left:7802;top:803;width:89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09323D00" w14:textId="77777777" w:rsidR="00ED6A49" w:rsidRDefault="00ED6A49" w:rsidP="00104FEE">
                        <w:pPr>
                          <w:spacing w:line="221" w:lineRule="exact"/>
                          <w:rPr>
                            <w:sz w:val="20"/>
                          </w:rPr>
                        </w:pPr>
                        <w:proofErr w:type="spellStart"/>
                        <w:r>
                          <w:rPr>
                            <w:sz w:val="20"/>
                          </w:rPr>
                          <w:t>Khác</w:t>
                        </w:r>
                        <w:proofErr w:type="spellEnd"/>
                      </w:p>
                      <w:p w14:paraId="675AD654" w14:textId="77777777" w:rsidR="00ED6A49" w:rsidRDefault="00ED6A49" w:rsidP="00104FEE">
                        <w:pPr>
                          <w:spacing w:before="3"/>
                          <w:rPr>
                            <w:sz w:val="20"/>
                          </w:rPr>
                        </w:pPr>
                      </w:p>
                      <w:p w14:paraId="22DD5099" w14:textId="77777777" w:rsidR="00ED6A49" w:rsidRDefault="00ED6A49" w:rsidP="00104FEE">
                        <w:pPr>
                          <w:rPr>
                            <w:sz w:val="20"/>
                          </w:rPr>
                        </w:pPr>
                        <w:r>
                          <w:rPr>
                            <w:sz w:val="20"/>
                          </w:rPr>
                          <w:t xml:space="preserve">Hợp </w:t>
                        </w:r>
                        <w:proofErr w:type="spellStart"/>
                        <w:r>
                          <w:rPr>
                            <w:sz w:val="20"/>
                          </w:rPr>
                          <w:t>tác</w:t>
                        </w:r>
                        <w:proofErr w:type="spellEnd"/>
                        <w:r>
                          <w:rPr>
                            <w:sz w:val="20"/>
                          </w:rPr>
                          <w:t xml:space="preserve"> </w:t>
                        </w:r>
                        <w:proofErr w:type="spellStart"/>
                        <w:r>
                          <w:rPr>
                            <w:sz w:val="20"/>
                          </w:rPr>
                          <w:t>xã</w:t>
                        </w:r>
                        <w:proofErr w:type="spellEnd"/>
                      </w:p>
                    </w:txbxContent>
                  </v:textbox>
                </v:shape>
                <v:shape id="Text Box 61" o:spid="_x0000_s1073" type="#_x0000_t202" style="position:absolute;left:2383;top:1814;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1F69CFA1" w14:textId="5F7FABDE" w:rsidR="00ED6A49" w:rsidRPr="00104FEE" w:rsidRDefault="00ED6A49" w:rsidP="00104FEE">
                        <w:pPr>
                          <w:spacing w:line="221" w:lineRule="exact"/>
                          <w:rPr>
                            <w:sz w:val="20"/>
                          </w:rPr>
                        </w:pPr>
                        <w:r>
                          <w:rPr>
                            <w:sz w:val="20"/>
                          </w:rPr>
                          <w:t>2020</w:t>
                        </w:r>
                      </w:p>
                    </w:txbxContent>
                  </v:textbox>
                </v:shape>
                <v:shape id="Text Box 62" o:spid="_x0000_s1074" type="#_x0000_t202" style="position:absolute;left:7802;top:1722;width:2074;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394F295B" w14:textId="77777777" w:rsidR="00ED6A49" w:rsidRDefault="00ED6A49" w:rsidP="00104FEE">
                        <w:pPr>
                          <w:ind w:right="-2"/>
                          <w:rPr>
                            <w:sz w:val="20"/>
                          </w:rPr>
                        </w:pPr>
                        <w:proofErr w:type="spellStart"/>
                        <w:r>
                          <w:rPr>
                            <w:sz w:val="20"/>
                          </w:rPr>
                          <w:t>Doanh</w:t>
                        </w:r>
                        <w:proofErr w:type="spellEnd"/>
                        <w:r>
                          <w:rPr>
                            <w:sz w:val="20"/>
                          </w:rPr>
                          <w:t xml:space="preserve"> nghiệp có </w:t>
                        </w:r>
                        <w:proofErr w:type="spellStart"/>
                        <w:r>
                          <w:rPr>
                            <w:sz w:val="20"/>
                          </w:rPr>
                          <w:t>vốn</w:t>
                        </w:r>
                        <w:proofErr w:type="spellEnd"/>
                        <w:r>
                          <w:rPr>
                            <w:sz w:val="20"/>
                          </w:rPr>
                          <w:t xml:space="preserve"> </w:t>
                        </w:r>
                        <w:proofErr w:type="spellStart"/>
                        <w:r>
                          <w:rPr>
                            <w:sz w:val="20"/>
                          </w:rPr>
                          <w:t>đầu</w:t>
                        </w:r>
                        <w:proofErr w:type="spellEnd"/>
                        <w:r>
                          <w:rPr>
                            <w:sz w:val="20"/>
                          </w:rPr>
                          <w:t xml:space="preserve"> </w:t>
                        </w:r>
                        <w:proofErr w:type="spellStart"/>
                        <w:r>
                          <w:rPr>
                            <w:sz w:val="20"/>
                          </w:rPr>
                          <w:t>tư</w:t>
                        </w:r>
                        <w:proofErr w:type="spellEnd"/>
                        <w:r>
                          <w:rPr>
                            <w:sz w:val="20"/>
                          </w:rPr>
                          <w:t xml:space="preserve"> nước </w:t>
                        </w:r>
                        <w:proofErr w:type="spellStart"/>
                        <w:r>
                          <w:rPr>
                            <w:sz w:val="20"/>
                          </w:rPr>
                          <w:t>ngoài</w:t>
                        </w:r>
                        <w:proofErr w:type="spellEnd"/>
                      </w:p>
                      <w:p w14:paraId="2CF2680B" w14:textId="77777777" w:rsidR="00ED6A49" w:rsidRDefault="00ED6A49" w:rsidP="00104FEE">
                        <w:pPr>
                          <w:spacing w:line="224" w:lineRule="exact"/>
                          <w:rPr>
                            <w:sz w:val="20"/>
                          </w:rPr>
                        </w:pPr>
                        <w:proofErr w:type="spellStart"/>
                        <w:r>
                          <w:rPr>
                            <w:sz w:val="20"/>
                          </w:rPr>
                          <w:t>Doanh</w:t>
                        </w:r>
                        <w:proofErr w:type="spellEnd"/>
                        <w:r>
                          <w:rPr>
                            <w:sz w:val="20"/>
                          </w:rPr>
                          <w:t xml:space="preserve"> nghiệp </w:t>
                        </w:r>
                        <w:proofErr w:type="spellStart"/>
                        <w:r>
                          <w:rPr>
                            <w:sz w:val="20"/>
                          </w:rPr>
                          <w:t>tư</w:t>
                        </w:r>
                        <w:proofErr w:type="spellEnd"/>
                        <w:r>
                          <w:rPr>
                            <w:sz w:val="20"/>
                          </w:rPr>
                          <w:t xml:space="preserve"> </w:t>
                        </w:r>
                        <w:proofErr w:type="spellStart"/>
                        <w:r>
                          <w:rPr>
                            <w:sz w:val="20"/>
                          </w:rPr>
                          <w:t>nhân</w:t>
                        </w:r>
                        <w:proofErr w:type="spellEnd"/>
                      </w:p>
                    </w:txbxContent>
                  </v:textbox>
                </v:shape>
                <v:shape id="Text Box 63" o:spid="_x0000_s1075" type="#_x0000_t202" style="position:absolute;left:2383;top:268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6A8E3B9F" w14:textId="521443E6" w:rsidR="00ED6A49" w:rsidRPr="00104FEE" w:rsidRDefault="00ED6A49" w:rsidP="00104FEE">
                        <w:pPr>
                          <w:spacing w:line="221" w:lineRule="exact"/>
                          <w:rPr>
                            <w:sz w:val="20"/>
                          </w:rPr>
                        </w:pPr>
                        <w:r>
                          <w:rPr>
                            <w:sz w:val="20"/>
                          </w:rPr>
                          <w:t>2019</w:t>
                        </w:r>
                      </w:p>
                    </w:txbxContent>
                  </v:textbox>
                </v:shape>
                <v:shape id="Text Box 64" o:spid="_x0000_s1076" type="#_x0000_t202" style="position:absolute;left:7802;top:2620;width:121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6D92237E" w14:textId="77777777" w:rsidR="00ED6A49" w:rsidRDefault="00ED6A49" w:rsidP="00104FEE">
                        <w:pPr>
                          <w:spacing w:line="221" w:lineRule="exact"/>
                          <w:rPr>
                            <w:sz w:val="20"/>
                          </w:rPr>
                        </w:pPr>
                        <w:r>
                          <w:rPr>
                            <w:sz w:val="20"/>
                          </w:rPr>
                          <w:t>công ty TNHH</w:t>
                        </w:r>
                      </w:p>
                    </w:txbxContent>
                  </v:textbox>
                </v:shape>
                <v:shape id="Text Box 65" o:spid="_x0000_s1077" type="#_x0000_t202" style="position:absolute;left:2904;top:3345;width:1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1A6885B9" w14:textId="77777777" w:rsidR="00ED6A49" w:rsidRDefault="00ED6A49" w:rsidP="00104FEE">
                        <w:pPr>
                          <w:spacing w:line="221" w:lineRule="exact"/>
                          <w:rPr>
                            <w:sz w:val="20"/>
                          </w:rPr>
                        </w:pPr>
                        <w:r>
                          <w:rPr>
                            <w:w w:val="99"/>
                            <w:sz w:val="20"/>
                          </w:rPr>
                          <w:t>0</w:t>
                        </w:r>
                      </w:p>
                    </w:txbxContent>
                  </v:textbox>
                </v:shape>
                <v:shape id="Text Box 66" o:spid="_x0000_s1078" type="#_x0000_t202" style="position:absolute;left:3620;top:3345;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36DEC1E1" w14:textId="77777777" w:rsidR="00ED6A49" w:rsidRDefault="00ED6A49" w:rsidP="00104FEE">
                        <w:pPr>
                          <w:spacing w:line="221" w:lineRule="exact"/>
                          <w:rPr>
                            <w:sz w:val="20"/>
                          </w:rPr>
                        </w:pPr>
                        <w:r>
                          <w:rPr>
                            <w:sz w:val="20"/>
                          </w:rPr>
                          <w:t>10000</w:t>
                        </w:r>
                      </w:p>
                    </w:txbxContent>
                  </v:textbox>
                </v:shape>
                <v:shape id="Text Box 67" o:spid="_x0000_s1079" type="#_x0000_t202" style="position:absolute;left:4536;top:3345;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1AC0AD02" w14:textId="77777777" w:rsidR="00ED6A49" w:rsidRDefault="00ED6A49" w:rsidP="00104FEE">
                        <w:pPr>
                          <w:spacing w:line="221" w:lineRule="exact"/>
                          <w:rPr>
                            <w:sz w:val="20"/>
                          </w:rPr>
                        </w:pPr>
                        <w:r>
                          <w:rPr>
                            <w:sz w:val="20"/>
                          </w:rPr>
                          <w:t>20000</w:t>
                        </w:r>
                      </w:p>
                    </w:txbxContent>
                  </v:textbox>
                </v:shape>
                <v:shape id="Text Box 68" o:spid="_x0000_s1080" type="#_x0000_t202" style="position:absolute;left:5452;top:3345;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6CB9D827" w14:textId="77777777" w:rsidR="00ED6A49" w:rsidRDefault="00ED6A49" w:rsidP="00104FEE">
                        <w:pPr>
                          <w:spacing w:line="221" w:lineRule="exact"/>
                          <w:rPr>
                            <w:sz w:val="20"/>
                          </w:rPr>
                        </w:pPr>
                        <w:r>
                          <w:rPr>
                            <w:sz w:val="20"/>
                          </w:rPr>
                          <w:t>30000</w:t>
                        </w:r>
                      </w:p>
                    </w:txbxContent>
                  </v:textbox>
                </v:shape>
                <v:shape id="Text Box 69" o:spid="_x0000_s1081" type="#_x0000_t202" style="position:absolute;left:6369;top:3345;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30A63360" w14:textId="77777777" w:rsidR="00ED6A49" w:rsidRDefault="00ED6A49" w:rsidP="00104FEE">
                        <w:pPr>
                          <w:spacing w:line="221" w:lineRule="exact"/>
                          <w:rPr>
                            <w:sz w:val="20"/>
                          </w:rPr>
                        </w:pPr>
                        <w:r>
                          <w:rPr>
                            <w:sz w:val="20"/>
                          </w:rPr>
                          <w:t>40000</w:t>
                        </w:r>
                      </w:p>
                    </w:txbxContent>
                  </v:textbox>
                </v:shape>
                <w10:wrap type="topAndBottom" anchorx="page"/>
              </v:group>
            </w:pict>
          </mc:Fallback>
        </mc:AlternateContent>
      </w:r>
      <w:proofErr w:type="spellStart"/>
      <w:r w:rsidR="00B82CCE">
        <w:rPr>
          <w:bCs/>
          <w:iCs w:val="0"/>
          <w:szCs w:val="26"/>
        </w:rPr>
        <w:t>Biểu</w:t>
      </w:r>
      <w:proofErr w:type="spellEnd"/>
      <w:r w:rsidR="00B82CCE">
        <w:rPr>
          <w:bCs/>
          <w:iCs w:val="0"/>
          <w:szCs w:val="26"/>
        </w:rPr>
        <w:t xml:space="preserve"> </w:t>
      </w:r>
      <w:proofErr w:type="spellStart"/>
      <w:r w:rsidR="00B82CCE" w:rsidRPr="00B556D1">
        <w:rPr>
          <w:bCs/>
          <w:iCs w:val="0"/>
          <w:szCs w:val="26"/>
          <w:highlight w:val="yellow"/>
          <w:rPrChange w:id="168" w:author="Kim Dung Nguyen" w:date="2022-04-22T22:38:00Z">
            <w:rPr>
              <w:bCs/>
              <w:iCs w:val="0"/>
              <w:szCs w:val="26"/>
            </w:rPr>
          </w:rPrChange>
        </w:rPr>
        <w:t>đồ</w:t>
      </w:r>
      <w:proofErr w:type="spellEnd"/>
      <w:r w:rsidR="00B82CCE" w:rsidRPr="00B556D1">
        <w:rPr>
          <w:bCs/>
          <w:iCs w:val="0"/>
          <w:szCs w:val="26"/>
          <w:highlight w:val="yellow"/>
          <w:rPrChange w:id="169" w:author="Kim Dung Nguyen" w:date="2022-04-22T22:38:00Z">
            <w:rPr>
              <w:bCs/>
              <w:iCs w:val="0"/>
              <w:szCs w:val="26"/>
            </w:rPr>
          </w:rPrChange>
        </w:rPr>
        <w:t xml:space="preserve"> 2.</w:t>
      </w:r>
      <w:r w:rsidRPr="00B556D1">
        <w:rPr>
          <w:b w:val="0"/>
          <w:bCs/>
          <w:i/>
          <w:iCs w:val="0"/>
          <w:szCs w:val="26"/>
          <w:highlight w:val="yellow"/>
          <w:rPrChange w:id="170" w:author="Kim Dung Nguyen" w:date="2022-04-22T22:38:00Z">
            <w:rPr>
              <w:b w:val="0"/>
              <w:bCs/>
              <w:i/>
              <w:iCs w:val="0"/>
              <w:szCs w:val="26"/>
            </w:rPr>
          </w:rPrChange>
        </w:rPr>
        <w:fldChar w:fldCharType="begin"/>
      </w:r>
      <w:r w:rsidRPr="00B556D1">
        <w:rPr>
          <w:bCs/>
          <w:iCs w:val="0"/>
          <w:szCs w:val="26"/>
          <w:highlight w:val="yellow"/>
          <w:rPrChange w:id="171" w:author="Kim Dung Nguyen" w:date="2022-04-22T22:38:00Z">
            <w:rPr>
              <w:bCs/>
              <w:iCs w:val="0"/>
              <w:szCs w:val="26"/>
            </w:rPr>
          </w:rPrChange>
        </w:rPr>
        <w:instrText xml:space="preserve"> SEQ Biểu_đồ_2. \* ARABIC </w:instrText>
      </w:r>
      <w:r w:rsidRPr="00B556D1">
        <w:rPr>
          <w:b w:val="0"/>
          <w:bCs/>
          <w:i/>
          <w:iCs w:val="0"/>
          <w:szCs w:val="26"/>
          <w:highlight w:val="yellow"/>
          <w:rPrChange w:id="172" w:author="Kim Dung Nguyen" w:date="2022-04-22T22:38:00Z">
            <w:rPr>
              <w:b w:val="0"/>
              <w:bCs/>
              <w:i/>
              <w:iCs w:val="0"/>
              <w:szCs w:val="26"/>
            </w:rPr>
          </w:rPrChange>
        </w:rPr>
        <w:fldChar w:fldCharType="separate"/>
      </w:r>
      <w:r w:rsidR="00CB238D" w:rsidRPr="00B556D1">
        <w:rPr>
          <w:bCs/>
          <w:iCs w:val="0"/>
          <w:noProof/>
          <w:szCs w:val="26"/>
          <w:highlight w:val="yellow"/>
          <w:rPrChange w:id="173" w:author="Kim Dung Nguyen" w:date="2022-04-22T22:38:00Z">
            <w:rPr>
              <w:bCs/>
              <w:iCs w:val="0"/>
              <w:noProof/>
              <w:szCs w:val="26"/>
            </w:rPr>
          </w:rPrChange>
        </w:rPr>
        <w:t>3</w:t>
      </w:r>
      <w:r w:rsidRPr="00B556D1">
        <w:rPr>
          <w:b w:val="0"/>
          <w:bCs/>
          <w:i/>
          <w:iCs w:val="0"/>
          <w:szCs w:val="26"/>
          <w:highlight w:val="yellow"/>
          <w:rPrChange w:id="174" w:author="Kim Dung Nguyen" w:date="2022-04-22T22:38:00Z">
            <w:rPr>
              <w:b w:val="0"/>
              <w:bCs/>
              <w:i/>
              <w:iCs w:val="0"/>
              <w:szCs w:val="26"/>
            </w:rPr>
          </w:rPrChange>
        </w:rPr>
        <w:fldChar w:fldCharType="end"/>
      </w:r>
      <w:r w:rsidRPr="00B556D1">
        <w:rPr>
          <w:bCs/>
          <w:iCs w:val="0"/>
          <w:szCs w:val="26"/>
          <w:highlight w:val="yellow"/>
          <w:rPrChange w:id="175" w:author="Kim Dung Nguyen" w:date="2022-04-22T22:38:00Z">
            <w:rPr>
              <w:bCs/>
              <w:iCs w:val="0"/>
              <w:szCs w:val="26"/>
            </w:rPr>
          </w:rPrChange>
        </w:rPr>
        <w:t xml:space="preserve">: </w:t>
      </w:r>
      <w:proofErr w:type="spellStart"/>
      <w:r w:rsidRPr="00B556D1">
        <w:rPr>
          <w:bCs/>
          <w:iCs w:val="0"/>
          <w:szCs w:val="26"/>
          <w:highlight w:val="yellow"/>
          <w:rPrChange w:id="176" w:author="Kim Dung Nguyen" w:date="2022-04-22T22:38:00Z">
            <w:rPr>
              <w:bCs/>
              <w:iCs w:val="0"/>
              <w:szCs w:val="26"/>
            </w:rPr>
          </w:rPrChange>
        </w:rPr>
        <w:t>Doanh</w:t>
      </w:r>
      <w:proofErr w:type="spellEnd"/>
      <w:r w:rsidRPr="00B556D1">
        <w:rPr>
          <w:bCs/>
          <w:iCs w:val="0"/>
          <w:szCs w:val="26"/>
          <w:highlight w:val="yellow"/>
          <w:rPrChange w:id="177" w:author="Kim Dung Nguyen" w:date="2022-04-22T22:38:00Z">
            <w:rPr>
              <w:bCs/>
              <w:iCs w:val="0"/>
              <w:szCs w:val="26"/>
            </w:rPr>
          </w:rPrChange>
        </w:rPr>
        <w:t xml:space="preserve"> số </w:t>
      </w:r>
      <w:proofErr w:type="spellStart"/>
      <w:r w:rsidRPr="00B556D1">
        <w:rPr>
          <w:bCs/>
          <w:iCs w:val="0"/>
          <w:szCs w:val="26"/>
          <w:highlight w:val="yellow"/>
          <w:rPrChange w:id="178" w:author="Kim Dung Nguyen" w:date="2022-04-22T22:38:00Z">
            <w:rPr>
              <w:bCs/>
              <w:iCs w:val="0"/>
              <w:szCs w:val="26"/>
            </w:rPr>
          </w:rPrChange>
        </w:rPr>
        <w:t>cho</w:t>
      </w:r>
      <w:proofErr w:type="spellEnd"/>
      <w:r w:rsidRPr="00B556D1">
        <w:rPr>
          <w:bCs/>
          <w:iCs w:val="0"/>
          <w:szCs w:val="26"/>
          <w:highlight w:val="yellow"/>
          <w:rPrChange w:id="179" w:author="Kim Dung Nguyen" w:date="2022-04-22T22:38:00Z">
            <w:rPr>
              <w:bCs/>
              <w:iCs w:val="0"/>
              <w:szCs w:val="26"/>
            </w:rPr>
          </w:rPrChange>
        </w:rPr>
        <w:t xml:space="preserve"> </w:t>
      </w:r>
      <w:proofErr w:type="spellStart"/>
      <w:r w:rsidRPr="00B556D1">
        <w:rPr>
          <w:bCs/>
          <w:iCs w:val="0"/>
          <w:szCs w:val="26"/>
          <w:highlight w:val="yellow"/>
          <w:rPrChange w:id="180" w:author="Kim Dung Nguyen" w:date="2022-04-22T22:38:00Z">
            <w:rPr>
              <w:bCs/>
              <w:iCs w:val="0"/>
              <w:szCs w:val="26"/>
            </w:rPr>
          </w:rPrChange>
        </w:rPr>
        <w:t>vay</w:t>
      </w:r>
      <w:proofErr w:type="spellEnd"/>
      <w:r w:rsidRPr="00B556D1">
        <w:rPr>
          <w:bCs/>
          <w:iCs w:val="0"/>
          <w:szCs w:val="26"/>
          <w:highlight w:val="yellow"/>
          <w:rPrChange w:id="181" w:author="Kim Dung Nguyen" w:date="2022-04-22T22:38:00Z">
            <w:rPr>
              <w:bCs/>
              <w:iCs w:val="0"/>
              <w:szCs w:val="26"/>
            </w:rPr>
          </w:rPrChange>
        </w:rPr>
        <w:t xml:space="preserve"> </w:t>
      </w:r>
      <w:proofErr w:type="spellStart"/>
      <w:r w:rsidRPr="00B556D1">
        <w:rPr>
          <w:bCs/>
          <w:iCs w:val="0"/>
          <w:szCs w:val="26"/>
          <w:highlight w:val="yellow"/>
          <w:rPrChange w:id="182" w:author="Kim Dung Nguyen" w:date="2022-04-22T22:38:00Z">
            <w:rPr>
              <w:bCs/>
              <w:iCs w:val="0"/>
              <w:szCs w:val="26"/>
            </w:rPr>
          </w:rPrChange>
        </w:rPr>
        <w:t>theo</w:t>
      </w:r>
      <w:proofErr w:type="spellEnd"/>
      <w:r w:rsidRPr="00B556D1">
        <w:rPr>
          <w:bCs/>
          <w:iCs w:val="0"/>
          <w:szCs w:val="26"/>
          <w:highlight w:val="yellow"/>
          <w:rPrChange w:id="183" w:author="Kim Dung Nguyen" w:date="2022-04-22T22:38:00Z">
            <w:rPr>
              <w:bCs/>
              <w:iCs w:val="0"/>
              <w:szCs w:val="26"/>
            </w:rPr>
          </w:rPrChange>
        </w:rPr>
        <w:t xml:space="preserve"> </w:t>
      </w:r>
      <w:proofErr w:type="spellStart"/>
      <w:r w:rsidRPr="00B556D1">
        <w:rPr>
          <w:bCs/>
          <w:iCs w:val="0"/>
          <w:szCs w:val="26"/>
          <w:highlight w:val="yellow"/>
          <w:rPrChange w:id="184" w:author="Kim Dung Nguyen" w:date="2022-04-22T22:38:00Z">
            <w:rPr>
              <w:bCs/>
              <w:iCs w:val="0"/>
              <w:szCs w:val="26"/>
            </w:rPr>
          </w:rPrChange>
        </w:rPr>
        <w:t>thành</w:t>
      </w:r>
      <w:proofErr w:type="spellEnd"/>
      <w:r w:rsidRPr="00B556D1">
        <w:rPr>
          <w:bCs/>
          <w:iCs w:val="0"/>
          <w:szCs w:val="26"/>
          <w:highlight w:val="yellow"/>
          <w:rPrChange w:id="185" w:author="Kim Dung Nguyen" w:date="2022-04-22T22:38:00Z">
            <w:rPr>
              <w:bCs/>
              <w:iCs w:val="0"/>
              <w:szCs w:val="26"/>
            </w:rPr>
          </w:rPrChange>
        </w:rPr>
        <w:t xml:space="preserve"> </w:t>
      </w:r>
      <w:proofErr w:type="spellStart"/>
      <w:r w:rsidRPr="00B556D1">
        <w:rPr>
          <w:bCs/>
          <w:iCs w:val="0"/>
          <w:szCs w:val="26"/>
          <w:highlight w:val="yellow"/>
          <w:rPrChange w:id="186" w:author="Kim Dung Nguyen" w:date="2022-04-22T22:38:00Z">
            <w:rPr>
              <w:bCs/>
              <w:iCs w:val="0"/>
              <w:szCs w:val="26"/>
            </w:rPr>
          </w:rPrChange>
        </w:rPr>
        <w:t>phần</w:t>
      </w:r>
      <w:proofErr w:type="spellEnd"/>
      <w:r w:rsidRPr="00B556D1">
        <w:rPr>
          <w:bCs/>
          <w:iCs w:val="0"/>
          <w:szCs w:val="26"/>
          <w:highlight w:val="yellow"/>
          <w:rPrChange w:id="187" w:author="Kim Dung Nguyen" w:date="2022-04-22T22:38:00Z">
            <w:rPr>
              <w:bCs/>
              <w:iCs w:val="0"/>
              <w:szCs w:val="26"/>
            </w:rPr>
          </w:rPrChange>
        </w:rPr>
        <w:t xml:space="preserve"> </w:t>
      </w:r>
      <w:proofErr w:type="spellStart"/>
      <w:r w:rsidRPr="00B556D1">
        <w:rPr>
          <w:bCs/>
          <w:iCs w:val="0"/>
          <w:szCs w:val="26"/>
          <w:highlight w:val="yellow"/>
          <w:rPrChange w:id="188" w:author="Kim Dung Nguyen" w:date="2022-04-22T22:38:00Z">
            <w:rPr>
              <w:bCs/>
              <w:iCs w:val="0"/>
              <w:szCs w:val="26"/>
            </w:rPr>
          </w:rPrChange>
        </w:rPr>
        <w:t>kinh</w:t>
      </w:r>
      <w:proofErr w:type="spellEnd"/>
      <w:r w:rsidRPr="00B556D1">
        <w:rPr>
          <w:bCs/>
          <w:iCs w:val="0"/>
          <w:szCs w:val="26"/>
          <w:highlight w:val="yellow"/>
          <w:rPrChange w:id="189" w:author="Kim Dung Nguyen" w:date="2022-04-22T22:38:00Z">
            <w:rPr>
              <w:bCs/>
              <w:iCs w:val="0"/>
              <w:szCs w:val="26"/>
            </w:rPr>
          </w:rPrChange>
        </w:rPr>
        <w:t xml:space="preserve"> tế</w:t>
      </w:r>
      <w:bookmarkEnd w:id="167"/>
    </w:p>
    <w:p w14:paraId="2003E967" w14:textId="00ABC2A0" w:rsidR="00104FEE" w:rsidRPr="004547FA" w:rsidRDefault="00104FEE" w:rsidP="00E53690">
      <w:pPr>
        <w:jc w:val="right"/>
        <w:rPr>
          <w:i/>
          <w:iCs/>
          <w:szCs w:val="26"/>
        </w:rPr>
      </w:pPr>
      <w:r w:rsidRPr="004547FA">
        <w:rPr>
          <w:b/>
          <w:i/>
          <w:iCs/>
          <w:szCs w:val="26"/>
        </w:rPr>
        <w:t>(</w:t>
      </w:r>
      <w:proofErr w:type="spellStart"/>
      <w:r w:rsidRPr="004547FA">
        <w:rPr>
          <w:i/>
          <w:iCs/>
          <w:szCs w:val="26"/>
        </w:rPr>
        <w:t>Nguồn</w:t>
      </w:r>
      <w:proofErr w:type="spellEnd"/>
      <w:r w:rsidRPr="004547FA">
        <w:rPr>
          <w:i/>
          <w:iCs/>
          <w:szCs w:val="26"/>
        </w:rPr>
        <w:t xml:space="preserve">: Bộ </w:t>
      </w:r>
      <w:proofErr w:type="spellStart"/>
      <w:r w:rsidRPr="004547FA">
        <w:rPr>
          <w:i/>
          <w:iCs/>
          <w:szCs w:val="26"/>
        </w:rPr>
        <w:t>phận</w:t>
      </w:r>
      <w:proofErr w:type="spellEnd"/>
      <w:r w:rsidRPr="004547FA">
        <w:rPr>
          <w:i/>
          <w:iCs/>
          <w:szCs w:val="26"/>
        </w:rPr>
        <w:t xml:space="preserve"> </w:t>
      </w:r>
      <w:proofErr w:type="spellStart"/>
      <w:r w:rsidRPr="004547FA">
        <w:rPr>
          <w:i/>
          <w:iCs/>
          <w:szCs w:val="26"/>
        </w:rPr>
        <w:t>tín</w:t>
      </w:r>
      <w:proofErr w:type="spellEnd"/>
      <w:r w:rsidRPr="004547FA">
        <w:rPr>
          <w:i/>
          <w:iCs/>
          <w:szCs w:val="26"/>
        </w:rPr>
        <w:t xml:space="preserve"> </w:t>
      </w:r>
      <w:proofErr w:type="spellStart"/>
      <w:r w:rsidRPr="004547FA">
        <w:rPr>
          <w:i/>
          <w:iCs/>
          <w:szCs w:val="26"/>
        </w:rPr>
        <w:t>dụng</w:t>
      </w:r>
      <w:proofErr w:type="spellEnd"/>
      <w:r w:rsidRPr="004547FA">
        <w:rPr>
          <w:i/>
          <w:iCs/>
          <w:szCs w:val="26"/>
        </w:rPr>
        <w:t xml:space="preserve"> OCB)</w:t>
      </w:r>
    </w:p>
    <w:p w14:paraId="58561372" w14:textId="5799FC7B" w:rsidR="00104FEE" w:rsidRPr="004547FA" w:rsidRDefault="00104FEE" w:rsidP="00E53690">
      <w:pPr>
        <w:pStyle w:val="BodyText"/>
        <w:ind w:firstLine="566"/>
      </w:pPr>
      <w:proofErr w:type="spellStart"/>
      <w:r w:rsidRPr="004547FA">
        <w:t>Nhìn</w:t>
      </w:r>
      <w:proofErr w:type="spellEnd"/>
      <w:r w:rsidRPr="004547FA">
        <w:t xml:space="preserve"> </w:t>
      </w:r>
      <w:proofErr w:type="spellStart"/>
      <w:r w:rsidRPr="004547FA">
        <w:t>chung</w:t>
      </w:r>
      <w:proofErr w:type="spellEnd"/>
      <w:r w:rsidRPr="004547FA">
        <w:t xml:space="preserve">, </w:t>
      </w:r>
      <w:proofErr w:type="spellStart"/>
      <w:r w:rsidRPr="004547FA">
        <w:t>doanh</w:t>
      </w:r>
      <w:proofErr w:type="spellEnd"/>
      <w:r w:rsidRPr="004547FA">
        <w:t xml:space="preserve"> </w:t>
      </w:r>
      <w:r w:rsidRPr="004547FA">
        <w:rPr>
          <w:spacing w:val="2"/>
        </w:rPr>
        <w:t xml:space="preserve">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doanh</w:t>
      </w:r>
      <w:proofErr w:type="spellEnd"/>
      <w:r w:rsidRPr="004547FA">
        <w:t xml:space="preserve"> nghiệp </w:t>
      </w:r>
      <w:proofErr w:type="spellStart"/>
      <w:r w:rsidRPr="004547FA">
        <w:t>tư</w:t>
      </w:r>
      <w:proofErr w:type="spellEnd"/>
      <w:r w:rsidRPr="004547FA">
        <w:t xml:space="preserve"> </w:t>
      </w:r>
      <w:proofErr w:type="spellStart"/>
      <w:r w:rsidRPr="004547FA">
        <w:t>nhân</w:t>
      </w:r>
      <w:proofErr w:type="spellEnd"/>
      <w:r w:rsidRPr="004547FA">
        <w:t xml:space="preserve">, công ty </w:t>
      </w:r>
      <w:proofErr w:type="spellStart"/>
      <w:r w:rsidRPr="004547FA">
        <w:rPr>
          <w:spacing w:val="3"/>
        </w:rPr>
        <w:t>cổ</w:t>
      </w:r>
      <w:proofErr w:type="spellEnd"/>
      <w:r w:rsidRPr="004547FA">
        <w:rPr>
          <w:spacing w:val="3"/>
        </w:rPr>
        <w:t xml:space="preserve"> </w:t>
      </w:r>
      <w:proofErr w:type="spellStart"/>
      <w:r w:rsidRPr="004547FA">
        <w:t>phần</w:t>
      </w:r>
      <w:proofErr w:type="spellEnd"/>
      <w:r w:rsidRPr="004547FA">
        <w:t xml:space="preserve"> </w:t>
      </w:r>
      <w:proofErr w:type="spellStart"/>
      <w:r w:rsidRPr="004547FA">
        <w:t>và</w:t>
      </w:r>
      <w:proofErr w:type="spellEnd"/>
      <w:r w:rsidRPr="004547FA">
        <w:t xml:space="preserve"> công ty trách </w:t>
      </w:r>
      <w:proofErr w:type="spellStart"/>
      <w:r w:rsidRPr="004547FA">
        <w:t>nhiệm</w:t>
      </w:r>
      <w:proofErr w:type="spellEnd"/>
      <w:r w:rsidRPr="004547FA">
        <w:t xml:space="preserve"> đều tăng </w:t>
      </w:r>
      <w:proofErr w:type="spellStart"/>
      <w:r w:rsidRPr="004547FA">
        <w:t>dần</w:t>
      </w:r>
      <w:proofErr w:type="spellEnd"/>
      <w:r w:rsidRPr="004547FA">
        <w:t xml:space="preserve"> qua </w:t>
      </w:r>
      <w:proofErr w:type="spellStart"/>
      <w:r w:rsidRPr="004547FA">
        <w:t>các</w:t>
      </w:r>
      <w:proofErr w:type="spellEnd"/>
      <w:r w:rsidRPr="004547FA">
        <w:t xml:space="preserve"> </w:t>
      </w:r>
      <w:proofErr w:type="spellStart"/>
      <w:r w:rsidRPr="004547FA">
        <w:t>năm</w:t>
      </w:r>
      <w:proofErr w:type="spellEnd"/>
      <w:r w:rsidRPr="004547FA">
        <w:t xml:space="preserve">. Đâu cũng </w:t>
      </w:r>
      <w:proofErr w:type="spellStart"/>
      <w:r w:rsidRPr="004547FA">
        <w:t>chính</w:t>
      </w:r>
      <w:proofErr w:type="spellEnd"/>
      <w:r w:rsidRPr="004547FA">
        <w:t xml:space="preserve"> là những </w:t>
      </w:r>
      <w:proofErr w:type="spellStart"/>
      <w:r w:rsidRPr="004547FA">
        <w:t>khách</w:t>
      </w:r>
      <w:proofErr w:type="spellEnd"/>
      <w:r w:rsidRPr="004547FA">
        <w:t xml:space="preserve"> hàng đầy </w:t>
      </w:r>
      <w:proofErr w:type="spellStart"/>
      <w:r w:rsidRPr="004547FA">
        <w:t>tiềm</w:t>
      </w:r>
      <w:proofErr w:type="spellEnd"/>
      <w:r w:rsidRPr="004547FA">
        <w:t xml:space="preserve"> </w:t>
      </w:r>
      <w:proofErr w:type="spellStart"/>
      <w:r w:rsidRPr="004547FA">
        <w:t>năng</w:t>
      </w:r>
      <w:proofErr w:type="spellEnd"/>
      <w:r w:rsidRPr="004547FA">
        <w:rPr>
          <w:spacing w:val="-7"/>
        </w:rPr>
        <w:t xml:space="preserve"> </w:t>
      </w:r>
      <w:r w:rsidRPr="004547FA">
        <w:t>mà</w:t>
      </w:r>
      <w:r w:rsidRPr="004547FA">
        <w:rPr>
          <w:spacing w:val="-6"/>
        </w:rPr>
        <w:t xml:space="preserve"> </w:t>
      </w:r>
      <w:proofErr w:type="spellStart"/>
      <w:r w:rsidRPr="004547FA">
        <w:t>các</w:t>
      </w:r>
      <w:proofErr w:type="spellEnd"/>
      <w:r w:rsidRPr="004547FA">
        <w:rPr>
          <w:spacing w:val="-7"/>
        </w:rPr>
        <w:t xml:space="preserve"> </w:t>
      </w:r>
      <w:r w:rsidRPr="004547FA">
        <w:t>ngân</w:t>
      </w:r>
      <w:r w:rsidRPr="004547FA">
        <w:rPr>
          <w:spacing w:val="-6"/>
        </w:rPr>
        <w:t xml:space="preserve"> </w:t>
      </w:r>
      <w:proofErr w:type="spellStart"/>
      <w:r w:rsidRPr="004547FA">
        <w:t>hàng</w:t>
      </w:r>
      <w:proofErr w:type="spellEnd"/>
      <w:r w:rsidRPr="004547FA">
        <w:rPr>
          <w:spacing w:val="-7"/>
        </w:rPr>
        <w:t xml:space="preserve"> </w:t>
      </w:r>
      <w:proofErr w:type="spellStart"/>
      <w:r w:rsidRPr="004547FA">
        <w:t>thương</w:t>
      </w:r>
      <w:proofErr w:type="spellEnd"/>
      <w:r w:rsidRPr="004547FA">
        <w:rPr>
          <w:spacing w:val="-6"/>
        </w:rPr>
        <w:t xml:space="preserve"> </w:t>
      </w:r>
      <w:proofErr w:type="spellStart"/>
      <w:r w:rsidRPr="004547FA">
        <w:t>mại</w:t>
      </w:r>
      <w:proofErr w:type="spellEnd"/>
      <w:r w:rsidRPr="004547FA">
        <w:rPr>
          <w:spacing w:val="-8"/>
        </w:rPr>
        <w:t xml:space="preserve"> </w:t>
      </w:r>
      <w:r w:rsidRPr="004547FA">
        <w:t>đang</w:t>
      </w:r>
      <w:r w:rsidRPr="004547FA">
        <w:rPr>
          <w:spacing w:val="-6"/>
        </w:rPr>
        <w:t xml:space="preserve"> </w:t>
      </w:r>
      <w:proofErr w:type="spellStart"/>
      <w:r w:rsidRPr="004547FA">
        <w:t>cạnh</w:t>
      </w:r>
      <w:proofErr w:type="spellEnd"/>
      <w:r w:rsidRPr="004547FA">
        <w:rPr>
          <w:spacing w:val="-6"/>
        </w:rPr>
        <w:t xml:space="preserve"> </w:t>
      </w:r>
      <w:r w:rsidRPr="004547FA">
        <w:t>tranh</w:t>
      </w:r>
      <w:r w:rsidRPr="004547FA">
        <w:rPr>
          <w:spacing w:val="-7"/>
        </w:rPr>
        <w:t xml:space="preserve"> </w:t>
      </w:r>
      <w:r w:rsidRPr="004547FA">
        <w:t>quyết</w:t>
      </w:r>
      <w:r w:rsidRPr="004547FA">
        <w:rPr>
          <w:spacing w:val="-7"/>
        </w:rPr>
        <w:t xml:space="preserve"> </w:t>
      </w:r>
      <w:proofErr w:type="spellStart"/>
      <w:r w:rsidRPr="004547FA">
        <w:t>liệt</w:t>
      </w:r>
      <w:proofErr w:type="spellEnd"/>
      <w:r w:rsidRPr="004547FA">
        <w:rPr>
          <w:spacing w:val="-8"/>
        </w:rPr>
        <w:t xml:space="preserve"> </w:t>
      </w:r>
      <w:proofErr w:type="spellStart"/>
      <w:r w:rsidRPr="004547FA">
        <w:t>đê</w:t>
      </w:r>
      <w:proofErr w:type="spellEnd"/>
      <w:r w:rsidRPr="004547FA">
        <w:t>̉</w:t>
      </w:r>
      <w:r w:rsidRPr="004547FA">
        <w:rPr>
          <w:spacing w:val="-6"/>
        </w:rPr>
        <w:t xml:space="preserve"> </w:t>
      </w:r>
      <w:proofErr w:type="spellStart"/>
      <w:r w:rsidRPr="004547FA">
        <w:t>giành</w:t>
      </w:r>
      <w:proofErr w:type="spellEnd"/>
      <w:r w:rsidRPr="004547FA">
        <w:rPr>
          <w:spacing w:val="-8"/>
        </w:rPr>
        <w:t xml:space="preserve"> </w:t>
      </w:r>
      <w:proofErr w:type="spellStart"/>
      <w:r w:rsidRPr="004547FA">
        <w:t>thị</w:t>
      </w:r>
      <w:proofErr w:type="spellEnd"/>
      <w:r w:rsidRPr="004547FA">
        <w:rPr>
          <w:spacing w:val="-6"/>
        </w:rPr>
        <w:t xml:space="preserve"> </w:t>
      </w:r>
      <w:proofErr w:type="spellStart"/>
      <w:r w:rsidRPr="004547FA">
        <w:t>phần</w:t>
      </w:r>
      <w:proofErr w:type="spellEnd"/>
      <w:r w:rsidRPr="004547FA">
        <w:t>.</w:t>
      </w:r>
      <w:r w:rsidRPr="004547FA">
        <w:rPr>
          <w:spacing w:val="-5"/>
        </w:rPr>
        <w:t xml:space="preserve"> </w:t>
      </w:r>
      <w:proofErr w:type="spellStart"/>
      <w:r w:rsidRPr="004547FA">
        <w:t>Doanh</w:t>
      </w:r>
      <w:proofErr w:type="spellEnd"/>
      <w:r w:rsidRPr="004547FA">
        <w:rPr>
          <w:spacing w:val="-9"/>
        </w:rPr>
        <w:t xml:space="preserve"> </w:t>
      </w:r>
      <w:r w:rsidRPr="004547FA">
        <w:t xml:space="preserve">số </w:t>
      </w:r>
      <w:proofErr w:type="spellStart"/>
      <w:r w:rsidRPr="004547FA">
        <w:t>cho</w:t>
      </w:r>
      <w:proofErr w:type="spellEnd"/>
      <w:r w:rsidRPr="004547FA">
        <w:t xml:space="preserve"> </w:t>
      </w:r>
      <w:proofErr w:type="spellStart"/>
      <w:r w:rsidRPr="004547FA">
        <w:t>vay</w:t>
      </w:r>
      <w:proofErr w:type="spellEnd"/>
      <w:r w:rsidRPr="004547FA">
        <w:t xml:space="preserve"> công ty </w:t>
      </w:r>
      <w:proofErr w:type="spellStart"/>
      <w:r w:rsidRPr="004547FA">
        <w:rPr>
          <w:spacing w:val="2"/>
        </w:rPr>
        <w:t>cổ</w:t>
      </w:r>
      <w:proofErr w:type="spellEnd"/>
      <w:r w:rsidRPr="004547FA">
        <w:rPr>
          <w:spacing w:val="2"/>
        </w:rPr>
        <w:t xml:space="preserve"> </w:t>
      </w:r>
      <w:proofErr w:type="spellStart"/>
      <w:r w:rsidRPr="004547FA">
        <w:t>phần</w:t>
      </w:r>
      <w:proofErr w:type="spellEnd"/>
      <w:r w:rsidRPr="004547FA">
        <w:t xml:space="preserve">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trọng</w:t>
      </w:r>
      <w:proofErr w:type="spellEnd"/>
      <w:r w:rsidRPr="004547FA">
        <w:t xml:space="preserve"> </w:t>
      </w:r>
      <w:proofErr w:type="spellStart"/>
      <w:r w:rsidRPr="004547FA">
        <w:t>cao</w:t>
      </w:r>
      <w:proofErr w:type="spellEnd"/>
      <w:r w:rsidRPr="004547FA">
        <w:t xml:space="preserve"> </w:t>
      </w:r>
      <w:proofErr w:type="spellStart"/>
      <w:r w:rsidRPr="004547FA">
        <w:t>nhất</w:t>
      </w:r>
      <w:proofErr w:type="spellEnd"/>
      <w:r w:rsidRPr="004547FA">
        <w:t xml:space="preserve"> </w:t>
      </w:r>
      <w:proofErr w:type="spellStart"/>
      <w:r w:rsidRPr="004547FA">
        <w:t>gần</w:t>
      </w:r>
      <w:proofErr w:type="spellEnd"/>
      <w:r w:rsidRPr="004547FA">
        <w:t xml:space="preserve"> 50% trên </w:t>
      </w:r>
      <w:proofErr w:type="spellStart"/>
      <w:r w:rsidRPr="004547FA">
        <w:t>doanh</w:t>
      </w:r>
      <w:proofErr w:type="spellEnd"/>
      <w:r w:rsidRPr="004547FA">
        <w:t xml:space="preserve"> </w:t>
      </w:r>
      <w:r w:rsidRPr="004547FA">
        <w:rPr>
          <w:spacing w:val="2"/>
        </w:rPr>
        <w:t xml:space="preserve">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 Trong </w:t>
      </w:r>
      <w:proofErr w:type="spellStart"/>
      <w:r w:rsidRPr="004547FA">
        <w:t>giai</w:t>
      </w:r>
      <w:proofErr w:type="spellEnd"/>
      <w:r w:rsidRPr="004547FA">
        <w:t xml:space="preserve"> </w:t>
      </w:r>
      <w:proofErr w:type="spellStart"/>
      <w:r w:rsidRPr="004547FA">
        <w:t>đoạn</w:t>
      </w:r>
      <w:proofErr w:type="spellEnd"/>
      <w:r w:rsidRPr="004547FA">
        <w:t xml:space="preserve"> 2019-2020 </w:t>
      </w:r>
      <w:proofErr w:type="spellStart"/>
      <w:r w:rsidRPr="004547FA">
        <w:t>tốc</w:t>
      </w:r>
      <w:proofErr w:type="spellEnd"/>
      <w:r w:rsidRPr="004547FA">
        <w:t xml:space="preserve"> độ tăng </w:t>
      </w:r>
      <w:proofErr w:type="spellStart"/>
      <w:r w:rsidRPr="004547FA">
        <w:t>trưởng</w:t>
      </w:r>
      <w:proofErr w:type="spellEnd"/>
      <w:r w:rsidRPr="004547FA">
        <w:t xml:space="preserve"> khá </w:t>
      </w:r>
      <w:proofErr w:type="spellStart"/>
      <w:r w:rsidRPr="004547FA">
        <w:t>cao</w:t>
      </w:r>
      <w:proofErr w:type="spellEnd"/>
      <w:r w:rsidRPr="004547FA">
        <w:t xml:space="preserve">, </w:t>
      </w:r>
      <w:proofErr w:type="spellStart"/>
      <w:r w:rsidRPr="004547FA">
        <w:lastRenderedPageBreak/>
        <w:t>nhất</w:t>
      </w:r>
      <w:proofErr w:type="spellEnd"/>
      <w:r w:rsidRPr="004547FA">
        <w:t xml:space="preserve"> là </w:t>
      </w:r>
      <w:proofErr w:type="spellStart"/>
      <w:r w:rsidRPr="004547FA">
        <w:t>doanh</w:t>
      </w:r>
      <w:proofErr w:type="spellEnd"/>
      <w:r w:rsidRPr="004547FA">
        <w:t xml:space="preserve"> nghiệp</w:t>
      </w:r>
      <w:r w:rsidRPr="004547FA">
        <w:rPr>
          <w:spacing w:val="14"/>
        </w:rPr>
        <w:t xml:space="preserve"> </w:t>
      </w:r>
      <w:proofErr w:type="spellStart"/>
      <w:r w:rsidRPr="004547FA">
        <w:t>tư</w:t>
      </w:r>
      <w:proofErr w:type="spellEnd"/>
      <w:r w:rsidRPr="004547FA">
        <w:rPr>
          <w:spacing w:val="16"/>
        </w:rPr>
        <w:t xml:space="preserve"> </w:t>
      </w:r>
      <w:proofErr w:type="spellStart"/>
      <w:r w:rsidRPr="004547FA">
        <w:t>nhân</w:t>
      </w:r>
      <w:proofErr w:type="spellEnd"/>
      <w:r w:rsidRPr="004547FA">
        <w:rPr>
          <w:spacing w:val="15"/>
        </w:rPr>
        <w:t xml:space="preserve"> </w:t>
      </w:r>
      <w:r w:rsidRPr="004547FA">
        <w:t>tang</w:t>
      </w:r>
      <w:r w:rsidRPr="004547FA">
        <w:rPr>
          <w:spacing w:val="16"/>
        </w:rPr>
        <w:t xml:space="preserve"> </w:t>
      </w:r>
      <w:r w:rsidRPr="004547FA">
        <w:t>92,36%</w:t>
      </w:r>
      <w:r w:rsidRPr="004547FA">
        <w:rPr>
          <w:spacing w:val="17"/>
        </w:rPr>
        <w:t xml:space="preserve"> </w:t>
      </w:r>
      <w:proofErr w:type="spellStart"/>
      <w:r w:rsidRPr="004547FA">
        <w:t>va</w:t>
      </w:r>
      <w:proofErr w:type="spellEnd"/>
      <w:r w:rsidRPr="004547FA">
        <w:t>̀</w:t>
      </w:r>
      <w:r w:rsidRPr="004547FA">
        <w:rPr>
          <w:spacing w:val="16"/>
        </w:rPr>
        <w:t xml:space="preserve"> </w:t>
      </w:r>
      <w:r w:rsidRPr="004547FA">
        <w:rPr>
          <w:spacing w:val="2"/>
        </w:rPr>
        <w:t>hợp</w:t>
      </w:r>
      <w:r w:rsidRPr="004547FA">
        <w:rPr>
          <w:spacing w:val="15"/>
        </w:rPr>
        <w:t xml:space="preserve"> </w:t>
      </w:r>
      <w:proofErr w:type="spellStart"/>
      <w:r w:rsidRPr="004547FA">
        <w:t>tác</w:t>
      </w:r>
      <w:proofErr w:type="spellEnd"/>
      <w:r w:rsidRPr="004547FA">
        <w:rPr>
          <w:spacing w:val="16"/>
        </w:rPr>
        <w:t xml:space="preserve"> </w:t>
      </w:r>
      <w:proofErr w:type="spellStart"/>
      <w:r w:rsidRPr="004547FA">
        <w:t>xã</w:t>
      </w:r>
      <w:proofErr w:type="spellEnd"/>
      <w:r w:rsidRPr="004547FA">
        <w:rPr>
          <w:spacing w:val="17"/>
        </w:rPr>
        <w:t xml:space="preserve"> </w:t>
      </w:r>
      <w:r w:rsidRPr="004547FA">
        <w:t>tăng</w:t>
      </w:r>
      <w:r w:rsidRPr="004547FA">
        <w:rPr>
          <w:spacing w:val="16"/>
        </w:rPr>
        <w:t xml:space="preserve"> </w:t>
      </w:r>
      <w:r w:rsidRPr="004547FA">
        <w:t>101,72%.</w:t>
      </w:r>
      <w:r w:rsidRPr="004547FA">
        <w:rPr>
          <w:spacing w:val="18"/>
        </w:rPr>
        <w:t xml:space="preserve"> </w:t>
      </w:r>
      <w:proofErr w:type="spellStart"/>
      <w:r w:rsidRPr="004547FA">
        <w:rPr>
          <w:spacing w:val="2"/>
        </w:rPr>
        <w:t>Điều</w:t>
      </w:r>
      <w:proofErr w:type="spellEnd"/>
      <w:r w:rsidRPr="004547FA">
        <w:rPr>
          <w:spacing w:val="15"/>
        </w:rPr>
        <w:t xml:space="preserve"> </w:t>
      </w:r>
      <w:proofErr w:type="spellStart"/>
      <w:r w:rsidRPr="004547FA">
        <w:t>này</w:t>
      </w:r>
      <w:proofErr w:type="spellEnd"/>
      <w:r w:rsidRPr="004547FA">
        <w:rPr>
          <w:spacing w:val="14"/>
        </w:rPr>
        <w:t xml:space="preserve"> </w:t>
      </w:r>
      <w:proofErr w:type="spellStart"/>
      <w:r w:rsidRPr="004547FA">
        <w:t>cho</w:t>
      </w:r>
      <w:proofErr w:type="spellEnd"/>
      <w:r w:rsidRPr="004547FA">
        <w:rPr>
          <w:spacing w:val="17"/>
        </w:rPr>
        <w:t xml:space="preserve"> </w:t>
      </w:r>
      <w:r w:rsidRPr="004547FA">
        <w:t>thấy</w:t>
      </w:r>
      <w:r w:rsidRPr="004547FA">
        <w:rPr>
          <w:spacing w:val="16"/>
        </w:rPr>
        <w:t xml:space="preserve"> </w:t>
      </w:r>
      <w:r w:rsidRPr="004547FA">
        <w:t>ngân</w:t>
      </w:r>
      <w:r w:rsidRPr="004547FA">
        <w:rPr>
          <w:spacing w:val="17"/>
        </w:rPr>
        <w:t xml:space="preserve"> </w:t>
      </w:r>
      <w:r w:rsidRPr="004547FA">
        <w:t xml:space="preserve">hàng </w:t>
      </w:r>
      <w:proofErr w:type="spellStart"/>
      <w:r w:rsidRPr="004547FA">
        <w:t>không</w:t>
      </w:r>
      <w:proofErr w:type="spellEnd"/>
      <w:r w:rsidRPr="004547FA">
        <w:t xml:space="preserve"> </w:t>
      </w:r>
      <w:proofErr w:type="spellStart"/>
      <w:r w:rsidRPr="004547FA">
        <w:t>chỉ</w:t>
      </w:r>
      <w:proofErr w:type="spellEnd"/>
      <w:r w:rsidRPr="004547FA">
        <w:t xml:space="preserve"> </w:t>
      </w:r>
      <w:proofErr w:type="spellStart"/>
      <w:r w:rsidRPr="004547FA">
        <w:t>chú</w:t>
      </w:r>
      <w:proofErr w:type="spellEnd"/>
      <w:r w:rsidRPr="004547FA">
        <w:t xml:space="preserve"> </w:t>
      </w:r>
      <w:proofErr w:type="spellStart"/>
      <w:r w:rsidRPr="004547FA">
        <w:t>trọng</w:t>
      </w:r>
      <w:proofErr w:type="spellEnd"/>
      <w:r w:rsidRPr="004547FA">
        <w:t xml:space="preserve"> </w:t>
      </w:r>
      <w:proofErr w:type="spellStart"/>
      <w:r w:rsidRPr="004547FA">
        <w:t>khách</w:t>
      </w:r>
      <w:proofErr w:type="spellEnd"/>
      <w:r w:rsidRPr="004547FA">
        <w:t xml:space="preserve"> hàng </w:t>
      </w:r>
      <w:proofErr w:type="spellStart"/>
      <w:r w:rsidRPr="004547FA">
        <w:t>lớn</w:t>
      </w:r>
      <w:proofErr w:type="spellEnd"/>
      <w:r w:rsidRPr="004547FA">
        <w:t xml:space="preserve"> như công ty </w:t>
      </w:r>
      <w:proofErr w:type="spellStart"/>
      <w:r w:rsidRPr="004547FA">
        <w:t>cổ</w:t>
      </w:r>
      <w:proofErr w:type="spellEnd"/>
      <w:r w:rsidRPr="004547FA">
        <w:t xml:space="preserve"> </w:t>
      </w:r>
      <w:proofErr w:type="spellStart"/>
      <w:r w:rsidRPr="004547FA">
        <w:t>phần</w:t>
      </w:r>
      <w:proofErr w:type="spellEnd"/>
      <w:r w:rsidRPr="004547FA">
        <w:t xml:space="preserve"> hay công ty TNHH mà còn </w:t>
      </w:r>
      <w:proofErr w:type="spellStart"/>
      <w:r w:rsidRPr="004547FA">
        <w:t>quan</w:t>
      </w:r>
      <w:proofErr w:type="spellEnd"/>
      <w:r w:rsidRPr="004547FA">
        <w:t xml:space="preserve"> tâm </w:t>
      </w:r>
      <w:proofErr w:type="spellStart"/>
      <w:r w:rsidRPr="004547FA">
        <w:t>các</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 nhỏ </w:t>
      </w:r>
      <w:proofErr w:type="spellStart"/>
      <w:r w:rsidRPr="004547FA">
        <w:t>lẻ</w:t>
      </w:r>
      <w:proofErr w:type="spellEnd"/>
      <w:r w:rsidRPr="004547FA">
        <w:t xml:space="preserve"> </w:t>
      </w:r>
      <w:proofErr w:type="spellStart"/>
      <w:r w:rsidRPr="004547FA">
        <w:t>khác</w:t>
      </w:r>
      <w:proofErr w:type="spellEnd"/>
      <w:r w:rsidRPr="004547FA">
        <w:t>.</w:t>
      </w:r>
    </w:p>
    <w:p w14:paraId="5D40125C" w14:textId="3AE64586" w:rsidR="00E06223" w:rsidRPr="004547FA" w:rsidRDefault="00E06223" w:rsidP="00E53690">
      <w:pPr>
        <w:pStyle w:val="BodyText"/>
        <w:spacing w:before="122"/>
        <w:outlineLvl w:val="3"/>
        <w:rPr>
          <w:b/>
          <w:bCs/>
        </w:rPr>
      </w:pPr>
      <w:bookmarkStart w:id="190" w:name="_Toc99270238"/>
      <w:r w:rsidRPr="004547FA">
        <w:rPr>
          <w:b/>
          <w:bCs/>
        </w:rPr>
        <w:t xml:space="preserve">2.2.3.3. </w:t>
      </w:r>
      <w:proofErr w:type="spellStart"/>
      <w:r w:rsidRPr="004547FA">
        <w:rPr>
          <w:b/>
          <w:bCs/>
        </w:rPr>
        <w:t>Doanh</w:t>
      </w:r>
      <w:proofErr w:type="spellEnd"/>
      <w:r w:rsidRPr="004547FA">
        <w:rPr>
          <w:b/>
          <w:bCs/>
        </w:rPr>
        <w:t xml:space="preserve"> số </w:t>
      </w:r>
      <w:proofErr w:type="spellStart"/>
      <w:r w:rsidRPr="004547FA">
        <w:rPr>
          <w:b/>
          <w:bCs/>
        </w:rPr>
        <w:t>cho</w:t>
      </w:r>
      <w:proofErr w:type="spellEnd"/>
      <w:r w:rsidRPr="004547FA">
        <w:rPr>
          <w:b/>
          <w:bCs/>
        </w:rPr>
        <w:t xml:space="preserve"> </w:t>
      </w:r>
      <w:proofErr w:type="spellStart"/>
      <w:r w:rsidRPr="004547FA">
        <w:rPr>
          <w:b/>
          <w:bCs/>
        </w:rPr>
        <w:t>vay</w:t>
      </w:r>
      <w:proofErr w:type="spellEnd"/>
      <w:r w:rsidRPr="004547FA">
        <w:rPr>
          <w:b/>
          <w:bCs/>
        </w:rPr>
        <w:t xml:space="preserve"> </w:t>
      </w:r>
      <w:proofErr w:type="spellStart"/>
      <w:r w:rsidRPr="004547FA">
        <w:rPr>
          <w:b/>
          <w:bCs/>
        </w:rPr>
        <w:t>theo</w:t>
      </w:r>
      <w:proofErr w:type="spellEnd"/>
      <w:r w:rsidRPr="004547FA">
        <w:rPr>
          <w:b/>
          <w:bCs/>
        </w:rPr>
        <w:t xml:space="preserve"> </w:t>
      </w:r>
      <w:proofErr w:type="spellStart"/>
      <w:r w:rsidRPr="004547FA">
        <w:rPr>
          <w:b/>
          <w:bCs/>
        </w:rPr>
        <w:t>ngành</w:t>
      </w:r>
      <w:proofErr w:type="spellEnd"/>
      <w:r w:rsidRPr="004547FA">
        <w:rPr>
          <w:b/>
          <w:bCs/>
        </w:rPr>
        <w:t xml:space="preserve"> </w:t>
      </w:r>
      <w:proofErr w:type="spellStart"/>
      <w:r w:rsidRPr="004547FA">
        <w:rPr>
          <w:b/>
          <w:bCs/>
        </w:rPr>
        <w:t>kinh</w:t>
      </w:r>
      <w:proofErr w:type="spellEnd"/>
      <w:r w:rsidRPr="004547FA">
        <w:rPr>
          <w:b/>
          <w:bCs/>
        </w:rPr>
        <w:t xml:space="preserve"> tế</w:t>
      </w:r>
      <w:bookmarkEnd w:id="190"/>
    </w:p>
    <w:p w14:paraId="4EAC294D" w14:textId="124D5883" w:rsidR="00A24644" w:rsidRPr="00A24644" w:rsidRDefault="00A24644" w:rsidP="00A24644">
      <w:pPr>
        <w:pStyle w:val="Caption"/>
        <w:rPr>
          <w:b w:val="0"/>
          <w:bCs/>
          <w:i/>
          <w:iCs w:val="0"/>
          <w:szCs w:val="26"/>
        </w:rPr>
      </w:pPr>
      <w:bookmarkStart w:id="191" w:name="_Toc101095416"/>
      <w:proofErr w:type="spellStart"/>
      <w:r>
        <w:t>Bảng</w:t>
      </w:r>
      <w:proofErr w:type="spellEnd"/>
      <w:r>
        <w:t xml:space="preserve"> 2.</w:t>
      </w:r>
      <w:fldSimple w:instr=" SEQ Bảng_2. \* ARABIC ">
        <w:r>
          <w:rPr>
            <w:noProof/>
          </w:rPr>
          <w:t>6</w:t>
        </w:r>
      </w:fldSimple>
      <w:r>
        <w:t xml:space="preserve">: </w:t>
      </w:r>
      <w:proofErr w:type="spellStart"/>
      <w:r w:rsidRPr="004547FA">
        <w:rPr>
          <w:bCs/>
          <w:szCs w:val="26"/>
        </w:rPr>
        <w:t>Doanh</w:t>
      </w:r>
      <w:proofErr w:type="spellEnd"/>
      <w:r w:rsidRPr="004547FA">
        <w:rPr>
          <w:bCs/>
          <w:szCs w:val="26"/>
        </w:rPr>
        <w:t xml:space="preserve"> số </w:t>
      </w:r>
      <w:proofErr w:type="spellStart"/>
      <w:r w:rsidRPr="004547FA">
        <w:rPr>
          <w:bCs/>
          <w:szCs w:val="26"/>
        </w:rPr>
        <w:t>cho</w:t>
      </w:r>
      <w:proofErr w:type="spellEnd"/>
      <w:r w:rsidRPr="004547FA">
        <w:rPr>
          <w:bCs/>
          <w:szCs w:val="26"/>
        </w:rPr>
        <w:t xml:space="preserve"> </w:t>
      </w:r>
      <w:proofErr w:type="spellStart"/>
      <w:r w:rsidRPr="004547FA">
        <w:rPr>
          <w:bCs/>
          <w:szCs w:val="26"/>
        </w:rPr>
        <w:t>vay</w:t>
      </w:r>
      <w:proofErr w:type="spellEnd"/>
      <w:r w:rsidRPr="004547FA">
        <w:rPr>
          <w:bCs/>
          <w:szCs w:val="26"/>
        </w:rPr>
        <w:t xml:space="preserve"> </w:t>
      </w:r>
      <w:proofErr w:type="spellStart"/>
      <w:r w:rsidRPr="004547FA">
        <w:rPr>
          <w:bCs/>
          <w:szCs w:val="26"/>
        </w:rPr>
        <w:t>theo</w:t>
      </w:r>
      <w:proofErr w:type="spellEnd"/>
      <w:r w:rsidRPr="004547FA">
        <w:rPr>
          <w:bCs/>
          <w:szCs w:val="26"/>
        </w:rPr>
        <w:t xml:space="preserve"> </w:t>
      </w:r>
      <w:proofErr w:type="spellStart"/>
      <w:r w:rsidRPr="004547FA">
        <w:rPr>
          <w:bCs/>
          <w:szCs w:val="26"/>
        </w:rPr>
        <w:t>ngành</w:t>
      </w:r>
      <w:proofErr w:type="spellEnd"/>
      <w:r w:rsidRPr="004547FA">
        <w:rPr>
          <w:bCs/>
          <w:szCs w:val="26"/>
        </w:rPr>
        <w:t xml:space="preserve"> </w:t>
      </w:r>
      <w:proofErr w:type="spellStart"/>
      <w:r w:rsidRPr="004547FA">
        <w:rPr>
          <w:bCs/>
          <w:szCs w:val="26"/>
        </w:rPr>
        <w:t>kinh</w:t>
      </w:r>
      <w:proofErr w:type="spellEnd"/>
      <w:r w:rsidRPr="004547FA">
        <w:rPr>
          <w:bCs/>
          <w:szCs w:val="26"/>
        </w:rPr>
        <w:t xml:space="preserve"> tế</w:t>
      </w:r>
      <w:bookmarkEnd w:id="191"/>
    </w:p>
    <w:p w14:paraId="4508C897" w14:textId="27755255" w:rsidR="003C03A3" w:rsidRPr="004547FA" w:rsidRDefault="003C03A3"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101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9"/>
        <w:gridCol w:w="1258"/>
        <w:gridCol w:w="1256"/>
        <w:gridCol w:w="1258"/>
        <w:gridCol w:w="1256"/>
        <w:gridCol w:w="931"/>
        <w:gridCol w:w="1291"/>
        <w:gridCol w:w="931"/>
      </w:tblGrid>
      <w:tr w:rsidR="003C03A3" w:rsidRPr="004547FA" w14:paraId="3ABF48C1" w14:textId="77777777" w:rsidTr="00325889">
        <w:trPr>
          <w:trHeight w:val="611"/>
        </w:trPr>
        <w:tc>
          <w:tcPr>
            <w:tcW w:w="1959" w:type="dxa"/>
            <w:vMerge w:val="restart"/>
            <w:shd w:val="clear" w:color="auto" w:fill="auto"/>
            <w:vAlign w:val="center"/>
          </w:tcPr>
          <w:p w14:paraId="25CFE2D6" w14:textId="77777777" w:rsidR="003C03A3" w:rsidRPr="004547FA" w:rsidRDefault="003C03A3" w:rsidP="00E53690">
            <w:pPr>
              <w:pStyle w:val="TableParagraph"/>
              <w:jc w:val="center"/>
              <w:rPr>
                <w:szCs w:val="26"/>
              </w:rPr>
            </w:pPr>
          </w:p>
        </w:tc>
        <w:tc>
          <w:tcPr>
            <w:tcW w:w="1258" w:type="dxa"/>
            <w:vMerge w:val="restart"/>
            <w:shd w:val="clear" w:color="auto" w:fill="auto"/>
            <w:vAlign w:val="center"/>
          </w:tcPr>
          <w:p w14:paraId="333DF4B9" w14:textId="77777777" w:rsidR="003C03A3" w:rsidRPr="004547FA" w:rsidRDefault="003C03A3" w:rsidP="00E53690">
            <w:pPr>
              <w:pStyle w:val="TableParagraph"/>
              <w:jc w:val="center"/>
              <w:rPr>
                <w:b/>
                <w:i/>
                <w:szCs w:val="26"/>
              </w:rPr>
            </w:pPr>
          </w:p>
          <w:p w14:paraId="6AE233E6" w14:textId="2F00BEAA" w:rsidR="003C03A3" w:rsidRPr="004547FA" w:rsidRDefault="006C1771" w:rsidP="00E53690">
            <w:pPr>
              <w:pStyle w:val="TableParagraph"/>
              <w:jc w:val="center"/>
              <w:rPr>
                <w:b/>
                <w:szCs w:val="26"/>
              </w:rPr>
            </w:pPr>
            <w:r w:rsidRPr="004547FA">
              <w:rPr>
                <w:b/>
                <w:szCs w:val="26"/>
              </w:rPr>
              <w:t>2019</w:t>
            </w:r>
          </w:p>
        </w:tc>
        <w:tc>
          <w:tcPr>
            <w:tcW w:w="1256" w:type="dxa"/>
            <w:vMerge w:val="restart"/>
            <w:shd w:val="clear" w:color="auto" w:fill="auto"/>
            <w:vAlign w:val="center"/>
          </w:tcPr>
          <w:p w14:paraId="02EDDE78" w14:textId="77777777" w:rsidR="003C03A3" w:rsidRPr="004547FA" w:rsidRDefault="003C03A3" w:rsidP="00E53690">
            <w:pPr>
              <w:pStyle w:val="TableParagraph"/>
              <w:jc w:val="center"/>
              <w:rPr>
                <w:b/>
                <w:i/>
                <w:szCs w:val="26"/>
              </w:rPr>
            </w:pPr>
          </w:p>
          <w:p w14:paraId="7A7C41E2" w14:textId="5BC288CD" w:rsidR="003C03A3" w:rsidRPr="004547FA" w:rsidRDefault="006C1771" w:rsidP="00E53690">
            <w:pPr>
              <w:pStyle w:val="TableParagraph"/>
              <w:jc w:val="center"/>
              <w:rPr>
                <w:b/>
                <w:szCs w:val="26"/>
              </w:rPr>
            </w:pPr>
            <w:r w:rsidRPr="004547FA">
              <w:rPr>
                <w:b/>
                <w:szCs w:val="26"/>
              </w:rPr>
              <w:t>2020</w:t>
            </w:r>
          </w:p>
        </w:tc>
        <w:tc>
          <w:tcPr>
            <w:tcW w:w="1258" w:type="dxa"/>
            <w:vMerge w:val="restart"/>
            <w:shd w:val="clear" w:color="auto" w:fill="auto"/>
            <w:vAlign w:val="center"/>
          </w:tcPr>
          <w:p w14:paraId="0BF88653" w14:textId="77777777" w:rsidR="003C03A3" w:rsidRPr="004547FA" w:rsidRDefault="003C03A3" w:rsidP="00E53690">
            <w:pPr>
              <w:pStyle w:val="TableParagraph"/>
              <w:jc w:val="center"/>
              <w:rPr>
                <w:b/>
                <w:i/>
                <w:szCs w:val="26"/>
              </w:rPr>
            </w:pPr>
          </w:p>
          <w:p w14:paraId="5845D513" w14:textId="1270CB65" w:rsidR="003C03A3" w:rsidRPr="004547FA" w:rsidRDefault="006C1771" w:rsidP="00E53690">
            <w:pPr>
              <w:pStyle w:val="TableParagraph"/>
              <w:jc w:val="center"/>
              <w:rPr>
                <w:b/>
                <w:szCs w:val="26"/>
              </w:rPr>
            </w:pPr>
            <w:r w:rsidRPr="004547FA">
              <w:rPr>
                <w:b/>
                <w:szCs w:val="26"/>
              </w:rPr>
              <w:t>2021</w:t>
            </w:r>
          </w:p>
        </w:tc>
        <w:tc>
          <w:tcPr>
            <w:tcW w:w="2187" w:type="dxa"/>
            <w:gridSpan w:val="2"/>
            <w:shd w:val="clear" w:color="auto" w:fill="auto"/>
            <w:vAlign w:val="center"/>
          </w:tcPr>
          <w:p w14:paraId="0D300842" w14:textId="4E87CA41" w:rsidR="003C03A3" w:rsidRPr="004547FA" w:rsidRDefault="006C1771" w:rsidP="00E53690">
            <w:pPr>
              <w:pStyle w:val="TableParagraph"/>
              <w:jc w:val="center"/>
              <w:rPr>
                <w:b/>
                <w:szCs w:val="26"/>
              </w:rPr>
            </w:pPr>
            <w:r w:rsidRPr="004547FA">
              <w:rPr>
                <w:b/>
                <w:szCs w:val="26"/>
              </w:rPr>
              <w:t>2020</w:t>
            </w:r>
            <w:r w:rsidR="00392E9B">
              <w:rPr>
                <w:b/>
                <w:szCs w:val="26"/>
              </w:rPr>
              <w:t>/</w:t>
            </w:r>
            <w:r w:rsidRPr="004547FA">
              <w:rPr>
                <w:b/>
                <w:szCs w:val="26"/>
              </w:rPr>
              <w:t>2019</w:t>
            </w:r>
          </w:p>
        </w:tc>
        <w:tc>
          <w:tcPr>
            <w:tcW w:w="2222" w:type="dxa"/>
            <w:gridSpan w:val="2"/>
            <w:shd w:val="clear" w:color="auto" w:fill="auto"/>
            <w:vAlign w:val="center"/>
          </w:tcPr>
          <w:p w14:paraId="1632ED1E" w14:textId="77908CE9" w:rsidR="003C03A3" w:rsidRPr="004547FA" w:rsidRDefault="006C1771" w:rsidP="00E53690">
            <w:pPr>
              <w:pStyle w:val="TableParagraph"/>
              <w:jc w:val="center"/>
              <w:rPr>
                <w:b/>
                <w:szCs w:val="26"/>
              </w:rPr>
            </w:pPr>
            <w:r w:rsidRPr="004547FA">
              <w:rPr>
                <w:b/>
                <w:szCs w:val="26"/>
              </w:rPr>
              <w:t>2021</w:t>
            </w:r>
            <w:r w:rsidR="00392E9B">
              <w:rPr>
                <w:b/>
                <w:szCs w:val="26"/>
              </w:rPr>
              <w:t>/</w:t>
            </w:r>
            <w:r w:rsidRPr="004547FA">
              <w:rPr>
                <w:b/>
                <w:szCs w:val="26"/>
              </w:rPr>
              <w:t>2020</w:t>
            </w:r>
          </w:p>
        </w:tc>
      </w:tr>
      <w:tr w:rsidR="00ED7529" w:rsidRPr="004547FA" w14:paraId="0CE701B3" w14:textId="77777777" w:rsidTr="00325889">
        <w:trPr>
          <w:trHeight w:val="629"/>
        </w:trPr>
        <w:tc>
          <w:tcPr>
            <w:tcW w:w="1959" w:type="dxa"/>
            <w:vMerge/>
            <w:tcBorders>
              <w:top w:val="nil"/>
            </w:tcBorders>
            <w:shd w:val="clear" w:color="auto" w:fill="auto"/>
            <w:vAlign w:val="center"/>
          </w:tcPr>
          <w:p w14:paraId="5756D812" w14:textId="77777777" w:rsidR="003C03A3" w:rsidRPr="004547FA" w:rsidRDefault="003C03A3" w:rsidP="00E53690">
            <w:pPr>
              <w:jc w:val="center"/>
              <w:rPr>
                <w:szCs w:val="26"/>
              </w:rPr>
            </w:pPr>
          </w:p>
        </w:tc>
        <w:tc>
          <w:tcPr>
            <w:tcW w:w="1258" w:type="dxa"/>
            <w:vMerge/>
            <w:tcBorders>
              <w:top w:val="nil"/>
            </w:tcBorders>
            <w:shd w:val="clear" w:color="auto" w:fill="auto"/>
            <w:vAlign w:val="center"/>
          </w:tcPr>
          <w:p w14:paraId="39AC2114" w14:textId="77777777" w:rsidR="003C03A3" w:rsidRPr="004547FA" w:rsidRDefault="003C03A3" w:rsidP="00E53690">
            <w:pPr>
              <w:jc w:val="center"/>
              <w:rPr>
                <w:szCs w:val="26"/>
              </w:rPr>
            </w:pPr>
          </w:p>
        </w:tc>
        <w:tc>
          <w:tcPr>
            <w:tcW w:w="1256" w:type="dxa"/>
            <w:vMerge/>
            <w:tcBorders>
              <w:top w:val="nil"/>
            </w:tcBorders>
            <w:shd w:val="clear" w:color="auto" w:fill="auto"/>
            <w:vAlign w:val="center"/>
          </w:tcPr>
          <w:p w14:paraId="1B7DBD62" w14:textId="77777777" w:rsidR="003C03A3" w:rsidRPr="004547FA" w:rsidRDefault="003C03A3" w:rsidP="00E53690">
            <w:pPr>
              <w:jc w:val="center"/>
              <w:rPr>
                <w:szCs w:val="26"/>
              </w:rPr>
            </w:pPr>
          </w:p>
        </w:tc>
        <w:tc>
          <w:tcPr>
            <w:tcW w:w="1258" w:type="dxa"/>
            <w:vMerge/>
            <w:tcBorders>
              <w:top w:val="nil"/>
            </w:tcBorders>
            <w:shd w:val="clear" w:color="auto" w:fill="auto"/>
            <w:vAlign w:val="center"/>
          </w:tcPr>
          <w:p w14:paraId="41D70628" w14:textId="77777777" w:rsidR="003C03A3" w:rsidRPr="004547FA" w:rsidRDefault="003C03A3" w:rsidP="00E53690">
            <w:pPr>
              <w:jc w:val="center"/>
              <w:rPr>
                <w:szCs w:val="26"/>
              </w:rPr>
            </w:pPr>
          </w:p>
        </w:tc>
        <w:tc>
          <w:tcPr>
            <w:tcW w:w="1256" w:type="dxa"/>
            <w:shd w:val="clear" w:color="auto" w:fill="auto"/>
            <w:vAlign w:val="center"/>
          </w:tcPr>
          <w:p w14:paraId="71141727" w14:textId="77777777" w:rsidR="003C03A3" w:rsidRPr="004547FA" w:rsidRDefault="003C03A3" w:rsidP="00E53690">
            <w:pPr>
              <w:pStyle w:val="TableParagraph"/>
              <w:ind w:hanging="36"/>
              <w:jc w:val="center"/>
              <w:rPr>
                <w:b/>
                <w:szCs w:val="26"/>
              </w:rPr>
            </w:pPr>
            <w:proofErr w:type="spellStart"/>
            <w:r w:rsidRPr="004547FA">
              <w:rPr>
                <w:b/>
                <w:szCs w:val="26"/>
              </w:rPr>
              <w:t>Triệu</w:t>
            </w:r>
            <w:proofErr w:type="spellEnd"/>
            <w:r w:rsidRPr="004547FA">
              <w:rPr>
                <w:b/>
                <w:w w:val="99"/>
                <w:szCs w:val="26"/>
              </w:rPr>
              <w:t xml:space="preserve"> </w:t>
            </w:r>
            <w:r w:rsidRPr="004547FA">
              <w:rPr>
                <w:b/>
                <w:szCs w:val="26"/>
              </w:rPr>
              <w:t>đồng</w:t>
            </w:r>
          </w:p>
        </w:tc>
        <w:tc>
          <w:tcPr>
            <w:tcW w:w="931" w:type="dxa"/>
            <w:shd w:val="clear" w:color="auto" w:fill="auto"/>
            <w:vAlign w:val="center"/>
          </w:tcPr>
          <w:p w14:paraId="2AC91F37" w14:textId="77777777" w:rsidR="003C03A3" w:rsidRPr="004547FA" w:rsidRDefault="003C03A3" w:rsidP="00E53690">
            <w:pPr>
              <w:pStyle w:val="TableParagraph"/>
              <w:jc w:val="center"/>
              <w:rPr>
                <w:b/>
                <w:szCs w:val="26"/>
              </w:rPr>
            </w:pPr>
            <w:r w:rsidRPr="004547FA">
              <w:rPr>
                <w:b/>
                <w:w w:val="99"/>
                <w:szCs w:val="26"/>
              </w:rPr>
              <w:t>%</w:t>
            </w:r>
          </w:p>
        </w:tc>
        <w:tc>
          <w:tcPr>
            <w:tcW w:w="1291" w:type="dxa"/>
            <w:shd w:val="clear" w:color="auto" w:fill="auto"/>
            <w:vAlign w:val="center"/>
          </w:tcPr>
          <w:p w14:paraId="00BF5820" w14:textId="77777777" w:rsidR="003C03A3" w:rsidRPr="004547FA" w:rsidRDefault="003C03A3" w:rsidP="00E53690">
            <w:pPr>
              <w:pStyle w:val="TableParagraph"/>
              <w:ind w:hanging="34"/>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31" w:type="dxa"/>
            <w:shd w:val="clear" w:color="auto" w:fill="auto"/>
            <w:vAlign w:val="center"/>
          </w:tcPr>
          <w:p w14:paraId="47A4809E" w14:textId="77777777" w:rsidR="003C03A3" w:rsidRPr="004547FA" w:rsidRDefault="003C03A3" w:rsidP="00E53690">
            <w:pPr>
              <w:pStyle w:val="TableParagraph"/>
              <w:jc w:val="center"/>
              <w:rPr>
                <w:b/>
                <w:szCs w:val="26"/>
              </w:rPr>
            </w:pPr>
            <w:r w:rsidRPr="004547FA">
              <w:rPr>
                <w:b/>
                <w:w w:val="99"/>
                <w:szCs w:val="26"/>
              </w:rPr>
              <w:t>%</w:t>
            </w:r>
          </w:p>
        </w:tc>
      </w:tr>
      <w:tr w:rsidR="003C03A3" w:rsidRPr="004547FA" w14:paraId="740763E1" w14:textId="77777777" w:rsidTr="00325889">
        <w:trPr>
          <w:trHeight w:val="599"/>
        </w:trPr>
        <w:tc>
          <w:tcPr>
            <w:tcW w:w="1959" w:type="dxa"/>
            <w:vAlign w:val="center"/>
          </w:tcPr>
          <w:p w14:paraId="1538D5DE" w14:textId="77777777" w:rsidR="003C03A3" w:rsidRPr="004547FA" w:rsidRDefault="003C03A3" w:rsidP="00E53690">
            <w:pPr>
              <w:pStyle w:val="TableParagraph"/>
              <w:jc w:val="center"/>
              <w:rPr>
                <w:szCs w:val="26"/>
              </w:rPr>
            </w:pPr>
            <w:proofErr w:type="spellStart"/>
            <w:r w:rsidRPr="004547FA">
              <w:rPr>
                <w:szCs w:val="26"/>
              </w:rPr>
              <w:t>Nông</w:t>
            </w:r>
            <w:proofErr w:type="spellEnd"/>
            <w:r w:rsidRPr="004547FA">
              <w:rPr>
                <w:szCs w:val="26"/>
              </w:rPr>
              <w:t xml:space="preserve">, </w:t>
            </w:r>
            <w:proofErr w:type="spellStart"/>
            <w:r w:rsidRPr="004547FA">
              <w:rPr>
                <w:szCs w:val="26"/>
              </w:rPr>
              <w:t>lâm</w:t>
            </w:r>
            <w:proofErr w:type="spellEnd"/>
            <w:r w:rsidRPr="004547FA">
              <w:rPr>
                <w:szCs w:val="26"/>
              </w:rPr>
              <w:t xml:space="preserve">, </w:t>
            </w:r>
            <w:proofErr w:type="spellStart"/>
            <w:r w:rsidRPr="004547FA">
              <w:rPr>
                <w:szCs w:val="26"/>
              </w:rPr>
              <w:t>ngư</w:t>
            </w:r>
            <w:proofErr w:type="spellEnd"/>
          </w:p>
          <w:p w14:paraId="40717513" w14:textId="77777777" w:rsidR="003C03A3" w:rsidRPr="004547FA" w:rsidRDefault="003C03A3" w:rsidP="00E53690">
            <w:pPr>
              <w:pStyle w:val="TableParagraph"/>
              <w:jc w:val="center"/>
              <w:rPr>
                <w:szCs w:val="26"/>
              </w:rPr>
            </w:pPr>
            <w:r w:rsidRPr="004547FA">
              <w:rPr>
                <w:szCs w:val="26"/>
              </w:rPr>
              <w:t>nghiệp</w:t>
            </w:r>
          </w:p>
        </w:tc>
        <w:tc>
          <w:tcPr>
            <w:tcW w:w="1258" w:type="dxa"/>
            <w:vAlign w:val="center"/>
          </w:tcPr>
          <w:p w14:paraId="5BA5220F" w14:textId="77777777" w:rsidR="003C03A3" w:rsidRPr="004547FA" w:rsidRDefault="003C03A3" w:rsidP="00E53690">
            <w:pPr>
              <w:pStyle w:val="TableParagraph"/>
              <w:jc w:val="center"/>
              <w:rPr>
                <w:szCs w:val="26"/>
              </w:rPr>
            </w:pPr>
            <w:r w:rsidRPr="004547FA">
              <w:rPr>
                <w:w w:val="95"/>
                <w:szCs w:val="26"/>
              </w:rPr>
              <w:t>3.796,11</w:t>
            </w:r>
          </w:p>
        </w:tc>
        <w:tc>
          <w:tcPr>
            <w:tcW w:w="1256" w:type="dxa"/>
            <w:vAlign w:val="center"/>
          </w:tcPr>
          <w:p w14:paraId="69187037" w14:textId="77777777" w:rsidR="003C03A3" w:rsidRPr="004547FA" w:rsidRDefault="003C03A3" w:rsidP="00E53690">
            <w:pPr>
              <w:pStyle w:val="TableParagraph"/>
              <w:jc w:val="center"/>
              <w:rPr>
                <w:szCs w:val="26"/>
              </w:rPr>
            </w:pPr>
            <w:r w:rsidRPr="004547FA">
              <w:rPr>
                <w:w w:val="95"/>
                <w:szCs w:val="26"/>
              </w:rPr>
              <w:t>6.979,46</w:t>
            </w:r>
          </w:p>
        </w:tc>
        <w:tc>
          <w:tcPr>
            <w:tcW w:w="1258" w:type="dxa"/>
            <w:vAlign w:val="center"/>
          </w:tcPr>
          <w:p w14:paraId="6995D4DB" w14:textId="77777777" w:rsidR="003C03A3" w:rsidRPr="004547FA" w:rsidRDefault="003C03A3" w:rsidP="00E53690">
            <w:pPr>
              <w:pStyle w:val="TableParagraph"/>
              <w:jc w:val="center"/>
              <w:rPr>
                <w:szCs w:val="26"/>
              </w:rPr>
            </w:pPr>
            <w:r w:rsidRPr="004547FA">
              <w:rPr>
                <w:w w:val="95"/>
                <w:szCs w:val="26"/>
              </w:rPr>
              <w:t>5.224,47</w:t>
            </w:r>
          </w:p>
        </w:tc>
        <w:tc>
          <w:tcPr>
            <w:tcW w:w="1256" w:type="dxa"/>
            <w:vAlign w:val="center"/>
          </w:tcPr>
          <w:p w14:paraId="3413BE76" w14:textId="77777777" w:rsidR="003C03A3" w:rsidRPr="004547FA" w:rsidRDefault="003C03A3" w:rsidP="00E53690">
            <w:pPr>
              <w:pStyle w:val="TableParagraph"/>
              <w:jc w:val="center"/>
              <w:rPr>
                <w:szCs w:val="26"/>
              </w:rPr>
            </w:pPr>
            <w:r w:rsidRPr="004547FA">
              <w:rPr>
                <w:w w:val="95"/>
                <w:szCs w:val="26"/>
              </w:rPr>
              <w:t>3.183,34</w:t>
            </w:r>
          </w:p>
        </w:tc>
        <w:tc>
          <w:tcPr>
            <w:tcW w:w="931" w:type="dxa"/>
            <w:vAlign w:val="center"/>
          </w:tcPr>
          <w:p w14:paraId="747E73BB" w14:textId="77777777" w:rsidR="003C03A3" w:rsidRPr="004547FA" w:rsidRDefault="003C03A3" w:rsidP="00E53690">
            <w:pPr>
              <w:pStyle w:val="TableParagraph"/>
              <w:jc w:val="center"/>
              <w:rPr>
                <w:szCs w:val="26"/>
              </w:rPr>
            </w:pPr>
            <w:r w:rsidRPr="004547FA">
              <w:rPr>
                <w:w w:val="95"/>
                <w:szCs w:val="26"/>
              </w:rPr>
              <w:t>183,86</w:t>
            </w:r>
          </w:p>
        </w:tc>
        <w:tc>
          <w:tcPr>
            <w:tcW w:w="1291" w:type="dxa"/>
            <w:vAlign w:val="center"/>
          </w:tcPr>
          <w:p w14:paraId="322AB5FC" w14:textId="77777777" w:rsidR="003C03A3" w:rsidRPr="004547FA" w:rsidRDefault="003C03A3" w:rsidP="00E53690">
            <w:pPr>
              <w:pStyle w:val="TableParagraph"/>
              <w:jc w:val="center"/>
              <w:rPr>
                <w:szCs w:val="26"/>
              </w:rPr>
            </w:pPr>
            <w:r w:rsidRPr="004547FA">
              <w:rPr>
                <w:w w:val="95"/>
                <w:szCs w:val="26"/>
              </w:rPr>
              <w:t>-1.754,98</w:t>
            </w:r>
          </w:p>
        </w:tc>
        <w:tc>
          <w:tcPr>
            <w:tcW w:w="931" w:type="dxa"/>
            <w:vAlign w:val="center"/>
          </w:tcPr>
          <w:p w14:paraId="2B945180" w14:textId="77777777" w:rsidR="003C03A3" w:rsidRPr="004547FA" w:rsidRDefault="003C03A3" w:rsidP="00E53690">
            <w:pPr>
              <w:pStyle w:val="TableParagraph"/>
              <w:jc w:val="center"/>
              <w:rPr>
                <w:szCs w:val="26"/>
              </w:rPr>
            </w:pPr>
            <w:r w:rsidRPr="004547FA">
              <w:rPr>
                <w:w w:val="95"/>
                <w:szCs w:val="26"/>
              </w:rPr>
              <w:t>74,86</w:t>
            </w:r>
          </w:p>
        </w:tc>
      </w:tr>
      <w:tr w:rsidR="003C03A3" w:rsidRPr="004547FA" w14:paraId="4F5CE3E3" w14:textId="77777777" w:rsidTr="00325889">
        <w:trPr>
          <w:trHeight w:val="597"/>
        </w:trPr>
        <w:tc>
          <w:tcPr>
            <w:tcW w:w="1959" w:type="dxa"/>
            <w:vAlign w:val="center"/>
          </w:tcPr>
          <w:p w14:paraId="5A8F9A69" w14:textId="77777777" w:rsidR="003C03A3" w:rsidRPr="004547FA" w:rsidRDefault="003C03A3" w:rsidP="00E53690">
            <w:pPr>
              <w:pStyle w:val="TableParagraph"/>
              <w:jc w:val="center"/>
              <w:rPr>
                <w:szCs w:val="26"/>
              </w:rPr>
            </w:pPr>
            <w:r w:rsidRPr="004547FA">
              <w:rPr>
                <w:szCs w:val="26"/>
              </w:rPr>
              <w:t>Công nghiệp -</w:t>
            </w:r>
          </w:p>
          <w:p w14:paraId="522388BB" w14:textId="77777777" w:rsidR="003C03A3" w:rsidRPr="004547FA" w:rsidRDefault="003C03A3" w:rsidP="00E53690">
            <w:pPr>
              <w:pStyle w:val="TableParagraph"/>
              <w:jc w:val="center"/>
              <w:rPr>
                <w:szCs w:val="26"/>
              </w:rPr>
            </w:pPr>
            <w:proofErr w:type="spellStart"/>
            <w:r w:rsidRPr="004547FA">
              <w:rPr>
                <w:szCs w:val="26"/>
              </w:rPr>
              <w:t>xây</w:t>
            </w:r>
            <w:proofErr w:type="spellEnd"/>
            <w:r w:rsidRPr="004547FA">
              <w:rPr>
                <w:szCs w:val="26"/>
              </w:rPr>
              <w:t xml:space="preserve"> </w:t>
            </w:r>
            <w:proofErr w:type="spellStart"/>
            <w:r w:rsidRPr="004547FA">
              <w:rPr>
                <w:szCs w:val="26"/>
              </w:rPr>
              <w:t>dựng</w:t>
            </w:r>
            <w:proofErr w:type="spellEnd"/>
          </w:p>
        </w:tc>
        <w:tc>
          <w:tcPr>
            <w:tcW w:w="1258" w:type="dxa"/>
            <w:vAlign w:val="center"/>
          </w:tcPr>
          <w:p w14:paraId="38415EED" w14:textId="77777777" w:rsidR="003C03A3" w:rsidRPr="004547FA" w:rsidRDefault="003C03A3" w:rsidP="00E53690">
            <w:pPr>
              <w:pStyle w:val="TableParagraph"/>
              <w:jc w:val="center"/>
              <w:rPr>
                <w:szCs w:val="26"/>
              </w:rPr>
            </w:pPr>
            <w:r w:rsidRPr="004547FA">
              <w:rPr>
                <w:w w:val="95"/>
                <w:szCs w:val="26"/>
              </w:rPr>
              <w:t>16.428,73</w:t>
            </w:r>
          </w:p>
        </w:tc>
        <w:tc>
          <w:tcPr>
            <w:tcW w:w="1256" w:type="dxa"/>
            <w:vAlign w:val="center"/>
          </w:tcPr>
          <w:p w14:paraId="3EE380A4" w14:textId="77777777" w:rsidR="003C03A3" w:rsidRPr="004547FA" w:rsidRDefault="003C03A3" w:rsidP="00E53690">
            <w:pPr>
              <w:pStyle w:val="TableParagraph"/>
              <w:jc w:val="center"/>
              <w:rPr>
                <w:szCs w:val="26"/>
              </w:rPr>
            </w:pPr>
            <w:r w:rsidRPr="004547FA">
              <w:rPr>
                <w:w w:val="95"/>
                <w:szCs w:val="26"/>
              </w:rPr>
              <w:t>13.008,37</w:t>
            </w:r>
          </w:p>
        </w:tc>
        <w:tc>
          <w:tcPr>
            <w:tcW w:w="1258" w:type="dxa"/>
            <w:vAlign w:val="center"/>
          </w:tcPr>
          <w:p w14:paraId="38CAE58D" w14:textId="77777777" w:rsidR="003C03A3" w:rsidRPr="004547FA" w:rsidRDefault="003C03A3" w:rsidP="00E53690">
            <w:pPr>
              <w:pStyle w:val="TableParagraph"/>
              <w:jc w:val="center"/>
              <w:rPr>
                <w:szCs w:val="26"/>
              </w:rPr>
            </w:pPr>
            <w:r w:rsidRPr="004547FA">
              <w:rPr>
                <w:w w:val="95"/>
                <w:szCs w:val="26"/>
              </w:rPr>
              <w:t>16.442,13</w:t>
            </w:r>
          </w:p>
        </w:tc>
        <w:tc>
          <w:tcPr>
            <w:tcW w:w="1256" w:type="dxa"/>
            <w:vAlign w:val="center"/>
          </w:tcPr>
          <w:p w14:paraId="5AD5211F" w14:textId="77777777" w:rsidR="003C03A3" w:rsidRPr="004547FA" w:rsidRDefault="003C03A3" w:rsidP="00E53690">
            <w:pPr>
              <w:pStyle w:val="TableParagraph"/>
              <w:jc w:val="center"/>
              <w:rPr>
                <w:szCs w:val="26"/>
              </w:rPr>
            </w:pPr>
            <w:r w:rsidRPr="004547FA">
              <w:rPr>
                <w:w w:val="95"/>
                <w:szCs w:val="26"/>
              </w:rPr>
              <w:t>-3.420,36</w:t>
            </w:r>
          </w:p>
        </w:tc>
        <w:tc>
          <w:tcPr>
            <w:tcW w:w="931" w:type="dxa"/>
            <w:vAlign w:val="center"/>
          </w:tcPr>
          <w:p w14:paraId="3D64865E" w14:textId="77777777" w:rsidR="003C03A3" w:rsidRPr="004547FA" w:rsidRDefault="003C03A3" w:rsidP="00E53690">
            <w:pPr>
              <w:pStyle w:val="TableParagraph"/>
              <w:jc w:val="center"/>
              <w:rPr>
                <w:szCs w:val="26"/>
              </w:rPr>
            </w:pPr>
            <w:r w:rsidRPr="004547FA">
              <w:rPr>
                <w:w w:val="95"/>
                <w:szCs w:val="26"/>
              </w:rPr>
              <w:t>79,18</w:t>
            </w:r>
          </w:p>
        </w:tc>
        <w:tc>
          <w:tcPr>
            <w:tcW w:w="1291" w:type="dxa"/>
            <w:vAlign w:val="center"/>
          </w:tcPr>
          <w:p w14:paraId="54839166" w14:textId="77777777" w:rsidR="003C03A3" w:rsidRPr="004547FA" w:rsidRDefault="003C03A3" w:rsidP="00E53690">
            <w:pPr>
              <w:pStyle w:val="TableParagraph"/>
              <w:jc w:val="center"/>
              <w:rPr>
                <w:szCs w:val="26"/>
              </w:rPr>
            </w:pPr>
            <w:r w:rsidRPr="004547FA">
              <w:rPr>
                <w:w w:val="95"/>
                <w:szCs w:val="26"/>
              </w:rPr>
              <w:t>3.433,75</w:t>
            </w:r>
          </w:p>
        </w:tc>
        <w:tc>
          <w:tcPr>
            <w:tcW w:w="931" w:type="dxa"/>
            <w:vAlign w:val="center"/>
          </w:tcPr>
          <w:p w14:paraId="566DDA4F" w14:textId="77777777" w:rsidR="003C03A3" w:rsidRPr="004547FA" w:rsidRDefault="003C03A3" w:rsidP="00E53690">
            <w:pPr>
              <w:pStyle w:val="TableParagraph"/>
              <w:jc w:val="center"/>
              <w:rPr>
                <w:szCs w:val="26"/>
              </w:rPr>
            </w:pPr>
            <w:r w:rsidRPr="004547FA">
              <w:rPr>
                <w:w w:val="95"/>
                <w:szCs w:val="26"/>
              </w:rPr>
              <w:t>126,40</w:t>
            </w:r>
          </w:p>
        </w:tc>
      </w:tr>
      <w:tr w:rsidR="003C03A3" w:rsidRPr="004547FA" w14:paraId="7E51758C" w14:textId="77777777" w:rsidTr="00325889">
        <w:trPr>
          <w:trHeight w:val="597"/>
        </w:trPr>
        <w:tc>
          <w:tcPr>
            <w:tcW w:w="1959" w:type="dxa"/>
            <w:vAlign w:val="center"/>
          </w:tcPr>
          <w:p w14:paraId="399F577A" w14:textId="77777777" w:rsidR="003C03A3" w:rsidRPr="004547FA" w:rsidRDefault="003C03A3" w:rsidP="00E53690">
            <w:pPr>
              <w:pStyle w:val="TableParagraph"/>
              <w:jc w:val="center"/>
              <w:rPr>
                <w:szCs w:val="26"/>
              </w:rPr>
            </w:pPr>
            <w:proofErr w:type="spellStart"/>
            <w:r w:rsidRPr="004547FA">
              <w:rPr>
                <w:szCs w:val="26"/>
              </w:rPr>
              <w:t>Thương</w:t>
            </w:r>
            <w:proofErr w:type="spellEnd"/>
            <w:r w:rsidRPr="004547FA">
              <w:rPr>
                <w:szCs w:val="26"/>
              </w:rPr>
              <w:t xml:space="preserve"> </w:t>
            </w:r>
            <w:proofErr w:type="spellStart"/>
            <w:r w:rsidRPr="004547FA">
              <w:rPr>
                <w:szCs w:val="26"/>
              </w:rPr>
              <w:t>mại</w:t>
            </w:r>
            <w:proofErr w:type="spellEnd"/>
            <w:r w:rsidRPr="004547FA">
              <w:rPr>
                <w:szCs w:val="26"/>
              </w:rPr>
              <w:t xml:space="preserve"> -</w:t>
            </w:r>
          </w:p>
          <w:p w14:paraId="30EBBF42" w14:textId="77777777" w:rsidR="003C03A3" w:rsidRPr="004547FA" w:rsidRDefault="003C03A3" w:rsidP="00E53690">
            <w:pPr>
              <w:pStyle w:val="TableParagraph"/>
              <w:jc w:val="center"/>
              <w:rPr>
                <w:szCs w:val="26"/>
              </w:rPr>
            </w:pPr>
            <w:r w:rsidRPr="004547FA">
              <w:rPr>
                <w:szCs w:val="26"/>
              </w:rPr>
              <w:t xml:space="preserve">dịch </w:t>
            </w:r>
            <w:proofErr w:type="spellStart"/>
            <w:r w:rsidRPr="004547FA">
              <w:rPr>
                <w:szCs w:val="26"/>
              </w:rPr>
              <w:t>vụ</w:t>
            </w:r>
            <w:proofErr w:type="spellEnd"/>
          </w:p>
        </w:tc>
        <w:tc>
          <w:tcPr>
            <w:tcW w:w="1258" w:type="dxa"/>
            <w:vAlign w:val="center"/>
          </w:tcPr>
          <w:p w14:paraId="5F151BF2" w14:textId="77777777" w:rsidR="003C03A3" w:rsidRPr="004547FA" w:rsidRDefault="003C03A3" w:rsidP="00E53690">
            <w:pPr>
              <w:pStyle w:val="TableParagraph"/>
              <w:jc w:val="center"/>
              <w:rPr>
                <w:szCs w:val="26"/>
              </w:rPr>
            </w:pPr>
            <w:r w:rsidRPr="004547FA">
              <w:rPr>
                <w:w w:val="95"/>
                <w:szCs w:val="26"/>
              </w:rPr>
              <w:t>32.498,94</w:t>
            </w:r>
          </w:p>
        </w:tc>
        <w:tc>
          <w:tcPr>
            <w:tcW w:w="1256" w:type="dxa"/>
            <w:vAlign w:val="center"/>
          </w:tcPr>
          <w:p w14:paraId="47DDEC01" w14:textId="77777777" w:rsidR="003C03A3" w:rsidRPr="004547FA" w:rsidRDefault="003C03A3" w:rsidP="00E53690">
            <w:pPr>
              <w:pStyle w:val="TableParagraph"/>
              <w:jc w:val="center"/>
              <w:rPr>
                <w:szCs w:val="26"/>
              </w:rPr>
            </w:pPr>
            <w:r w:rsidRPr="004547FA">
              <w:rPr>
                <w:w w:val="95"/>
                <w:szCs w:val="26"/>
              </w:rPr>
              <w:t>46.483,17</w:t>
            </w:r>
          </w:p>
        </w:tc>
        <w:tc>
          <w:tcPr>
            <w:tcW w:w="1258" w:type="dxa"/>
            <w:vAlign w:val="center"/>
          </w:tcPr>
          <w:p w14:paraId="27B3BB15" w14:textId="77777777" w:rsidR="003C03A3" w:rsidRPr="004547FA" w:rsidRDefault="003C03A3" w:rsidP="00E53690">
            <w:pPr>
              <w:pStyle w:val="TableParagraph"/>
              <w:jc w:val="center"/>
              <w:rPr>
                <w:szCs w:val="26"/>
              </w:rPr>
            </w:pPr>
            <w:r w:rsidRPr="004547FA">
              <w:rPr>
                <w:w w:val="95"/>
                <w:szCs w:val="26"/>
              </w:rPr>
              <w:t>46.360,40</w:t>
            </w:r>
          </w:p>
        </w:tc>
        <w:tc>
          <w:tcPr>
            <w:tcW w:w="1256" w:type="dxa"/>
            <w:vAlign w:val="center"/>
          </w:tcPr>
          <w:p w14:paraId="351CCA81" w14:textId="77777777" w:rsidR="003C03A3" w:rsidRPr="004547FA" w:rsidRDefault="003C03A3" w:rsidP="00E53690">
            <w:pPr>
              <w:pStyle w:val="TableParagraph"/>
              <w:jc w:val="center"/>
              <w:rPr>
                <w:szCs w:val="26"/>
              </w:rPr>
            </w:pPr>
            <w:r w:rsidRPr="004547FA">
              <w:rPr>
                <w:w w:val="95"/>
                <w:szCs w:val="26"/>
              </w:rPr>
              <w:t>13.984,23</w:t>
            </w:r>
          </w:p>
        </w:tc>
        <w:tc>
          <w:tcPr>
            <w:tcW w:w="931" w:type="dxa"/>
            <w:vAlign w:val="center"/>
          </w:tcPr>
          <w:p w14:paraId="2C918158" w14:textId="77777777" w:rsidR="003C03A3" w:rsidRPr="004547FA" w:rsidRDefault="003C03A3" w:rsidP="00E53690">
            <w:pPr>
              <w:pStyle w:val="TableParagraph"/>
              <w:jc w:val="center"/>
              <w:rPr>
                <w:szCs w:val="26"/>
              </w:rPr>
            </w:pPr>
            <w:r w:rsidRPr="004547FA">
              <w:rPr>
                <w:w w:val="95"/>
                <w:szCs w:val="26"/>
              </w:rPr>
              <w:t>143,03</w:t>
            </w:r>
          </w:p>
        </w:tc>
        <w:tc>
          <w:tcPr>
            <w:tcW w:w="1291" w:type="dxa"/>
            <w:vAlign w:val="center"/>
          </w:tcPr>
          <w:p w14:paraId="651BD593" w14:textId="77777777" w:rsidR="003C03A3" w:rsidRPr="004547FA" w:rsidRDefault="003C03A3" w:rsidP="00E53690">
            <w:pPr>
              <w:pStyle w:val="TableParagraph"/>
              <w:jc w:val="center"/>
              <w:rPr>
                <w:szCs w:val="26"/>
              </w:rPr>
            </w:pPr>
            <w:r w:rsidRPr="004547FA">
              <w:rPr>
                <w:w w:val="95"/>
                <w:szCs w:val="26"/>
              </w:rPr>
              <w:t>-122,77</w:t>
            </w:r>
          </w:p>
        </w:tc>
        <w:tc>
          <w:tcPr>
            <w:tcW w:w="931" w:type="dxa"/>
            <w:vAlign w:val="center"/>
          </w:tcPr>
          <w:p w14:paraId="77DD429D" w14:textId="77777777" w:rsidR="003C03A3" w:rsidRPr="004547FA" w:rsidRDefault="003C03A3" w:rsidP="00E53690">
            <w:pPr>
              <w:pStyle w:val="TableParagraph"/>
              <w:jc w:val="center"/>
              <w:rPr>
                <w:szCs w:val="26"/>
              </w:rPr>
            </w:pPr>
            <w:r w:rsidRPr="004547FA">
              <w:rPr>
                <w:w w:val="95"/>
                <w:szCs w:val="26"/>
              </w:rPr>
              <w:t>99,74</w:t>
            </w:r>
          </w:p>
        </w:tc>
      </w:tr>
      <w:tr w:rsidR="003C03A3" w:rsidRPr="004547FA" w14:paraId="5A81A004" w14:textId="77777777" w:rsidTr="00325889">
        <w:trPr>
          <w:trHeight w:val="316"/>
        </w:trPr>
        <w:tc>
          <w:tcPr>
            <w:tcW w:w="1959" w:type="dxa"/>
            <w:vAlign w:val="center"/>
          </w:tcPr>
          <w:p w14:paraId="16176716" w14:textId="77777777" w:rsidR="003C03A3" w:rsidRPr="004547FA" w:rsidRDefault="003C03A3" w:rsidP="00E53690">
            <w:pPr>
              <w:pStyle w:val="TableParagraph"/>
              <w:jc w:val="center"/>
              <w:rPr>
                <w:szCs w:val="26"/>
              </w:rPr>
            </w:pPr>
            <w:proofErr w:type="spellStart"/>
            <w:r w:rsidRPr="004547FA">
              <w:rPr>
                <w:szCs w:val="26"/>
              </w:rPr>
              <w:t>Tổng</w:t>
            </w:r>
            <w:proofErr w:type="spellEnd"/>
            <w:r w:rsidRPr="004547FA">
              <w:rPr>
                <w:szCs w:val="26"/>
              </w:rPr>
              <w:t xml:space="preserve"> </w:t>
            </w:r>
            <w:proofErr w:type="spellStart"/>
            <w:r w:rsidRPr="004547FA">
              <w:rPr>
                <w:szCs w:val="26"/>
              </w:rPr>
              <w:t>cộng</w:t>
            </w:r>
            <w:proofErr w:type="spellEnd"/>
          </w:p>
        </w:tc>
        <w:tc>
          <w:tcPr>
            <w:tcW w:w="1258" w:type="dxa"/>
            <w:vAlign w:val="center"/>
          </w:tcPr>
          <w:p w14:paraId="1ADA67C6" w14:textId="77777777" w:rsidR="003C03A3" w:rsidRPr="004547FA" w:rsidRDefault="003C03A3" w:rsidP="00E53690">
            <w:pPr>
              <w:pStyle w:val="TableParagraph"/>
              <w:jc w:val="center"/>
              <w:rPr>
                <w:szCs w:val="26"/>
              </w:rPr>
            </w:pPr>
            <w:r w:rsidRPr="004547FA">
              <w:rPr>
                <w:w w:val="95"/>
                <w:szCs w:val="26"/>
              </w:rPr>
              <w:t>52.723</w:t>
            </w:r>
          </w:p>
        </w:tc>
        <w:tc>
          <w:tcPr>
            <w:tcW w:w="1256" w:type="dxa"/>
            <w:vAlign w:val="center"/>
          </w:tcPr>
          <w:p w14:paraId="47CBD3EC" w14:textId="77777777" w:rsidR="003C03A3" w:rsidRPr="004547FA" w:rsidRDefault="003C03A3" w:rsidP="00E53690">
            <w:pPr>
              <w:pStyle w:val="TableParagraph"/>
              <w:jc w:val="center"/>
              <w:rPr>
                <w:szCs w:val="26"/>
              </w:rPr>
            </w:pPr>
            <w:r w:rsidRPr="004547FA">
              <w:rPr>
                <w:w w:val="95"/>
                <w:szCs w:val="26"/>
              </w:rPr>
              <w:t>66.471</w:t>
            </w:r>
          </w:p>
        </w:tc>
        <w:tc>
          <w:tcPr>
            <w:tcW w:w="1258" w:type="dxa"/>
            <w:vAlign w:val="center"/>
          </w:tcPr>
          <w:p w14:paraId="718DD907" w14:textId="77777777" w:rsidR="003C03A3" w:rsidRPr="004547FA" w:rsidRDefault="003C03A3" w:rsidP="00E53690">
            <w:pPr>
              <w:pStyle w:val="TableParagraph"/>
              <w:jc w:val="center"/>
              <w:rPr>
                <w:szCs w:val="26"/>
              </w:rPr>
            </w:pPr>
            <w:r w:rsidRPr="004547FA">
              <w:rPr>
                <w:w w:val="95"/>
                <w:szCs w:val="26"/>
              </w:rPr>
              <w:t>68.027</w:t>
            </w:r>
          </w:p>
        </w:tc>
        <w:tc>
          <w:tcPr>
            <w:tcW w:w="1256" w:type="dxa"/>
            <w:vAlign w:val="center"/>
          </w:tcPr>
          <w:p w14:paraId="69CBC8A4" w14:textId="77777777" w:rsidR="003C03A3" w:rsidRPr="004547FA" w:rsidRDefault="003C03A3" w:rsidP="00E53690">
            <w:pPr>
              <w:pStyle w:val="TableParagraph"/>
              <w:jc w:val="center"/>
              <w:rPr>
                <w:szCs w:val="26"/>
              </w:rPr>
            </w:pPr>
            <w:r w:rsidRPr="004547FA">
              <w:rPr>
                <w:w w:val="95"/>
                <w:szCs w:val="26"/>
              </w:rPr>
              <w:t>13.748</w:t>
            </w:r>
          </w:p>
        </w:tc>
        <w:tc>
          <w:tcPr>
            <w:tcW w:w="931" w:type="dxa"/>
            <w:vAlign w:val="center"/>
          </w:tcPr>
          <w:p w14:paraId="49DD3962" w14:textId="77777777" w:rsidR="003C03A3" w:rsidRPr="004547FA" w:rsidRDefault="003C03A3" w:rsidP="00E53690">
            <w:pPr>
              <w:pStyle w:val="TableParagraph"/>
              <w:jc w:val="center"/>
              <w:rPr>
                <w:szCs w:val="26"/>
              </w:rPr>
            </w:pPr>
            <w:r w:rsidRPr="004547FA">
              <w:rPr>
                <w:w w:val="95"/>
                <w:szCs w:val="26"/>
              </w:rPr>
              <w:t>126,07</w:t>
            </w:r>
          </w:p>
        </w:tc>
        <w:tc>
          <w:tcPr>
            <w:tcW w:w="1291" w:type="dxa"/>
            <w:vAlign w:val="center"/>
          </w:tcPr>
          <w:p w14:paraId="46EF3D77" w14:textId="77777777" w:rsidR="003C03A3" w:rsidRPr="004547FA" w:rsidRDefault="003C03A3" w:rsidP="00E53690">
            <w:pPr>
              <w:pStyle w:val="TableParagraph"/>
              <w:jc w:val="center"/>
              <w:rPr>
                <w:szCs w:val="26"/>
              </w:rPr>
            </w:pPr>
            <w:r w:rsidRPr="004547FA">
              <w:rPr>
                <w:w w:val="95"/>
                <w:szCs w:val="26"/>
              </w:rPr>
              <w:t>1.556</w:t>
            </w:r>
          </w:p>
        </w:tc>
        <w:tc>
          <w:tcPr>
            <w:tcW w:w="931" w:type="dxa"/>
            <w:vAlign w:val="center"/>
          </w:tcPr>
          <w:p w14:paraId="6315E867" w14:textId="77777777" w:rsidR="003C03A3" w:rsidRPr="004547FA" w:rsidRDefault="003C03A3" w:rsidP="00E53690">
            <w:pPr>
              <w:pStyle w:val="TableParagraph"/>
              <w:jc w:val="center"/>
              <w:rPr>
                <w:szCs w:val="26"/>
              </w:rPr>
            </w:pPr>
            <w:r w:rsidRPr="004547FA">
              <w:rPr>
                <w:w w:val="95"/>
                <w:szCs w:val="26"/>
              </w:rPr>
              <w:t>102,34</w:t>
            </w:r>
          </w:p>
        </w:tc>
      </w:tr>
    </w:tbl>
    <w:p w14:paraId="7D041774" w14:textId="59548DEE" w:rsidR="003C03A3" w:rsidRPr="004547FA" w:rsidRDefault="003C03A3" w:rsidP="00E53690">
      <w:pPr>
        <w:pStyle w:val="BodyText"/>
        <w:jc w:val="right"/>
        <w:rPr>
          <w:b/>
          <w:i/>
          <w:iCs/>
        </w:rPr>
      </w:pPr>
      <w:r w:rsidRPr="004547FA">
        <w:rPr>
          <w:b/>
          <w:i/>
          <w:iCs/>
        </w:rPr>
        <w:t>(</w:t>
      </w:r>
      <w:proofErr w:type="spellStart"/>
      <w:r w:rsidRPr="004547FA">
        <w:rPr>
          <w:i/>
          <w:iCs/>
        </w:rPr>
        <w:t>Nguồn</w:t>
      </w:r>
      <w:proofErr w:type="spellEnd"/>
      <w:r w:rsidRPr="004547FA">
        <w:rPr>
          <w:i/>
          <w:iCs/>
        </w:rPr>
        <w:t xml:space="preserve">: Bộ </w:t>
      </w:r>
      <w:proofErr w:type="spellStart"/>
      <w:r w:rsidRPr="004547FA">
        <w:rPr>
          <w:i/>
          <w:iCs/>
        </w:rPr>
        <w:t>phận</w:t>
      </w:r>
      <w:proofErr w:type="spellEnd"/>
      <w:r w:rsidRPr="004547FA">
        <w:rPr>
          <w:i/>
          <w:iCs/>
        </w:rPr>
        <w:t xml:space="preserve"> </w:t>
      </w:r>
      <w:proofErr w:type="spellStart"/>
      <w:r w:rsidRPr="004547FA">
        <w:rPr>
          <w:i/>
          <w:iCs/>
        </w:rPr>
        <w:t>tín</w:t>
      </w:r>
      <w:proofErr w:type="spellEnd"/>
      <w:r w:rsidRPr="004547FA">
        <w:rPr>
          <w:i/>
          <w:iCs/>
        </w:rPr>
        <w:t xml:space="preserve"> </w:t>
      </w:r>
      <w:proofErr w:type="spellStart"/>
      <w:r w:rsidRPr="004547FA">
        <w:rPr>
          <w:i/>
          <w:iCs/>
        </w:rPr>
        <w:t>dụng</w:t>
      </w:r>
      <w:proofErr w:type="spellEnd"/>
      <w:r w:rsidRPr="004547FA">
        <w:rPr>
          <w:i/>
          <w:iCs/>
        </w:rPr>
        <w:t xml:space="preserve"> OCB)</w:t>
      </w:r>
    </w:p>
    <w:p w14:paraId="4A1227D7" w14:textId="35CBA229" w:rsidR="003C03A3" w:rsidRPr="004547FA" w:rsidRDefault="003C03A3" w:rsidP="00E53690">
      <w:pPr>
        <w:pStyle w:val="Caption"/>
        <w:keepNext/>
        <w:rPr>
          <w:b w:val="0"/>
          <w:bCs/>
          <w:i/>
          <w:iCs w:val="0"/>
          <w:szCs w:val="26"/>
        </w:rPr>
      </w:pPr>
      <w:bookmarkStart w:id="192" w:name="_Toc101095451"/>
      <w:proofErr w:type="spellStart"/>
      <w:r w:rsidRPr="004547FA">
        <w:rPr>
          <w:bCs/>
          <w:iCs w:val="0"/>
          <w:szCs w:val="26"/>
        </w:rPr>
        <w:t>Biểu</w:t>
      </w:r>
      <w:proofErr w:type="spellEnd"/>
      <w:r w:rsidRPr="004547FA">
        <w:rPr>
          <w:bCs/>
          <w:iCs w:val="0"/>
          <w:szCs w:val="26"/>
        </w:rPr>
        <w:t xml:space="preserve"> </w:t>
      </w:r>
      <w:proofErr w:type="spellStart"/>
      <w:r w:rsidRPr="004547FA">
        <w:rPr>
          <w:bCs/>
          <w:iCs w:val="0"/>
          <w:szCs w:val="26"/>
        </w:rPr>
        <w:t>đồ</w:t>
      </w:r>
      <w:proofErr w:type="spellEnd"/>
      <w:r w:rsidRPr="004547FA">
        <w:rPr>
          <w:bCs/>
          <w:iCs w:val="0"/>
          <w:szCs w:val="26"/>
        </w:rPr>
        <w:t xml:space="preserve"> 2.</w:t>
      </w:r>
      <w:r w:rsidRPr="004547FA">
        <w:rPr>
          <w:b w:val="0"/>
          <w:bCs/>
          <w:i/>
          <w:iCs w:val="0"/>
          <w:szCs w:val="26"/>
        </w:rPr>
        <w:fldChar w:fldCharType="begin"/>
      </w:r>
      <w:r w:rsidRPr="004547FA">
        <w:rPr>
          <w:bCs/>
          <w:iCs w:val="0"/>
          <w:szCs w:val="26"/>
        </w:rPr>
        <w:instrText xml:space="preserve"> SEQ Biểu_đồ_2. \* ARABIC </w:instrText>
      </w:r>
      <w:r w:rsidRPr="004547FA">
        <w:rPr>
          <w:b w:val="0"/>
          <w:bCs/>
          <w:i/>
          <w:iCs w:val="0"/>
          <w:szCs w:val="26"/>
        </w:rPr>
        <w:fldChar w:fldCharType="separate"/>
      </w:r>
      <w:r w:rsidR="00CB238D">
        <w:rPr>
          <w:bCs/>
          <w:iCs w:val="0"/>
          <w:noProof/>
          <w:szCs w:val="26"/>
        </w:rPr>
        <w:t>4</w:t>
      </w:r>
      <w:r w:rsidRPr="004547FA">
        <w:rPr>
          <w:b w:val="0"/>
          <w:bCs/>
          <w:i/>
          <w:iCs w:val="0"/>
          <w:szCs w:val="26"/>
        </w:rPr>
        <w:fldChar w:fldCharType="end"/>
      </w:r>
      <w:r w:rsidRPr="004547FA">
        <w:rPr>
          <w:bCs/>
          <w:iCs w:val="0"/>
          <w:szCs w:val="26"/>
        </w:rPr>
        <w:t xml:space="preserve">: </w:t>
      </w:r>
      <w:proofErr w:type="spellStart"/>
      <w:r w:rsidRPr="004547FA">
        <w:rPr>
          <w:bCs/>
          <w:iCs w:val="0"/>
          <w:szCs w:val="26"/>
        </w:rPr>
        <w:t>Doanh</w:t>
      </w:r>
      <w:proofErr w:type="spellEnd"/>
      <w:r w:rsidRPr="004547FA">
        <w:rPr>
          <w:bCs/>
          <w:iCs w:val="0"/>
          <w:szCs w:val="26"/>
        </w:rPr>
        <w:t xml:space="preserve"> số </w:t>
      </w:r>
      <w:proofErr w:type="spellStart"/>
      <w:r w:rsidRPr="004547FA">
        <w:rPr>
          <w:bCs/>
          <w:iCs w:val="0"/>
          <w:szCs w:val="26"/>
        </w:rPr>
        <w:t>cho</w:t>
      </w:r>
      <w:proofErr w:type="spellEnd"/>
      <w:r w:rsidRPr="004547FA">
        <w:rPr>
          <w:bCs/>
          <w:iCs w:val="0"/>
          <w:szCs w:val="26"/>
        </w:rPr>
        <w:t xml:space="preserve"> </w:t>
      </w:r>
      <w:proofErr w:type="spellStart"/>
      <w:r w:rsidRPr="004547FA">
        <w:rPr>
          <w:bCs/>
          <w:iCs w:val="0"/>
          <w:szCs w:val="26"/>
        </w:rPr>
        <w:t>vay</w:t>
      </w:r>
      <w:proofErr w:type="spellEnd"/>
      <w:r w:rsidRPr="004547FA">
        <w:rPr>
          <w:bCs/>
          <w:iCs w:val="0"/>
          <w:szCs w:val="26"/>
        </w:rPr>
        <w:t xml:space="preserve"> </w:t>
      </w:r>
      <w:proofErr w:type="spellStart"/>
      <w:r w:rsidRPr="004547FA">
        <w:rPr>
          <w:bCs/>
          <w:iCs w:val="0"/>
          <w:szCs w:val="26"/>
        </w:rPr>
        <w:t>theo</w:t>
      </w:r>
      <w:proofErr w:type="spellEnd"/>
      <w:r w:rsidRPr="004547FA">
        <w:rPr>
          <w:bCs/>
          <w:iCs w:val="0"/>
          <w:szCs w:val="26"/>
        </w:rPr>
        <w:t xml:space="preserve"> </w:t>
      </w:r>
      <w:proofErr w:type="spellStart"/>
      <w:r w:rsidRPr="004547FA">
        <w:rPr>
          <w:bCs/>
          <w:iCs w:val="0"/>
          <w:szCs w:val="26"/>
        </w:rPr>
        <w:t>ngành</w:t>
      </w:r>
      <w:proofErr w:type="spellEnd"/>
      <w:r w:rsidRPr="004547FA">
        <w:rPr>
          <w:bCs/>
          <w:iCs w:val="0"/>
          <w:szCs w:val="26"/>
        </w:rPr>
        <w:t xml:space="preserve"> </w:t>
      </w:r>
      <w:proofErr w:type="spellStart"/>
      <w:r w:rsidRPr="004547FA">
        <w:rPr>
          <w:bCs/>
          <w:iCs w:val="0"/>
          <w:szCs w:val="26"/>
        </w:rPr>
        <w:t>kinh</w:t>
      </w:r>
      <w:proofErr w:type="spellEnd"/>
      <w:r w:rsidRPr="004547FA">
        <w:rPr>
          <w:bCs/>
          <w:iCs w:val="0"/>
          <w:szCs w:val="26"/>
        </w:rPr>
        <w:t xml:space="preserve"> tế</w:t>
      </w:r>
      <w:bookmarkEnd w:id="192"/>
    </w:p>
    <w:p w14:paraId="2F05F40E" w14:textId="1C4E83EB" w:rsidR="003C03A3" w:rsidRPr="00B82CCE" w:rsidRDefault="00B82CCE" w:rsidP="00B82CCE">
      <w:pPr>
        <w:jc w:val="right"/>
        <w:rPr>
          <w:b/>
          <w:i/>
          <w:szCs w:val="26"/>
        </w:rPr>
      </w:pPr>
      <w:r w:rsidRPr="004547FA">
        <w:rPr>
          <w:b/>
          <w:bCs/>
          <w:noProof/>
        </w:rPr>
        <mc:AlternateContent>
          <mc:Choice Requires="wpg">
            <w:drawing>
              <wp:anchor distT="0" distB="0" distL="0" distR="0" simplePos="0" relativeHeight="251663360" behindDoc="1" locked="0" layoutInCell="1" allowOverlap="1" wp14:anchorId="65E31756" wp14:editId="7A294525">
                <wp:simplePos x="0" y="0"/>
                <wp:positionH relativeFrom="page">
                  <wp:posOffset>1420495</wp:posOffset>
                </wp:positionH>
                <wp:positionV relativeFrom="paragraph">
                  <wp:posOffset>361950</wp:posOffset>
                </wp:positionV>
                <wp:extent cx="4854575" cy="2301875"/>
                <wp:effectExtent l="0" t="0" r="22225" b="22225"/>
                <wp:wrapTopAndBottom/>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2301875"/>
                          <a:chOff x="2265" y="263"/>
                          <a:chExt cx="7645" cy="3625"/>
                        </a:xfrm>
                      </wpg:grpSpPr>
                      <wps:wsp>
                        <wps:cNvPr id="148" name="Rectangle 71"/>
                        <wps:cNvSpPr>
                          <a:spLocks noChangeArrowheads="1"/>
                        </wps:cNvSpPr>
                        <wps:spPr bwMode="auto">
                          <a:xfrm>
                            <a:off x="3456" y="2961"/>
                            <a:ext cx="519" cy="207"/>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72"/>
                        <wps:cNvSpPr>
                          <a:spLocks noChangeArrowheads="1"/>
                        </wps:cNvSpPr>
                        <wps:spPr bwMode="auto">
                          <a:xfrm>
                            <a:off x="3974" y="2270"/>
                            <a:ext cx="519" cy="89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73"/>
                        <wps:cNvSpPr>
                          <a:spLocks noChangeArrowheads="1"/>
                        </wps:cNvSpPr>
                        <wps:spPr bwMode="auto">
                          <a:xfrm>
                            <a:off x="4492" y="1394"/>
                            <a:ext cx="519" cy="1774"/>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74"/>
                        <wps:cNvSpPr>
                          <a:spLocks noChangeArrowheads="1"/>
                        </wps:cNvSpPr>
                        <wps:spPr bwMode="auto">
                          <a:xfrm>
                            <a:off x="5400" y="2786"/>
                            <a:ext cx="521" cy="382"/>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75"/>
                        <wps:cNvSpPr>
                          <a:spLocks noChangeArrowheads="1"/>
                        </wps:cNvSpPr>
                        <wps:spPr bwMode="auto">
                          <a:xfrm>
                            <a:off x="5920" y="2457"/>
                            <a:ext cx="519" cy="711"/>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76"/>
                        <wps:cNvSpPr>
                          <a:spLocks noChangeArrowheads="1"/>
                        </wps:cNvSpPr>
                        <wps:spPr bwMode="auto">
                          <a:xfrm>
                            <a:off x="6439" y="631"/>
                            <a:ext cx="519" cy="2537"/>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77"/>
                        <wps:cNvSpPr>
                          <a:spLocks noChangeArrowheads="1"/>
                        </wps:cNvSpPr>
                        <wps:spPr bwMode="auto">
                          <a:xfrm>
                            <a:off x="7346" y="2882"/>
                            <a:ext cx="519" cy="28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78"/>
                        <wps:cNvSpPr>
                          <a:spLocks noChangeArrowheads="1"/>
                        </wps:cNvSpPr>
                        <wps:spPr bwMode="auto">
                          <a:xfrm>
                            <a:off x="7864" y="2270"/>
                            <a:ext cx="519" cy="89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79"/>
                        <wps:cNvSpPr>
                          <a:spLocks noChangeArrowheads="1"/>
                        </wps:cNvSpPr>
                        <wps:spPr bwMode="auto">
                          <a:xfrm>
                            <a:off x="8383" y="636"/>
                            <a:ext cx="519" cy="2532"/>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AutoShape 80"/>
                        <wps:cNvSpPr>
                          <a:spLocks/>
                        </wps:cNvSpPr>
                        <wps:spPr bwMode="auto">
                          <a:xfrm>
                            <a:off x="3261" y="439"/>
                            <a:ext cx="5835" cy="2729"/>
                          </a:xfrm>
                          <a:custGeom>
                            <a:avLst/>
                            <a:gdLst>
                              <a:gd name="T0" fmla="+- 0 3262 3262"/>
                              <a:gd name="T1" fmla="*/ T0 w 5835"/>
                              <a:gd name="T2" fmla="+- 0 3168 439"/>
                              <a:gd name="T3" fmla="*/ 3168 h 2729"/>
                              <a:gd name="T4" fmla="+- 0 3262 3262"/>
                              <a:gd name="T5" fmla="*/ T4 w 5835"/>
                              <a:gd name="T6" fmla="+- 0 439 439"/>
                              <a:gd name="T7" fmla="*/ 439 h 2729"/>
                              <a:gd name="T8" fmla="+- 0 3262 3262"/>
                              <a:gd name="T9" fmla="*/ T8 w 5835"/>
                              <a:gd name="T10" fmla="+- 0 3168 439"/>
                              <a:gd name="T11" fmla="*/ 3168 h 2729"/>
                              <a:gd name="T12" fmla="+- 0 9096 3262"/>
                              <a:gd name="T13" fmla="*/ T12 w 5835"/>
                              <a:gd name="T14" fmla="+- 0 3168 439"/>
                              <a:gd name="T15" fmla="*/ 3168 h 2729"/>
                            </a:gdLst>
                            <a:ahLst/>
                            <a:cxnLst>
                              <a:cxn ang="0">
                                <a:pos x="T1" y="T3"/>
                              </a:cxn>
                              <a:cxn ang="0">
                                <a:pos x="T5" y="T7"/>
                              </a:cxn>
                              <a:cxn ang="0">
                                <a:pos x="T9" y="T11"/>
                              </a:cxn>
                              <a:cxn ang="0">
                                <a:pos x="T13" y="T15"/>
                              </a:cxn>
                            </a:cxnLst>
                            <a:rect l="0" t="0" r="r" b="b"/>
                            <a:pathLst>
                              <a:path w="5835" h="2729">
                                <a:moveTo>
                                  <a:pt x="0" y="2729"/>
                                </a:moveTo>
                                <a:lnTo>
                                  <a:pt x="0" y="0"/>
                                </a:lnTo>
                                <a:moveTo>
                                  <a:pt x="0" y="2729"/>
                                </a:moveTo>
                                <a:lnTo>
                                  <a:pt x="5834" y="2729"/>
                                </a:lnTo>
                              </a:path>
                            </a:pathLst>
                          </a:custGeom>
                          <a:noFill/>
                          <a:ln w="6096">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Rectangle 81"/>
                        <wps:cNvSpPr>
                          <a:spLocks noChangeArrowheads="1"/>
                        </wps:cNvSpPr>
                        <wps:spPr bwMode="auto">
                          <a:xfrm>
                            <a:off x="2901" y="3544"/>
                            <a:ext cx="99" cy="99"/>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82"/>
                        <wps:cNvSpPr>
                          <a:spLocks noChangeArrowheads="1"/>
                        </wps:cNvSpPr>
                        <wps:spPr bwMode="auto">
                          <a:xfrm>
                            <a:off x="5131" y="3544"/>
                            <a:ext cx="101" cy="99"/>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83"/>
                        <wps:cNvSpPr>
                          <a:spLocks noChangeArrowheads="1"/>
                        </wps:cNvSpPr>
                        <wps:spPr bwMode="auto">
                          <a:xfrm>
                            <a:off x="7456" y="3544"/>
                            <a:ext cx="101" cy="99"/>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84"/>
                        <wps:cNvSpPr>
                          <a:spLocks noChangeArrowheads="1"/>
                        </wps:cNvSpPr>
                        <wps:spPr bwMode="auto">
                          <a:xfrm>
                            <a:off x="2270" y="268"/>
                            <a:ext cx="7635" cy="3615"/>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85"/>
                        <wps:cNvSpPr txBox="1">
                          <a:spLocks noChangeArrowheads="1"/>
                        </wps:cNvSpPr>
                        <wps:spPr bwMode="auto">
                          <a:xfrm>
                            <a:off x="2592" y="323"/>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90237" w14:textId="77777777" w:rsidR="00ED6A49" w:rsidRDefault="00ED6A49" w:rsidP="003C03A3">
                              <w:pPr>
                                <w:spacing w:line="221" w:lineRule="exact"/>
                                <w:rPr>
                                  <w:sz w:val="20"/>
                                </w:rPr>
                              </w:pPr>
                              <w:r>
                                <w:rPr>
                                  <w:sz w:val="20"/>
                                </w:rPr>
                                <w:t>50000</w:t>
                              </w:r>
                            </w:p>
                          </w:txbxContent>
                        </wps:txbx>
                        <wps:bodyPr rot="0" vert="horz" wrap="square" lIns="0" tIns="0" rIns="0" bIns="0" anchor="t" anchorCtr="0" upright="1">
                          <a:noAutofit/>
                        </wps:bodyPr>
                      </wps:wsp>
                      <wps:wsp>
                        <wps:cNvPr id="163" name="Text Box 86"/>
                        <wps:cNvSpPr txBox="1">
                          <a:spLocks noChangeArrowheads="1"/>
                        </wps:cNvSpPr>
                        <wps:spPr bwMode="auto">
                          <a:xfrm>
                            <a:off x="6374" y="362"/>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6C48F" w14:textId="77777777" w:rsidR="00ED6A49" w:rsidRDefault="00ED6A49" w:rsidP="003C03A3">
                              <w:pPr>
                                <w:spacing w:line="178" w:lineRule="exact"/>
                                <w:rPr>
                                  <w:sz w:val="16"/>
                                </w:rPr>
                              </w:pPr>
                              <w:r>
                                <w:rPr>
                                  <w:sz w:val="16"/>
                                </w:rPr>
                                <w:t>46.483,17</w:t>
                              </w:r>
                            </w:p>
                          </w:txbxContent>
                        </wps:txbx>
                        <wps:bodyPr rot="0" vert="horz" wrap="square" lIns="0" tIns="0" rIns="0" bIns="0" anchor="t" anchorCtr="0" upright="1">
                          <a:noAutofit/>
                        </wps:bodyPr>
                      </wps:wsp>
                      <wps:wsp>
                        <wps:cNvPr id="164" name="Text Box 87"/>
                        <wps:cNvSpPr txBox="1">
                          <a:spLocks noChangeArrowheads="1"/>
                        </wps:cNvSpPr>
                        <wps:spPr bwMode="auto">
                          <a:xfrm>
                            <a:off x="8320" y="369"/>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F6DDB" w14:textId="77777777" w:rsidR="00ED6A49" w:rsidRDefault="00ED6A49" w:rsidP="003C03A3">
                              <w:pPr>
                                <w:spacing w:line="178" w:lineRule="exact"/>
                                <w:rPr>
                                  <w:sz w:val="16"/>
                                </w:rPr>
                              </w:pPr>
                              <w:r>
                                <w:rPr>
                                  <w:sz w:val="16"/>
                                </w:rPr>
                                <w:t>46.360,40</w:t>
                              </w:r>
                            </w:p>
                          </w:txbxContent>
                        </wps:txbx>
                        <wps:bodyPr rot="0" vert="horz" wrap="square" lIns="0" tIns="0" rIns="0" bIns="0" anchor="t" anchorCtr="0" upright="1">
                          <a:noAutofit/>
                        </wps:bodyPr>
                      </wps:wsp>
                      <wps:wsp>
                        <wps:cNvPr id="165" name="Text Box 88"/>
                        <wps:cNvSpPr txBox="1">
                          <a:spLocks noChangeArrowheads="1"/>
                        </wps:cNvSpPr>
                        <wps:spPr bwMode="auto">
                          <a:xfrm>
                            <a:off x="2592" y="869"/>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61E1B" w14:textId="77777777" w:rsidR="00ED6A49" w:rsidRDefault="00ED6A49" w:rsidP="003C03A3">
                              <w:pPr>
                                <w:spacing w:line="221" w:lineRule="exact"/>
                                <w:rPr>
                                  <w:sz w:val="20"/>
                                </w:rPr>
                              </w:pPr>
                              <w:r>
                                <w:rPr>
                                  <w:sz w:val="20"/>
                                </w:rPr>
                                <w:t>40000</w:t>
                              </w:r>
                            </w:p>
                          </w:txbxContent>
                        </wps:txbx>
                        <wps:bodyPr rot="0" vert="horz" wrap="square" lIns="0" tIns="0" rIns="0" bIns="0" anchor="t" anchorCtr="0" upright="1">
                          <a:noAutofit/>
                        </wps:bodyPr>
                      </wps:wsp>
                      <wps:wsp>
                        <wps:cNvPr id="166" name="Text Box 89"/>
                        <wps:cNvSpPr txBox="1">
                          <a:spLocks noChangeArrowheads="1"/>
                        </wps:cNvSpPr>
                        <wps:spPr bwMode="auto">
                          <a:xfrm>
                            <a:off x="4429" y="1126"/>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DF0CF" w14:textId="77777777" w:rsidR="00ED6A49" w:rsidRDefault="00ED6A49" w:rsidP="003C03A3">
                              <w:pPr>
                                <w:spacing w:line="178" w:lineRule="exact"/>
                                <w:rPr>
                                  <w:sz w:val="16"/>
                                </w:rPr>
                              </w:pPr>
                              <w:r>
                                <w:rPr>
                                  <w:sz w:val="16"/>
                                </w:rPr>
                                <w:t>3.2498,94</w:t>
                              </w:r>
                            </w:p>
                          </w:txbxContent>
                        </wps:txbx>
                        <wps:bodyPr rot="0" vert="horz" wrap="square" lIns="0" tIns="0" rIns="0" bIns="0" anchor="t" anchorCtr="0" upright="1">
                          <a:noAutofit/>
                        </wps:bodyPr>
                      </wps:wsp>
                      <wps:wsp>
                        <wps:cNvPr id="167" name="Text Box 90"/>
                        <wps:cNvSpPr txBox="1">
                          <a:spLocks noChangeArrowheads="1"/>
                        </wps:cNvSpPr>
                        <wps:spPr bwMode="auto">
                          <a:xfrm>
                            <a:off x="2592" y="1415"/>
                            <a:ext cx="520" cy="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C30E8" w14:textId="77777777" w:rsidR="00ED6A49" w:rsidRDefault="00ED6A49" w:rsidP="003C03A3">
                              <w:pPr>
                                <w:spacing w:line="221" w:lineRule="exact"/>
                                <w:rPr>
                                  <w:sz w:val="20"/>
                                </w:rPr>
                              </w:pPr>
                              <w:r>
                                <w:rPr>
                                  <w:sz w:val="20"/>
                                </w:rPr>
                                <w:t>30000</w:t>
                              </w:r>
                            </w:p>
                            <w:p w14:paraId="023D09EE" w14:textId="77777777" w:rsidR="00ED6A49" w:rsidRDefault="00ED6A49" w:rsidP="003C03A3">
                              <w:pPr>
                                <w:spacing w:before="5"/>
                                <w:rPr>
                                  <w:sz w:val="27"/>
                                </w:rPr>
                              </w:pPr>
                            </w:p>
                            <w:p w14:paraId="7AB2942C" w14:textId="77777777" w:rsidR="00ED6A49" w:rsidRDefault="00ED6A49" w:rsidP="003C03A3">
                              <w:pPr>
                                <w:rPr>
                                  <w:sz w:val="20"/>
                                </w:rPr>
                              </w:pPr>
                              <w:r>
                                <w:rPr>
                                  <w:sz w:val="20"/>
                                </w:rPr>
                                <w:t>20000</w:t>
                              </w:r>
                            </w:p>
                          </w:txbxContent>
                        </wps:txbx>
                        <wps:bodyPr rot="0" vert="horz" wrap="square" lIns="0" tIns="0" rIns="0" bIns="0" anchor="t" anchorCtr="0" upright="1">
                          <a:noAutofit/>
                        </wps:bodyPr>
                      </wps:wsp>
                      <wps:wsp>
                        <wps:cNvPr id="168" name="Text Box 91"/>
                        <wps:cNvSpPr txBox="1">
                          <a:spLocks noChangeArrowheads="1"/>
                        </wps:cNvSpPr>
                        <wps:spPr bwMode="auto">
                          <a:xfrm>
                            <a:off x="4030" y="2003"/>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B5C57" w14:textId="77777777" w:rsidR="00ED6A49" w:rsidRDefault="00ED6A49" w:rsidP="003C03A3">
                              <w:pPr>
                                <w:spacing w:line="178" w:lineRule="exact"/>
                                <w:rPr>
                                  <w:sz w:val="16"/>
                                </w:rPr>
                              </w:pPr>
                              <w:r>
                                <w:rPr>
                                  <w:sz w:val="16"/>
                                </w:rPr>
                                <w:t>16428</w:t>
                              </w:r>
                            </w:p>
                          </w:txbxContent>
                        </wps:txbx>
                        <wps:bodyPr rot="0" vert="horz" wrap="square" lIns="0" tIns="0" rIns="0" bIns="0" anchor="t" anchorCtr="0" upright="1">
                          <a:noAutofit/>
                        </wps:bodyPr>
                      </wps:wsp>
                      <wps:wsp>
                        <wps:cNvPr id="169" name="Text Box 92"/>
                        <wps:cNvSpPr txBox="1">
                          <a:spLocks noChangeArrowheads="1"/>
                        </wps:cNvSpPr>
                        <wps:spPr bwMode="auto">
                          <a:xfrm>
                            <a:off x="7801" y="2003"/>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245DA" w14:textId="77777777" w:rsidR="00ED6A49" w:rsidRDefault="00ED6A49" w:rsidP="003C03A3">
                              <w:pPr>
                                <w:spacing w:line="178" w:lineRule="exact"/>
                                <w:rPr>
                                  <w:sz w:val="16"/>
                                </w:rPr>
                              </w:pPr>
                              <w:r>
                                <w:rPr>
                                  <w:sz w:val="16"/>
                                </w:rPr>
                                <w:t>16.442,13</w:t>
                              </w:r>
                            </w:p>
                          </w:txbxContent>
                        </wps:txbx>
                        <wps:bodyPr rot="0" vert="horz" wrap="square" lIns="0" tIns="0" rIns="0" bIns="0" anchor="t" anchorCtr="0" upright="1">
                          <a:noAutofit/>
                        </wps:bodyPr>
                      </wps:wsp>
                      <wps:wsp>
                        <wps:cNvPr id="170" name="Text Box 93"/>
                        <wps:cNvSpPr txBox="1">
                          <a:spLocks noChangeArrowheads="1"/>
                        </wps:cNvSpPr>
                        <wps:spPr bwMode="auto">
                          <a:xfrm>
                            <a:off x="5856" y="2190"/>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EAAA4" w14:textId="77777777" w:rsidR="00ED6A49" w:rsidRDefault="00ED6A49" w:rsidP="003C03A3">
                              <w:pPr>
                                <w:spacing w:line="178" w:lineRule="exact"/>
                                <w:rPr>
                                  <w:sz w:val="16"/>
                                </w:rPr>
                              </w:pPr>
                              <w:r>
                                <w:rPr>
                                  <w:sz w:val="16"/>
                                </w:rPr>
                                <w:t>13.008,37</w:t>
                              </w:r>
                            </w:p>
                          </w:txbxContent>
                        </wps:txbx>
                        <wps:bodyPr rot="0" vert="horz" wrap="square" lIns="0" tIns="0" rIns="0" bIns="0" anchor="t" anchorCtr="0" upright="1">
                          <a:noAutofit/>
                        </wps:bodyPr>
                      </wps:wsp>
                      <wps:wsp>
                        <wps:cNvPr id="171" name="Text Box 94"/>
                        <wps:cNvSpPr txBox="1">
                          <a:spLocks noChangeArrowheads="1"/>
                        </wps:cNvSpPr>
                        <wps:spPr bwMode="auto">
                          <a:xfrm>
                            <a:off x="2592" y="2507"/>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52587" w14:textId="77777777" w:rsidR="00ED6A49" w:rsidRDefault="00ED6A49" w:rsidP="003C03A3">
                              <w:pPr>
                                <w:spacing w:line="221" w:lineRule="exact"/>
                                <w:rPr>
                                  <w:sz w:val="20"/>
                                </w:rPr>
                              </w:pPr>
                              <w:r>
                                <w:rPr>
                                  <w:sz w:val="20"/>
                                </w:rPr>
                                <w:t>10000</w:t>
                              </w:r>
                            </w:p>
                          </w:txbxContent>
                        </wps:txbx>
                        <wps:bodyPr rot="0" vert="horz" wrap="square" lIns="0" tIns="0" rIns="0" bIns="0" anchor="t" anchorCtr="0" upright="1">
                          <a:noAutofit/>
                        </wps:bodyPr>
                      </wps:wsp>
                      <wps:wsp>
                        <wps:cNvPr id="172" name="Text Box 95"/>
                        <wps:cNvSpPr txBox="1">
                          <a:spLocks noChangeArrowheads="1"/>
                        </wps:cNvSpPr>
                        <wps:spPr bwMode="auto">
                          <a:xfrm>
                            <a:off x="5378" y="2519"/>
                            <a:ext cx="58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D7E9E" w14:textId="77777777" w:rsidR="00ED6A49" w:rsidRDefault="00ED6A49" w:rsidP="003C03A3">
                              <w:pPr>
                                <w:spacing w:line="178" w:lineRule="exact"/>
                                <w:rPr>
                                  <w:sz w:val="16"/>
                                </w:rPr>
                              </w:pPr>
                              <w:r>
                                <w:rPr>
                                  <w:sz w:val="16"/>
                                </w:rPr>
                                <w:t>6.979,46</w:t>
                              </w:r>
                            </w:p>
                          </w:txbxContent>
                        </wps:txbx>
                        <wps:bodyPr rot="0" vert="horz" wrap="square" lIns="0" tIns="0" rIns="0" bIns="0" anchor="t" anchorCtr="0" upright="1">
                          <a:noAutofit/>
                        </wps:bodyPr>
                      </wps:wsp>
                      <wps:wsp>
                        <wps:cNvPr id="173" name="Text Box 96"/>
                        <wps:cNvSpPr txBox="1">
                          <a:spLocks noChangeArrowheads="1"/>
                        </wps:cNvSpPr>
                        <wps:spPr bwMode="auto">
                          <a:xfrm>
                            <a:off x="3553" y="2693"/>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F2D51" w14:textId="77777777" w:rsidR="00ED6A49" w:rsidRDefault="00ED6A49" w:rsidP="003C03A3">
                              <w:pPr>
                                <w:spacing w:line="178" w:lineRule="exact"/>
                                <w:rPr>
                                  <w:sz w:val="16"/>
                                </w:rPr>
                              </w:pPr>
                              <w:r>
                                <w:rPr>
                                  <w:sz w:val="16"/>
                                </w:rPr>
                                <w:t>3796</w:t>
                              </w:r>
                            </w:p>
                          </w:txbxContent>
                        </wps:txbx>
                        <wps:bodyPr rot="0" vert="horz" wrap="square" lIns="0" tIns="0" rIns="0" bIns="0" anchor="t" anchorCtr="0" upright="1">
                          <a:noAutofit/>
                        </wps:bodyPr>
                      </wps:wsp>
                      <wps:wsp>
                        <wps:cNvPr id="174" name="Text Box 97"/>
                        <wps:cNvSpPr txBox="1">
                          <a:spLocks noChangeArrowheads="1"/>
                        </wps:cNvSpPr>
                        <wps:spPr bwMode="auto">
                          <a:xfrm>
                            <a:off x="7323" y="2615"/>
                            <a:ext cx="58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A65EE" w14:textId="77777777" w:rsidR="00ED6A49" w:rsidRDefault="00ED6A49" w:rsidP="003C03A3">
                              <w:pPr>
                                <w:spacing w:line="178" w:lineRule="exact"/>
                                <w:rPr>
                                  <w:sz w:val="16"/>
                                </w:rPr>
                              </w:pPr>
                              <w:r>
                                <w:rPr>
                                  <w:sz w:val="16"/>
                                </w:rPr>
                                <w:t>5.224,47</w:t>
                              </w:r>
                            </w:p>
                          </w:txbxContent>
                        </wps:txbx>
                        <wps:bodyPr rot="0" vert="horz" wrap="square" lIns="0" tIns="0" rIns="0" bIns="0" anchor="t" anchorCtr="0" upright="1">
                          <a:noAutofit/>
                        </wps:bodyPr>
                      </wps:wsp>
                      <wps:wsp>
                        <wps:cNvPr id="175" name="Text Box 98"/>
                        <wps:cNvSpPr txBox="1">
                          <a:spLocks noChangeArrowheads="1"/>
                        </wps:cNvSpPr>
                        <wps:spPr bwMode="auto">
                          <a:xfrm>
                            <a:off x="2992" y="3053"/>
                            <a:ext cx="637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50558" w14:textId="77777777" w:rsidR="00ED6A49" w:rsidRDefault="00ED6A49" w:rsidP="003C03A3">
                              <w:pPr>
                                <w:spacing w:line="221" w:lineRule="exact"/>
                                <w:ind w:right="6272"/>
                                <w:jc w:val="center"/>
                                <w:rPr>
                                  <w:sz w:val="20"/>
                                </w:rPr>
                              </w:pPr>
                              <w:r>
                                <w:rPr>
                                  <w:w w:val="99"/>
                                  <w:sz w:val="20"/>
                                </w:rPr>
                                <w:t>0</w:t>
                              </w:r>
                            </w:p>
                            <w:p w14:paraId="48DAEF6A" w14:textId="7E420652" w:rsidR="00ED6A49" w:rsidRDefault="00ED6A49" w:rsidP="003C03A3">
                              <w:pPr>
                                <w:tabs>
                                  <w:tab w:val="left" w:pos="1945"/>
                                  <w:tab w:val="left" w:pos="3891"/>
                                </w:tabs>
                                <w:spacing w:before="5" w:line="215" w:lineRule="exact"/>
                                <w:jc w:val="center"/>
                                <w:rPr>
                                  <w:sz w:val="20"/>
                                </w:rPr>
                              </w:pPr>
                              <w:proofErr w:type="spellStart"/>
                              <w:r>
                                <w:rPr>
                                  <w:sz w:val="20"/>
                                </w:rPr>
                                <w:t>Năm</w:t>
                              </w:r>
                              <w:proofErr w:type="spellEnd"/>
                              <w:r>
                                <w:rPr>
                                  <w:spacing w:val="-1"/>
                                  <w:sz w:val="20"/>
                                </w:rPr>
                                <w:t xml:space="preserve"> </w:t>
                              </w:r>
                              <w:r>
                                <w:rPr>
                                  <w:sz w:val="20"/>
                                </w:rPr>
                                <w:t>2019</w:t>
                              </w:r>
                              <w:r>
                                <w:rPr>
                                  <w:sz w:val="20"/>
                                </w:rPr>
                                <w:tab/>
                              </w:r>
                              <w:proofErr w:type="spellStart"/>
                              <w:r>
                                <w:rPr>
                                  <w:sz w:val="20"/>
                                </w:rPr>
                                <w:t>Năm</w:t>
                              </w:r>
                              <w:proofErr w:type="spellEnd"/>
                              <w:r>
                                <w:rPr>
                                  <w:spacing w:val="-1"/>
                                  <w:sz w:val="20"/>
                                </w:rPr>
                                <w:t xml:space="preserve"> </w:t>
                              </w:r>
                              <w:r>
                                <w:rPr>
                                  <w:sz w:val="20"/>
                                </w:rPr>
                                <w:t>2020</w:t>
                              </w:r>
                              <w:r>
                                <w:rPr>
                                  <w:sz w:val="20"/>
                                </w:rPr>
                                <w:tab/>
                              </w:r>
                              <w:proofErr w:type="spellStart"/>
                              <w:r>
                                <w:rPr>
                                  <w:sz w:val="20"/>
                                </w:rPr>
                                <w:t>Năm</w:t>
                              </w:r>
                              <w:proofErr w:type="spellEnd"/>
                              <w:r>
                                <w:rPr>
                                  <w:spacing w:val="1"/>
                                  <w:sz w:val="20"/>
                                </w:rPr>
                                <w:t xml:space="preserve"> </w:t>
                              </w:r>
                              <w:r>
                                <w:rPr>
                                  <w:sz w:val="20"/>
                                </w:rPr>
                                <w:t>2021</w:t>
                              </w:r>
                            </w:p>
                            <w:p w14:paraId="121F8576" w14:textId="77777777" w:rsidR="00ED6A49" w:rsidRDefault="00ED6A49" w:rsidP="003C03A3">
                              <w:pPr>
                                <w:tabs>
                                  <w:tab w:val="left" w:pos="2263"/>
                                  <w:tab w:val="left" w:pos="4588"/>
                                </w:tabs>
                                <w:spacing w:line="215" w:lineRule="exact"/>
                                <w:ind w:left="31"/>
                                <w:jc w:val="center"/>
                                <w:rPr>
                                  <w:sz w:val="20"/>
                                </w:rPr>
                              </w:pPr>
                              <w:proofErr w:type="spellStart"/>
                              <w:r>
                                <w:rPr>
                                  <w:sz w:val="20"/>
                                </w:rPr>
                                <w:t>Nông</w:t>
                              </w:r>
                              <w:proofErr w:type="spellEnd"/>
                              <w:r>
                                <w:rPr>
                                  <w:sz w:val="20"/>
                                </w:rPr>
                                <w:t xml:space="preserve">, </w:t>
                              </w:r>
                              <w:proofErr w:type="spellStart"/>
                              <w:r>
                                <w:rPr>
                                  <w:sz w:val="20"/>
                                </w:rPr>
                                <w:t>lâm</w:t>
                              </w:r>
                              <w:proofErr w:type="spellEnd"/>
                              <w:r>
                                <w:rPr>
                                  <w:sz w:val="20"/>
                                </w:rPr>
                                <w:t>,</w:t>
                              </w:r>
                              <w:r>
                                <w:rPr>
                                  <w:spacing w:val="-6"/>
                                  <w:sz w:val="20"/>
                                </w:rPr>
                                <w:t xml:space="preserve"> </w:t>
                              </w:r>
                              <w:proofErr w:type="spellStart"/>
                              <w:r>
                                <w:rPr>
                                  <w:sz w:val="20"/>
                                </w:rPr>
                                <w:t>ngư</w:t>
                              </w:r>
                              <w:proofErr w:type="spellEnd"/>
                              <w:r>
                                <w:rPr>
                                  <w:spacing w:val="-1"/>
                                  <w:sz w:val="20"/>
                                </w:rPr>
                                <w:t xml:space="preserve"> </w:t>
                              </w:r>
                              <w:r>
                                <w:rPr>
                                  <w:sz w:val="20"/>
                                </w:rPr>
                                <w:t>nghiệp</w:t>
                              </w:r>
                              <w:r>
                                <w:rPr>
                                  <w:sz w:val="20"/>
                                </w:rPr>
                                <w:tab/>
                                <w:t>Công nghiệp -</w:t>
                              </w:r>
                              <w:r>
                                <w:rPr>
                                  <w:spacing w:val="-1"/>
                                  <w:sz w:val="20"/>
                                </w:rPr>
                                <w:t xml:space="preserve"> </w:t>
                              </w:r>
                              <w:proofErr w:type="spellStart"/>
                              <w:r>
                                <w:rPr>
                                  <w:sz w:val="20"/>
                                </w:rPr>
                                <w:t>xây</w:t>
                              </w:r>
                              <w:proofErr w:type="spellEnd"/>
                              <w:r>
                                <w:rPr>
                                  <w:spacing w:val="-1"/>
                                  <w:sz w:val="20"/>
                                </w:rPr>
                                <w:t xml:space="preserve"> </w:t>
                              </w:r>
                              <w:proofErr w:type="spellStart"/>
                              <w:r>
                                <w:rPr>
                                  <w:sz w:val="20"/>
                                </w:rPr>
                                <w:t>dựng</w:t>
                              </w:r>
                              <w:proofErr w:type="spellEnd"/>
                              <w:r>
                                <w:rPr>
                                  <w:sz w:val="20"/>
                                </w:rPr>
                                <w:tab/>
                              </w:r>
                              <w:proofErr w:type="spellStart"/>
                              <w:r>
                                <w:rPr>
                                  <w:sz w:val="20"/>
                                </w:rPr>
                                <w:t>Thương</w:t>
                              </w:r>
                              <w:proofErr w:type="spellEnd"/>
                              <w:r>
                                <w:rPr>
                                  <w:sz w:val="20"/>
                                </w:rPr>
                                <w:t xml:space="preserve"> </w:t>
                              </w:r>
                              <w:proofErr w:type="spellStart"/>
                              <w:r>
                                <w:rPr>
                                  <w:sz w:val="20"/>
                                </w:rPr>
                                <w:t>mại</w:t>
                              </w:r>
                              <w:proofErr w:type="spellEnd"/>
                              <w:r>
                                <w:rPr>
                                  <w:sz w:val="20"/>
                                </w:rPr>
                                <w:t xml:space="preserve"> - dịch</w:t>
                              </w:r>
                              <w:r>
                                <w:rPr>
                                  <w:spacing w:val="-5"/>
                                  <w:sz w:val="20"/>
                                </w:rPr>
                                <w:t xml:space="preserve"> </w:t>
                              </w:r>
                              <w:proofErr w:type="spellStart"/>
                              <w:r>
                                <w:rPr>
                                  <w:sz w:val="20"/>
                                </w:rPr>
                                <w:t>vụ</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31756" id="Group 147" o:spid="_x0000_s1082" style="position:absolute;left:0;text-align:left;margin-left:111.85pt;margin-top:28.5pt;width:382.25pt;height:181.25pt;z-index:-251653120;mso-wrap-distance-left:0;mso-wrap-distance-right:0;mso-position-horizontal-relative:page;mso-position-vertical-relative:text" coordorigin="2265,263" coordsize="764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">
                <v:rect id="Rectangle 71" o:spid="_x0000_s1083" style="position:absolute;left:3456;top:2961;width:519;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" fillcolor="#001f5f" stroked="f"/>
                <v:rect id="Rectangle 72" o:spid="_x0000_s1084" style="position:absolute;left:3974;top:2270;width:519;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" fillcolor="red" stroked="f"/>
                <v:rect id="Rectangle 73" o:spid="_x0000_s1085" style="position:absolute;left:4492;top:1394;width:519;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" fillcolor="#00af50" stroked="f"/>
                <v:rect id="Rectangle 74" o:spid="_x0000_s1086" style="position:absolute;left:5400;top:2786;width:521;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" fillcolor="#001f5f" stroked="f"/>
                <v:rect id="Rectangle 75" o:spid="_x0000_s1087" style="position:absolute;left:5920;top:2457;width:519;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" fillcolor="red" stroked="f"/>
                <v:rect id="Rectangle 76" o:spid="_x0000_s1088" style="position:absolute;left:6439;top:631;width:519;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" fillcolor="#00af50" stroked="f"/>
                <v:rect id="Rectangle 77" o:spid="_x0000_s1089" style="position:absolute;left:7346;top:2882;width:519;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" fillcolor="#001f5f" stroked="f"/>
                <v:rect id="Rectangle 78" o:spid="_x0000_s1090" style="position:absolute;left:7864;top:2270;width:519;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" fillcolor="red" stroked="f"/>
                <v:rect id="Rectangle 79" o:spid="_x0000_s1091" style="position:absolute;left:8383;top:636;width:519;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" fillcolor="#00af50" stroked="f"/>
                <v:shape id="AutoShape 80" o:spid="_x0000_s1092" style="position:absolute;left:3261;top:439;width:5835;height:2729;visibility:visible;mso-wrap-style:square;v-text-anchor:top" coordsize="5835,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" path="m,2729l,m,2729r5834,e" filled="f" strokecolor="#888" strokeweight=".48pt">
                  <v:path arrowok="t" o:connecttype="custom" o:connectlocs="0,3168;0,439;0,3168;5834,3168" o:connectangles="0,0,0,0"/>
                </v:shape>
                <v:rect id="Rectangle 81" o:spid="_x0000_s1093" style="position:absolute;left:2901;top:3544;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" fillcolor="#001f5f" stroked="f"/>
                <v:rect id="Rectangle 82" o:spid="_x0000_s1094" style="position:absolute;left:5131;top:3544;width:101;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" fillcolor="red" stroked="f"/>
                <v:rect id="Rectangle 83" o:spid="_x0000_s1095" style="position:absolute;left:7456;top:3544;width:101;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" fillcolor="#00af50" stroked="f"/>
                <v:rect id="Rectangle 84" o:spid="_x0000_s1096" style="position:absolute;left:2270;top:268;width:7635;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" filled="f" strokecolor="#888" strokeweight=".5pt"/>
                <v:shape id="Text Box 85" o:spid="_x0000_s1097" type="#_x0000_t202" style="position:absolute;left:2592;top:323;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30D90237" w14:textId="77777777" w:rsidR="00ED6A49" w:rsidRDefault="00ED6A49" w:rsidP="003C03A3">
                        <w:pPr>
                          <w:spacing w:line="221" w:lineRule="exact"/>
                          <w:rPr>
                            <w:sz w:val="20"/>
                          </w:rPr>
                        </w:pPr>
                        <w:r>
                          <w:rPr>
                            <w:sz w:val="20"/>
                          </w:rPr>
                          <w:t>50000</w:t>
                        </w:r>
                      </w:p>
                    </w:txbxContent>
                  </v:textbox>
                </v:shape>
                <v:shape id="Text Box 86" o:spid="_x0000_s1098" type="#_x0000_t202" style="position:absolute;left:6374;top:362;width:6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1036C48F" w14:textId="77777777" w:rsidR="00ED6A49" w:rsidRDefault="00ED6A49" w:rsidP="003C03A3">
                        <w:pPr>
                          <w:spacing w:line="178" w:lineRule="exact"/>
                          <w:rPr>
                            <w:sz w:val="16"/>
                          </w:rPr>
                        </w:pPr>
                        <w:r>
                          <w:rPr>
                            <w:sz w:val="16"/>
                          </w:rPr>
                          <w:t>46.483,17</w:t>
                        </w:r>
                      </w:p>
                    </w:txbxContent>
                  </v:textbox>
                </v:shape>
                <v:shape id="Text Box 87" o:spid="_x0000_s1099" type="#_x0000_t202" style="position:absolute;left:8320;top:369;width:6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201F6DDB" w14:textId="77777777" w:rsidR="00ED6A49" w:rsidRDefault="00ED6A49" w:rsidP="003C03A3">
                        <w:pPr>
                          <w:spacing w:line="178" w:lineRule="exact"/>
                          <w:rPr>
                            <w:sz w:val="16"/>
                          </w:rPr>
                        </w:pPr>
                        <w:r>
                          <w:rPr>
                            <w:sz w:val="16"/>
                          </w:rPr>
                          <w:t>46.360,40</w:t>
                        </w:r>
                      </w:p>
                    </w:txbxContent>
                  </v:textbox>
                </v:shape>
                <v:shape id="Text Box 88" o:spid="_x0000_s1100" type="#_x0000_t202" style="position:absolute;left:2592;top:869;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70C61E1B" w14:textId="77777777" w:rsidR="00ED6A49" w:rsidRDefault="00ED6A49" w:rsidP="003C03A3">
                        <w:pPr>
                          <w:spacing w:line="221" w:lineRule="exact"/>
                          <w:rPr>
                            <w:sz w:val="20"/>
                          </w:rPr>
                        </w:pPr>
                        <w:r>
                          <w:rPr>
                            <w:sz w:val="20"/>
                          </w:rPr>
                          <w:t>40000</w:t>
                        </w:r>
                      </w:p>
                    </w:txbxContent>
                  </v:textbox>
                </v:shape>
                <v:shape id="Text Box 89" o:spid="_x0000_s1101" type="#_x0000_t202" style="position:absolute;left:4429;top:1126;width:6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7B7DF0CF" w14:textId="77777777" w:rsidR="00ED6A49" w:rsidRDefault="00ED6A49" w:rsidP="003C03A3">
                        <w:pPr>
                          <w:spacing w:line="178" w:lineRule="exact"/>
                          <w:rPr>
                            <w:sz w:val="16"/>
                          </w:rPr>
                        </w:pPr>
                        <w:r>
                          <w:rPr>
                            <w:sz w:val="16"/>
                          </w:rPr>
                          <w:t>3.2498,94</w:t>
                        </w:r>
                      </w:p>
                    </w:txbxContent>
                  </v:textbox>
                </v:shape>
                <v:shape id="Text Box 90" o:spid="_x0000_s1102" type="#_x0000_t202" style="position:absolute;left:2592;top:1415;width:520;height: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98C30E8" w14:textId="77777777" w:rsidR="00ED6A49" w:rsidRDefault="00ED6A49" w:rsidP="003C03A3">
                        <w:pPr>
                          <w:spacing w:line="221" w:lineRule="exact"/>
                          <w:rPr>
                            <w:sz w:val="20"/>
                          </w:rPr>
                        </w:pPr>
                        <w:r>
                          <w:rPr>
                            <w:sz w:val="20"/>
                          </w:rPr>
                          <w:t>30000</w:t>
                        </w:r>
                      </w:p>
                      <w:p w14:paraId="023D09EE" w14:textId="77777777" w:rsidR="00ED6A49" w:rsidRDefault="00ED6A49" w:rsidP="003C03A3">
                        <w:pPr>
                          <w:spacing w:before="5"/>
                          <w:rPr>
                            <w:sz w:val="27"/>
                          </w:rPr>
                        </w:pPr>
                      </w:p>
                      <w:p w14:paraId="7AB2942C" w14:textId="77777777" w:rsidR="00ED6A49" w:rsidRDefault="00ED6A49" w:rsidP="003C03A3">
                        <w:pPr>
                          <w:rPr>
                            <w:sz w:val="20"/>
                          </w:rPr>
                        </w:pPr>
                        <w:r>
                          <w:rPr>
                            <w:sz w:val="20"/>
                          </w:rPr>
                          <w:t>20000</w:t>
                        </w:r>
                      </w:p>
                    </w:txbxContent>
                  </v:textbox>
                </v:shape>
                <v:shape id="Text Box 91" o:spid="_x0000_s1103" type="#_x0000_t202" style="position:absolute;left:4030;top:2003;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2FEB5C57" w14:textId="77777777" w:rsidR="00ED6A49" w:rsidRDefault="00ED6A49" w:rsidP="003C03A3">
                        <w:pPr>
                          <w:spacing w:line="178" w:lineRule="exact"/>
                          <w:rPr>
                            <w:sz w:val="16"/>
                          </w:rPr>
                        </w:pPr>
                        <w:r>
                          <w:rPr>
                            <w:sz w:val="16"/>
                          </w:rPr>
                          <w:t>16428</w:t>
                        </w:r>
                      </w:p>
                    </w:txbxContent>
                  </v:textbox>
                </v:shape>
                <v:shape id="Text Box 92" o:spid="_x0000_s1104" type="#_x0000_t202" style="position:absolute;left:7801;top:2003;width:6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734245DA" w14:textId="77777777" w:rsidR="00ED6A49" w:rsidRDefault="00ED6A49" w:rsidP="003C03A3">
                        <w:pPr>
                          <w:spacing w:line="178" w:lineRule="exact"/>
                          <w:rPr>
                            <w:sz w:val="16"/>
                          </w:rPr>
                        </w:pPr>
                        <w:r>
                          <w:rPr>
                            <w:sz w:val="16"/>
                          </w:rPr>
                          <w:t>16.442,13</w:t>
                        </w:r>
                      </w:p>
                    </w:txbxContent>
                  </v:textbox>
                </v:shape>
                <v:shape id="Text Box 93" o:spid="_x0000_s1105" type="#_x0000_t202" style="position:absolute;left:5856;top:2190;width:6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507EAAA4" w14:textId="77777777" w:rsidR="00ED6A49" w:rsidRDefault="00ED6A49" w:rsidP="003C03A3">
                        <w:pPr>
                          <w:spacing w:line="178" w:lineRule="exact"/>
                          <w:rPr>
                            <w:sz w:val="16"/>
                          </w:rPr>
                        </w:pPr>
                        <w:r>
                          <w:rPr>
                            <w:sz w:val="16"/>
                          </w:rPr>
                          <w:t>13.008,37</w:t>
                        </w:r>
                      </w:p>
                    </w:txbxContent>
                  </v:textbox>
                </v:shape>
                <v:shape id="Text Box 94" o:spid="_x0000_s1106" type="#_x0000_t202" style="position:absolute;left:2592;top:2507;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26652587" w14:textId="77777777" w:rsidR="00ED6A49" w:rsidRDefault="00ED6A49" w:rsidP="003C03A3">
                        <w:pPr>
                          <w:spacing w:line="221" w:lineRule="exact"/>
                          <w:rPr>
                            <w:sz w:val="20"/>
                          </w:rPr>
                        </w:pPr>
                        <w:r>
                          <w:rPr>
                            <w:sz w:val="20"/>
                          </w:rPr>
                          <w:t>10000</w:t>
                        </w:r>
                      </w:p>
                    </w:txbxContent>
                  </v:textbox>
                </v:shape>
                <v:shape id="Text Box 95" o:spid="_x0000_s1107" type="#_x0000_t202" style="position:absolute;left:5378;top:2519;width:58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15D7E9E" w14:textId="77777777" w:rsidR="00ED6A49" w:rsidRDefault="00ED6A49" w:rsidP="003C03A3">
                        <w:pPr>
                          <w:spacing w:line="178" w:lineRule="exact"/>
                          <w:rPr>
                            <w:sz w:val="16"/>
                          </w:rPr>
                        </w:pPr>
                        <w:r>
                          <w:rPr>
                            <w:sz w:val="16"/>
                          </w:rPr>
                          <w:t>6.979,46</w:t>
                        </w:r>
                      </w:p>
                    </w:txbxContent>
                  </v:textbox>
                </v:shape>
                <v:shape id="Text Box 96" o:spid="_x0000_s1108" type="#_x0000_t202" style="position:absolute;left:3553;top:2693;width:34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4ACF2D51" w14:textId="77777777" w:rsidR="00ED6A49" w:rsidRDefault="00ED6A49" w:rsidP="003C03A3">
                        <w:pPr>
                          <w:spacing w:line="178" w:lineRule="exact"/>
                          <w:rPr>
                            <w:sz w:val="16"/>
                          </w:rPr>
                        </w:pPr>
                        <w:r>
                          <w:rPr>
                            <w:sz w:val="16"/>
                          </w:rPr>
                          <w:t>3796</w:t>
                        </w:r>
                      </w:p>
                    </w:txbxContent>
                  </v:textbox>
                </v:shape>
                <v:shape id="Text Box 97" o:spid="_x0000_s1109" type="#_x0000_t202" style="position:absolute;left:7323;top:2615;width:58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090A65EE" w14:textId="77777777" w:rsidR="00ED6A49" w:rsidRDefault="00ED6A49" w:rsidP="003C03A3">
                        <w:pPr>
                          <w:spacing w:line="178" w:lineRule="exact"/>
                          <w:rPr>
                            <w:sz w:val="16"/>
                          </w:rPr>
                        </w:pPr>
                        <w:r>
                          <w:rPr>
                            <w:sz w:val="16"/>
                          </w:rPr>
                          <w:t>5.224,47</w:t>
                        </w:r>
                      </w:p>
                    </w:txbxContent>
                  </v:textbox>
                </v:shape>
                <v:shape id="Text Box 98" o:spid="_x0000_s1110" type="#_x0000_t202" style="position:absolute;left:2992;top:3053;width:6375;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6EF50558" w14:textId="77777777" w:rsidR="00ED6A49" w:rsidRDefault="00ED6A49" w:rsidP="003C03A3">
                        <w:pPr>
                          <w:spacing w:line="221" w:lineRule="exact"/>
                          <w:ind w:right="6272"/>
                          <w:jc w:val="center"/>
                          <w:rPr>
                            <w:sz w:val="20"/>
                          </w:rPr>
                        </w:pPr>
                        <w:r>
                          <w:rPr>
                            <w:w w:val="99"/>
                            <w:sz w:val="20"/>
                          </w:rPr>
                          <w:t>0</w:t>
                        </w:r>
                      </w:p>
                      <w:p w14:paraId="48DAEF6A" w14:textId="7E420652" w:rsidR="00ED6A49" w:rsidRDefault="00ED6A49" w:rsidP="003C03A3">
                        <w:pPr>
                          <w:tabs>
                            <w:tab w:val="left" w:pos="1945"/>
                            <w:tab w:val="left" w:pos="3891"/>
                          </w:tabs>
                          <w:spacing w:before="5" w:line="215" w:lineRule="exact"/>
                          <w:jc w:val="center"/>
                          <w:rPr>
                            <w:sz w:val="20"/>
                          </w:rPr>
                        </w:pPr>
                        <w:proofErr w:type="spellStart"/>
                        <w:r>
                          <w:rPr>
                            <w:sz w:val="20"/>
                          </w:rPr>
                          <w:t>Năm</w:t>
                        </w:r>
                        <w:proofErr w:type="spellEnd"/>
                        <w:r>
                          <w:rPr>
                            <w:spacing w:val="-1"/>
                            <w:sz w:val="20"/>
                          </w:rPr>
                          <w:t xml:space="preserve"> </w:t>
                        </w:r>
                        <w:r>
                          <w:rPr>
                            <w:sz w:val="20"/>
                          </w:rPr>
                          <w:t>2019</w:t>
                        </w:r>
                        <w:r>
                          <w:rPr>
                            <w:sz w:val="20"/>
                          </w:rPr>
                          <w:tab/>
                        </w:r>
                        <w:proofErr w:type="spellStart"/>
                        <w:r>
                          <w:rPr>
                            <w:sz w:val="20"/>
                          </w:rPr>
                          <w:t>Năm</w:t>
                        </w:r>
                        <w:proofErr w:type="spellEnd"/>
                        <w:r>
                          <w:rPr>
                            <w:spacing w:val="-1"/>
                            <w:sz w:val="20"/>
                          </w:rPr>
                          <w:t xml:space="preserve"> </w:t>
                        </w:r>
                        <w:r>
                          <w:rPr>
                            <w:sz w:val="20"/>
                          </w:rPr>
                          <w:t>2020</w:t>
                        </w:r>
                        <w:r>
                          <w:rPr>
                            <w:sz w:val="20"/>
                          </w:rPr>
                          <w:tab/>
                        </w:r>
                        <w:proofErr w:type="spellStart"/>
                        <w:r>
                          <w:rPr>
                            <w:sz w:val="20"/>
                          </w:rPr>
                          <w:t>Năm</w:t>
                        </w:r>
                        <w:proofErr w:type="spellEnd"/>
                        <w:r>
                          <w:rPr>
                            <w:spacing w:val="1"/>
                            <w:sz w:val="20"/>
                          </w:rPr>
                          <w:t xml:space="preserve"> </w:t>
                        </w:r>
                        <w:r>
                          <w:rPr>
                            <w:sz w:val="20"/>
                          </w:rPr>
                          <w:t>2021</w:t>
                        </w:r>
                      </w:p>
                      <w:p w14:paraId="121F8576" w14:textId="77777777" w:rsidR="00ED6A49" w:rsidRDefault="00ED6A49" w:rsidP="003C03A3">
                        <w:pPr>
                          <w:tabs>
                            <w:tab w:val="left" w:pos="2263"/>
                            <w:tab w:val="left" w:pos="4588"/>
                          </w:tabs>
                          <w:spacing w:line="215" w:lineRule="exact"/>
                          <w:ind w:left="31"/>
                          <w:jc w:val="center"/>
                          <w:rPr>
                            <w:sz w:val="20"/>
                          </w:rPr>
                        </w:pPr>
                        <w:proofErr w:type="spellStart"/>
                        <w:r>
                          <w:rPr>
                            <w:sz w:val="20"/>
                          </w:rPr>
                          <w:t>Nông</w:t>
                        </w:r>
                        <w:proofErr w:type="spellEnd"/>
                        <w:r>
                          <w:rPr>
                            <w:sz w:val="20"/>
                          </w:rPr>
                          <w:t xml:space="preserve">, </w:t>
                        </w:r>
                        <w:proofErr w:type="spellStart"/>
                        <w:r>
                          <w:rPr>
                            <w:sz w:val="20"/>
                          </w:rPr>
                          <w:t>lâm</w:t>
                        </w:r>
                        <w:proofErr w:type="spellEnd"/>
                        <w:r>
                          <w:rPr>
                            <w:sz w:val="20"/>
                          </w:rPr>
                          <w:t>,</w:t>
                        </w:r>
                        <w:r>
                          <w:rPr>
                            <w:spacing w:val="-6"/>
                            <w:sz w:val="20"/>
                          </w:rPr>
                          <w:t xml:space="preserve"> </w:t>
                        </w:r>
                        <w:proofErr w:type="spellStart"/>
                        <w:r>
                          <w:rPr>
                            <w:sz w:val="20"/>
                          </w:rPr>
                          <w:t>ngư</w:t>
                        </w:r>
                        <w:proofErr w:type="spellEnd"/>
                        <w:r>
                          <w:rPr>
                            <w:spacing w:val="-1"/>
                            <w:sz w:val="20"/>
                          </w:rPr>
                          <w:t xml:space="preserve"> </w:t>
                        </w:r>
                        <w:r>
                          <w:rPr>
                            <w:sz w:val="20"/>
                          </w:rPr>
                          <w:t>nghiệp</w:t>
                        </w:r>
                        <w:r>
                          <w:rPr>
                            <w:sz w:val="20"/>
                          </w:rPr>
                          <w:tab/>
                          <w:t>Công nghiệp -</w:t>
                        </w:r>
                        <w:r>
                          <w:rPr>
                            <w:spacing w:val="-1"/>
                            <w:sz w:val="20"/>
                          </w:rPr>
                          <w:t xml:space="preserve"> </w:t>
                        </w:r>
                        <w:proofErr w:type="spellStart"/>
                        <w:r>
                          <w:rPr>
                            <w:sz w:val="20"/>
                          </w:rPr>
                          <w:t>xây</w:t>
                        </w:r>
                        <w:proofErr w:type="spellEnd"/>
                        <w:r>
                          <w:rPr>
                            <w:spacing w:val="-1"/>
                            <w:sz w:val="20"/>
                          </w:rPr>
                          <w:t xml:space="preserve"> </w:t>
                        </w:r>
                        <w:proofErr w:type="spellStart"/>
                        <w:r>
                          <w:rPr>
                            <w:sz w:val="20"/>
                          </w:rPr>
                          <w:t>dựng</w:t>
                        </w:r>
                        <w:proofErr w:type="spellEnd"/>
                        <w:r>
                          <w:rPr>
                            <w:sz w:val="20"/>
                          </w:rPr>
                          <w:tab/>
                        </w:r>
                        <w:proofErr w:type="spellStart"/>
                        <w:r>
                          <w:rPr>
                            <w:sz w:val="20"/>
                          </w:rPr>
                          <w:t>Thương</w:t>
                        </w:r>
                        <w:proofErr w:type="spellEnd"/>
                        <w:r>
                          <w:rPr>
                            <w:sz w:val="20"/>
                          </w:rPr>
                          <w:t xml:space="preserve"> </w:t>
                        </w:r>
                        <w:proofErr w:type="spellStart"/>
                        <w:r>
                          <w:rPr>
                            <w:sz w:val="20"/>
                          </w:rPr>
                          <w:t>mại</w:t>
                        </w:r>
                        <w:proofErr w:type="spellEnd"/>
                        <w:r>
                          <w:rPr>
                            <w:sz w:val="20"/>
                          </w:rPr>
                          <w:t xml:space="preserve"> - dịch</w:t>
                        </w:r>
                        <w:r>
                          <w:rPr>
                            <w:spacing w:val="-5"/>
                            <w:sz w:val="20"/>
                          </w:rPr>
                          <w:t xml:space="preserve"> </w:t>
                        </w:r>
                        <w:proofErr w:type="spellStart"/>
                        <w:r>
                          <w:rPr>
                            <w:sz w:val="20"/>
                          </w:rPr>
                          <w:t>vụ</w:t>
                        </w:r>
                        <w:proofErr w:type="spellEnd"/>
                      </w:p>
                    </w:txbxContent>
                  </v:textbox>
                </v:shape>
                <w10:wrap type="topAndBottom" anchorx="page"/>
              </v:group>
            </w:pict>
          </mc:Fallback>
        </mc:AlternateContent>
      </w:r>
      <w:proofErr w:type="spellStart"/>
      <w:r w:rsidR="003C03A3" w:rsidRPr="004547FA">
        <w:rPr>
          <w:b/>
          <w:i/>
          <w:szCs w:val="26"/>
        </w:rPr>
        <w:t>Đơn</w:t>
      </w:r>
      <w:proofErr w:type="spellEnd"/>
      <w:r w:rsidR="003C03A3" w:rsidRPr="004547FA">
        <w:rPr>
          <w:b/>
          <w:i/>
          <w:szCs w:val="26"/>
        </w:rPr>
        <w:t xml:space="preserve"> vị: </w:t>
      </w:r>
      <w:proofErr w:type="spellStart"/>
      <w:r w:rsidR="003C03A3" w:rsidRPr="004547FA">
        <w:rPr>
          <w:b/>
          <w:i/>
          <w:szCs w:val="26"/>
        </w:rPr>
        <w:t>Triệu</w:t>
      </w:r>
      <w:proofErr w:type="spellEnd"/>
      <w:r w:rsidR="003C03A3" w:rsidRPr="004547FA">
        <w:rPr>
          <w:b/>
          <w:i/>
          <w:szCs w:val="26"/>
        </w:rPr>
        <w:t xml:space="preserve"> đồng</w:t>
      </w:r>
    </w:p>
    <w:p w14:paraId="3A3A1CFE" w14:textId="7C5AC33B" w:rsidR="003C03A3" w:rsidRPr="004547FA" w:rsidRDefault="003C03A3" w:rsidP="00E53690">
      <w:pPr>
        <w:pStyle w:val="BodyText"/>
        <w:spacing w:before="122"/>
        <w:jc w:val="right"/>
        <w:rPr>
          <w:bCs/>
          <w:i/>
          <w:iCs/>
        </w:rPr>
      </w:pPr>
      <w:bookmarkStart w:id="193" w:name="_Toc99270239"/>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41009815" w14:textId="221DDC43" w:rsidR="003C03A3" w:rsidRDefault="006C1771" w:rsidP="00E53690">
      <w:pPr>
        <w:pStyle w:val="BodyText"/>
        <w:ind w:firstLine="566"/>
      </w:pPr>
      <w:proofErr w:type="spellStart"/>
      <w:r w:rsidRPr="004547FA">
        <w:t>Thành</w:t>
      </w:r>
      <w:proofErr w:type="spellEnd"/>
      <w:r w:rsidRPr="004547FA">
        <w:t xml:space="preserve"> </w:t>
      </w:r>
      <w:proofErr w:type="spellStart"/>
      <w:r w:rsidRPr="004547FA">
        <w:t>phố</w:t>
      </w:r>
      <w:proofErr w:type="spellEnd"/>
      <w:r w:rsidRPr="004547FA">
        <w:t xml:space="preserve"> </w:t>
      </w:r>
      <w:proofErr w:type="spellStart"/>
      <w:r w:rsidRPr="004547FA">
        <w:t>Hô</w:t>
      </w:r>
      <w:proofErr w:type="spellEnd"/>
      <w:r w:rsidRPr="004547FA">
        <w:t xml:space="preserve">̀ Chí Minh </w:t>
      </w:r>
      <w:proofErr w:type="spellStart"/>
      <w:r w:rsidRPr="004547FA">
        <w:t>phát</w:t>
      </w:r>
      <w:proofErr w:type="spellEnd"/>
      <w:r w:rsidRPr="004547FA">
        <w:t xml:space="preserve"> </w:t>
      </w:r>
      <w:proofErr w:type="spellStart"/>
      <w:r w:rsidRPr="004547FA">
        <w:t>triển</w:t>
      </w:r>
      <w:proofErr w:type="spellEnd"/>
      <w:r w:rsidRPr="004547FA">
        <w:t xml:space="preserve"> </w:t>
      </w:r>
      <w:proofErr w:type="spellStart"/>
      <w:r w:rsidRPr="004547FA">
        <w:t>nhiều</w:t>
      </w:r>
      <w:proofErr w:type="spellEnd"/>
      <w:r w:rsidRPr="004547FA">
        <w:t xml:space="preserve"> </w:t>
      </w:r>
      <w:proofErr w:type="spellStart"/>
      <w:r w:rsidRPr="004547FA">
        <w:t>ngành</w:t>
      </w:r>
      <w:proofErr w:type="spellEnd"/>
      <w:r w:rsidRPr="004547FA">
        <w:t xml:space="preserve"> </w:t>
      </w:r>
      <w:proofErr w:type="spellStart"/>
      <w:r w:rsidRPr="004547FA">
        <w:t>nghề</w:t>
      </w:r>
      <w:proofErr w:type="spellEnd"/>
      <w:r w:rsidRPr="004547FA">
        <w:t xml:space="preserve"> nên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doanh</w:t>
      </w:r>
      <w:proofErr w:type="spellEnd"/>
      <w:r w:rsidRPr="004547FA">
        <w:t xml:space="preserve"> nghiệp </w:t>
      </w:r>
      <w:proofErr w:type="spellStart"/>
      <w:r w:rsidRPr="004547FA">
        <w:t>theo</w:t>
      </w:r>
      <w:proofErr w:type="spellEnd"/>
      <w:r w:rsidRPr="004547FA">
        <w:t xml:space="preserve"> </w:t>
      </w:r>
      <w:proofErr w:type="spellStart"/>
      <w:r w:rsidRPr="004547FA">
        <w:t>các</w:t>
      </w:r>
      <w:proofErr w:type="spellEnd"/>
      <w:r w:rsidRPr="004547FA">
        <w:t xml:space="preserve"> </w:t>
      </w:r>
      <w:proofErr w:type="spellStart"/>
      <w:r w:rsidRPr="004547FA">
        <w:t>ngành</w:t>
      </w:r>
      <w:proofErr w:type="spellEnd"/>
      <w:r w:rsidRPr="004547FA">
        <w:t xml:space="preserve"> </w:t>
      </w:r>
      <w:proofErr w:type="spellStart"/>
      <w:r w:rsidRPr="004547FA">
        <w:t>kinh</w:t>
      </w:r>
      <w:proofErr w:type="spellEnd"/>
      <w:r w:rsidRPr="004547FA">
        <w:t xml:space="preserve"> tế cũng đa </w:t>
      </w:r>
      <w:proofErr w:type="spellStart"/>
      <w:r w:rsidRPr="004547FA">
        <w:t>dạng</w:t>
      </w:r>
      <w:proofErr w:type="spellEnd"/>
      <w:r w:rsidRPr="004547FA">
        <w:t xml:space="preserve">. Tiêu </w:t>
      </w:r>
      <w:proofErr w:type="spellStart"/>
      <w:r w:rsidRPr="004547FA">
        <w:t>biểu</w:t>
      </w:r>
      <w:proofErr w:type="spellEnd"/>
      <w:r w:rsidRPr="004547FA">
        <w:t xml:space="preserve"> là </w:t>
      </w:r>
      <w:proofErr w:type="spellStart"/>
      <w:r w:rsidRPr="004547FA">
        <w:t>ngành</w:t>
      </w:r>
      <w:proofErr w:type="spellEnd"/>
      <w:r w:rsidRPr="004547FA">
        <w:t xml:space="preserve"> </w:t>
      </w:r>
      <w:proofErr w:type="spellStart"/>
      <w:r w:rsidRPr="004547FA">
        <w:t>thương</w:t>
      </w:r>
      <w:proofErr w:type="spellEnd"/>
      <w:r w:rsidRPr="004547FA">
        <w:t xml:space="preserve"> </w:t>
      </w:r>
      <w:proofErr w:type="spellStart"/>
      <w:r w:rsidRPr="004547FA">
        <w:t>mại</w:t>
      </w:r>
      <w:proofErr w:type="spellEnd"/>
      <w:r w:rsidRPr="004547FA">
        <w:t xml:space="preserve"> </w:t>
      </w:r>
      <w:r w:rsidRPr="004547FA">
        <w:lastRenderedPageBreak/>
        <w:t xml:space="preserve">dịch </w:t>
      </w:r>
      <w:proofErr w:type="spellStart"/>
      <w:r w:rsidRPr="004547FA">
        <w:t>vụ</w:t>
      </w:r>
      <w:proofErr w:type="spellEnd"/>
      <w:r w:rsidRPr="004547FA">
        <w:t xml:space="preserve">, </w:t>
      </w:r>
      <w:proofErr w:type="spellStart"/>
      <w:r w:rsidRPr="004547FA">
        <w:t>chiếm</w:t>
      </w:r>
      <w:proofErr w:type="spellEnd"/>
      <w:r w:rsidRPr="004547FA">
        <w:t xml:space="preserve"> hơn 60% </w:t>
      </w:r>
      <w:proofErr w:type="spellStart"/>
      <w:r w:rsidRPr="004547FA">
        <w:t>trong</w:t>
      </w:r>
      <w:proofErr w:type="spellEnd"/>
      <w:r w:rsidRPr="004547FA">
        <w:t xml:space="preserve"> </w:t>
      </w:r>
      <w:proofErr w:type="spellStart"/>
      <w:r w:rsidRPr="004547FA">
        <w:t>tổng</w:t>
      </w:r>
      <w:proofErr w:type="spellEnd"/>
      <w:r w:rsidRPr="004547FA">
        <w:t xml:space="preserve">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Tình</w:t>
      </w:r>
      <w:proofErr w:type="spellEnd"/>
      <w:r w:rsidRPr="004547FA">
        <w:t xml:space="preserve"> </w:t>
      </w:r>
      <w:proofErr w:type="spellStart"/>
      <w:r w:rsidRPr="004547FA">
        <w:t>hình</w:t>
      </w:r>
      <w:proofErr w:type="spellEnd"/>
      <w:r w:rsidRPr="004547FA">
        <w:t xml:space="preserve"> tăng </w:t>
      </w:r>
      <w:proofErr w:type="spellStart"/>
      <w:r w:rsidRPr="004547FA">
        <w:t>trưởng</w:t>
      </w:r>
      <w:proofErr w:type="spellEnd"/>
      <w:r w:rsidRPr="004547FA">
        <w:t xml:space="preserve"> </w:t>
      </w:r>
      <w:proofErr w:type="spellStart"/>
      <w:r w:rsidRPr="004547FA">
        <w:t>của</w:t>
      </w:r>
      <w:proofErr w:type="spellEnd"/>
      <w:r w:rsidRPr="004547FA">
        <w:t xml:space="preserve"> </w:t>
      </w:r>
      <w:proofErr w:type="spellStart"/>
      <w:r w:rsidRPr="004547FA">
        <w:t>các</w:t>
      </w:r>
      <w:proofErr w:type="spellEnd"/>
      <w:r w:rsidRPr="004547FA">
        <w:t xml:space="preserve"> </w:t>
      </w:r>
      <w:proofErr w:type="spellStart"/>
      <w:r w:rsidRPr="004547FA">
        <w:t>ngành</w:t>
      </w:r>
      <w:proofErr w:type="spellEnd"/>
      <w:r w:rsidRPr="004547FA">
        <w:t xml:space="preserve"> qua </w:t>
      </w:r>
      <w:proofErr w:type="spellStart"/>
      <w:r w:rsidRPr="004547FA">
        <w:t>các</w:t>
      </w:r>
      <w:proofErr w:type="spellEnd"/>
      <w:r w:rsidRPr="004547FA">
        <w:t xml:space="preserve"> </w:t>
      </w:r>
      <w:proofErr w:type="spellStart"/>
      <w:r w:rsidRPr="004547FA">
        <w:t>năm</w:t>
      </w:r>
      <w:proofErr w:type="spellEnd"/>
      <w:r w:rsidRPr="004547FA">
        <w:t xml:space="preserve"> </w:t>
      </w:r>
      <w:proofErr w:type="spellStart"/>
      <w:r w:rsidRPr="004547FA">
        <w:t>không</w:t>
      </w:r>
      <w:proofErr w:type="spellEnd"/>
      <w:r w:rsidRPr="004547FA">
        <w:t xml:space="preserve"> được ổn định. </w:t>
      </w:r>
      <w:proofErr w:type="spellStart"/>
      <w:r w:rsidRPr="004547FA">
        <w:t>Giai</w:t>
      </w:r>
      <w:proofErr w:type="spellEnd"/>
      <w:r w:rsidRPr="004547FA">
        <w:t xml:space="preserve"> </w:t>
      </w:r>
      <w:proofErr w:type="spellStart"/>
      <w:r w:rsidRPr="004547FA">
        <w:t>đoạn</w:t>
      </w:r>
      <w:proofErr w:type="spellEnd"/>
      <w:r w:rsidRPr="004547FA">
        <w:t xml:space="preserve"> 2019-2020, </w:t>
      </w:r>
      <w:proofErr w:type="spellStart"/>
      <w:r w:rsidRPr="004547FA">
        <w:t>tỉ</w:t>
      </w:r>
      <w:proofErr w:type="spellEnd"/>
      <w:r w:rsidRPr="004547FA">
        <w:t xml:space="preserve"> </w:t>
      </w:r>
      <w:proofErr w:type="spellStart"/>
      <w:r w:rsidRPr="004547FA">
        <w:t>lệ</w:t>
      </w:r>
      <w:proofErr w:type="spellEnd"/>
      <w:r w:rsidRPr="004547FA">
        <w:t xml:space="preserve"> tăng </w:t>
      </w:r>
      <w:proofErr w:type="spellStart"/>
      <w:r w:rsidRPr="004547FA">
        <w:t>trưởng</w:t>
      </w:r>
      <w:proofErr w:type="spellEnd"/>
      <w:r w:rsidRPr="004547FA">
        <w:t xml:space="preserve"> khá </w:t>
      </w:r>
      <w:proofErr w:type="gramStart"/>
      <w:r w:rsidRPr="004547FA">
        <w:t>tốt ,</w:t>
      </w:r>
      <w:proofErr w:type="gramEnd"/>
      <w:r w:rsidRPr="004547FA">
        <w:t xml:space="preserve"> </w:t>
      </w:r>
      <w:proofErr w:type="spellStart"/>
      <w:r w:rsidRPr="004547FA">
        <w:t>năm</w:t>
      </w:r>
      <w:proofErr w:type="spellEnd"/>
      <w:r w:rsidRPr="004547FA">
        <w:t xml:space="preserve"> 2020</w:t>
      </w:r>
      <w:bookmarkStart w:id="194" w:name="_bookmark89"/>
      <w:bookmarkEnd w:id="194"/>
      <w:r w:rsidRPr="004547FA">
        <w:t xml:space="preserve"> </w:t>
      </w:r>
      <w:proofErr w:type="spellStart"/>
      <w:r w:rsidRPr="004547FA">
        <w:t>ngành</w:t>
      </w:r>
      <w:proofErr w:type="spellEnd"/>
      <w:r w:rsidRPr="004547FA">
        <w:t xml:space="preserve"> </w:t>
      </w:r>
      <w:proofErr w:type="spellStart"/>
      <w:r w:rsidRPr="004547FA">
        <w:t>Nông</w:t>
      </w:r>
      <w:proofErr w:type="spellEnd"/>
      <w:r w:rsidRPr="004547FA">
        <w:t xml:space="preserve"> </w:t>
      </w:r>
      <w:proofErr w:type="spellStart"/>
      <w:r w:rsidRPr="004547FA">
        <w:t>lâm</w:t>
      </w:r>
      <w:proofErr w:type="spellEnd"/>
      <w:r w:rsidRPr="004547FA">
        <w:t xml:space="preserve"> </w:t>
      </w:r>
      <w:proofErr w:type="spellStart"/>
      <w:r w:rsidRPr="004547FA">
        <w:t>ngư</w:t>
      </w:r>
      <w:proofErr w:type="spellEnd"/>
      <w:r w:rsidRPr="004547FA">
        <w:t xml:space="preserve"> nghiệp tăng 83,86 % so </w:t>
      </w:r>
      <w:proofErr w:type="spellStart"/>
      <w:r w:rsidRPr="004547FA">
        <w:t>với</w:t>
      </w:r>
      <w:proofErr w:type="spellEnd"/>
      <w:r w:rsidRPr="004547FA">
        <w:t xml:space="preserve"> </w:t>
      </w:r>
      <w:proofErr w:type="spellStart"/>
      <w:r w:rsidRPr="004547FA">
        <w:t>năm</w:t>
      </w:r>
      <w:proofErr w:type="spellEnd"/>
      <w:r w:rsidRPr="004547FA">
        <w:t xml:space="preserve"> </w:t>
      </w:r>
      <w:r w:rsidRPr="004547FA">
        <w:rPr>
          <w:spacing w:val="3"/>
        </w:rPr>
        <w:t xml:space="preserve">2019, </w:t>
      </w:r>
      <w:r w:rsidRPr="004547FA">
        <w:t xml:space="preserve">tương </w:t>
      </w:r>
      <w:proofErr w:type="spellStart"/>
      <w:r w:rsidRPr="004547FA">
        <w:t>đương</w:t>
      </w:r>
      <w:proofErr w:type="spellEnd"/>
      <w:r w:rsidRPr="004547FA">
        <w:t xml:space="preserve"> 3183 </w:t>
      </w:r>
      <w:proofErr w:type="spellStart"/>
      <w:r w:rsidRPr="004547FA">
        <w:t>triệu</w:t>
      </w:r>
      <w:proofErr w:type="spellEnd"/>
      <w:r w:rsidRPr="004547FA">
        <w:t xml:space="preserve"> </w:t>
      </w:r>
      <w:proofErr w:type="spellStart"/>
      <w:r w:rsidRPr="004547FA">
        <w:t>đồng</w:t>
      </w:r>
      <w:proofErr w:type="spellEnd"/>
      <w:r w:rsidRPr="004547FA">
        <w:t xml:space="preserve">. </w:t>
      </w:r>
      <w:proofErr w:type="spellStart"/>
      <w:r w:rsidRPr="004547FA">
        <w:t>Ngành</w:t>
      </w:r>
      <w:proofErr w:type="spellEnd"/>
      <w:r w:rsidRPr="004547FA">
        <w:t xml:space="preserve"> </w:t>
      </w:r>
      <w:proofErr w:type="spellStart"/>
      <w:r w:rsidRPr="004547FA">
        <w:t>thương</w:t>
      </w:r>
      <w:proofErr w:type="spellEnd"/>
      <w:r w:rsidRPr="004547FA">
        <w:t xml:space="preserve"> </w:t>
      </w:r>
      <w:proofErr w:type="spellStart"/>
      <w:r w:rsidRPr="004547FA">
        <w:t>mại</w:t>
      </w:r>
      <w:proofErr w:type="spellEnd"/>
      <w:r w:rsidRPr="004547FA">
        <w:t xml:space="preserve"> – dịch </w:t>
      </w:r>
      <w:proofErr w:type="spellStart"/>
      <w:r w:rsidRPr="004547FA">
        <w:t>vụ</w:t>
      </w:r>
      <w:proofErr w:type="spellEnd"/>
      <w:r w:rsidRPr="004547FA">
        <w:t xml:space="preserve"> cũng tăng 43,03%, tươn</w:t>
      </w:r>
      <w:r w:rsidR="00B0083D">
        <w:t xml:space="preserve">g </w:t>
      </w:r>
      <w:proofErr w:type="spellStart"/>
      <w:r w:rsidR="00B0083D">
        <w:t>đương</w:t>
      </w:r>
      <w:proofErr w:type="spellEnd"/>
      <w:r w:rsidR="00B0083D">
        <w:t xml:space="preserve"> 13.984,23 </w:t>
      </w:r>
      <w:proofErr w:type="spellStart"/>
      <w:r w:rsidR="00B0083D">
        <w:t>triệu</w:t>
      </w:r>
      <w:proofErr w:type="spellEnd"/>
      <w:r w:rsidR="00B0083D">
        <w:t xml:space="preserve"> </w:t>
      </w:r>
      <w:proofErr w:type="spellStart"/>
      <w:r w:rsidR="00B0083D">
        <w:t>đồng</w:t>
      </w:r>
      <w:proofErr w:type="spellEnd"/>
      <w:r w:rsidR="00B0083D">
        <w:t xml:space="preserve">. </w:t>
      </w:r>
      <w:proofErr w:type="spellStart"/>
      <w:r w:rsidR="00B0083D">
        <w:t>R</w:t>
      </w:r>
      <w:r w:rsidRPr="004547FA">
        <w:t>iêng</w:t>
      </w:r>
      <w:proofErr w:type="spellEnd"/>
      <w:r w:rsidRPr="004547FA">
        <w:t xml:space="preserve"> </w:t>
      </w:r>
      <w:proofErr w:type="spellStart"/>
      <w:r w:rsidRPr="004547FA">
        <w:t>ngành</w:t>
      </w:r>
      <w:proofErr w:type="spellEnd"/>
      <w:r w:rsidRPr="004547FA">
        <w:t xml:space="preserve"> công nghiệp </w:t>
      </w:r>
      <w:proofErr w:type="spellStart"/>
      <w:r w:rsidRPr="004547FA">
        <w:t>giai</w:t>
      </w:r>
      <w:proofErr w:type="spellEnd"/>
      <w:r w:rsidRPr="004547FA">
        <w:t xml:space="preserve"> </w:t>
      </w:r>
      <w:proofErr w:type="spellStart"/>
      <w:r w:rsidRPr="004547FA">
        <w:t>đoạn</w:t>
      </w:r>
      <w:proofErr w:type="spellEnd"/>
      <w:r w:rsidRPr="004547FA">
        <w:t xml:space="preserve"> </w:t>
      </w:r>
      <w:proofErr w:type="spellStart"/>
      <w:r w:rsidRPr="004547FA">
        <w:t>này</w:t>
      </w:r>
      <w:proofErr w:type="spellEnd"/>
      <w:r w:rsidRPr="004547FA">
        <w:t xml:space="preserve"> bị </w:t>
      </w:r>
      <w:proofErr w:type="spellStart"/>
      <w:r w:rsidRPr="004547FA">
        <w:t>chững</w:t>
      </w:r>
      <w:proofErr w:type="spellEnd"/>
      <w:r w:rsidRPr="004547FA">
        <w:t xml:space="preserve"> </w:t>
      </w:r>
      <w:proofErr w:type="spellStart"/>
      <w:r w:rsidRPr="004547FA">
        <w:t>lại</w:t>
      </w:r>
      <w:proofErr w:type="spellEnd"/>
      <w:r w:rsidRPr="004547FA">
        <w:t xml:space="preserve"> do </w:t>
      </w:r>
      <w:proofErr w:type="spellStart"/>
      <w:r w:rsidRPr="004547FA">
        <w:t>thị</w:t>
      </w:r>
      <w:proofErr w:type="spellEnd"/>
      <w:r w:rsidRPr="004547FA">
        <w:t xml:space="preserve"> </w:t>
      </w:r>
      <w:proofErr w:type="spellStart"/>
      <w:r w:rsidRPr="004547FA">
        <w:t>trường</w:t>
      </w:r>
      <w:proofErr w:type="spellEnd"/>
      <w:r w:rsidRPr="004547FA">
        <w:t xml:space="preserve"> bong </w:t>
      </w:r>
      <w:proofErr w:type="spellStart"/>
      <w:r w:rsidRPr="004547FA">
        <w:t>bóng</w:t>
      </w:r>
      <w:proofErr w:type="spellEnd"/>
      <w:r w:rsidRPr="004547FA">
        <w:t xml:space="preserve"> </w:t>
      </w:r>
      <w:proofErr w:type="spellStart"/>
      <w:r w:rsidRPr="004547FA">
        <w:t>bất</w:t>
      </w:r>
      <w:proofErr w:type="spellEnd"/>
      <w:r w:rsidRPr="004547FA">
        <w:t xml:space="preserve"> động </w:t>
      </w:r>
      <w:proofErr w:type="spellStart"/>
      <w:r w:rsidRPr="004547FA">
        <w:t>sản</w:t>
      </w:r>
      <w:proofErr w:type="spellEnd"/>
      <w:r w:rsidRPr="004547FA">
        <w:t xml:space="preserve"> nên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giảm</w:t>
      </w:r>
      <w:proofErr w:type="spellEnd"/>
      <w:r w:rsidRPr="004547FA">
        <w:t xml:space="preserve"> 19,82% so </w:t>
      </w:r>
      <w:proofErr w:type="spellStart"/>
      <w:r w:rsidRPr="004547FA">
        <w:t>với</w:t>
      </w:r>
      <w:proofErr w:type="spellEnd"/>
      <w:r w:rsidRPr="004547FA">
        <w:t xml:space="preserve"> </w:t>
      </w:r>
      <w:proofErr w:type="spellStart"/>
      <w:r w:rsidRPr="004547FA">
        <w:t>năm</w:t>
      </w:r>
      <w:proofErr w:type="spellEnd"/>
      <w:r w:rsidRPr="004547FA">
        <w:t xml:space="preserve"> 2019. Đến </w:t>
      </w:r>
      <w:proofErr w:type="spellStart"/>
      <w:r w:rsidRPr="004547FA">
        <w:t>giai</w:t>
      </w:r>
      <w:proofErr w:type="spellEnd"/>
      <w:r w:rsidRPr="004547FA">
        <w:t xml:space="preserve"> </w:t>
      </w:r>
      <w:proofErr w:type="spellStart"/>
      <w:r w:rsidRPr="004547FA">
        <w:t>đoạn</w:t>
      </w:r>
      <w:proofErr w:type="spellEnd"/>
      <w:r w:rsidRPr="004547FA">
        <w:t xml:space="preserve"> </w:t>
      </w:r>
      <w:r w:rsidRPr="004547FA">
        <w:rPr>
          <w:spacing w:val="2"/>
        </w:rPr>
        <w:t xml:space="preserve">2020-2021, </w:t>
      </w:r>
      <w:r w:rsidRPr="004547FA">
        <w:t xml:space="preserve">do </w:t>
      </w:r>
      <w:proofErr w:type="spellStart"/>
      <w:r w:rsidRPr="004547FA">
        <w:t>ảnh</w:t>
      </w:r>
      <w:proofErr w:type="spellEnd"/>
      <w:r w:rsidRPr="004547FA">
        <w:t xml:space="preserve"> </w:t>
      </w:r>
      <w:proofErr w:type="spellStart"/>
      <w:r w:rsidRPr="004547FA">
        <w:t>hưởng</w:t>
      </w:r>
      <w:proofErr w:type="spellEnd"/>
      <w:r w:rsidRPr="004547FA">
        <w:t xml:space="preserve"> </w:t>
      </w:r>
      <w:proofErr w:type="spellStart"/>
      <w:r w:rsidRPr="004547FA">
        <w:t>bởi</w:t>
      </w:r>
      <w:proofErr w:type="spellEnd"/>
      <w:r w:rsidRPr="004547FA">
        <w:t xml:space="preserve"> </w:t>
      </w:r>
      <w:proofErr w:type="spellStart"/>
      <w:r w:rsidRPr="004547FA">
        <w:t>tình</w:t>
      </w:r>
      <w:proofErr w:type="spellEnd"/>
      <w:r w:rsidRPr="004547FA">
        <w:t xml:space="preserve"> </w:t>
      </w:r>
      <w:proofErr w:type="spellStart"/>
      <w:r w:rsidRPr="004547FA">
        <w:t>hình</w:t>
      </w:r>
      <w:proofErr w:type="spellEnd"/>
      <w:r w:rsidRPr="004547FA">
        <w:t xml:space="preserve"> </w:t>
      </w:r>
      <w:proofErr w:type="spellStart"/>
      <w:r w:rsidRPr="004547FA">
        <w:t>kinh</w:t>
      </w:r>
      <w:proofErr w:type="spellEnd"/>
      <w:r w:rsidRPr="004547FA">
        <w:t xml:space="preserve"> tế </w:t>
      </w:r>
      <w:proofErr w:type="spellStart"/>
      <w:r w:rsidRPr="004547FA">
        <w:t>bất</w:t>
      </w:r>
      <w:proofErr w:type="spellEnd"/>
      <w:r w:rsidRPr="004547FA">
        <w:t xml:space="preserve"> ổn </w:t>
      </w:r>
      <w:proofErr w:type="spellStart"/>
      <w:r w:rsidRPr="004547FA">
        <w:t>năm</w:t>
      </w:r>
      <w:proofErr w:type="spellEnd"/>
      <w:r w:rsidRPr="004547FA">
        <w:t xml:space="preserve"> </w:t>
      </w:r>
      <w:proofErr w:type="spellStart"/>
      <w:r w:rsidRPr="004547FA">
        <w:t>trước</w:t>
      </w:r>
      <w:proofErr w:type="spellEnd"/>
      <w:r w:rsidRPr="004547FA">
        <w:t xml:space="preserve"> mà </w:t>
      </w:r>
      <w:proofErr w:type="spellStart"/>
      <w:r w:rsidRPr="004547FA">
        <w:t>tốc</w:t>
      </w:r>
      <w:proofErr w:type="spellEnd"/>
      <w:r w:rsidRPr="004547FA">
        <w:t xml:space="preserve"> độ tăng tưởng </w:t>
      </w:r>
      <w:proofErr w:type="spellStart"/>
      <w:r w:rsidRPr="004547FA">
        <w:t>giai</w:t>
      </w:r>
      <w:proofErr w:type="spellEnd"/>
      <w:r w:rsidRPr="004547FA">
        <w:t xml:space="preserve"> </w:t>
      </w:r>
      <w:proofErr w:type="spellStart"/>
      <w:r w:rsidRPr="004547FA">
        <w:t>đoạn</w:t>
      </w:r>
      <w:proofErr w:type="spellEnd"/>
      <w:r w:rsidRPr="004547FA">
        <w:t xml:space="preserve"> </w:t>
      </w:r>
      <w:proofErr w:type="spellStart"/>
      <w:r w:rsidRPr="004547FA">
        <w:t>này</w:t>
      </w:r>
      <w:proofErr w:type="spellEnd"/>
      <w:r w:rsidRPr="004547FA">
        <w:t xml:space="preserve"> </w:t>
      </w:r>
      <w:proofErr w:type="spellStart"/>
      <w:r w:rsidRPr="004547FA">
        <w:t>thấp</w:t>
      </w:r>
      <w:proofErr w:type="spellEnd"/>
      <w:r w:rsidRPr="004547FA">
        <w:t xml:space="preserve">. </w:t>
      </w:r>
      <w:proofErr w:type="spellStart"/>
      <w:r w:rsidRPr="004547FA">
        <w:t>ngành</w:t>
      </w:r>
      <w:proofErr w:type="spellEnd"/>
      <w:r w:rsidRPr="004547FA">
        <w:t xml:space="preserve"> </w:t>
      </w:r>
      <w:proofErr w:type="spellStart"/>
      <w:r w:rsidRPr="004547FA">
        <w:t>xây</w:t>
      </w:r>
      <w:proofErr w:type="spellEnd"/>
      <w:r w:rsidRPr="004547FA">
        <w:t xml:space="preserve"> </w:t>
      </w:r>
      <w:proofErr w:type="spellStart"/>
      <w:r w:rsidRPr="004547FA">
        <w:t>dựng</w:t>
      </w:r>
      <w:proofErr w:type="spellEnd"/>
      <w:r w:rsidRPr="004547FA">
        <w:t xml:space="preserve"> đã có </w:t>
      </w:r>
      <w:proofErr w:type="spellStart"/>
      <w:r w:rsidRPr="004547FA">
        <w:t>dấu</w:t>
      </w:r>
      <w:proofErr w:type="spellEnd"/>
      <w:r w:rsidRPr="004547FA">
        <w:t xml:space="preserve"> </w:t>
      </w:r>
      <w:proofErr w:type="spellStart"/>
      <w:r w:rsidRPr="004547FA">
        <w:t>hiệu</w:t>
      </w:r>
      <w:proofErr w:type="spellEnd"/>
      <w:r w:rsidRPr="004547FA">
        <w:t xml:space="preserve"> </w:t>
      </w:r>
      <w:proofErr w:type="spellStart"/>
      <w:r w:rsidRPr="004547FA">
        <w:t>phục</w:t>
      </w:r>
      <w:proofErr w:type="spellEnd"/>
      <w:r w:rsidRPr="004547FA">
        <w:t xml:space="preserve"> </w:t>
      </w:r>
      <w:proofErr w:type="spellStart"/>
      <w:r w:rsidRPr="004547FA">
        <w:t>hồi</w:t>
      </w:r>
      <w:proofErr w:type="spellEnd"/>
      <w:r w:rsidRPr="004547FA">
        <w:t xml:space="preserve"> </w:t>
      </w:r>
      <w:proofErr w:type="spellStart"/>
      <w:r w:rsidRPr="004547FA">
        <w:t>nhưng</w:t>
      </w:r>
      <w:proofErr w:type="spellEnd"/>
      <w:r w:rsidRPr="004547FA">
        <w:t xml:space="preserve"> </w:t>
      </w:r>
      <w:proofErr w:type="spellStart"/>
      <w:r w:rsidRPr="004547FA">
        <w:t>ngành</w:t>
      </w:r>
      <w:proofErr w:type="spellEnd"/>
      <w:r w:rsidRPr="004547FA">
        <w:t xml:space="preserve"> </w:t>
      </w:r>
      <w:proofErr w:type="spellStart"/>
      <w:r w:rsidRPr="004547FA">
        <w:t>nông</w:t>
      </w:r>
      <w:proofErr w:type="spellEnd"/>
      <w:r w:rsidRPr="004547FA">
        <w:t xml:space="preserve"> </w:t>
      </w:r>
      <w:proofErr w:type="spellStart"/>
      <w:r w:rsidRPr="004547FA">
        <w:t>lâm</w:t>
      </w:r>
      <w:proofErr w:type="spellEnd"/>
      <w:r w:rsidRPr="004547FA">
        <w:t xml:space="preserve"> </w:t>
      </w:r>
      <w:proofErr w:type="spellStart"/>
      <w:r w:rsidRPr="004547FA">
        <w:t>ngư</w:t>
      </w:r>
      <w:proofErr w:type="spellEnd"/>
      <w:r w:rsidRPr="004547FA">
        <w:t xml:space="preserve"> nghiệp </w:t>
      </w:r>
      <w:proofErr w:type="spellStart"/>
      <w:r w:rsidRPr="004547FA">
        <w:t>giảm</w:t>
      </w:r>
      <w:proofErr w:type="spellEnd"/>
      <w:r w:rsidRPr="004547FA">
        <w:rPr>
          <w:spacing w:val="-41"/>
        </w:rPr>
        <w:t xml:space="preserve"> </w:t>
      </w:r>
      <w:r w:rsidRPr="004547FA">
        <w:t xml:space="preserve">25.84% tương </w:t>
      </w:r>
      <w:proofErr w:type="spellStart"/>
      <w:r w:rsidRPr="004547FA">
        <w:t>đương</w:t>
      </w:r>
      <w:proofErr w:type="spellEnd"/>
      <w:r w:rsidRPr="004547FA">
        <w:t xml:space="preserve"> 1755 </w:t>
      </w:r>
      <w:proofErr w:type="spellStart"/>
      <w:r w:rsidRPr="004547FA">
        <w:t>triệu</w:t>
      </w:r>
      <w:proofErr w:type="spellEnd"/>
      <w:r w:rsidRPr="004547FA">
        <w:t xml:space="preserve"> </w:t>
      </w:r>
      <w:proofErr w:type="spellStart"/>
      <w:r w:rsidRPr="004547FA">
        <w:t>đồng</w:t>
      </w:r>
      <w:proofErr w:type="spellEnd"/>
      <w:r w:rsidRPr="004547FA">
        <w:t xml:space="preserve"> </w:t>
      </w:r>
      <w:proofErr w:type="spellStart"/>
      <w:r w:rsidRPr="004547FA">
        <w:t>va</w:t>
      </w:r>
      <w:proofErr w:type="spellEnd"/>
      <w:r w:rsidRPr="004547FA">
        <w:t xml:space="preserve">̀ </w:t>
      </w:r>
      <w:proofErr w:type="spellStart"/>
      <w:r w:rsidRPr="004547FA">
        <w:t>thương</w:t>
      </w:r>
      <w:proofErr w:type="spellEnd"/>
      <w:r w:rsidRPr="004547FA">
        <w:t xml:space="preserve"> </w:t>
      </w:r>
      <w:proofErr w:type="spellStart"/>
      <w:r w:rsidRPr="004547FA">
        <w:t>mại</w:t>
      </w:r>
      <w:proofErr w:type="spellEnd"/>
      <w:r w:rsidRPr="004547FA">
        <w:t xml:space="preserve"> dịch </w:t>
      </w:r>
      <w:proofErr w:type="spellStart"/>
      <w:r w:rsidRPr="004547FA">
        <w:t>vụ</w:t>
      </w:r>
      <w:proofErr w:type="spellEnd"/>
      <w:r w:rsidRPr="004547FA">
        <w:t xml:space="preserve"> </w:t>
      </w:r>
      <w:proofErr w:type="spellStart"/>
      <w:r w:rsidRPr="004547FA">
        <w:t>giảm</w:t>
      </w:r>
      <w:proofErr w:type="spellEnd"/>
      <w:r w:rsidRPr="004547FA">
        <w:t xml:space="preserve"> 0,26% tương </w:t>
      </w:r>
      <w:proofErr w:type="spellStart"/>
      <w:r w:rsidRPr="004547FA">
        <w:t>đương</w:t>
      </w:r>
      <w:proofErr w:type="spellEnd"/>
      <w:r w:rsidRPr="004547FA">
        <w:t xml:space="preserve"> 122 </w:t>
      </w:r>
      <w:proofErr w:type="spellStart"/>
      <w:r w:rsidRPr="004547FA">
        <w:t>triệu</w:t>
      </w:r>
      <w:proofErr w:type="spellEnd"/>
      <w:r w:rsidRPr="004547FA">
        <w:t xml:space="preserve"> </w:t>
      </w:r>
      <w:proofErr w:type="spellStart"/>
      <w:r w:rsidRPr="004547FA">
        <w:t>đồng</w:t>
      </w:r>
      <w:proofErr w:type="spellEnd"/>
      <w:r w:rsidRPr="004547FA">
        <w:t>.</w:t>
      </w:r>
    </w:p>
    <w:p w14:paraId="6BAD9CC2" w14:textId="0A23ADFA" w:rsidR="009928D0" w:rsidRPr="009928D0" w:rsidRDefault="009928D0" w:rsidP="00E53690">
      <w:pPr>
        <w:pStyle w:val="Heading2"/>
      </w:pPr>
      <w:bookmarkStart w:id="195" w:name="_Toc101095499"/>
      <w:r>
        <w:t xml:space="preserve">2.3. </w:t>
      </w:r>
      <w:r w:rsidRPr="00D55072">
        <w:t xml:space="preserve">Thực </w:t>
      </w:r>
      <w:proofErr w:type="spellStart"/>
      <w:r w:rsidRPr="00D55072">
        <w:t>trạng</w:t>
      </w:r>
      <w:proofErr w:type="spellEnd"/>
      <w:r w:rsidRPr="00D55072">
        <w:t xml:space="preserve"> hoạt động </w:t>
      </w:r>
      <w:proofErr w:type="spellStart"/>
      <w:r w:rsidRPr="00D55072">
        <w:t>cho</w:t>
      </w:r>
      <w:proofErr w:type="spellEnd"/>
      <w:r w:rsidRPr="00D55072">
        <w:t xml:space="preserve"> </w:t>
      </w:r>
      <w:proofErr w:type="spellStart"/>
      <w:r w:rsidRPr="00D55072">
        <w:t>vay</w:t>
      </w:r>
      <w:proofErr w:type="spellEnd"/>
      <w:r w:rsidRPr="00D55072">
        <w:t xml:space="preserve"> </w:t>
      </w:r>
      <w:proofErr w:type="spellStart"/>
      <w:r w:rsidRPr="00D55072">
        <w:t>khách</w:t>
      </w:r>
      <w:proofErr w:type="spellEnd"/>
      <w:r w:rsidRPr="00D55072">
        <w:t xml:space="preserve"> hàng </w:t>
      </w:r>
      <w:proofErr w:type="spellStart"/>
      <w:r w:rsidRPr="00D55072">
        <w:t>doanh</w:t>
      </w:r>
      <w:proofErr w:type="spellEnd"/>
      <w:r w:rsidRPr="00D55072">
        <w:t xml:space="preserve"> nghiệp </w:t>
      </w:r>
      <w:proofErr w:type="spellStart"/>
      <w:r w:rsidRPr="00D55072">
        <w:t>tạ</w:t>
      </w:r>
      <w:r>
        <w:t>i</w:t>
      </w:r>
      <w:proofErr w:type="spellEnd"/>
      <w:r>
        <w:t xml:space="preserve"> </w:t>
      </w:r>
      <w:r w:rsidRPr="00D55072">
        <w:t xml:space="preserve">Ngân hàng TMCP </w:t>
      </w:r>
      <w:r>
        <w:t>Phương</w:t>
      </w:r>
      <w:r w:rsidRPr="00D55072">
        <w:t xml:space="preserve"> </w:t>
      </w:r>
      <w:proofErr w:type="spellStart"/>
      <w:r w:rsidRPr="00D55072">
        <w:t>Đông</w:t>
      </w:r>
      <w:bookmarkEnd w:id="195"/>
      <w:proofErr w:type="spellEnd"/>
      <w:r w:rsidR="00C67A48">
        <w:t xml:space="preserve"> </w:t>
      </w:r>
      <w:proofErr w:type="gramStart"/>
      <w:r w:rsidR="00C67A48">
        <w:t>( OCB</w:t>
      </w:r>
      <w:proofErr w:type="gramEnd"/>
      <w:r w:rsidR="00C67A48">
        <w:t xml:space="preserve"> )</w:t>
      </w:r>
    </w:p>
    <w:p w14:paraId="30B77E5C" w14:textId="04AFA2EF" w:rsidR="00E06223" w:rsidRPr="000209CF" w:rsidRDefault="009928D0" w:rsidP="00E53690">
      <w:pPr>
        <w:pStyle w:val="BodyText"/>
        <w:spacing w:before="122"/>
        <w:outlineLvl w:val="2"/>
        <w:rPr>
          <w:b/>
          <w:bCs/>
        </w:rPr>
      </w:pPr>
      <w:bookmarkStart w:id="196" w:name="_Toc99278399"/>
      <w:bookmarkStart w:id="197" w:name="_Toc101095500"/>
      <w:r>
        <w:rPr>
          <w:b/>
          <w:bCs/>
        </w:rPr>
        <w:t>2.3.1</w:t>
      </w:r>
      <w:r w:rsidR="00E06223" w:rsidRPr="000209CF">
        <w:rPr>
          <w:b/>
          <w:bCs/>
        </w:rPr>
        <w:t xml:space="preserve">. Tình hình </w:t>
      </w:r>
      <w:proofErr w:type="spellStart"/>
      <w:r w:rsidR="00E06223" w:rsidRPr="000209CF">
        <w:rPr>
          <w:b/>
          <w:bCs/>
        </w:rPr>
        <w:t>thu</w:t>
      </w:r>
      <w:proofErr w:type="spellEnd"/>
      <w:r w:rsidR="00E06223" w:rsidRPr="000209CF">
        <w:rPr>
          <w:b/>
          <w:bCs/>
        </w:rPr>
        <w:t xml:space="preserve"> </w:t>
      </w:r>
      <w:proofErr w:type="spellStart"/>
      <w:r w:rsidR="00E06223" w:rsidRPr="000209CF">
        <w:rPr>
          <w:b/>
          <w:bCs/>
        </w:rPr>
        <w:t>nợ</w:t>
      </w:r>
      <w:proofErr w:type="spellEnd"/>
      <w:r w:rsidR="00E06223" w:rsidRPr="000209CF">
        <w:rPr>
          <w:b/>
          <w:bCs/>
        </w:rPr>
        <w:t xml:space="preserve"> </w:t>
      </w:r>
      <w:proofErr w:type="spellStart"/>
      <w:r w:rsidR="00E06223" w:rsidRPr="000209CF">
        <w:rPr>
          <w:b/>
          <w:bCs/>
        </w:rPr>
        <w:t>khách</w:t>
      </w:r>
      <w:proofErr w:type="spellEnd"/>
      <w:r w:rsidR="00E06223" w:rsidRPr="000209CF">
        <w:rPr>
          <w:b/>
          <w:bCs/>
        </w:rPr>
        <w:t xml:space="preserve"> hàng </w:t>
      </w:r>
      <w:proofErr w:type="spellStart"/>
      <w:r w:rsidR="00E06223" w:rsidRPr="000209CF">
        <w:rPr>
          <w:b/>
          <w:bCs/>
        </w:rPr>
        <w:t>doanh</w:t>
      </w:r>
      <w:proofErr w:type="spellEnd"/>
      <w:r w:rsidR="00E06223" w:rsidRPr="000209CF">
        <w:rPr>
          <w:b/>
          <w:bCs/>
        </w:rPr>
        <w:t xml:space="preserve"> nghiệp </w:t>
      </w:r>
      <w:proofErr w:type="spellStart"/>
      <w:r w:rsidR="00E06223" w:rsidRPr="000209CF">
        <w:rPr>
          <w:b/>
          <w:bCs/>
        </w:rPr>
        <w:t>của</w:t>
      </w:r>
      <w:proofErr w:type="spellEnd"/>
      <w:r w:rsidR="00E06223" w:rsidRPr="000209CF">
        <w:rPr>
          <w:b/>
          <w:bCs/>
        </w:rPr>
        <w:t xml:space="preserve"> ngân hàng OCB</w:t>
      </w:r>
      <w:bookmarkEnd w:id="193"/>
      <w:bookmarkEnd w:id="196"/>
      <w:bookmarkEnd w:id="197"/>
    </w:p>
    <w:p w14:paraId="437DEA81" w14:textId="77777777" w:rsidR="00325889" w:rsidRPr="004547FA" w:rsidRDefault="00325889" w:rsidP="00E53690">
      <w:pPr>
        <w:pStyle w:val="BodyText"/>
        <w:ind w:firstLine="566"/>
      </w:pPr>
      <w:r w:rsidRPr="004547FA">
        <w:t xml:space="preserve">Một ngân hàng </w:t>
      </w:r>
      <w:proofErr w:type="spellStart"/>
      <w:r w:rsidRPr="004547FA">
        <w:t>muốn</w:t>
      </w:r>
      <w:proofErr w:type="spellEnd"/>
      <w:r w:rsidRPr="004547FA">
        <w:t xml:space="preserve"> </w:t>
      </w:r>
      <w:proofErr w:type="spellStart"/>
      <w:r w:rsidRPr="004547FA">
        <w:t>hoạt</w:t>
      </w:r>
      <w:proofErr w:type="spellEnd"/>
      <w:r w:rsidRPr="004547FA">
        <w:t xml:space="preserve"> động </w:t>
      </w:r>
      <w:proofErr w:type="spellStart"/>
      <w:r w:rsidRPr="004547FA">
        <w:t>hiệu</w:t>
      </w:r>
      <w:proofErr w:type="spellEnd"/>
      <w:r w:rsidRPr="004547FA">
        <w:t xml:space="preserve"> quả </w:t>
      </w:r>
      <w:proofErr w:type="spellStart"/>
      <w:r w:rsidRPr="004547FA">
        <w:t>và</w:t>
      </w:r>
      <w:proofErr w:type="spellEnd"/>
      <w:r w:rsidRPr="004547FA">
        <w:t xml:space="preserve"> </w:t>
      </w:r>
      <w:proofErr w:type="spellStart"/>
      <w:r w:rsidRPr="004547FA">
        <w:t>mang</w:t>
      </w:r>
      <w:proofErr w:type="spellEnd"/>
      <w:r w:rsidRPr="004547FA">
        <w:t xml:space="preserve"> tính </w:t>
      </w:r>
      <w:proofErr w:type="spellStart"/>
      <w:r w:rsidRPr="004547FA">
        <w:t>bền</w:t>
      </w:r>
      <w:proofErr w:type="spellEnd"/>
      <w:r w:rsidRPr="004547FA">
        <w:t xml:space="preserve"> vững </w:t>
      </w:r>
      <w:proofErr w:type="spellStart"/>
      <w:r w:rsidRPr="004547FA">
        <w:t>cao</w:t>
      </w:r>
      <w:proofErr w:type="spellEnd"/>
      <w:r w:rsidRPr="004547FA">
        <w:t xml:space="preserve"> thì ngoài </w:t>
      </w:r>
      <w:proofErr w:type="spellStart"/>
      <w:r w:rsidRPr="004547FA">
        <w:t>việc</w:t>
      </w:r>
      <w:proofErr w:type="spellEnd"/>
      <w:r w:rsidRPr="004547FA">
        <w:t xml:space="preserve"> </w:t>
      </w:r>
      <w:proofErr w:type="spellStart"/>
      <w:r w:rsidRPr="004547FA">
        <w:t>đẩy</w:t>
      </w:r>
      <w:proofErr w:type="spellEnd"/>
      <w:r w:rsidRPr="004547FA">
        <w:t xml:space="preserve"> </w:t>
      </w:r>
      <w:proofErr w:type="spellStart"/>
      <w:r w:rsidRPr="004547FA">
        <w:t>nhanh</w:t>
      </w:r>
      <w:proofErr w:type="spellEnd"/>
      <w:r w:rsidRPr="004547FA">
        <w:t xml:space="preserve">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còn </w:t>
      </w:r>
      <w:proofErr w:type="spellStart"/>
      <w:r w:rsidRPr="004547FA">
        <w:t>phải</w:t>
      </w:r>
      <w:proofErr w:type="spellEnd"/>
      <w:r w:rsidRPr="004547FA">
        <w:t xml:space="preserve"> </w:t>
      </w:r>
      <w:proofErr w:type="spellStart"/>
      <w:r w:rsidRPr="004547FA">
        <w:t>chú</w:t>
      </w:r>
      <w:proofErr w:type="spellEnd"/>
      <w:r w:rsidRPr="004547FA">
        <w:t xml:space="preserve"> </w:t>
      </w:r>
      <w:proofErr w:type="spellStart"/>
      <w:r w:rsidRPr="004547FA">
        <w:t>trọng</w:t>
      </w:r>
      <w:proofErr w:type="spellEnd"/>
      <w:r w:rsidRPr="004547FA">
        <w:t xml:space="preserve"> đến công </w:t>
      </w:r>
      <w:proofErr w:type="spellStart"/>
      <w:r w:rsidRPr="004547FA">
        <w:t>tác</w:t>
      </w:r>
      <w:proofErr w:type="spellEnd"/>
      <w:r w:rsidRPr="004547FA">
        <w:t xml:space="preserve"> </w:t>
      </w:r>
      <w:proofErr w:type="spellStart"/>
      <w:r w:rsidRPr="004547FA">
        <w:t>thu</w:t>
      </w:r>
      <w:proofErr w:type="spellEnd"/>
      <w:r w:rsidRPr="004547FA">
        <w:t xml:space="preserve"> </w:t>
      </w:r>
      <w:proofErr w:type="spellStart"/>
      <w:r w:rsidRPr="004547FA">
        <w:t>nợ</w:t>
      </w:r>
      <w:proofErr w:type="spellEnd"/>
      <w:r w:rsidRPr="004547FA">
        <w:t xml:space="preserve">. Kết quả </w:t>
      </w:r>
      <w:proofErr w:type="spellStart"/>
      <w:r w:rsidRPr="004547FA">
        <w:t>thu</w:t>
      </w:r>
      <w:proofErr w:type="spellEnd"/>
      <w:r w:rsidRPr="004547FA">
        <w:t xml:space="preserve"> </w:t>
      </w:r>
      <w:proofErr w:type="spellStart"/>
      <w:r w:rsidRPr="004547FA">
        <w:t>hồi</w:t>
      </w:r>
      <w:proofErr w:type="spellEnd"/>
      <w:r w:rsidRPr="004547FA">
        <w:t xml:space="preserve"> </w:t>
      </w:r>
      <w:proofErr w:type="spellStart"/>
      <w:r w:rsidRPr="004547FA">
        <w:t>nợ</w:t>
      </w:r>
      <w:proofErr w:type="spellEnd"/>
      <w:r w:rsidRPr="004547FA">
        <w:t xml:space="preserve"> cũng trực </w:t>
      </w:r>
      <w:proofErr w:type="spellStart"/>
      <w:r w:rsidRPr="004547FA">
        <w:t>tiếp</w:t>
      </w:r>
      <w:proofErr w:type="spellEnd"/>
      <w:r w:rsidRPr="004547FA">
        <w:t xml:space="preserve"> </w:t>
      </w:r>
      <w:proofErr w:type="spellStart"/>
      <w:r w:rsidRPr="004547FA">
        <w:t>nói</w:t>
      </w:r>
      <w:proofErr w:type="spellEnd"/>
      <w:r w:rsidRPr="004547FA">
        <w:t xml:space="preserve"> </w:t>
      </w:r>
      <w:proofErr w:type="spellStart"/>
      <w:r w:rsidRPr="004547FA">
        <w:t>lên</w:t>
      </w:r>
      <w:proofErr w:type="spellEnd"/>
      <w:r w:rsidRPr="004547FA">
        <w:t xml:space="preserve"> </w:t>
      </w:r>
      <w:proofErr w:type="spellStart"/>
      <w:r w:rsidRPr="004547FA">
        <w:t>hiệu</w:t>
      </w:r>
      <w:proofErr w:type="spellEnd"/>
      <w:r w:rsidRPr="004547FA">
        <w:t xml:space="preserve"> quả </w:t>
      </w:r>
      <w:proofErr w:type="spellStart"/>
      <w:r w:rsidRPr="004547FA">
        <w:t>hoạt</w:t>
      </w:r>
      <w:proofErr w:type="spellEnd"/>
      <w:r w:rsidRPr="004547FA">
        <w:t xml:space="preserve"> động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doanh</w:t>
      </w:r>
      <w:proofErr w:type="spellEnd"/>
      <w:r w:rsidRPr="004547FA">
        <w:t xml:space="preserve"> nghiệp </w:t>
      </w:r>
      <w:proofErr w:type="spellStart"/>
      <w:r w:rsidRPr="004547FA">
        <w:t>của</w:t>
      </w:r>
      <w:proofErr w:type="spellEnd"/>
      <w:r w:rsidRPr="004547FA">
        <w:t xml:space="preserve"> ngân hàng.</w:t>
      </w:r>
    </w:p>
    <w:p w14:paraId="3C494460" w14:textId="7329270C" w:rsidR="00A24644" w:rsidRPr="00A24644" w:rsidRDefault="00A24644" w:rsidP="00A24644">
      <w:pPr>
        <w:pStyle w:val="Caption"/>
      </w:pPr>
      <w:bookmarkStart w:id="198" w:name="_Toc101095417"/>
      <w:proofErr w:type="spellStart"/>
      <w:r>
        <w:t>Bảng</w:t>
      </w:r>
      <w:proofErr w:type="spellEnd"/>
      <w:r>
        <w:t xml:space="preserve"> 2.</w:t>
      </w:r>
      <w:fldSimple w:instr=" SEQ Bảng_2. \* ARABIC ">
        <w:r>
          <w:rPr>
            <w:noProof/>
          </w:rPr>
          <w:t>7</w:t>
        </w:r>
      </w:fldSimple>
      <w:r>
        <w:t xml:space="preserve">: </w:t>
      </w:r>
      <w:r w:rsidRPr="004547FA">
        <w:rPr>
          <w:bCs/>
          <w:iCs w:val="0"/>
          <w:szCs w:val="26"/>
        </w:rPr>
        <w:t xml:space="preserve">Tình hình </w:t>
      </w:r>
      <w:proofErr w:type="spellStart"/>
      <w:r w:rsidRPr="004547FA">
        <w:rPr>
          <w:bCs/>
          <w:iCs w:val="0"/>
          <w:szCs w:val="26"/>
        </w:rPr>
        <w:t>thu</w:t>
      </w:r>
      <w:proofErr w:type="spellEnd"/>
      <w:r w:rsidRPr="004547FA">
        <w:rPr>
          <w:bCs/>
          <w:iCs w:val="0"/>
          <w:szCs w:val="26"/>
        </w:rPr>
        <w:t xml:space="preserve"> </w:t>
      </w:r>
      <w:proofErr w:type="spellStart"/>
      <w:r w:rsidRPr="004547FA">
        <w:rPr>
          <w:bCs/>
          <w:iCs w:val="0"/>
          <w:szCs w:val="26"/>
        </w:rPr>
        <w:t>nợ</w:t>
      </w:r>
      <w:proofErr w:type="spellEnd"/>
      <w:r w:rsidRPr="004547FA">
        <w:rPr>
          <w:bCs/>
          <w:iCs w:val="0"/>
          <w:szCs w:val="26"/>
        </w:rPr>
        <w:t xml:space="preserve"> </w:t>
      </w:r>
      <w:proofErr w:type="spellStart"/>
      <w:r w:rsidRPr="004547FA">
        <w:rPr>
          <w:bCs/>
          <w:iCs w:val="0"/>
          <w:szCs w:val="26"/>
        </w:rPr>
        <w:t>giai</w:t>
      </w:r>
      <w:proofErr w:type="spellEnd"/>
      <w:r w:rsidRPr="004547FA">
        <w:rPr>
          <w:bCs/>
          <w:iCs w:val="0"/>
          <w:szCs w:val="26"/>
        </w:rPr>
        <w:t xml:space="preserve"> </w:t>
      </w:r>
      <w:proofErr w:type="spellStart"/>
      <w:r w:rsidRPr="004547FA">
        <w:rPr>
          <w:bCs/>
          <w:iCs w:val="0"/>
          <w:szCs w:val="26"/>
        </w:rPr>
        <w:t>đoạn</w:t>
      </w:r>
      <w:proofErr w:type="spellEnd"/>
      <w:r w:rsidRPr="004547FA">
        <w:rPr>
          <w:bCs/>
          <w:iCs w:val="0"/>
          <w:szCs w:val="26"/>
        </w:rPr>
        <w:t xml:space="preserve"> 2019 </w:t>
      </w:r>
      <w:r>
        <w:rPr>
          <w:bCs/>
          <w:iCs w:val="0"/>
          <w:szCs w:val="26"/>
        </w:rPr>
        <w:t>–</w:t>
      </w:r>
      <w:r w:rsidRPr="004547FA">
        <w:rPr>
          <w:bCs/>
          <w:iCs w:val="0"/>
          <w:szCs w:val="26"/>
        </w:rPr>
        <w:t xml:space="preserve"> 2021</w:t>
      </w:r>
      <w:bookmarkEnd w:id="198"/>
    </w:p>
    <w:p w14:paraId="78F59CCB" w14:textId="77777777" w:rsidR="00325889" w:rsidRPr="004547FA" w:rsidRDefault="00325889"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00"/>
        <w:gridCol w:w="931"/>
        <w:gridCol w:w="1061"/>
        <w:gridCol w:w="1065"/>
        <w:gridCol w:w="989"/>
        <w:gridCol w:w="991"/>
        <w:gridCol w:w="994"/>
        <w:gridCol w:w="850"/>
      </w:tblGrid>
      <w:tr w:rsidR="00325889" w:rsidRPr="004547FA" w14:paraId="7C40A4C2" w14:textId="77777777" w:rsidTr="00325889">
        <w:trPr>
          <w:trHeight w:val="896"/>
        </w:trPr>
        <w:tc>
          <w:tcPr>
            <w:tcW w:w="2000" w:type="dxa"/>
            <w:vMerge w:val="restart"/>
            <w:shd w:val="clear" w:color="auto" w:fill="auto"/>
            <w:vAlign w:val="center"/>
          </w:tcPr>
          <w:p w14:paraId="709DD66C" w14:textId="77777777" w:rsidR="00325889" w:rsidRPr="004547FA" w:rsidRDefault="00325889" w:rsidP="00E53690">
            <w:pPr>
              <w:pStyle w:val="TableParagraph"/>
              <w:jc w:val="center"/>
              <w:rPr>
                <w:szCs w:val="26"/>
              </w:rPr>
            </w:pPr>
          </w:p>
        </w:tc>
        <w:tc>
          <w:tcPr>
            <w:tcW w:w="931" w:type="dxa"/>
            <w:vMerge w:val="restart"/>
            <w:shd w:val="clear" w:color="auto" w:fill="auto"/>
            <w:vAlign w:val="center"/>
          </w:tcPr>
          <w:p w14:paraId="7237EB7C" w14:textId="77777777" w:rsidR="00325889" w:rsidRPr="004547FA" w:rsidRDefault="00325889" w:rsidP="00E53690">
            <w:pPr>
              <w:pStyle w:val="TableParagraph"/>
              <w:jc w:val="center"/>
              <w:rPr>
                <w:b/>
                <w:i/>
                <w:szCs w:val="26"/>
              </w:rPr>
            </w:pPr>
          </w:p>
          <w:p w14:paraId="6651F6CB" w14:textId="77777777" w:rsidR="00325889" w:rsidRPr="004547FA" w:rsidRDefault="00325889" w:rsidP="00E53690">
            <w:pPr>
              <w:pStyle w:val="TableParagraph"/>
              <w:jc w:val="center"/>
              <w:rPr>
                <w:b/>
                <w:i/>
                <w:szCs w:val="26"/>
              </w:rPr>
            </w:pPr>
          </w:p>
          <w:p w14:paraId="7175C899" w14:textId="387D5FD8" w:rsidR="00325889" w:rsidRPr="004547FA" w:rsidRDefault="00325889" w:rsidP="00E53690">
            <w:pPr>
              <w:pStyle w:val="TableParagraph"/>
              <w:jc w:val="center"/>
              <w:rPr>
                <w:b/>
                <w:szCs w:val="26"/>
              </w:rPr>
            </w:pPr>
            <w:r w:rsidRPr="004547FA">
              <w:rPr>
                <w:b/>
                <w:szCs w:val="26"/>
              </w:rPr>
              <w:t>2019</w:t>
            </w:r>
          </w:p>
        </w:tc>
        <w:tc>
          <w:tcPr>
            <w:tcW w:w="1061" w:type="dxa"/>
            <w:vMerge w:val="restart"/>
            <w:shd w:val="clear" w:color="auto" w:fill="auto"/>
            <w:vAlign w:val="center"/>
          </w:tcPr>
          <w:p w14:paraId="4E9D8347" w14:textId="77777777" w:rsidR="00325889" w:rsidRPr="004547FA" w:rsidRDefault="00325889" w:rsidP="00E53690">
            <w:pPr>
              <w:pStyle w:val="TableParagraph"/>
              <w:jc w:val="center"/>
              <w:rPr>
                <w:b/>
                <w:i/>
                <w:szCs w:val="26"/>
              </w:rPr>
            </w:pPr>
          </w:p>
          <w:p w14:paraId="0BC211A3" w14:textId="77777777" w:rsidR="00325889" w:rsidRPr="004547FA" w:rsidRDefault="00325889" w:rsidP="00E53690">
            <w:pPr>
              <w:pStyle w:val="TableParagraph"/>
              <w:jc w:val="center"/>
              <w:rPr>
                <w:b/>
                <w:i/>
                <w:szCs w:val="26"/>
              </w:rPr>
            </w:pPr>
          </w:p>
          <w:p w14:paraId="2F2B61B3" w14:textId="365519DF" w:rsidR="00325889" w:rsidRPr="004547FA" w:rsidRDefault="00325889" w:rsidP="00E53690">
            <w:pPr>
              <w:pStyle w:val="TableParagraph"/>
              <w:jc w:val="center"/>
              <w:rPr>
                <w:b/>
                <w:szCs w:val="26"/>
              </w:rPr>
            </w:pPr>
            <w:r w:rsidRPr="004547FA">
              <w:rPr>
                <w:b/>
                <w:szCs w:val="26"/>
              </w:rPr>
              <w:t>2020</w:t>
            </w:r>
          </w:p>
        </w:tc>
        <w:tc>
          <w:tcPr>
            <w:tcW w:w="1065" w:type="dxa"/>
            <w:vMerge w:val="restart"/>
            <w:shd w:val="clear" w:color="auto" w:fill="auto"/>
            <w:vAlign w:val="center"/>
          </w:tcPr>
          <w:p w14:paraId="2E4FCE72" w14:textId="77777777" w:rsidR="00325889" w:rsidRPr="004547FA" w:rsidRDefault="00325889" w:rsidP="00E53690">
            <w:pPr>
              <w:pStyle w:val="TableParagraph"/>
              <w:jc w:val="center"/>
              <w:rPr>
                <w:b/>
                <w:i/>
                <w:szCs w:val="26"/>
              </w:rPr>
            </w:pPr>
          </w:p>
          <w:p w14:paraId="46AFAAA7" w14:textId="77777777" w:rsidR="00325889" w:rsidRPr="004547FA" w:rsidRDefault="00325889" w:rsidP="00E53690">
            <w:pPr>
              <w:pStyle w:val="TableParagraph"/>
              <w:jc w:val="center"/>
              <w:rPr>
                <w:b/>
                <w:i/>
                <w:szCs w:val="26"/>
              </w:rPr>
            </w:pPr>
          </w:p>
          <w:p w14:paraId="5C32AE32" w14:textId="080A0610" w:rsidR="00325889" w:rsidRPr="004547FA" w:rsidRDefault="00325889" w:rsidP="00E53690">
            <w:pPr>
              <w:pStyle w:val="TableParagraph"/>
              <w:jc w:val="center"/>
              <w:rPr>
                <w:b/>
                <w:szCs w:val="26"/>
              </w:rPr>
            </w:pPr>
            <w:r w:rsidRPr="004547FA">
              <w:rPr>
                <w:b/>
                <w:szCs w:val="26"/>
              </w:rPr>
              <w:t>2021</w:t>
            </w:r>
          </w:p>
        </w:tc>
        <w:tc>
          <w:tcPr>
            <w:tcW w:w="1980" w:type="dxa"/>
            <w:gridSpan w:val="2"/>
            <w:shd w:val="clear" w:color="auto" w:fill="auto"/>
            <w:vAlign w:val="center"/>
          </w:tcPr>
          <w:p w14:paraId="1776A5E4" w14:textId="186B3ECD" w:rsidR="00325889" w:rsidRPr="004547FA" w:rsidRDefault="00325889" w:rsidP="00E53690">
            <w:pPr>
              <w:pStyle w:val="TableParagraph"/>
              <w:jc w:val="center"/>
              <w:rPr>
                <w:b/>
                <w:szCs w:val="26"/>
              </w:rPr>
            </w:pPr>
            <w:r w:rsidRPr="004547FA">
              <w:rPr>
                <w:b/>
                <w:szCs w:val="26"/>
              </w:rPr>
              <w:t>2020</w:t>
            </w:r>
            <w:r w:rsidR="00852C4C">
              <w:rPr>
                <w:b/>
                <w:szCs w:val="26"/>
              </w:rPr>
              <w:t>/</w:t>
            </w:r>
            <w:r w:rsidRPr="004547FA">
              <w:rPr>
                <w:b/>
                <w:szCs w:val="26"/>
              </w:rPr>
              <w:t>2019</w:t>
            </w:r>
          </w:p>
        </w:tc>
        <w:tc>
          <w:tcPr>
            <w:tcW w:w="1844" w:type="dxa"/>
            <w:gridSpan w:val="2"/>
            <w:shd w:val="clear" w:color="auto" w:fill="auto"/>
            <w:vAlign w:val="center"/>
          </w:tcPr>
          <w:p w14:paraId="10508666" w14:textId="5F1F3B37" w:rsidR="00325889" w:rsidRPr="00852C4C" w:rsidRDefault="00325889" w:rsidP="00E53690">
            <w:pPr>
              <w:pStyle w:val="TableParagraph"/>
              <w:jc w:val="center"/>
              <w:rPr>
                <w:b/>
                <w:szCs w:val="26"/>
              </w:rPr>
            </w:pPr>
            <w:r w:rsidRPr="004547FA">
              <w:rPr>
                <w:b/>
                <w:szCs w:val="26"/>
              </w:rPr>
              <w:t xml:space="preserve"> 202</w:t>
            </w:r>
            <w:r w:rsidR="00852C4C">
              <w:rPr>
                <w:b/>
                <w:szCs w:val="26"/>
              </w:rPr>
              <w:t>1/</w:t>
            </w:r>
            <w:r w:rsidRPr="004547FA">
              <w:rPr>
                <w:b/>
                <w:szCs w:val="26"/>
              </w:rPr>
              <w:t>2020</w:t>
            </w:r>
          </w:p>
        </w:tc>
      </w:tr>
      <w:tr w:rsidR="00ED7529" w:rsidRPr="004547FA" w14:paraId="42BD8566" w14:textId="77777777" w:rsidTr="00325889">
        <w:trPr>
          <w:trHeight w:val="644"/>
        </w:trPr>
        <w:tc>
          <w:tcPr>
            <w:tcW w:w="2000" w:type="dxa"/>
            <w:vMerge/>
            <w:tcBorders>
              <w:top w:val="nil"/>
            </w:tcBorders>
            <w:shd w:val="clear" w:color="auto" w:fill="auto"/>
            <w:vAlign w:val="center"/>
          </w:tcPr>
          <w:p w14:paraId="56FD9F09" w14:textId="77777777" w:rsidR="00325889" w:rsidRPr="004547FA" w:rsidRDefault="00325889" w:rsidP="00E53690">
            <w:pPr>
              <w:jc w:val="center"/>
              <w:rPr>
                <w:szCs w:val="26"/>
              </w:rPr>
            </w:pPr>
          </w:p>
        </w:tc>
        <w:tc>
          <w:tcPr>
            <w:tcW w:w="931" w:type="dxa"/>
            <w:vMerge/>
            <w:tcBorders>
              <w:top w:val="nil"/>
            </w:tcBorders>
            <w:shd w:val="clear" w:color="auto" w:fill="auto"/>
            <w:vAlign w:val="center"/>
          </w:tcPr>
          <w:p w14:paraId="5ACB0026" w14:textId="77777777" w:rsidR="00325889" w:rsidRPr="004547FA" w:rsidRDefault="00325889" w:rsidP="00E53690">
            <w:pPr>
              <w:jc w:val="center"/>
              <w:rPr>
                <w:szCs w:val="26"/>
              </w:rPr>
            </w:pPr>
          </w:p>
        </w:tc>
        <w:tc>
          <w:tcPr>
            <w:tcW w:w="1061" w:type="dxa"/>
            <w:vMerge/>
            <w:tcBorders>
              <w:top w:val="nil"/>
            </w:tcBorders>
            <w:shd w:val="clear" w:color="auto" w:fill="auto"/>
            <w:vAlign w:val="center"/>
          </w:tcPr>
          <w:p w14:paraId="38D19084" w14:textId="77777777" w:rsidR="00325889" w:rsidRPr="004547FA" w:rsidRDefault="00325889" w:rsidP="00E53690">
            <w:pPr>
              <w:jc w:val="center"/>
              <w:rPr>
                <w:szCs w:val="26"/>
              </w:rPr>
            </w:pPr>
          </w:p>
        </w:tc>
        <w:tc>
          <w:tcPr>
            <w:tcW w:w="1065" w:type="dxa"/>
            <w:vMerge/>
            <w:tcBorders>
              <w:top w:val="nil"/>
            </w:tcBorders>
            <w:shd w:val="clear" w:color="auto" w:fill="auto"/>
            <w:vAlign w:val="center"/>
          </w:tcPr>
          <w:p w14:paraId="5AA1E235" w14:textId="77777777" w:rsidR="00325889" w:rsidRPr="004547FA" w:rsidRDefault="00325889" w:rsidP="00E53690">
            <w:pPr>
              <w:jc w:val="center"/>
              <w:rPr>
                <w:szCs w:val="26"/>
              </w:rPr>
            </w:pPr>
          </w:p>
        </w:tc>
        <w:tc>
          <w:tcPr>
            <w:tcW w:w="989" w:type="dxa"/>
            <w:shd w:val="clear" w:color="auto" w:fill="auto"/>
            <w:vAlign w:val="center"/>
          </w:tcPr>
          <w:p w14:paraId="0F6FE552" w14:textId="77777777" w:rsidR="00325889" w:rsidRPr="004547FA" w:rsidRDefault="00325889" w:rsidP="00E53690">
            <w:pPr>
              <w:pStyle w:val="TableParagraph"/>
              <w:ind w:hanging="34"/>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91" w:type="dxa"/>
            <w:shd w:val="clear" w:color="auto" w:fill="auto"/>
            <w:vAlign w:val="center"/>
          </w:tcPr>
          <w:p w14:paraId="52BD3B00" w14:textId="77777777" w:rsidR="00325889" w:rsidRPr="004547FA" w:rsidRDefault="00325889" w:rsidP="00E53690">
            <w:pPr>
              <w:pStyle w:val="TableParagraph"/>
              <w:jc w:val="center"/>
              <w:rPr>
                <w:b/>
                <w:szCs w:val="26"/>
              </w:rPr>
            </w:pPr>
            <w:r w:rsidRPr="004547FA">
              <w:rPr>
                <w:b/>
                <w:w w:val="99"/>
                <w:szCs w:val="26"/>
              </w:rPr>
              <w:t>%</w:t>
            </w:r>
          </w:p>
        </w:tc>
        <w:tc>
          <w:tcPr>
            <w:tcW w:w="994" w:type="dxa"/>
            <w:shd w:val="clear" w:color="auto" w:fill="auto"/>
            <w:vAlign w:val="center"/>
          </w:tcPr>
          <w:p w14:paraId="408D6264" w14:textId="77777777" w:rsidR="00325889" w:rsidRPr="004547FA" w:rsidRDefault="00325889" w:rsidP="00E53690">
            <w:pPr>
              <w:pStyle w:val="TableParagraph"/>
              <w:ind w:hanging="36"/>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850" w:type="dxa"/>
            <w:shd w:val="clear" w:color="auto" w:fill="auto"/>
            <w:vAlign w:val="center"/>
          </w:tcPr>
          <w:p w14:paraId="0B0465AE" w14:textId="77777777" w:rsidR="00325889" w:rsidRPr="004547FA" w:rsidRDefault="00325889" w:rsidP="00E53690">
            <w:pPr>
              <w:pStyle w:val="TableParagraph"/>
              <w:jc w:val="center"/>
              <w:rPr>
                <w:b/>
                <w:szCs w:val="26"/>
              </w:rPr>
            </w:pPr>
            <w:r w:rsidRPr="004547FA">
              <w:rPr>
                <w:b/>
                <w:w w:val="99"/>
                <w:szCs w:val="26"/>
              </w:rPr>
              <w:t>%</w:t>
            </w:r>
          </w:p>
        </w:tc>
      </w:tr>
      <w:tr w:rsidR="00325889" w:rsidRPr="004547FA" w14:paraId="0BA31F5B" w14:textId="77777777" w:rsidTr="00325889">
        <w:trPr>
          <w:trHeight w:val="419"/>
        </w:trPr>
        <w:tc>
          <w:tcPr>
            <w:tcW w:w="2000" w:type="dxa"/>
            <w:vAlign w:val="center"/>
          </w:tcPr>
          <w:p w14:paraId="7BB374F0" w14:textId="77777777" w:rsidR="00325889" w:rsidRPr="004547FA" w:rsidRDefault="00325889" w:rsidP="00E53690">
            <w:pPr>
              <w:pStyle w:val="TableParagraph"/>
              <w:jc w:val="center"/>
              <w:rPr>
                <w:szCs w:val="26"/>
              </w:rPr>
            </w:pPr>
            <w:proofErr w:type="spellStart"/>
            <w:r w:rsidRPr="004547FA">
              <w:rPr>
                <w:szCs w:val="26"/>
              </w:rPr>
              <w:t>Doanh</w:t>
            </w:r>
            <w:proofErr w:type="spellEnd"/>
            <w:r w:rsidRPr="004547FA">
              <w:rPr>
                <w:szCs w:val="26"/>
              </w:rPr>
              <w:t xml:space="preserve"> nghiệp</w:t>
            </w:r>
          </w:p>
        </w:tc>
        <w:tc>
          <w:tcPr>
            <w:tcW w:w="931" w:type="dxa"/>
            <w:vAlign w:val="center"/>
          </w:tcPr>
          <w:p w14:paraId="2E9A280E" w14:textId="77777777" w:rsidR="00325889" w:rsidRPr="004547FA" w:rsidRDefault="00325889" w:rsidP="00E53690">
            <w:pPr>
              <w:pStyle w:val="TableParagraph"/>
              <w:jc w:val="center"/>
              <w:rPr>
                <w:szCs w:val="26"/>
              </w:rPr>
            </w:pPr>
            <w:r w:rsidRPr="004547FA">
              <w:rPr>
                <w:szCs w:val="26"/>
              </w:rPr>
              <w:t>52.630</w:t>
            </w:r>
          </w:p>
        </w:tc>
        <w:tc>
          <w:tcPr>
            <w:tcW w:w="1061" w:type="dxa"/>
            <w:vAlign w:val="center"/>
          </w:tcPr>
          <w:p w14:paraId="6AFF6724" w14:textId="77777777" w:rsidR="00325889" w:rsidRPr="004547FA" w:rsidRDefault="00325889" w:rsidP="00E53690">
            <w:pPr>
              <w:pStyle w:val="TableParagraph"/>
              <w:jc w:val="center"/>
              <w:rPr>
                <w:szCs w:val="26"/>
              </w:rPr>
            </w:pPr>
            <w:r w:rsidRPr="004547FA">
              <w:rPr>
                <w:w w:val="95"/>
                <w:szCs w:val="26"/>
              </w:rPr>
              <w:t>63.519</w:t>
            </w:r>
          </w:p>
        </w:tc>
        <w:tc>
          <w:tcPr>
            <w:tcW w:w="1065" w:type="dxa"/>
            <w:vAlign w:val="center"/>
          </w:tcPr>
          <w:p w14:paraId="6324C9E9" w14:textId="77777777" w:rsidR="00325889" w:rsidRPr="004547FA" w:rsidRDefault="00325889" w:rsidP="00E53690">
            <w:pPr>
              <w:pStyle w:val="TableParagraph"/>
              <w:jc w:val="center"/>
              <w:rPr>
                <w:szCs w:val="26"/>
              </w:rPr>
            </w:pPr>
            <w:r w:rsidRPr="004547FA">
              <w:rPr>
                <w:w w:val="95"/>
                <w:szCs w:val="26"/>
              </w:rPr>
              <w:t>64.284</w:t>
            </w:r>
          </w:p>
        </w:tc>
        <w:tc>
          <w:tcPr>
            <w:tcW w:w="989" w:type="dxa"/>
            <w:vAlign w:val="center"/>
          </w:tcPr>
          <w:p w14:paraId="1562D6F9" w14:textId="77777777" w:rsidR="00325889" w:rsidRPr="004547FA" w:rsidRDefault="00325889" w:rsidP="00E53690">
            <w:pPr>
              <w:pStyle w:val="TableParagraph"/>
              <w:jc w:val="center"/>
              <w:rPr>
                <w:szCs w:val="26"/>
              </w:rPr>
            </w:pPr>
            <w:r w:rsidRPr="004547FA">
              <w:rPr>
                <w:w w:val="95"/>
                <w:szCs w:val="26"/>
              </w:rPr>
              <w:t>10.889</w:t>
            </w:r>
          </w:p>
        </w:tc>
        <w:tc>
          <w:tcPr>
            <w:tcW w:w="991" w:type="dxa"/>
            <w:vAlign w:val="center"/>
          </w:tcPr>
          <w:p w14:paraId="0BDDD472" w14:textId="77777777" w:rsidR="00325889" w:rsidRPr="004547FA" w:rsidRDefault="00325889" w:rsidP="00E53690">
            <w:pPr>
              <w:pStyle w:val="TableParagraph"/>
              <w:jc w:val="center"/>
              <w:rPr>
                <w:szCs w:val="26"/>
              </w:rPr>
            </w:pPr>
            <w:r w:rsidRPr="004547FA">
              <w:rPr>
                <w:szCs w:val="26"/>
              </w:rPr>
              <w:t>121</w:t>
            </w:r>
          </w:p>
        </w:tc>
        <w:tc>
          <w:tcPr>
            <w:tcW w:w="994" w:type="dxa"/>
            <w:vAlign w:val="center"/>
          </w:tcPr>
          <w:p w14:paraId="582BBF8D" w14:textId="77777777" w:rsidR="00325889" w:rsidRPr="004547FA" w:rsidRDefault="00325889" w:rsidP="00E53690">
            <w:pPr>
              <w:pStyle w:val="TableParagraph"/>
              <w:jc w:val="center"/>
              <w:rPr>
                <w:szCs w:val="26"/>
              </w:rPr>
            </w:pPr>
            <w:r w:rsidRPr="004547FA">
              <w:rPr>
                <w:szCs w:val="26"/>
              </w:rPr>
              <w:t>765</w:t>
            </w:r>
          </w:p>
        </w:tc>
        <w:tc>
          <w:tcPr>
            <w:tcW w:w="850" w:type="dxa"/>
            <w:vAlign w:val="center"/>
          </w:tcPr>
          <w:p w14:paraId="21606F86" w14:textId="77777777" w:rsidR="00325889" w:rsidRPr="004547FA" w:rsidRDefault="00325889" w:rsidP="00E53690">
            <w:pPr>
              <w:pStyle w:val="TableParagraph"/>
              <w:jc w:val="center"/>
              <w:rPr>
                <w:szCs w:val="26"/>
              </w:rPr>
            </w:pPr>
            <w:r w:rsidRPr="004547FA">
              <w:rPr>
                <w:w w:val="95"/>
                <w:szCs w:val="26"/>
              </w:rPr>
              <w:t>101</w:t>
            </w:r>
          </w:p>
        </w:tc>
      </w:tr>
      <w:tr w:rsidR="00325889" w:rsidRPr="004547FA" w14:paraId="079C397B" w14:textId="77777777" w:rsidTr="00325889">
        <w:trPr>
          <w:trHeight w:val="436"/>
        </w:trPr>
        <w:tc>
          <w:tcPr>
            <w:tcW w:w="2000" w:type="dxa"/>
            <w:vAlign w:val="center"/>
          </w:tcPr>
          <w:p w14:paraId="0BF697F7" w14:textId="77777777" w:rsidR="00325889" w:rsidRPr="004547FA" w:rsidRDefault="00325889" w:rsidP="00E53690">
            <w:pPr>
              <w:pStyle w:val="TableParagraph"/>
              <w:jc w:val="center"/>
              <w:rPr>
                <w:szCs w:val="26"/>
              </w:rPr>
            </w:pPr>
            <w:proofErr w:type="spellStart"/>
            <w:r w:rsidRPr="004547FA">
              <w:rPr>
                <w:szCs w:val="26"/>
              </w:rPr>
              <w:t>Tổng</w:t>
            </w:r>
            <w:proofErr w:type="spellEnd"/>
            <w:r w:rsidRPr="004547FA">
              <w:rPr>
                <w:szCs w:val="26"/>
              </w:rPr>
              <w:t xml:space="preserve"> </w:t>
            </w:r>
            <w:proofErr w:type="spellStart"/>
            <w:r w:rsidRPr="004547FA">
              <w:rPr>
                <w:szCs w:val="26"/>
              </w:rPr>
              <w:t>thu</w:t>
            </w:r>
            <w:proofErr w:type="spellEnd"/>
            <w:r w:rsidRPr="004547FA">
              <w:rPr>
                <w:szCs w:val="26"/>
              </w:rPr>
              <w:t xml:space="preserve"> </w:t>
            </w:r>
            <w:proofErr w:type="spellStart"/>
            <w:r w:rsidRPr="004547FA">
              <w:rPr>
                <w:szCs w:val="26"/>
              </w:rPr>
              <w:t>nợ</w:t>
            </w:r>
            <w:proofErr w:type="spellEnd"/>
          </w:p>
        </w:tc>
        <w:tc>
          <w:tcPr>
            <w:tcW w:w="931" w:type="dxa"/>
            <w:vAlign w:val="center"/>
          </w:tcPr>
          <w:p w14:paraId="0E309129" w14:textId="77777777" w:rsidR="00325889" w:rsidRPr="004547FA" w:rsidRDefault="00325889" w:rsidP="00E53690">
            <w:pPr>
              <w:pStyle w:val="TableParagraph"/>
              <w:jc w:val="center"/>
              <w:rPr>
                <w:szCs w:val="26"/>
              </w:rPr>
            </w:pPr>
            <w:r w:rsidRPr="004547FA">
              <w:rPr>
                <w:szCs w:val="26"/>
              </w:rPr>
              <w:t>99.471</w:t>
            </w:r>
          </w:p>
        </w:tc>
        <w:tc>
          <w:tcPr>
            <w:tcW w:w="1061" w:type="dxa"/>
            <w:vAlign w:val="center"/>
          </w:tcPr>
          <w:p w14:paraId="783D8EBC" w14:textId="77777777" w:rsidR="00325889" w:rsidRPr="004547FA" w:rsidRDefault="00325889" w:rsidP="00E53690">
            <w:pPr>
              <w:pStyle w:val="TableParagraph"/>
              <w:jc w:val="center"/>
              <w:rPr>
                <w:szCs w:val="26"/>
              </w:rPr>
            </w:pPr>
            <w:r w:rsidRPr="004547FA">
              <w:rPr>
                <w:w w:val="95"/>
                <w:szCs w:val="26"/>
              </w:rPr>
              <w:t>114.334</w:t>
            </w:r>
          </w:p>
        </w:tc>
        <w:tc>
          <w:tcPr>
            <w:tcW w:w="1065" w:type="dxa"/>
            <w:vAlign w:val="center"/>
          </w:tcPr>
          <w:p w14:paraId="6C99AF04" w14:textId="77777777" w:rsidR="00325889" w:rsidRPr="004547FA" w:rsidRDefault="00325889" w:rsidP="00E53690">
            <w:pPr>
              <w:pStyle w:val="TableParagraph"/>
              <w:jc w:val="center"/>
              <w:rPr>
                <w:szCs w:val="26"/>
              </w:rPr>
            </w:pPr>
            <w:r w:rsidRPr="004547FA">
              <w:rPr>
                <w:w w:val="95"/>
                <w:szCs w:val="26"/>
              </w:rPr>
              <w:t>115.712</w:t>
            </w:r>
          </w:p>
        </w:tc>
        <w:tc>
          <w:tcPr>
            <w:tcW w:w="989" w:type="dxa"/>
            <w:vAlign w:val="center"/>
          </w:tcPr>
          <w:p w14:paraId="5EDC1BDF" w14:textId="77777777" w:rsidR="00325889" w:rsidRPr="004547FA" w:rsidRDefault="00325889" w:rsidP="00E53690">
            <w:pPr>
              <w:pStyle w:val="TableParagraph"/>
              <w:jc w:val="center"/>
              <w:rPr>
                <w:szCs w:val="26"/>
              </w:rPr>
            </w:pPr>
            <w:r w:rsidRPr="004547FA">
              <w:rPr>
                <w:w w:val="95"/>
                <w:szCs w:val="26"/>
              </w:rPr>
              <w:t>14.863</w:t>
            </w:r>
          </w:p>
        </w:tc>
        <w:tc>
          <w:tcPr>
            <w:tcW w:w="991" w:type="dxa"/>
            <w:vAlign w:val="center"/>
          </w:tcPr>
          <w:p w14:paraId="3D2617BF" w14:textId="77777777" w:rsidR="00325889" w:rsidRPr="004547FA" w:rsidRDefault="00325889" w:rsidP="00E53690">
            <w:pPr>
              <w:pStyle w:val="TableParagraph"/>
              <w:jc w:val="center"/>
              <w:rPr>
                <w:szCs w:val="26"/>
              </w:rPr>
            </w:pPr>
            <w:r w:rsidRPr="004547FA">
              <w:rPr>
                <w:szCs w:val="26"/>
              </w:rPr>
              <w:t>115</w:t>
            </w:r>
          </w:p>
        </w:tc>
        <w:tc>
          <w:tcPr>
            <w:tcW w:w="994" w:type="dxa"/>
            <w:vAlign w:val="center"/>
          </w:tcPr>
          <w:p w14:paraId="7969DD24" w14:textId="77777777" w:rsidR="00325889" w:rsidRPr="004547FA" w:rsidRDefault="00325889" w:rsidP="00E53690">
            <w:pPr>
              <w:pStyle w:val="TableParagraph"/>
              <w:jc w:val="center"/>
              <w:rPr>
                <w:szCs w:val="26"/>
              </w:rPr>
            </w:pPr>
            <w:r w:rsidRPr="004547FA">
              <w:rPr>
                <w:szCs w:val="26"/>
              </w:rPr>
              <w:t>1.377</w:t>
            </w:r>
          </w:p>
        </w:tc>
        <w:tc>
          <w:tcPr>
            <w:tcW w:w="850" w:type="dxa"/>
            <w:vAlign w:val="center"/>
          </w:tcPr>
          <w:p w14:paraId="6D55975A" w14:textId="77777777" w:rsidR="00325889" w:rsidRPr="004547FA" w:rsidRDefault="00325889" w:rsidP="00E53690">
            <w:pPr>
              <w:pStyle w:val="TableParagraph"/>
              <w:jc w:val="center"/>
              <w:rPr>
                <w:szCs w:val="26"/>
              </w:rPr>
            </w:pPr>
            <w:r w:rsidRPr="004547FA">
              <w:rPr>
                <w:w w:val="95"/>
                <w:szCs w:val="26"/>
              </w:rPr>
              <w:t>101</w:t>
            </w:r>
          </w:p>
        </w:tc>
      </w:tr>
    </w:tbl>
    <w:p w14:paraId="34CA0B48" w14:textId="77777777" w:rsidR="00325889" w:rsidRPr="004547FA" w:rsidRDefault="00325889"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6D77BBA9" w14:textId="77777777" w:rsidR="00325889" w:rsidRPr="004547FA" w:rsidRDefault="00325889" w:rsidP="00E53690">
      <w:pPr>
        <w:widowControl/>
        <w:autoSpaceDE/>
        <w:autoSpaceDN/>
        <w:spacing w:after="160"/>
        <w:rPr>
          <w:b/>
          <w:bCs/>
          <w:szCs w:val="26"/>
        </w:rPr>
      </w:pPr>
      <w:r w:rsidRPr="004547FA">
        <w:rPr>
          <w:b/>
          <w:bCs/>
          <w:i/>
          <w:iCs/>
          <w:szCs w:val="26"/>
        </w:rPr>
        <w:br w:type="page"/>
      </w:r>
    </w:p>
    <w:p w14:paraId="51D5AEF9" w14:textId="5FC2352B" w:rsidR="00325889" w:rsidRPr="00A24644" w:rsidRDefault="00561691" w:rsidP="00A24644">
      <w:pPr>
        <w:pStyle w:val="Caption"/>
      </w:pPr>
      <w:bookmarkStart w:id="199" w:name="_Toc101095452"/>
      <w:proofErr w:type="spellStart"/>
      <w:r w:rsidRPr="00A24644">
        <w:lastRenderedPageBreak/>
        <w:t>Biểu</w:t>
      </w:r>
      <w:proofErr w:type="spellEnd"/>
      <w:r w:rsidRPr="00A24644">
        <w:t xml:space="preserve"> </w:t>
      </w:r>
      <w:proofErr w:type="spellStart"/>
      <w:r w:rsidRPr="00A24644">
        <w:t>đồ</w:t>
      </w:r>
      <w:proofErr w:type="spellEnd"/>
      <w:r w:rsidRPr="00A24644">
        <w:t xml:space="preserve"> 2.</w:t>
      </w:r>
      <w:fldSimple w:instr=" SEQ Biểu_đồ_2. \* ARABIC ">
        <w:r w:rsidR="00CB238D" w:rsidRPr="00A24644">
          <w:t>5</w:t>
        </w:r>
      </w:fldSimple>
      <w:r w:rsidR="00325889" w:rsidRPr="00A24644">
        <w:t xml:space="preserve">: Tình hình </w:t>
      </w:r>
      <w:proofErr w:type="spellStart"/>
      <w:r w:rsidR="00325889" w:rsidRPr="00A24644">
        <w:t>thu</w:t>
      </w:r>
      <w:proofErr w:type="spellEnd"/>
      <w:r w:rsidR="00325889" w:rsidRPr="00A24644">
        <w:t xml:space="preserve"> </w:t>
      </w:r>
      <w:proofErr w:type="spellStart"/>
      <w:r w:rsidR="00325889" w:rsidRPr="00A24644">
        <w:t>nợ</w:t>
      </w:r>
      <w:proofErr w:type="spellEnd"/>
      <w:r w:rsidR="00325889" w:rsidRPr="00A24644">
        <w:t xml:space="preserve"> </w:t>
      </w:r>
      <w:proofErr w:type="spellStart"/>
      <w:r w:rsidR="00325889" w:rsidRPr="00A24644">
        <w:t>giai</w:t>
      </w:r>
      <w:proofErr w:type="spellEnd"/>
      <w:r w:rsidR="00325889" w:rsidRPr="00A24644">
        <w:t xml:space="preserve"> </w:t>
      </w:r>
      <w:proofErr w:type="spellStart"/>
      <w:r w:rsidR="00325889" w:rsidRPr="00A24644">
        <w:t>đoạn</w:t>
      </w:r>
      <w:proofErr w:type="spellEnd"/>
      <w:r w:rsidR="00325889" w:rsidRPr="00A24644">
        <w:t xml:space="preserve"> 2019 - 2021</w:t>
      </w:r>
      <w:bookmarkEnd w:id="199"/>
    </w:p>
    <w:p w14:paraId="1C05DAAC" w14:textId="77777777" w:rsidR="00325889" w:rsidRPr="004547FA" w:rsidRDefault="00325889"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p w14:paraId="018D01A0" w14:textId="753FEBF5" w:rsidR="00325889" w:rsidRPr="004547FA" w:rsidRDefault="00325889" w:rsidP="00E53690">
      <w:pPr>
        <w:pStyle w:val="BodyText"/>
        <w:rPr>
          <w:b/>
          <w:i/>
        </w:rPr>
      </w:pPr>
      <w:r w:rsidRPr="004547FA">
        <w:rPr>
          <w:b/>
          <w:i/>
          <w:noProof/>
        </w:rPr>
        <mc:AlternateContent>
          <mc:Choice Requires="wpg">
            <w:drawing>
              <wp:anchor distT="0" distB="0" distL="0" distR="0" simplePos="0" relativeHeight="251664384" behindDoc="1" locked="0" layoutInCell="1" allowOverlap="1" wp14:anchorId="54031FA6" wp14:editId="26633177">
                <wp:simplePos x="0" y="0"/>
                <wp:positionH relativeFrom="page">
                  <wp:posOffset>1973580</wp:posOffset>
                </wp:positionH>
                <wp:positionV relativeFrom="paragraph">
                  <wp:posOffset>0</wp:posOffset>
                </wp:positionV>
                <wp:extent cx="3536315" cy="2276475"/>
                <wp:effectExtent l="0" t="0" r="0" b="0"/>
                <wp:wrapTopAndBottom/>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315" cy="2276475"/>
                          <a:chOff x="3300" y="250"/>
                          <a:chExt cx="5569" cy="3585"/>
                        </a:xfrm>
                      </wpg:grpSpPr>
                      <wps:wsp>
                        <wps:cNvPr id="177" name="Rectangle 100"/>
                        <wps:cNvSpPr>
                          <a:spLocks noChangeArrowheads="1"/>
                        </wps:cNvSpPr>
                        <wps:spPr bwMode="auto">
                          <a:xfrm>
                            <a:off x="4423" y="1986"/>
                            <a:ext cx="533" cy="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01"/>
                        <wps:cNvSpPr>
                          <a:spLocks noChangeArrowheads="1"/>
                        </wps:cNvSpPr>
                        <wps:spPr bwMode="auto">
                          <a:xfrm>
                            <a:off x="4956" y="1184"/>
                            <a:ext cx="536" cy="1702"/>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02"/>
                        <wps:cNvSpPr>
                          <a:spLocks noChangeArrowheads="1"/>
                        </wps:cNvSpPr>
                        <wps:spPr bwMode="auto">
                          <a:xfrm>
                            <a:off x="5892" y="1799"/>
                            <a:ext cx="536" cy="108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03"/>
                        <wps:cNvSpPr>
                          <a:spLocks noChangeArrowheads="1"/>
                        </wps:cNvSpPr>
                        <wps:spPr bwMode="auto">
                          <a:xfrm>
                            <a:off x="6427" y="930"/>
                            <a:ext cx="533" cy="19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04"/>
                        <wps:cNvSpPr>
                          <a:spLocks noChangeArrowheads="1"/>
                        </wps:cNvSpPr>
                        <wps:spPr bwMode="auto">
                          <a:xfrm>
                            <a:off x="7360" y="1784"/>
                            <a:ext cx="536" cy="110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05"/>
                        <wps:cNvSpPr>
                          <a:spLocks noChangeArrowheads="1"/>
                        </wps:cNvSpPr>
                        <wps:spPr bwMode="auto">
                          <a:xfrm>
                            <a:off x="7896" y="906"/>
                            <a:ext cx="536" cy="198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AutoShape 106"/>
                        <wps:cNvSpPr>
                          <a:spLocks/>
                        </wps:cNvSpPr>
                        <wps:spPr bwMode="auto">
                          <a:xfrm>
                            <a:off x="4221" y="491"/>
                            <a:ext cx="4409" cy="2396"/>
                          </a:xfrm>
                          <a:custGeom>
                            <a:avLst/>
                            <a:gdLst>
                              <a:gd name="T0" fmla="+- 0 4222 4222"/>
                              <a:gd name="T1" fmla="*/ T0 w 4409"/>
                              <a:gd name="T2" fmla="+- 0 2886 491"/>
                              <a:gd name="T3" fmla="*/ 2886 h 2396"/>
                              <a:gd name="T4" fmla="+- 0 4222 4222"/>
                              <a:gd name="T5" fmla="*/ T4 w 4409"/>
                              <a:gd name="T6" fmla="+- 0 491 491"/>
                              <a:gd name="T7" fmla="*/ 491 h 2396"/>
                              <a:gd name="T8" fmla="+- 0 4222 4222"/>
                              <a:gd name="T9" fmla="*/ T8 w 4409"/>
                              <a:gd name="T10" fmla="+- 0 2886 491"/>
                              <a:gd name="T11" fmla="*/ 2886 h 2396"/>
                              <a:gd name="T12" fmla="+- 0 8630 4222"/>
                              <a:gd name="T13" fmla="*/ T12 w 4409"/>
                              <a:gd name="T14" fmla="+- 0 2886 491"/>
                              <a:gd name="T15" fmla="*/ 2886 h 2396"/>
                            </a:gdLst>
                            <a:ahLst/>
                            <a:cxnLst>
                              <a:cxn ang="0">
                                <a:pos x="T1" y="T3"/>
                              </a:cxn>
                              <a:cxn ang="0">
                                <a:pos x="T5" y="T7"/>
                              </a:cxn>
                              <a:cxn ang="0">
                                <a:pos x="T9" y="T11"/>
                              </a:cxn>
                              <a:cxn ang="0">
                                <a:pos x="T13" y="T15"/>
                              </a:cxn>
                            </a:cxnLst>
                            <a:rect l="0" t="0" r="r" b="b"/>
                            <a:pathLst>
                              <a:path w="4409" h="2396">
                                <a:moveTo>
                                  <a:pt x="0" y="2395"/>
                                </a:moveTo>
                                <a:lnTo>
                                  <a:pt x="0" y="0"/>
                                </a:lnTo>
                                <a:moveTo>
                                  <a:pt x="0" y="2395"/>
                                </a:moveTo>
                                <a:lnTo>
                                  <a:pt x="4408" y="2395"/>
                                </a:lnTo>
                              </a:path>
                            </a:pathLst>
                          </a:custGeom>
                          <a:noFill/>
                          <a:ln w="6096">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Rectangle 107"/>
                        <wps:cNvSpPr>
                          <a:spLocks noChangeArrowheads="1"/>
                        </wps:cNvSpPr>
                        <wps:spPr bwMode="auto">
                          <a:xfrm>
                            <a:off x="4720" y="3507"/>
                            <a:ext cx="99" cy="99"/>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08"/>
                        <wps:cNvSpPr>
                          <a:spLocks noChangeArrowheads="1"/>
                        </wps:cNvSpPr>
                        <wps:spPr bwMode="auto">
                          <a:xfrm>
                            <a:off x="6328" y="3507"/>
                            <a:ext cx="101" cy="99"/>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09"/>
                        <wps:cNvSpPr>
                          <a:spLocks noChangeArrowheads="1"/>
                        </wps:cNvSpPr>
                        <wps:spPr bwMode="auto">
                          <a:xfrm>
                            <a:off x="3320" y="269"/>
                            <a:ext cx="5529" cy="35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Text Box 110"/>
                        <wps:cNvSpPr txBox="1">
                          <a:spLocks noChangeArrowheads="1"/>
                        </wps:cNvSpPr>
                        <wps:spPr bwMode="auto">
                          <a:xfrm>
                            <a:off x="3451" y="374"/>
                            <a:ext cx="621" cy="2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93B09" w14:textId="77777777" w:rsidR="00ED6A49" w:rsidRDefault="00ED6A49" w:rsidP="00325889">
                              <w:pPr>
                                <w:spacing w:line="221" w:lineRule="exact"/>
                                <w:ind w:right="21"/>
                                <w:jc w:val="right"/>
                                <w:rPr>
                                  <w:sz w:val="20"/>
                                </w:rPr>
                              </w:pPr>
                              <w:r>
                                <w:rPr>
                                  <w:spacing w:val="-1"/>
                                  <w:sz w:val="20"/>
                                </w:rPr>
                                <w:t>140000</w:t>
                              </w:r>
                            </w:p>
                            <w:p w14:paraId="2E2AB8BD" w14:textId="77777777" w:rsidR="00ED6A49" w:rsidRDefault="00ED6A49" w:rsidP="00325889">
                              <w:pPr>
                                <w:spacing w:before="112"/>
                                <w:ind w:right="21"/>
                                <w:jc w:val="right"/>
                                <w:rPr>
                                  <w:sz w:val="20"/>
                                </w:rPr>
                              </w:pPr>
                              <w:r>
                                <w:rPr>
                                  <w:spacing w:val="-1"/>
                                  <w:sz w:val="20"/>
                                </w:rPr>
                                <w:t>120000</w:t>
                              </w:r>
                            </w:p>
                            <w:p w14:paraId="37FDF6CA" w14:textId="77777777" w:rsidR="00ED6A49" w:rsidRDefault="00ED6A49" w:rsidP="00325889">
                              <w:pPr>
                                <w:spacing w:before="112"/>
                                <w:ind w:right="21"/>
                                <w:jc w:val="right"/>
                                <w:rPr>
                                  <w:sz w:val="20"/>
                                </w:rPr>
                              </w:pPr>
                              <w:r>
                                <w:rPr>
                                  <w:spacing w:val="-1"/>
                                  <w:sz w:val="20"/>
                                </w:rPr>
                                <w:t>100000</w:t>
                              </w:r>
                            </w:p>
                            <w:p w14:paraId="24F16BD7" w14:textId="77777777" w:rsidR="00ED6A49" w:rsidRDefault="00ED6A49" w:rsidP="00325889">
                              <w:pPr>
                                <w:spacing w:before="112"/>
                                <w:ind w:right="18"/>
                                <w:jc w:val="right"/>
                                <w:rPr>
                                  <w:sz w:val="20"/>
                                </w:rPr>
                              </w:pPr>
                              <w:r>
                                <w:rPr>
                                  <w:w w:val="95"/>
                                  <w:sz w:val="20"/>
                                </w:rPr>
                                <w:t>80000</w:t>
                              </w:r>
                            </w:p>
                            <w:p w14:paraId="5CC2E362" w14:textId="77777777" w:rsidR="00ED6A49" w:rsidRDefault="00ED6A49" w:rsidP="00325889">
                              <w:pPr>
                                <w:spacing w:before="113"/>
                                <w:ind w:right="18"/>
                                <w:jc w:val="right"/>
                                <w:rPr>
                                  <w:sz w:val="20"/>
                                </w:rPr>
                              </w:pPr>
                              <w:r>
                                <w:rPr>
                                  <w:w w:val="95"/>
                                  <w:sz w:val="20"/>
                                </w:rPr>
                                <w:t>60000</w:t>
                              </w:r>
                            </w:p>
                            <w:p w14:paraId="3B99FCFF" w14:textId="77777777" w:rsidR="00ED6A49" w:rsidRDefault="00ED6A49" w:rsidP="00325889">
                              <w:pPr>
                                <w:spacing w:before="112"/>
                                <w:ind w:right="18"/>
                                <w:jc w:val="right"/>
                                <w:rPr>
                                  <w:sz w:val="20"/>
                                </w:rPr>
                              </w:pPr>
                              <w:r>
                                <w:rPr>
                                  <w:w w:val="95"/>
                                  <w:sz w:val="20"/>
                                </w:rPr>
                                <w:t>40000</w:t>
                              </w:r>
                            </w:p>
                            <w:p w14:paraId="1D8B86AD" w14:textId="77777777" w:rsidR="00ED6A49" w:rsidRDefault="00ED6A49" w:rsidP="00325889">
                              <w:pPr>
                                <w:spacing w:before="112"/>
                                <w:ind w:right="18"/>
                                <w:jc w:val="right"/>
                                <w:rPr>
                                  <w:sz w:val="20"/>
                                </w:rPr>
                              </w:pPr>
                              <w:r>
                                <w:rPr>
                                  <w:w w:val="95"/>
                                  <w:sz w:val="20"/>
                                </w:rPr>
                                <w:t>20000</w:t>
                              </w:r>
                            </w:p>
                            <w:p w14:paraId="0CBA4BA1" w14:textId="77777777" w:rsidR="00ED6A49" w:rsidRDefault="00ED6A49" w:rsidP="00325889">
                              <w:pPr>
                                <w:spacing w:before="112"/>
                                <w:ind w:right="18"/>
                                <w:jc w:val="right"/>
                                <w:rPr>
                                  <w:sz w:val="20"/>
                                </w:rPr>
                              </w:pPr>
                              <w:r>
                                <w:rPr>
                                  <w:w w:val="99"/>
                                  <w:sz w:val="20"/>
                                </w:rPr>
                                <w:t>0</w:t>
                              </w:r>
                            </w:p>
                          </w:txbxContent>
                        </wps:txbx>
                        <wps:bodyPr rot="0" vert="horz" wrap="square" lIns="0" tIns="0" rIns="0" bIns="0" anchor="t" anchorCtr="0" upright="1">
                          <a:noAutofit/>
                        </wps:bodyPr>
                      </wps:wsp>
                      <wps:wsp>
                        <wps:cNvPr id="188" name="Text Box 111"/>
                        <wps:cNvSpPr txBox="1">
                          <a:spLocks noChangeArrowheads="1"/>
                        </wps:cNvSpPr>
                        <wps:spPr bwMode="auto">
                          <a:xfrm>
                            <a:off x="6364" y="619"/>
                            <a:ext cx="6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41C7A" w14:textId="77777777" w:rsidR="00ED6A49" w:rsidRDefault="00ED6A49" w:rsidP="00325889">
                              <w:pPr>
                                <w:spacing w:line="221" w:lineRule="exact"/>
                                <w:rPr>
                                  <w:sz w:val="20"/>
                                </w:rPr>
                              </w:pPr>
                              <w:r>
                                <w:rPr>
                                  <w:sz w:val="20"/>
                                </w:rPr>
                                <w:t>114.334</w:t>
                              </w:r>
                            </w:p>
                          </w:txbxContent>
                        </wps:txbx>
                        <wps:bodyPr rot="0" vert="horz" wrap="square" lIns="0" tIns="0" rIns="0" bIns="0" anchor="t" anchorCtr="0" upright="1">
                          <a:noAutofit/>
                        </wps:bodyPr>
                      </wps:wsp>
                      <wps:wsp>
                        <wps:cNvPr id="189" name="Text Box 112"/>
                        <wps:cNvSpPr txBox="1">
                          <a:spLocks noChangeArrowheads="1"/>
                        </wps:cNvSpPr>
                        <wps:spPr bwMode="auto">
                          <a:xfrm>
                            <a:off x="7834" y="595"/>
                            <a:ext cx="6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56EFA" w14:textId="77777777" w:rsidR="00ED6A49" w:rsidRDefault="00ED6A49" w:rsidP="00325889">
                              <w:pPr>
                                <w:spacing w:line="221" w:lineRule="exact"/>
                                <w:rPr>
                                  <w:sz w:val="20"/>
                                </w:rPr>
                              </w:pPr>
                              <w:r>
                                <w:rPr>
                                  <w:sz w:val="20"/>
                                </w:rPr>
                                <w:t>115.712</w:t>
                              </w:r>
                            </w:p>
                          </w:txbxContent>
                        </wps:txbx>
                        <wps:bodyPr rot="0" vert="horz" wrap="square" lIns="0" tIns="0" rIns="0" bIns="0" anchor="t" anchorCtr="0" upright="1">
                          <a:noAutofit/>
                        </wps:bodyPr>
                      </wps:wsp>
                      <wps:wsp>
                        <wps:cNvPr id="190" name="Text Box 113"/>
                        <wps:cNvSpPr txBox="1">
                          <a:spLocks noChangeArrowheads="1"/>
                        </wps:cNvSpPr>
                        <wps:spPr bwMode="auto">
                          <a:xfrm>
                            <a:off x="4945" y="873"/>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F53ED" w14:textId="77777777" w:rsidR="00ED6A49" w:rsidRDefault="00ED6A49" w:rsidP="00325889">
                              <w:pPr>
                                <w:spacing w:line="221" w:lineRule="exact"/>
                                <w:rPr>
                                  <w:sz w:val="20"/>
                                </w:rPr>
                              </w:pPr>
                              <w:r>
                                <w:rPr>
                                  <w:sz w:val="20"/>
                                </w:rPr>
                                <w:t>99.471</w:t>
                              </w:r>
                            </w:p>
                          </w:txbxContent>
                        </wps:txbx>
                        <wps:bodyPr rot="0" vert="horz" wrap="square" lIns="0" tIns="0" rIns="0" bIns="0" anchor="t" anchorCtr="0" upright="1">
                          <a:noAutofit/>
                        </wps:bodyPr>
                      </wps:wsp>
                      <wps:wsp>
                        <wps:cNvPr id="191" name="Text Box 114"/>
                        <wps:cNvSpPr txBox="1">
                          <a:spLocks noChangeArrowheads="1"/>
                        </wps:cNvSpPr>
                        <wps:spPr bwMode="auto">
                          <a:xfrm>
                            <a:off x="5880" y="1488"/>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35C2D" w14:textId="77777777" w:rsidR="00ED6A49" w:rsidRDefault="00ED6A49" w:rsidP="00325889">
                              <w:pPr>
                                <w:spacing w:line="221" w:lineRule="exact"/>
                                <w:rPr>
                                  <w:sz w:val="20"/>
                                </w:rPr>
                              </w:pPr>
                              <w:r>
                                <w:rPr>
                                  <w:sz w:val="20"/>
                                </w:rPr>
                                <w:t>63.519</w:t>
                              </w:r>
                            </w:p>
                          </w:txbxContent>
                        </wps:txbx>
                        <wps:bodyPr rot="0" vert="horz" wrap="square" lIns="0" tIns="0" rIns="0" bIns="0" anchor="t" anchorCtr="0" upright="1">
                          <a:noAutofit/>
                        </wps:bodyPr>
                      </wps:wsp>
                      <wps:wsp>
                        <wps:cNvPr id="192" name="Text Box 115"/>
                        <wps:cNvSpPr txBox="1">
                          <a:spLocks noChangeArrowheads="1"/>
                        </wps:cNvSpPr>
                        <wps:spPr bwMode="auto">
                          <a:xfrm>
                            <a:off x="7350" y="1475"/>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40337" w14:textId="77777777" w:rsidR="00ED6A49" w:rsidRDefault="00ED6A49" w:rsidP="00325889">
                              <w:pPr>
                                <w:spacing w:line="221" w:lineRule="exact"/>
                                <w:rPr>
                                  <w:sz w:val="20"/>
                                </w:rPr>
                              </w:pPr>
                              <w:r>
                                <w:rPr>
                                  <w:sz w:val="20"/>
                                </w:rPr>
                                <w:t>64.284</w:t>
                              </w:r>
                            </w:p>
                          </w:txbxContent>
                        </wps:txbx>
                        <wps:bodyPr rot="0" vert="horz" wrap="square" lIns="0" tIns="0" rIns="0" bIns="0" anchor="t" anchorCtr="0" upright="1">
                          <a:noAutofit/>
                        </wps:bodyPr>
                      </wps:wsp>
                      <wps:wsp>
                        <wps:cNvPr id="193" name="Text Box 116"/>
                        <wps:cNvSpPr txBox="1">
                          <a:spLocks noChangeArrowheads="1"/>
                        </wps:cNvSpPr>
                        <wps:spPr bwMode="auto">
                          <a:xfrm>
                            <a:off x="4410" y="1675"/>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C18CA" w14:textId="77777777" w:rsidR="00ED6A49" w:rsidRDefault="00ED6A49" w:rsidP="00325889">
                              <w:pPr>
                                <w:spacing w:line="221" w:lineRule="exact"/>
                                <w:rPr>
                                  <w:sz w:val="20"/>
                                </w:rPr>
                              </w:pPr>
                              <w:r>
                                <w:rPr>
                                  <w:sz w:val="20"/>
                                </w:rPr>
                                <w:t>52.630</w:t>
                              </w:r>
                            </w:p>
                          </w:txbxContent>
                        </wps:txbx>
                        <wps:bodyPr rot="0" vert="horz" wrap="square" lIns="0" tIns="0" rIns="0" bIns="0" anchor="t" anchorCtr="0" upright="1">
                          <a:noAutofit/>
                        </wps:bodyPr>
                      </wps:wsp>
                      <wps:wsp>
                        <wps:cNvPr id="194" name="Text Box 117"/>
                        <wps:cNvSpPr txBox="1">
                          <a:spLocks noChangeArrowheads="1"/>
                        </wps:cNvSpPr>
                        <wps:spPr bwMode="auto">
                          <a:xfrm>
                            <a:off x="4756" y="3005"/>
                            <a:ext cx="336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FE5FC" w14:textId="003EE0F5" w:rsidR="00ED6A49" w:rsidRDefault="00ED6A49" w:rsidP="00325889">
                              <w:pPr>
                                <w:tabs>
                                  <w:tab w:val="left" w:pos="1470"/>
                                  <w:tab w:val="left" w:pos="2939"/>
                                </w:tabs>
                                <w:spacing w:line="221" w:lineRule="exact"/>
                                <w:rPr>
                                  <w:sz w:val="20"/>
                                </w:rPr>
                              </w:pPr>
                              <w:r>
                                <w:rPr>
                                  <w:sz w:val="20"/>
                                </w:rPr>
                                <w:t>2019</w:t>
                              </w:r>
                              <w:r>
                                <w:rPr>
                                  <w:sz w:val="20"/>
                                </w:rPr>
                                <w:tab/>
                                <w:t>2020</w:t>
                              </w:r>
                              <w:r>
                                <w:rPr>
                                  <w:sz w:val="20"/>
                                </w:rPr>
                                <w:tab/>
                                <w:t>2021</w:t>
                              </w:r>
                            </w:p>
                          </w:txbxContent>
                        </wps:txbx>
                        <wps:bodyPr rot="0" vert="horz" wrap="square" lIns="0" tIns="0" rIns="0" bIns="0" anchor="t" anchorCtr="0" upright="1">
                          <a:noAutofit/>
                        </wps:bodyPr>
                      </wps:wsp>
                      <wps:wsp>
                        <wps:cNvPr id="195" name="Text Box 118"/>
                        <wps:cNvSpPr txBox="1">
                          <a:spLocks noChangeArrowheads="1"/>
                        </wps:cNvSpPr>
                        <wps:spPr bwMode="auto">
                          <a:xfrm>
                            <a:off x="4912" y="3450"/>
                            <a:ext cx="114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6BDE6" w14:textId="77777777" w:rsidR="00ED6A49" w:rsidRDefault="00ED6A49" w:rsidP="00325889">
                              <w:pPr>
                                <w:spacing w:line="221" w:lineRule="exact"/>
                                <w:rPr>
                                  <w:sz w:val="20"/>
                                </w:rPr>
                              </w:pPr>
                              <w:proofErr w:type="spellStart"/>
                              <w:r>
                                <w:rPr>
                                  <w:sz w:val="20"/>
                                </w:rPr>
                                <w:t>Doanh</w:t>
                              </w:r>
                              <w:proofErr w:type="spellEnd"/>
                              <w:r>
                                <w:rPr>
                                  <w:sz w:val="20"/>
                                </w:rPr>
                                <w:t xml:space="preserve"> nghiệp</w:t>
                              </w:r>
                            </w:p>
                          </w:txbxContent>
                        </wps:txbx>
                        <wps:bodyPr rot="0" vert="horz" wrap="square" lIns="0" tIns="0" rIns="0" bIns="0" anchor="t" anchorCtr="0" upright="1">
                          <a:noAutofit/>
                        </wps:bodyPr>
                      </wps:wsp>
                      <wps:wsp>
                        <wps:cNvPr id="196" name="Text Box 119"/>
                        <wps:cNvSpPr txBox="1">
                          <a:spLocks noChangeArrowheads="1"/>
                        </wps:cNvSpPr>
                        <wps:spPr bwMode="auto">
                          <a:xfrm>
                            <a:off x="6521" y="3450"/>
                            <a:ext cx="10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01A17" w14:textId="77777777" w:rsidR="00ED6A49" w:rsidRDefault="00ED6A49" w:rsidP="00325889">
                              <w:pPr>
                                <w:spacing w:line="221" w:lineRule="exact"/>
                                <w:rPr>
                                  <w:sz w:val="20"/>
                                </w:rPr>
                              </w:pPr>
                              <w:proofErr w:type="spellStart"/>
                              <w:r>
                                <w:rPr>
                                  <w:sz w:val="20"/>
                                </w:rPr>
                                <w:t>Tổng</w:t>
                              </w:r>
                              <w:proofErr w:type="spellEnd"/>
                              <w:r>
                                <w:rPr>
                                  <w:sz w:val="20"/>
                                </w:rPr>
                                <w:t xml:space="preserve"> </w:t>
                              </w:r>
                              <w:proofErr w:type="spellStart"/>
                              <w:r>
                                <w:rPr>
                                  <w:sz w:val="20"/>
                                </w:rPr>
                                <w:t>thu</w:t>
                              </w:r>
                              <w:proofErr w:type="spellEnd"/>
                              <w:r>
                                <w:rPr>
                                  <w:sz w:val="20"/>
                                </w:rPr>
                                <w:t xml:space="preserve"> </w:t>
                              </w:r>
                              <w:proofErr w:type="spellStart"/>
                              <w:r>
                                <w:rPr>
                                  <w:sz w:val="20"/>
                                </w:rPr>
                                <w:t>nợ</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31FA6" id="Group 176" o:spid="_x0000_s1111" style="position:absolute;left:0;text-align:left;margin-left:155.4pt;margin-top:0;width:278.45pt;height:179.25pt;z-index:-251652096;mso-wrap-distance-left:0;mso-wrap-distance-right:0;mso-position-horizontal-relative:page;mso-position-vertical-relative:text" coordorigin="3300,250" coordsize="5569,3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">
                <v:rect id="Rectangle 100" o:spid="_x0000_s1112" style="position:absolute;left:4423;top:1986;width:53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" fillcolor="red" stroked="f"/>
                <v:rect id="Rectangle 101" o:spid="_x0000_s1113" style="position:absolute;left:4956;top:1184;width:536;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" fillcolor="#001f5f" stroked="f"/>
                <v:rect id="Rectangle 102" o:spid="_x0000_s1114" style="position:absolute;left:5892;top:1799;width:536;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" fillcolor="red" stroked="f"/>
                <v:rect id="Rectangle 103" o:spid="_x0000_s1115" style="position:absolute;left:6427;top:930;width:533;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" fillcolor="#001f5f" stroked="f"/>
                <v:rect id="Rectangle 104" o:spid="_x0000_s1116" style="position:absolute;left:7360;top:1784;width:536;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" fillcolor="red" stroked="f"/>
                <v:rect id="Rectangle 105" o:spid="_x0000_s1117" style="position:absolute;left:7896;top:906;width:536;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" fillcolor="#001f5f" stroked="f"/>
                <v:shape id="AutoShape 106" o:spid="_x0000_s1118" style="position:absolute;left:4221;top:491;width:4409;height:2396;visibility:visible;mso-wrap-style:square;v-text-anchor:top" coordsize="4409,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" path="m,2395l,m,2395r4408,e" filled="f" strokecolor="#888" strokeweight=".48pt">
                  <v:path arrowok="t" o:connecttype="custom" o:connectlocs="0,2886;0,491;0,2886;4408,2886" o:connectangles="0,0,0,0"/>
                </v:shape>
                <v:rect id="Rectangle 107" o:spid="_x0000_s1119" style="position:absolute;left:4720;top:3507;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" fillcolor="red" stroked="f"/>
                <v:rect id="Rectangle 108" o:spid="_x0000_s1120" style="position:absolute;left:6328;top:3507;width:101;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" fillcolor="#001f5f" stroked="f"/>
                <v:rect id="Rectangle 109" o:spid="_x0000_s1121" style="position:absolute;left:3320;top:269;width:5529;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" filled="f" strokeweight="2pt"/>
                <v:shape id="Text Box 110" o:spid="_x0000_s1122" type="#_x0000_t202" style="position:absolute;left:3451;top:374;width:62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65093B09" w14:textId="77777777" w:rsidR="00ED6A49" w:rsidRDefault="00ED6A49" w:rsidP="00325889">
                        <w:pPr>
                          <w:spacing w:line="221" w:lineRule="exact"/>
                          <w:ind w:right="21"/>
                          <w:jc w:val="right"/>
                          <w:rPr>
                            <w:sz w:val="20"/>
                          </w:rPr>
                        </w:pPr>
                        <w:r>
                          <w:rPr>
                            <w:spacing w:val="-1"/>
                            <w:sz w:val="20"/>
                          </w:rPr>
                          <w:t>140000</w:t>
                        </w:r>
                      </w:p>
                      <w:p w14:paraId="2E2AB8BD" w14:textId="77777777" w:rsidR="00ED6A49" w:rsidRDefault="00ED6A49" w:rsidP="00325889">
                        <w:pPr>
                          <w:spacing w:before="112"/>
                          <w:ind w:right="21"/>
                          <w:jc w:val="right"/>
                          <w:rPr>
                            <w:sz w:val="20"/>
                          </w:rPr>
                        </w:pPr>
                        <w:r>
                          <w:rPr>
                            <w:spacing w:val="-1"/>
                            <w:sz w:val="20"/>
                          </w:rPr>
                          <w:t>120000</w:t>
                        </w:r>
                      </w:p>
                      <w:p w14:paraId="37FDF6CA" w14:textId="77777777" w:rsidR="00ED6A49" w:rsidRDefault="00ED6A49" w:rsidP="00325889">
                        <w:pPr>
                          <w:spacing w:before="112"/>
                          <w:ind w:right="21"/>
                          <w:jc w:val="right"/>
                          <w:rPr>
                            <w:sz w:val="20"/>
                          </w:rPr>
                        </w:pPr>
                        <w:r>
                          <w:rPr>
                            <w:spacing w:val="-1"/>
                            <w:sz w:val="20"/>
                          </w:rPr>
                          <w:t>100000</w:t>
                        </w:r>
                      </w:p>
                      <w:p w14:paraId="24F16BD7" w14:textId="77777777" w:rsidR="00ED6A49" w:rsidRDefault="00ED6A49" w:rsidP="00325889">
                        <w:pPr>
                          <w:spacing w:before="112"/>
                          <w:ind w:right="18"/>
                          <w:jc w:val="right"/>
                          <w:rPr>
                            <w:sz w:val="20"/>
                          </w:rPr>
                        </w:pPr>
                        <w:r>
                          <w:rPr>
                            <w:w w:val="95"/>
                            <w:sz w:val="20"/>
                          </w:rPr>
                          <w:t>80000</w:t>
                        </w:r>
                      </w:p>
                      <w:p w14:paraId="5CC2E362" w14:textId="77777777" w:rsidR="00ED6A49" w:rsidRDefault="00ED6A49" w:rsidP="00325889">
                        <w:pPr>
                          <w:spacing w:before="113"/>
                          <w:ind w:right="18"/>
                          <w:jc w:val="right"/>
                          <w:rPr>
                            <w:sz w:val="20"/>
                          </w:rPr>
                        </w:pPr>
                        <w:r>
                          <w:rPr>
                            <w:w w:val="95"/>
                            <w:sz w:val="20"/>
                          </w:rPr>
                          <w:t>60000</w:t>
                        </w:r>
                      </w:p>
                      <w:p w14:paraId="3B99FCFF" w14:textId="77777777" w:rsidR="00ED6A49" w:rsidRDefault="00ED6A49" w:rsidP="00325889">
                        <w:pPr>
                          <w:spacing w:before="112"/>
                          <w:ind w:right="18"/>
                          <w:jc w:val="right"/>
                          <w:rPr>
                            <w:sz w:val="20"/>
                          </w:rPr>
                        </w:pPr>
                        <w:r>
                          <w:rPr>
                            <w:w w:val="95"/>
                            <w:sz w:val="20"/>
                          </w:rPr>
                          <w:t>40000</w:t>
                        </w:r>
                      </w:p>
                      <w:p w14:paraId="1D8B86AD" w14:textId="77777777" w:rsidR="00ED6A49" w:rsidRDefault="00ED6A49" w:rsidP="00325889">
                        <w:pPr>
                          <w:spacing w:before="112"/>
                          <w:ind w:right="18"/>
                          <w:jc w:val="right"/>
                          <w:rPr>
                            <w:sz w:val="20"/>
                          </w:rPr>
                        </w:pPr>
                        <w:r>
                          <w:rPr>
                            <w:w w:val="95"/>
                            <w:sz w:val="20"/>
                          </w:rPr>
                          <w:t>20000</w:t>
                        </w:r>
                      </w:p>
                      <w:p w14:paraId="0CBA4BA1" w14:textId="77777777" w:rsidR="00ED6A49" w:rsidRDefault="00ED6A49" w:rsidP="00325889">
                        <w:pPr>
                          <w:spacing w:before="112"/>
                          <w:ind w:right="18"/>
                          <w:jc w:val="right"/>
                          <w:rPr>
                            <w:sz w:val="20"/>
                          </w:rPr>
                        </w:pPr>
                        <w:r>
                          <w:rPr>
                            <w:w w:val="99"/>
                            <w:sz w:val="20"/>
                          </w:rPr>
                          <w:t>0</w:t>
                        </w:r>
                      </w:p>
                    </w:txbxContent>
                  </v:textbox>
                </v:shape>
                <v:shape id="Text Box 111" o:spid="_x0000_s1123" type="#_x0000_t202" style="position:absolute;left:6364;top:619;width:6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61F41C7A" w14:textId="77777777" w:rsidR="00ED6A49" w:rsidRDefault="00ED6A49" w:rsidP="00325889">
                        <w:pPr>
                          <w:spacing w:line="221" w:lineRule="exact"/>
                          <w:rPr>
                            <w:sz w:val="20"/>
                          </w:rPr>
                        </w:pPr>
                        <w:r>
                          <w:rPr>
                            <w:sz w:val="20"/>
                          </w:rPr>
                          <w:t>114.334</w:t>
                        </w:r>
                      </w:p>
                    </w:txbxContent>
                  </v:textbox>
                </v:shape>
                <v:shape id="Text Box 112" o:spid="_x0000_s1124" type="#_x0000_t202" style="position:absolute;left:7834;top:595;width:6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6CF56EFA" w14:textId="77777777" w:rsidR="00ED6A49" w:rsidRDefault="00ED6A49" w:rsidP="00325889">
                        <w:pPr>
                          <w:spacing w:line="221" w:lineRule="exact"/>
                          <w:rPr>
                            <w:sz w:val="20"/>
                          </w:rPr>
                        </w:pPr>
                        <w:r>
                          <w:rPr>
                            <w:sz w:val="20"/>
                          </w:rPr>
                          <w:t>115.712</w:t>
                        </w:r>
                      </w:p>
                    </w:txbxContent>
                  </v:textbox>
                </v:shape>
                <v:shape id="Text Box 113" o:spid="_x0000_s1125" type="#_x0000_t202" style="position:absolute;left:4945;top:873;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1EAF53ED" w14:textId="77777777" w:rsidR="00ED6A49" w:rsidRDefault="00ED6A49" w:rsidP="00325889">
                        <w:pPr>
                          <w:spacing w:line="221" w:lineRule="exact"/>
                          <w:rPr>
                            <w:sz w:val="20"/>
                          </w:rPr>
                        </w:pPr>
                        <w:r>
                          <w:rPr>
                            <w:sz w:val="20"/>
                          </w:rPr>
                          <w:t>99.471</w:t>
                        </w:r>
                      </w:p>
                    </w:txbxContent>
                  </v:textbox>
                </v:shape>
                <v:shape id="Text Box 114" o:spid="_x0000_s1126" type="#_x0000_t202" style="position:absolute;left:5880;top:1488;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47335C2D" w14:textId="77777777" w:rsidR="00ED6A49" w:rsidRDefault="00ED6A49" w:rsidP="00325889">
                        <w:pPr>
                          <w:spacing w:line="221" w:lineRule="exact"/>
                          <w:rPr>
                            <w:sz w:val="20"/>
                          </w:rPr>
                        </w:pPr>
                        <w:r>
                          <w:rPr>
                            <w:sz w:val="20"/>
                          </w:rPr>
                          <w:t>63.519</w:t>
                        </w:r>
                      </w:p>
                    </w:txbxContent>
                  </v:textbox>
                </v:shape>
                <v:shape id="Text Box 115" o:spid="_x0000_s1127" type="#_x0000_t202" style="position:absolute;left:7350;top:1475;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18640337" w14:textId="77777777" w:rsidR="00ED6A49" w:rsidRDefault="00ED6A49" w:rsidP="00325889">
                        <w:pPr>
                          <w:spacing w:line="221" w:lineRule="exact"/>
                          <w:rPr>
                            <w:sz w:val="20"/>
                          </w:rPr>
                        </w:pPr>
                        <w:r>
                          <w:rPr>
                            <w:sz w:val="20"/>
                          </w:rPr>
                          <w:t>64.284</w:t>
                        </w:r>
                      </w:p>
                    </w:txbxContent>
                  </v:textbox>
                </v:shape>
                <v:shape id="Text Box 116" o:spid="_x0000_s1128" type="#_x0000_t202" style="position:absolute;left:4410;top:1675;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FDC18CA" w14:textId="77777777" w:rsidR="00ED6A49" w:rsidRDefault="00ED6A49" w:rsidP="00325889">
                        <w:pPr>
                          <w:spacing w:line="221" w:lineRule="exact"/>
                          <w:rPr>
                            <w:sz w:val="20"/>
                          </w:rPr>
                        </w:pPr>
                        <w:r>
                          <w:rPr>
                            <w:sz w:val="20"/>
                          </w:rPr>
                          <w:t>52.630</w:t>
                        </w:r>
                      </w:p>
                    </w:txbxContent>
                  </v:textbox>
                </v:shape>
                <v:shape id="Text Box 117" o:spid="_x0000_s1129" type="#_x0000_t202" style="position:absolute;left:4756;top:3005;width:336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49AFE5FC" w14:textId="003EE0F5" w:rsidR="00ED6A49" w:rsidRDefault="00ED6A49" w:rsidP="00325889">
                        <w:pPr>
                          <w:tabs>
                            <w:tab w:val="left" w:pos="1470"/>
                            <w:tab w:val="left" w:pos="2939"/>
                          </w:tabs>
                          <w:spacing w:line="221" w:lineRule="exact"/>
                          <w:rPr>
                            <w:sz w:val="20"/>
                          </w:rPr>
                        </w:pPr>
                        <w:r>
                          <w:rPr>
                            <w:sz w:val="20"/>
                          </w:rPr>
                          <w:t>2019</w:t>
                        </w:r>
                        <w:r>
                          <w:rPr>
                            <w:sz w:val="20"/>
                          </w:rPr>
                          <w:tab/>
                          <w:t>2020</w:t>
                        </w:r>
                        <w:r>
                          <w:rPr>
                            <w:sz w:val="20"/>
                          </w:rPr>
                          <w:tab/>
                          <w:t>2021</w:t>
                        </w:r>
                      </w:p>
                    </w:txbxContent>
                  </v:textbox>
                </v:shape>
                <v:shape id="Text Box 118" o:spid="_x0000_s1130" type="#_x0000_t202" style="position:absolute;left:4912;top:3450;width:114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7C16BDE6" w14:textId="77777777" w:rsidR="00ED6A49" w:rsidRDefault="00ED6A49" w:rsidP="00325889">
                        <w:pPr>
                          <w:spacing w:line="221" w:lineRule="exact"/>
                          <w:rPr>
                            <w:sz w:val="20"/>
                          </w:rPr>
                        </w:pPr>
                        <w:proofErr w:type="spellStart"/>
                        <w:r>
                          <w:rPr>
                            <w:sz w:val="20"/>
                          </w:rPr>
                          <w:t>Doanh</w:t>
                        </w:r>
                        <w:proofErr w:type="spellEnd"/>
                        <w:r>
                          <w:rPr>
                            <w:sz w:val="20"/>
                          </w:rPr>
                          <w:t xml:space="preserve"> nghiệp</w:t>
                        </w:r>
                      </w:p>
                    </w:txbxContent>
                  </v:textbox>
                </v:shape>
                <v:shape id="Text Box 119" o:spid="_x0000_s1131" type="#_x0000_t202" style="position:absolute;left:6521;top:3450;width:100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0F801A17" w14:textId="77777777" w:rsidR="00ED6A49" w:rsidRDefault="00ED6A49" w:rsidP="00325889">
                        <w:pPr>
                          <w:spacing w:line="221" w:lineRule="exact"/>
                          <w:rPr>
                            <w:sz w:val="20"/>
                          </w:rPr>
                        </w:pPr>
                        <w:proofErr w:type="spellStart"/>
                        <w:r>
                          <w:rPr>
                            <w:sz w:val="20"/>
                          </w:rPr>
                          <w:t>Tổng</w:t>
                        </w:r>
                        <w:proofErr w:type="spellEnd"/>
                        <w:r>
                          <w:rPr>
                            <w:sz w:val="20"/>
                          </w:rPr>
                          <w:t xml:space="preserve"> </w:t>
                        </w:r>
                        <w:proofErr w:type="spellStart"/>
                        <w:r>
                          <w:rPr>
                            <w:sz w:val="20"/>
                          </w:rPr>
                          <w:t>thu</w:t>
                        </w:r>
                        <w:proofErr w:type="spellEnd"/>
                        <w:r>
                          <w:rPr>
                            <w:sz w:val="20"/>
                          </w:rPr>
                          <w:t xml:space="preserve"> </w:t>
                        </w:r>
                        <w:proofErr w:type="spellStart"/>
                        <w:r>
                          <w:rPr>
                            <w:sz w:val="20"/>
                          </w:rPr>
                          <w:t>nợ</w:t>
                        </w:r>
                        <w:proofErr w:type="spellEnd"/>
                      </w:p>
                    </w:txbxContent>
                  </v:textbox>
                </v:shape>
                <w10:wrap type="topAndBottom" anchorx="page"/>
              </v:group>
            </w:pict>
          </mc:Fallback>
        </mc:AlternateContent>
      </w:r>
    </w:p>
    <w:p w14:paraId="384FA295" w14:textId="77777777" w:rsidR="00325889" w:rsidRPr="004547FA" w:rsidRDefault="00325889"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7B14CAD2" w14:textId="16B5818D" w:rsidR="00325889" w:rsidRPr="004547FA" w:rsidRDefault="00325889" w:rsidP="00E53690">
      <w:pPr>
        <w:pStyle w:val="BodyText"/>
        <w:ind w:firstLine="566"/>
      </w:pP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chỉ</w:t>
      </w:r>
      <w:proofErr w:type="spellEnd"/>
      <w:r w:rsidRPr="004547FA">
        <w:t xml:space="preserve"> </w:t>
      </w:r>
      <w:proofErr w:type="spellStart"/>
      <w:r w:rsidRPr="004547FA">
        <w:t>phản</w:t>
      </w:r>
      <w:proofErr w:type="spellEnd"/>
      <w:r w:rsidRPr="004547FA">
        <w:t xml:space="preserve"> </w:t>
      </w:r>
      <w:proofErr w:type="spellStart"/>
      <w:r w:rsidRPr="004547FA">
        <w:t>ánh</w:t>
      </w:r>
      <w:proofErr w:type="spellEnd"/>
      <w:r w:rsidRPr="004547FA">
        <w:t xml:space="preserve"> số </w:t>
      </w:r>
      <w:proofErr w:type="spellStart"/>
      <w:r w:rsidRPr="004547FA">
        <w:t>lượng</w:t>
      </w:r>
      <w:proofErr w:type="spellEnd"/>
      <w:r w:rsidRPr="004547FA">
        <w:t xml:space="preserve"> </w:t>
      </w:r>
      <w:proofErr w:type="spellStart"/>
      <w:r w:rsidRPr="004547FA">
        <w:t>và</w:t>
      </w:r>
      <w:proofErr w:type="spellEnd"/>
      <w:r w:rsidRPr="004547FA">
        <w:t xml:space="preserve"> </w:t>
      </w:r>
      <w:proofErr w:type="spellStart"/>
      <w:r w:rsidRPr="004547FA">
        <w:t>quy</w:t>
      </w:r>
      <w:proofErr w:type="spellEnd"/>
      <w:r w:rsidRPr="004547FA">
        <w:t xml:space="preserve"> </w:t>
      </w:r>
      <w:proofErr w:type="spellStart"/>
      <w:r w:rsidRPr="004547FA">
        <w:t>mô</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của</w:t>
      </w:r>
      <w:proofErr w:type="spellEnd"/>
      <w:r w:rsidRPr="004547FA">
        <w:t xml:space="preserve"> ngân hàng chứ chưa</w:t>
      </w:r>
      <w:r w:rsidRPr="004547FA">
        <w:rPr>
          <w:spacing w:val="-5"/>
        </w:rPr>
        <w:t xml:space="preserve"> </w:t>
      </w:r>
      <w:proofErr w:type="spellStart"/>
      <w:r w:rsidRPr="004547FA">
        <w:t>phản</w:t>
      </w:r>
      <w:proofErr w:type="spellEnd"/>
      <w:r w:rsidRPr="004547FA">
        <w:rPr>
          <w:spacing w:val="-5"/>
        </w:rPr>
        <w:t xml:space="preserve"> </w:t>
      </w:r>
      <w:proofErr w:type="spellStart"/>
      <w:r w:rsidRPr="004547FA">
        <w:t>ánh</w:t>
      </w:r>
      <w:proofErr w:type="spellEnd"/>
      <w:r w:rsidRPr="004547FA">
        <w:rPr>
          <w:spacing w:val="-6"/>
        </w:rPr>
        <w:t xml:space="preserve"> </w:t>
      </w:r>
      <w:r w:rsidRPr="004547FA">
        <w:t>được</w:t>
      </w:r>
      <w:r w:rsidRPr="004547FA">
        <w:rPr>
          <w:spacing w:val="-4"/>
        </w:rPr>
        <w:t xml:space="preserve"> </w:t>
      </w:r>
      <w:proofErr w:type="spellStart"/>
      <w:r w:rsidRPr="004547FA">
        <w:t>hiệu</w:t>
      </w:r>
      <w:proofErr w:type="spellEnd"/>
      <w:r w:rsidRPr="004547FA">
        <w:rPr>
          <w:spacing w:val="-6"/>
        </w:rPr>
        <w:t xml:space="preserve"> </w:t>
      </w:r>
      <w:r w:rsidRPr="004547FA">
        <w:t>quả</w:t>
      </w:r>
      <w:r w:rsidRPr="004547FA">
        <w:rPr>
          <w:spacing w:val="-3"/>
        </w:rPr>
        <w:t xml:space="preserve"> </w:t>
      </w:r>
      <w:r w:rsidRPr="004547FA">
        <w:t>sử</w:t>
      </w:r>
      <w:r w:rsidRPr="004547FA">
        <w:rPr>
          <w:spacing w:val="-4"/>
        </w:rPr>
        <w:t xml:space="preserve"> </w:t>
      </w:r>
      <w:proofErr w:type="spellStart"/>
      <w:r w:rsidRPr="004547FA">
        <w:t>dụng</w:t>
      </w:r>
      <w:proofErr w:type="spellEnd"/>
      <w:r w:rsidRPr="004547FA">
        <w:rPr>
          <w:spacing w:val="-4"/>
        </w:rPr>
        <w:t xml:space="preserve"> </w:t>
      </w:r>
      <w:proofErr w:type="spellStart"/>
      <w:r w:rsidRPr="004547FA">
        <w:t>vốn</w:t>
      </w:r>
      <w:proofErr w:type="spellEnd"/>
      <w:r w:rsidRPr="004547FA">
        <w:rPr>
          <w:spacing w:val="-5"/>
        </w:rPr>
        <w:t xml:space="preserve"> </w:t>
      </w:r>
      <w:proofErr w:type="spellStart"/>
      <w:r w:rsidRPr="004547FA">
        <w:t>của</w:t>
      </w:r>
      <w:proofErr w:type="spellEnd"/>
      <w:r w:rsidRPr="004547FA">
        <w:rPr>
          <w:spacing w:val="-3"/>
        </w:rPr>
        <w:t xml:space="preserve"> </w:t>
      </w:r>
      <w:r w:rsidRPr="004547FA">
        <w:t>ngân</w:t>
      </w:r>
      <w:r w:rsidRPr="004547FA">
        <w:rPr>
          <w:spacing w:val="-4"/>
        </w:rPr>
        <w:t xml:space="preserve"> </w:t>
      </w:r>
      <w:proofErr w:type="spellStart"/>
      <w:r w:rsidRPr="004547FA">
        <w:t>hàng</w:t>
      </w:r>
      <w:proofErr w:type="spellEnd"/>
      <w:r w:rsidRPr="004547FA">
        <w:rPr>
          <w:spacing w:val="-3"/>
        </w:rPr>
        <w:t xml:space="preserve"> </w:t>
      </w:r>
      <w:r w:rsidRPr="004547FA">
        <w:t>cũng</w:t>
      </w:r>
      <w:r w:rsidRPr="004547FA">
        <w:rPr>
          <w:spacing w:val="-4"/>
        </w:rPr>
        <w:t xml:space="preserve"> </w:t>
      </w:r>
      <w:r w:rsidRPr="004547FA">
        <w:t>như</w:t>
      </w:r>
      <w:r w:rsidRPr="004547FA">
        <w:rPr>
          <w:spacing w:val="-5"/>
        </w:rPr>
        <w:t xml:space="preserve"> </w:t>
      </w:r>
      <w:proofErr w:type="spellStart"/>
      <w:r w:rsidRPr="004547FA">
        <w:t>đơn</w:t>
      </w:r>
      <w:proofErr w:type="spellEnd"/>
      <w:r w:rsidRPr="004547FA">
        <w:rPr>
          <w:spacing w:val="-3"/>
        </w:rPr>
        <w:t xml:space="preserve"> </w:t>
      </w:r>
      <w:r w:rsidRPr="004547FA">
        <w:rPr>
          <w:spacing w:val="2"/>
        </w:rPr>
        <w:t>vị</w:t>
      </w:r>
      <w:r w:rsidRPr="004547FA">
        <w:rPr>
          <w:spacing w:val="-5"/>
        </w:rPr>
        <w:t xml:space="preserve"> </w:t>
      </w:r>
      <w:proofErr w:type="spellStart"/>
      <w:r w:rsidRPr="004547FA">
        <w:t>vay</w:t>
      </w:r>
      <w:proofErr w:type="spellEnd"/>
      <w:r w:rsidRPr="004547FA">
        <w:rPr>
          <w:spacing w:val="-4"/>
        </w:rPr>
        <w:t xml:space="preserve"> </w:t>
      </w:r>
      <w:proofErr w:type="spellStart"/>
      <w:r w:rsidRPr="004547FA">
        <w:t>vốn</w:t>
      </w:r>
      <w:proofErr w:type="spellEnd"/>
      <w:r w:rsidRPr="004547FA">
        <w:t>.</w:t>
      </w:r>
      <w:r w:rsidRPr="004547FA">
        <w:rPr>
          <w:spacing w:val="-4"/>
        </w:rPr>
        <w:t xml:space="preserve"> </w:t>
      </w:r>
      <w:proofErr w:type="spellStart"/>
      <w:r w:rsidRPr="004547FA">
        <w:t>Bởi</w:t>
      </w:r>
      <w:proofErr w:type="spellEnd"/>
      <w:r w:rsidRPr="004547FA">
        <w:rPr>
          <w:spacing w:val="-3"/>
        </w:rPr>
        <w:t xml:space="preserve"> </w:t>
      </w:r>
      <w:proofErr w:type="spellStart"/>
      <w:r w:rsidRPr="004547FA">
        <w:t>vì</w:t>
      </w:r>
      <w:proofErr w:type="spellEnd"/>
      <w:r w:rsidRPr="004547FA">
        <w:t xml:space="preserve"> </w:t>
      </w:r>
      <w:proofErr w:type="spellStart"/>
      <w:r w:rsidRPr="004547FA">
        <w:t>hiệu</w:t>
      </w:r>
      <w:proofErr w:type="spellEnd"/>
      <w:r w:rsidRPr="004547FA">
        <w:t xml:space="preserve"> quả sử </w:t>
      </w:r>
      <w:proofErr w:type="spellStart"/>
      <w:r w:rsidRPr="004547FA">
        <w:t>dụng</w:t>
      </w:r>
      <w:proofErr w:type="spellEnd"/>
      <w:r w:rsidRPr="004547FA">
        <w:t xml:space="preserve"> </w:t>
      </w:r>
      <w:proofErr w:type="spellStart"/>
      <w:r w:rsidRPr="004547FA">
        <w:t>vốn</w:t>
      </w:r>
      <w:proofErr w:type="spellEnd"/>
      <w:r w:rsidRPr="004547FA">
        <w:t xml:space="preserve"> được </w:t>
      </w:r>
      <w:proofErr w:type="spellStart"/>
      <w:r w:rsidRPr="004547FA">
        <w:t>thê</w:t>
      </w:r>
      <w:proofErr w:type="spellEnd"/>
      <w:r w:rsidRPr="004547FA">
        <w:t xml:space="preserve">̉ hiện ở </w:t>
      </w:r>
      <w:proofErr w:type="spellStart"/>
      <w:r w:rsidRPr="004547FA">
        <w:t>việc</w:t>
      </w:r>
      <w:proofErr w:type="spellEnd"/>
      <w:r w:rsidRPr="004547FA">
        <w:t xml:space="preserve"> trả </w:t>
      </w:r>
      <w:proofErr w:type="spellStart"/>
      <w:r w:rsidRPr="004547FA">
        <w:t>nợ</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w:t>
      </w:r>
      <w:proofErr w:type="spellStart"/>
      <w:r w:rsidRPr="004547FA">
        <w:t>khách</w:t>
      </w:r>
      <w:proofErr w:type="spellEnd"/>
      <w:r w:rsidRPr="004547FA">
        <w:t xml:space="preserve"> hàng. </w:t>
      </w:r>
      <w:r w:rsidRPr="004547FA">
        <w:rPr>
          <w:spacing w:val="2"/>
        </w:rPr>
        <w:t xml:space="preserve">Nếu </w:t>
      </w:r>
      <w:proofErr w:type="spellStart"/>
      <w:r w:rsidRPr="004547FA">
        <w:t>khách</w:t>
      </w:r>
      <w:proofErr w:type="spellEnd"/>
      <w:r w:rsidRPr="004547FA">
        <w:t xml:space="preserve"> hàng </w:t>
      </w:r>
      <w:proofErr w:type="spellStart"/>
      <w:r w:rsidRPr="004547FA">
        <w:t>luôn</w:t>
      </w:r>
      <w:proofErr w:type="spellEnd"/>
      <w:r w:rsidRPr="004547FA">
        <w:t xml:space="preserve"> trả </w:t>
      </w:r>
      <w:proofErr w:type="spellStart"/>
      <w:r w:rsidRPr="004547FA">
        <w:t>nợ</w:t>
      </w:r>
      <w:proofErr w:type="spellEnd"/>
      <w:r w:rsidRPr="004547FA">
        <w:t xml:space="preserve"> đúng </w:t>
      </w:r>
      <w:proofErr w:type="spellStart"/>
      <w:r w:rsidRPr="004547FA">
        <w:t>cho</w:t>
      </w:r>
      <w:proofErr w:type="spellEnd"/>
      <w:r w:rsidRPr="004547FA">
        <w:t xml:space="preserve"> ngân </w:t>
      </w:r>
      <w:proofErr w:type="spellStart"/>
      <w:r w:rsidRPr="004547FA">
        <w:t>hàng</w:t>
      </w:r>
      <w:proofErr w:type="spellEnd"/>
      <w:r w:rsidRPr="004547FA">
        <w:t xml:space="preserve"> </w:t>
      </w:r>
      <w:proofErr w:type="spellStart"/>
      <w:r w:rsidRPr="004547FA">
        <w:t>thi</w:t>
      </w:r>
      <w:proofErr w:type="spellEnd"/>
      <w:r w:rsidRPr="004547FA">
        <w:t xml:space="preserve">̀ </w:t>
      </w:r>
      <w:proofErr w:type="spellStart"/>
      <w:r w:rsidRPr="004547FA">
        <w:rPr>
          <w:spacing w:val="2"/>
        </w:rPr>
        <w:t>chứng</w:t>
      </w:r>
      <w:proofErr w:type="spellEnd"/>
      <w:r w:rsidRPr="004547FA">
        <w:rPr>
          <w:spacing w:val="2"/>
        </w:rPr>
        <w:t xml:space="preserve"> </w:t>
      </w:r>
      <w:proofErr w:type="spellStart"/>
      <w:r w:rsidRPr="004547FA">
        <w:t>tỏ</w:t>
      </w:r>
      <w:proofErr w:type="spellEnd"/>
      <w:r w:rsidRPr="004547FA">
        <w:t xml:space="preserve"> ngân </w:t>
      </w:r>
      <w:proofErr w:type="spellStart"/>
      <w:r w:rsidRPr="004547FA">
        <w:t>hàng</w:t>
      </w:r>
      <w:proofErr w:type="spellEnd"/>
      <w:r w:rsidRPr="004547FA">
        <w:t xml:space="preserve"> đã </w:t>
      </w:r>
      <w:r w:rsidRPr="004547FA">
        <w:rPr>
          <w:spacing w:val="2"/>
        </w:rPr>
        <w:t xml:space="preserve">sử </w:t>
      </w:r>
      <w:proofErr w:type="spellStart"/>
      <w:r w:rsidRPr="004547FA">
        <w:t>dụng</w:t>
      </w:r>
      <w:proofErr w:type="spellEnd"/>
      <w:r w:rsidRPr="004547FA">
        <w:t xml:space="preserve"> </w:t>
      </w:r>
      <w:proofErr w:type="spellStart"/>
      <w:r w:rsidRPr="004547FA">
        <w:t>vốn</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w:t>
      </w:r>
      <w:proofErr w:type="spellStart"/>
      <w:r w:rsidRPr="004547FA">
        <w:t>mình</w:t>
      </w:r>
      <w:proofErr w:type="spellEnd"/>
      <w:r w:rsidRPr="004547FA">
        <w:rPr>
          <w:spacing w:val="-36"/>
        </w:rPr>
        <w:t xml:space="preserve"> </w:t>
      </w:r>
      <w:r w:rsidRPr="004547FA">
        <w:t xml:space="preserve">một </w:t>
      </w:r>
      <w:proofErr w:type="spellStart"/>
      <w:r w:rsidRPr="004547FA">
        <w:t>cách</w:t>
      </w:r>
      <w:proofErr w:type="spellEnd"/>
      <w:r w:rsidRPr="004547FA">
        <w:t xml:space="preserve"> </w:t>
      </w:r>
      <w:proofErr w:type="spellStart"/>
      <w:r w:rsidRPr="004547FA">
        <w:t>hiệu</w:t>
      </w:r>
      <w:proofErr w:type="spellEnd"/>
      <w:r w:rsidRPr="004547FA">
        <w:t xml:space="preserve"> quả, có </w:t>
      </w:r>
      <w:proofErr w:type="spellStart"/>
      <w:r w:rsidRPr="004547FA">
        <w:t>thê</w:t>
      </w:r>
      <w:proofErr w:type="spellEnd"/>
      <w:r w:rsidRPr="004547FA">
        <w:t xml:space="preserve">̉ </w:t>
      </w:r>
      <w:proofErr w:type="spellStart"/>
      <w:r w:rsidRPr="004547FA">
        <w:t>luân</w:t>
      </w:r>
      <w:proofErr w:type="spellEnd"/>
      <w:r w:rsidRPr="004547FA">
        <w:t xml:space="preserve"> </w:t>
      </w:r>
      <w:proofErr w:type="spellStart"/>
      <w:r w:rsidRPr="004547FA">
        <w:t>chuyển</w:t>
      </w:r>
      <w:proofErr w:type="spellEnd"/>
      <w:r w:rsidRPr="004547FA">
        <w:t xml:space="preserve"> được </w:t>
      </w:r>
      <w:proofErr w:type="spellStart"/>
      <w:r w:rsidRPr="004547FA">
        <w:t>nguồn</w:t>
      </w:r>
      <w:proofErr w:type="spellEnd"/>
      <w:r w:rsidRPr="004547FA">
        <w:t xml:space="preserve"> </w:t>
      </w:r>
      <w:proofErr w:type="spellStart"/>
      <w:r w:rsidRPr="004547FA">
        <w:t>vốn</w:t>
      </w:r>
      <w:proofErr w:type="spellEnd"/>
      <w:r w:rsidRPr="004547FA">
        <w:t xml:space="preserve"> một </w:t>
      </w:r>
      <w:proofErr w:type="spellStart"/>
      <w:r w:rsidRPr="004547FA">
        <w:t>cách</w:t>
      </w:r>
      <w:proofErr w:type="spellEnd"/>
      <w:r w:rsidRPr="004547FA">
        <w:t xml:space="preserve"> </w:t>
      </w:r>
      <w:proofErr w:type="spellStart"/>
      <w:r w:rsidRPr="004547FA">
        <w:t>dễ</w:t>
      </w:r>
      <w:proofErr w:type="spellEnd"/>
      <w:r w:rsidRPr="004547FA">
        <w:t xml:space="preserve"> </w:t>
      </w:r>
      <w:proofErr w:type="spellStart"/>
      <w:r w:rsidRPr="004547FA">
        <w:t>dàng</w:t>
      </w:r>
      <w:proofErr w:type="spellEnd"/>
      <w:r w:rsidRPr="004547FA">
        <w:t xml:space="preserve">. Một </w:t>
      </w:r>
      <w:proofErr w:type="spellStart"/>
      <w:r w:rsidRPr="004547FA">
        <w:t>trong</w:t>
      </w:r>
      <w:proofErr w:type="spellEnd"/>
      <w:r w:rsidRPr="004547FA">
        <w:t xml:space="preserve"> những </w:t>
      </w:r>
      <w:proofErr w:type="spellStart"/>
      <w:r w:rsidRPr="004547FA">
        <w:t>nguyên</w:t>
      </w:r>
      <w:proofErr w:type="spellEnd"/>
      <w:r w:rsidRPr="004547FA">
        <w:t xml:space="preserve"> </w:t>
      </w:r>
      <w:proofErr w:type="spellStart"/>
      <w:r w:rsidRPr="004547FA">
        <w:t>tắc</w:t>
      </w:r>
      <w:proofErr w:type="spellEnd"/>
      <w:r w:rsidRPr="004547FA">
        <w:t xml:space="preserve"> </w:t>
      </w:r>
      <w:proofErr w:type="spellStart"/>
      <w:r w:rsidRPr="004547FA">
        <w:t>trong</w:t>
      </w:r>
      <w:proofErr w:type="spellEnd"/>
      <w:r w:rsidRPr="004547FA">
        <w:t xml:space="preserve"> </w:t>
      </w:r>
      <w:proofErr w:type="spellStart"/>
      <w:r w:rsidRPr="004547FA">
        <w:t>hoạt</w:t>
      </w:r>
      <w:proofErr w:type="spellEnd"/>
      <w:r w:rsidRPr="004547FA">
        <w:t xml:space="preserve"> động </w:t>
      </w:r>
      <w:proofErr w:type="spellStart"/>
      <w:r w:rsidRPr="004547FA">
        <w:t>tín</w:t>
      </w:r>
      <w:proofErr w:type="spellEnd"/>
      <w:r w:rsidRPr="004547FA">
        <w:t xml:space="preserve"> </w:t>
      </w:r>
      <w:proofErr w:type="spellStart"/>
      <w:r w:rsidRPr="004547FA">
        <w:t>dụng</w:t>
      </w:r>
      <w:proofErr w:type="spellEnd"/>
      <w:r w:rsidRPr="004547FA">
        <w:t xml:space="preserve"> là </w:t>
      </w:r>
      <w:proofErr w:type="spellStart"/>
      <w:r w:rsidRPr="004547FA">
        <w:t>vốn</w:t>
      </w:r>
      <w:proofErr w:type="spellEnd"/>
      <w:r w:rsidRPr="004547FA">
        <w:t xml:space="preserve"> </w:t>
      </w:r>
      <w:proofErr w:type="spellStart"/>
      <w:r w:rsidRPr="004547FA">
        <w:t>vay</w:t>
      </w:r>
      <w:proofErr w:type="spellEnd"/>
      <w:r w:rsidRPr="004547FA">
        <w:t xml:space="preserve"> </w:t>
      </w:r>
      <w:proofErr w:type="spellStart"/>
      <w:r w:rsidRPr="004547FA">
        <w:t>phải</w:t>
      </w:r>
      <w:proofErr w:type="spellEnd"/>
      <w:r w:rsidRPr="004547FA">
        <w:t xml:space="preserve"> được </w:t>
      </w:r>
      <w:proofErr w:type="spellStart"/>
      <w:r w:rsidRPr="004547FA">
        <w:t>thu</w:t>
      </w:r>
      <w:proofErr w:type="spellEnd"/>
      <w:r w:rsidRPr="004547FA">
        <w:t xml:space="preserve"> </w:t>
      </w:r>
      <w:proofErr w:type="spellStart"/>
      <w:r w:rsidRPr="004547FA">
        <w:t>hồi</w:t>
      </w:r>
      <w:proofErr w:type="spellEnd"/>
      <w:r w:rsidRPr="004547FA">
        <w:t xml:space="preserve"> cả </w:t>
      </w:r>
      <w:proofErr w:type="spellStart"/>
      <w:r w:rsidRPr="004547FA">
        <w:t>vốn</w:t>
      </w:r>
      <w:proofErr w:type="spellEnd"/>
      <w:r w:rsidRPr="004547FA">
        <w:t xml:space="preserve"> </w:t>
      </w:r>
      <w:proofErr w:type="spellStart"/>
      <w:r w:rsidRPr="004547FA">
        <w:t>gốc</w:t>
      </w:r>
      <w:proofErr w:type="spellEnd"/>
      <w:r w:rsidRPr="004547FA">
        <w:t xml:space="preserve"> </w:t>
      </w:r>
      <w:proofErr w:type="spellStart"/>
      <w:r w:rsidRPr="004547FA">
        <w:t>và</w:t>
      </w:r>
      <w:proofErr w:type="spellEnd"/>
      <w:r w:rsidRPr="004547FA">
        <w:t xml:space="preserve"> </w:t>
      </w:r>
      <w:proofErr w:type="spellStart"/>
      <w:r w:rsidRPr="004547FA">
        <w:t>lãi</w:t>
      </w:r>
      <w:proofErr w:type="spellEnd"/>
      <w:r w:rsidRPr="004547FA">
        <w:t xml:space="preserve"> </w:t>
      </w:r>
      <w:proofErr w:type="spellStart"/>
      <w:r w:rsidRPr="004547FA">
        <w:t>theo</w:t>
      </w:r>
      <w:proofErr w:type="spellEnd"/>
      <w:r w:rsidRPr="004547FA">
        <w:t xml:space="preserve"> đúng </w:t>
      </w:r>
      <w:proofErr w:type="spellStart"/>
      <w:r w:rsidRPr="004547FA">
        <w:t>hạn</w:t>
      </w:r>
      <w:proofErr w:type="spellEnd"/>
      <w:r w:rsidRPr="004547FA">
        <w:t xml:space="preserve"> định đã </w:t>
      </w:r>
      <w:proofErr w:type="spellStart"/>
      <w:r w:rsidRPr="004547FA">
        <w:t>thỏa</w:t>
      </w:r>
      <w:proofErr w:type="spellEnd"/>
      <w:r w:rsidRPr="004547FA">
        <w:t xml:space="preserve"> </w:t>
      </w:r>
      <w:proofErr w:type="spellStart"/>
      <w:r w:rsidRPr="004547FA">
        <w:t>thuận</w:t>
      </w:r>
      <w:proofErr w:type="spellEnd"/>
      <w:r w:rsidRPr="004547FA">
        <w:t xml:space="preserve">. Như vậy, </w:t>
      </w:r>
      <w:proofErr w:type="spellStart"/>
      <w:r w:rsidRPr="004547FA">
        <w:t>doanh</w:t>
      </w:r>
      <w:proofErr w:type="spellEnd"/>
      <w:r w:rsidRPr="004547FA">
        <w:t xml:space="preserve"> số </w:t>
      </w:r>
      <w:proofErr w:type="spellStart"/>
      <w:r w:rsidRPr="004547FA">
        <w:t>thu</w:t>
      </w:r>
      <w:proofErr w:type="spellEnd"/>
      <w:r w:rsidRPr="004547FA">
        <w:t xml:space="preserve"> </w:t>
      </w:r>
      <w:proofErr w:type="spellStart"/>
      <w:r w:rsidRPr="004547FA">
        <w:t>nợ</w:t>
      </w:r>
      <w:proofErr w:type="spellEnd"/>
      <w:r w:rsidRPr="004547FA">
        <w:t xml:space="preserve"> cũng là một </w:t>
      </w:r>
      <w:proofErr w:type="spellStart"/>
      <w:r w:rsidRPr="004547FA">
        <w:t>trong</w:t>
      </w:r>
      <w:proofErr w:type="spellEnd"/>
      <w:r w:rsidRPr="004547FA">
        <w:t xml:space="preserve"> những </w:t>
      </w:r>
      <w:proofErr w:type="spellStart"/>
      <w:r w:rsidRPr="004547FA">
        <w:t>chỉ</w:t>
      </w:r>
      <w:proofErr w:type="spellEnd"/>
      <w:r w:rsidRPr="004547FA">
        <w:t xml:space="preserve"> tiêu </w:t>
      </w:r>
      <w:proofErr w:type="spellStart"/>
      <w:r w:rsidRPr="004547FA">
        <w:t>đánh</w:t>
      </w:r>
      <w:proofErr w:type="spellEnd"/>
      <w:r w:rsidRPr="004547FA">
        <w:t xml:space="preserve"> </w:t>
      </w:r>
      <w:proofErr w:type="spellStart"/>
      <w:r w:rsidRPr="004547FA">
        <w:t>gia</w:t>
      </w:r>
      <w:proofErr w:type="spellEnd"/>
      <w:r w:rsidRPr="004547FA">
        <w:t xml:space="preserve">́ </w:t>
      </w:r>
      <w:proofErr w:type="spellStart"/>
      <w:r w:rsidRPr="004547FA">
        <w:t>hiệu</w:t>
      </w:r>
      <w:proofErr w:type="spellEnd"/>
      <w:r w:rsidRPr="004547FA">
        <w:t xml:space="preserve"> quả </w:t>
      </w:r>
      <w:proofErr w:type="spellStart"/>
      <w:r w:rsidRPr="004547FA">
        <w:t>của</w:t>
      </w:r>
      <w:proofErr w:type="spellEnd"/>
      <w:r w:rsidRPr="004547FA">
        <w:t xml:space="preserve"> công </w:t>
      </w:r>
      <w:proofErr w:type="spellStart"/>
      <w:r w:rsidRPr="004547FA">
        <w:t>tác</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trong</w:t>
      </w:r>
      <w:proofErr w:type="spellEnd"/>
      <w:r w:rsidRPr="004547FA">
        <w:t xml:space="preserve"> </w:t>
      </w:r>
      <w:proofErr w:type="spellStart"/>
      <w:r w:rsidRPr="004547FA">
        <w:t>từng</w:t>
      </w:r>
      <w:proofErr w:type="spellEnd"/>
      <w:r w:rsidRPr="004547FA">
        <w:t xml:space="preserve"> </w:t>
      </w:r>
      <w:proofErr w:type="spellStart"/>
      <w:r w:rsidRPr="004547FA">
        <w:t>thời</w:t>
      </w:r>
      <w:proofErr w:type="spellEnd"/>
      <w:r w:rsidRPr="004547FA">
        <w:t xml:space="preserve"> </w:t>
      </w:r>
      <w:proofErr w:type="spellStart"/>
      <w:r w:rsidRPr="004547FA">
        <w:t>kỳ</w:t>
      </w:r>
      <w:proofErr w:type="spellEnd"/>
      <w:r w:rsidRPr="004547FA">
        <w:t xml:space="preserve">. Như vậy </w:t>
      </w:r>
      <w:proofErr w:type="spellStart"/>
      <w:r w:rsidRPr="004547FA">
        <w:t>nhìn</w:t>
      </w:r>
      <w:proofErr w:type="spellEnd"/>
      <w:r w:rsidRPr="004547FA">
        <w:t xml:space="preserve"> vào </w:t>
      </w:r>
      <w:proofErr w:type="spellStart"/>
      <w:r w:rsidRPr="004547FA">
        <w:t>bảng</w:t>
      </w:r>
      <w:proofErr w:type="spellEnd"/>
      <w:r w:rsidRPr="004547FA">
        <w:t xml:space="preserve"> trên</w:t>
      </w:r>
      <w:r w:rsidRPr="004547FA">
        <w:rPr>
          <w:spacing w:val="-46"/>
        </w:rPr>
        <w:t xml:space="preserve"> </w:t>
      </w:r>
      <w:r w:rsidRPr="004547FA">
        <w:t xml:space="preserve">ta thấy </w:t>
      </w:r>
      <w:proofErr w:type="spellStart"/>
      <w:r w:rsidRPr="004547FA">
        <w:t>rất</w:t>
      </w:r>
      <w:proofErr w:type="spellEnd"/>
      <w:r w:rsidRPr="004547FA">
        <w:t xml:space="preserve"> rõ </w:t>
      </w:r>
      <w:proofErr w:type="spellStart"/>
      <w:r w:rsidRPr="004547FA">
        <w:t>doanh</w:t>
      </w:r>
      <w:proofErr w:type="spellEnd"/>
      <w:r w:rsidRPr="004547FA">
        <w:t xml:space="preserve"> số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của</w:t>
      </w:r>
      <w:proofErr w:type="spellEnd"/>
      <w:r w:rsidRPr="004547FA">
        <w:t xml:space="preserve"> Ngân hàng </w:t>
      </w:r>
      <w:proofErr w:type="spellStart"/>
      <w:r w:rsidRPr="004547FA">
        <w:t>từ</w:t>
      </w:r>
      <w:proofErr w:type="spellEnd"/>
      <w:r w:rsidRPr="004547FA">
        <w:t xml:space="preserve"> </w:t>
      </w:r>
      <w:proofErr w:type="spellStart"/>
      <w:r w:rsidRPr="004547FA">
        <w:t>năm</w:t>
      </w:r>
      <w:proofErr w:type="spellEnd"/>
      <w:r w:rsidRPr="004547FA">
        <w:t xml:space="preserve"> 2019 đến 2021 có </w:t>
      </w:r>
      <w:proofErr w:type="spellStart"/>
      <w:r w:rsidRPr="004547FA">
        <w:t>nhiều</w:t>
      </w:r>
      <w:proofErr w:type="spellEnd"/>
      <w:r w:rsidRPr="004547FA">
        <w:t xml:space="preserve"> </w:t>
      </w:r>
      <w:proofErr w:type="spellStart"/>
      <w:r w:rsidRPr="004547FA">
        <w:t>biến</w:t>
      </w:r>
      <w:proofErr w:type="spellEnd"/>
      <w:r w:rsidRPr="004547FA">
        <w:t xml:space="preserve"> động. </w:t>
      </w:r>
      <w:proofErr w:type="spellStart"/>
      <w:r w:rsidRPr="004547FA">
        <w:t>Năm</w:t>
      </w:r>
      <w:proofErr w:type="spellEnd"/>
      <w:r w:rsidRPr="004547FA">
        <w:t xml:space="preserve"> 2020, số </w:t>
      </w:r>
      <w:proofErr w:type="spellStart"/>
      <w:r w:rsidRPr="004547FA">
        <w:t>nợ</w:t>
      </w:r>
      <w:proofErr w:type="spellEnd"/>
      <w:r w:rsidRPr="004547FA">
        <w:t xml:space="preserve"> </w:t>
      </w:r>
      <w:proofErr w:type="spellStart"/>
      <w:r w:rsidRPr="004547FA">
        <w:t>thu</w:t>
      </w:r>
      <w:proofErr w:type="spellEnd"/>
      <w:r w:rsidRPr="004547FA">
        <w:t xml:space="preserve"> được tăng 50% so </w:t>
      </w:r>
      <w:proofErr w:type="spellStart"/>
      <w:r w:rsidRPr="004547FA">
        <w:t>với</w:t>
      </w:r>
      <w:proofErr w:type="spellEnd"/>
      <w:r w:rsidRPr="004547FA">
        <w:t xml:space="preserve"> </w:t>
      </w:r>
      <w:proofErr w:type="spellStart"/>
      <w:r w:rsidRPr="004547FA">
        <w:t>năm</w:t>
      </w:r>
      <w:proofErr w:type="spellEnd"/>
      <w:r w:rsidRPr="004547FA">
        <w:t xml:space="preserve"> </w:t>
      </w:r>
      <w:proofErr w:type="spellStart"/>
      <w:r w:rsidRPr="004547FA">
        <w:t>trước</w:t>
      </w:r>
      <w:proofErr w:type="spellEnd"/>
      <w:r w:rsidRPr="004547FA">
        <w:t xml:space="preserve">, tương </w:t>
      </w:r>
      <w:proofErr w:type="spellStart"/>
      <w:r w:rsidRPr="004547FA">
        <w:t>đương</w:t>
      </w:r>
      <w:proofErr w:type="spellEnd"/>
      <w:r w:rsidRPr="004547FA">
        <w:t xml:space="preserve"> 11 </w:t>
      </w:r>
      <w:proofErr w:type="spellStart"/>
      <w:r w:rsidRPr="004547FA">
        <w:rPr>
          <w:spacing w:val="2"/>
        </w:rPr>
        <w:t>tỷ</w:t>
      </w:r>
      <w:proofErr w:type="spellEnd"/>
      <w:r w:rsidRPr="004547FA">
        <w:rPr>
          <w:spacing w:val="2"/>
        </w:rPr>
        <w:t xml:space="preserve"> </w:t>
      </w:r>
      <w:proofErr w:type="spellStart"/>
      <w:r w:rsidRPr="004547FA">
        <w:t>đồng</w:t>
      </w:r>
      <w:proofErr w:type="spellEnd"/>
      <w:r w:rsidRPr="004547FA">
        <w:t xml:space="preserve">. Do tình hình </w:t>
      </w:r>
      <w:proofErr w:type="spellStart"/>
      <w:r w:rsidRPr="004547FA">
        <w:t>kinh</w:t>
      </w:r>
      <w:proofErr w:type="spellEnd"/>
      <w:r w:rsidRPr="004547FA">
        <w:t xml:space="preserve"> tế </w:t>
      </w:r>
      <w:proofErr w:type="spellStart"/>
      <w:r w:rsidRPr="004547FA">
        <w:t>năm</w:t>
      </w:r>
      <w:proofErr w:type="spellEnd"/>
      <w:r w:rsidRPr="004547FA">
        <w:t xml:space="preserve"> 2019 có </w:t>
      </w:r>
      <w:proofErr w:type="spellStart"/>
      <w:r w:rsidRPr="004547FA">
        <w:t>nhiều</w:t>
      </w:r>
      <w:proofErr w:type="spellEnd"/>
      <w:r w:rsidRPr="004547FA">
        <w:t xml:space="preserve"> </w:t>
      </w:r>
      <w:proofErr w:type="spellStart"/>
      <w:r w:rsidRPr="004547FA">
        <w:t>bất</w:t>
      </w:r>
      <w:proofErr w:type="spellEnd"/>
      <w:r w:rsidRPr="004547FA">
        <w:t xml:space="preserve"> ổn </w:t>
      </w:r>
      <w:proofErr w:type="spellStart"/>
      <w:r w:rsidRPr="004547FA">
        <w:t>khiến</w:t>
      </w:r>
      <w:proofErr w:type="spellEnd"/>
      <w:r w:rsidRPr="004547FA">
        <w:t xml:space="preserve"> </w:t>
      </w:r>
      <w:proofErr w:type="spellStart"/>
      <w:r w:rsidRPr="004547FA">
        <w:t>việc</w:t>
      </w:r>
      <w:proofErr w:type="spellEnd"/>
      <w:r w:rsidRPr="004547FA">
        <w:t xml:space="preserve">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của</w:t>
      </w:r>
      <w:proofErr w:type="spellEnd"/>
      <w:r w:rsidRPr="004547FA">
        <w:t xml:space="preserve"> ngân hàng </w:t>
      </w:r>
      <w:proofErr w:type="spellStart"/>
      <w:r w:rsidRPr="004547FA">
        <w:t>diễn</w:t>
      </w:r>
      <w:proofErr w:type="spellEnd"/>
      <w:r w:rsidRPr="004547FA">
        <w:t xml:space="preserve"> </w:t>
      </w:r>
      <w:proofErr w:type="spellStart"/>
      <w:r w:rsidRPr="004547FA">
        <w:t>ra</w:t>
      </w:r>
      <w:proofErr w:type="spellEnd"/>
      <w:r w:rsidRPr="004547FA">
        <w:t xml:space="preserve"> </w:t>
      </w:r>
      <w:proofErr w:type="spellStart"/>
      <w:r w:rsidRPr="004547FA">
        <w:t>kho</w:t>
      </w:r>
      <w:proofErr w:type="spellEnd"/>
      <w:r w:rsidRPr="004547FA">
        <w:t xml:space="preserve">́ </w:t>
      </w:r>
      <w:proofErr w:type="spellStart"/>
      <w:r w:rsidRPr="004547FA">
        <w:t>khăn</w:t>
      </w:r>
      <w:proofErr w:type="spellEnd"/>
      <w:r w:rsidRPr="004547FA">
        <w:t xml:space="preserve"> </w:t>
      </w:r>
      <w:proofErr w:type="spellStart"/>
      <w:r w:rsidRPr="004547FA">
        <w:t>và</w:t>
      </w:r>
      <w:proofErr w:type="spellEnd"/>
      <w:r w:rsidRPr="004547FA">
        <w:t xml:space="preserve"> phát sinh </w:t>
      </w:r>
      <w:proofErr w:type="spellStart"/>
      <w:r w:rsidRPr="004547FA">
        <w:t>nhiều</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ảnh</w:t>
      </w:r>
      <w:proofErr w:type="spellEnd"/>
      <w:r w:rsidRPr="004547FA">
        <w:t xml:space="preserve"> </w:t>
      </w:r>
      <w:proofErr w:type="spellStart"/>
      <w:r w:rsidRPr="004547FA">
        <w:t>hưởng</w:t>
      </w:r>
      <w:proofErr w:type="spellEnd"/>
      <w:r w:rsidRPr="004547FA">
        <w:t xml:space="preserve"> </w:t>
      </w:r>
      <w:proofErr w:type="spellStart"/>
      <w:r w:rsidRPr="004547FA">
        <w:t>nhiều</w:t>
      </w:r>
      <w:proofErr w:type="spellEnd"/>
      <w:r w:rsidRPr="004547FA">
        <w:t xml:space="preserve"> đến tình hình </w:t>
      </w:r>
      <w:proofErr w:type="spellStart"/>
      <w:r w:rsidRPr="004547FA">
        <w:t>kinh</w:t>
      </w:r>
      <w:proofErr w:type="spellEnd"/>
      <w:r w:rsidRPr="004547FA">
        <w:t xml:space="preserve"> </w:t>
      </w:r>
      <w:proofErr w:type="spellStart"/>
      <w:r w:rsidRPr="004547FA">
        <w:t>doanh</w:t>
      </w:r>
      <w:proofErr w:type="spellEnd"/>
      <w:r w:rsidRPr="004547FA">
        <w:t xml:space="preserve"> </w:t>
      </w:r>
      <w:proofErr w:type="spellStart"/>
      <w:r w:rsidRPr="004547FA">
        <w:rPr>
          <w:spacing w:val="2"/>
        </w:rPr>
        <w:t>của</w:t>
      </w:r>
      <w:proofErr w:type="spellEnd"/>
      <w:r w:rsidRPr="004547FA">
        <w:rPr>
          <w:spacing w:val="2"/>
        </w:rPr>
        <w:t xml:space="preserve"> </w:t>
      </w:r>
      <w:r w:rsidRPr="004547FA">
        <w:t xml:space="preserve">ngân </w:t>
      </w:r>
      <w:proofErr w:type="spellStart"/>
      <w:r w:rsidRPr="004547FA">
        <w:t>hàng</w:t>
      </w:r>
      <w:proofErr w:type="spellEnd"/>
      <w:r w:rsidRPr="004547FA">
        <w:t xml:space="preserve">. </w:t>
      </w:r>
      <w:r w:rsidRPr="004547FA">
        <w:rPr>
          <w:spacing w:val="2"/>
        </w:rPr>
        <w:t xml:space="preserve">Đến </w:t>
      </w:r>
      <w:proofErr w:type="spellStart"/>
      <w:r w:rsidRPr="004547FA">
        <w:rPr>
          <w:w w:val="97"/>
        </w:rPr>
        <w:t>n</w:t>
      </w:r>
      <w:r w:rsidRPr="004547FA">
        <w:rPr>
          <w:spacing w:val="3"/>
          <w:w w:val="97"/>
        </w:rPr>
        <w:t>ă</w:t>
      </w:r>
      <w:r w:rsidRPr="004547FA">
        <w:rPr>
          <w:w w:val="97"/>
        </w:rPr>
        <w:t>m</w:t>
      </w:r>
      <w:proofErr w:type="spellEnd"/>
      <w:r w:rsidRPr="004547FA">
        <w:rPr>
          <w:spacing w:val="12"/>
        </w:rPr>
        <w:t xml:space="preserve"> </w:t>
      </w:r>
      <w:r w:rsidRPr="004547FA">
        <w:rPr>
          <w:w w:val="97"/>
        </w:rPr>
        <w:t>2020,</w:t>
      </w:r>
      <w:r w:rsidRPr="004547FA">
        <w:rPr>
          <w:spacing w:val="10"/>
        </w:rPr>
        <w:t xml:space="preserve"> </w:t>
      </w:r>
      <w:r w:rsidRPr="004547FA">
        <w:rPr>
          <w:w w:val="97"/>
        </w:rPr>
        <w:t>n</w:t>
      </w:r>
      <w:r w:rsidRPr="004547FA">
        <w:rPr>
          <w:spacing w:val="1"/>
          <w:w w:val="97"/>
        </w:rPr>
        <w:t>g</w:t>
      </w:r>
      <w:r w:rsidRPr="004547FA">
        <w:rPr>
          <w:spacing w:val="2"/>
          <w:w w:val="97"/>
        </w:rPr>
        <w:t>â</w:t>
      </w:r>
      <w:r w:rsidRPr="004547FA">
        <w:rPr>
          <w:w w:val="97"/>
        </w:rPr>
        <w:t>n</w:t>
      </w:r>
      <w:r w:rsidRPr="004547FA">
        <w:rPr>
          <w:spacing w:val="9"/>
        </w:rPr>
        <w:t xml:space="preserve"> </w:t>
      </w:r>
      <w:r w:rsidRPr="004547FA">
        <w:rPr>
          <w:w w:val="97"/>
        </w:rPr>
        <w:t>h</w:t>
      </w:r>
      <w:r w:rsidRPr="004547FA">
        <w:rPr>
          <w:spacing w:val="3"/>
          <w:w w:val="97"/>
        </w:rPr>
        <w:t>à</w:t>
      </w:r>
      <w:r w:rsidRPr="004547FA">
        <w:rPr>
          <w:spacing w:val="2"/>
          <w:w w:val="97"/>
        </w:rPr>
        <w:t>n</w:t>
      </w:r>
      <w:r w:rsidRPr="004547FA">
        <w:rPr>
          <w:w w:val="97"/>
        </w:rPr>
        <w:t>g</w:t>
      </w:r>
      <w:r w:rsidRPr="004547FA">
        <w:rPr>
          <w:spacing w:val="7"/>
        </w:rPr>
        <w:t xml:space="preserve"> </w:t>
      </w:r>
      <w:r w:rsidRPr="004547FA">
        <w:rPr>
          <w:spacing w:val="2"/>
          <w:w w:val="97"/>
        </w:rPr>
        <w:t>c</w:t>
      </w:r>
      <w:r w:rsidRPr="004547FA">
        <w:rPr>
          <w:w w:val="97"/>
        </w:rPr>
        <w:t>ó</w:t>
      </w:r>
      <w:r w:rsidRPr="004547FA">
        <w:rPr>
          <w:spacing w:val="9"/>
        </w:rPr>
        <w:t xml:space="preserve"> </w:t>
      </w:r>
      <w:proofErr w:type="spellStart"/>
      <w:r w:rsidRPr="004547FA">
        <w:rPr>
          <w:w w:val="97"/>
        </w:rPr>
        <w:t>n</w:t>
      </w:r>
      <w:r w:rsidRPr="004547FA">
        <w:rPr>
          <w:spacing w:val="1"/>
          <w:w w:val="97"/>
        </w:rPr>
        <w:t>h</w:t>
      </w:r>
      <w:r w:rsidRPr="004547FA">
        <w:rPr>
          <w:spacing w:val="5"/>
          <w:w w:val="97"/>
        </w:rPr>
        <w:t>i</w:t>
      </w:r>
      <w:r w:rsidRPr="004547FA">
        <w:rPr>
          <w:spacing w:val="2"/>
          <w:w w:val="97"/>
        </w:rPr>
        <w:t>ề</w:t>
      </w:r>
      <w:r w:rsidRPr="004547FA">
        <w:rPr>
          <w:w w:val="97"/>
        </w:rPr>
        <w:t>u</w:t>
      </w:r>
      <w:proofErr w:type="spellEnd"/>
      <w:r w:rsidRPr="004547FA">
        <w:rPr>
          <w:spacing w:val="7"/>
        </w:rPr>
        <w:t xml:space="preserve"> </w:t>
      </w:r>
      <w:proofErr w:type="spellStart"/>
      <w:r w:rsidRPr="004547FA">
        <w:rPr>
          <w:spacing w:val="2"/>
          <w:w w:val="97"/>
        </w:rPr>
        <w:t>c</w:t>
      </w:r>
      <w:r w:rsidRPr="004547FA">
        <w:rPr>
          <w:w w:val="97"/>
        </w:rPr>
        <w:t>hi</w:t>
      </w:r>
      <w:r w:rsidRPr="004547FA">
        <w:rPr>
          <w:spacing w:val="2"/>
          <w:w w:val="97"/>
        </w:rPr>
        <w:t>́n</w:t>
      </w:r>
      <w:r w:rsidRPr="004547FA">
        <w:rPr>
          <w:w w:val="97"/>
        </w:rPr>
        <w:t>h</w:t>
      </w:r>
      <w:proofErr w:type="spellEnd"/>
      <w:r w:rsidRPr="004547FA">
        <w:rPr>
          <w:spacing w:val="9"/>
        </w:rPr>
        <w:t xml:space="preserve"> </w:t>
      </w:r>
      <w:proofErr w:type="spellStart"/>
      <w:r w:rsidRPr="004547FA">
        <w:rPr>
          <w:spacing w:val="-1"/>
          <w:w w:val="97"/>
        </w:rPr>
        <w:t>sa</w:t>
      </w:r>
      <w:r w:rsidRPr="004547FA">
        <w:rPr>
          <w:spacing w:val="2"/>
          <w:w w:val="97"/>
        </w:rPr>
        <w:t>́c</w:t>
      </w:r>
      <w:r w:rsidRPr="004547FA">
        <w:rPr>
          <w:w w:val="97"/>
        </w:rPr>
        <w:t>h</w:t>
      </w:r>
      <w:proofErr w:type="spellEnd"/>
      <w:r w:rsidRPr="004547FA">
        <w:rPr>
          <w:spacing w:val="9"/>
        </w:rPr>
        <w:t xml:space="preserve"> </w:t>
      </w:r>
      <w:proofErr w:type="spellStart"/>
      <w:r w:rsidRPr="004547FA">
        <w:rPr>
          <w:spacing w:val="3"/>
          <w:w w:val="97"/>
        </w:rPr>
        <w:t>đ</w:t>
      </w:r>
      <w:r w:rsidRPr="004547FA">
        <w:rPr>
          <w:w w:val="97"/>
        </w:rPr>
        <w:t>ê</w:t>
      </w:r>
      <w:proofErr w:type="spellEnd"/>
      <w:r w:rsidRPr="004547FA">
        <w:rPr>
          <w:w w:val="97"/>
        </w:rPr>
        <w:t>̉</w:t>
      </w:r>
      <w:r w:rsidRPr="004547FA">
        <w:rPr>
          <w:spacing w:val="9"/>
        </w:rPr>
        <w:t xml:space="preserve"> </w:t>
      </w:r>
      <w:proofErr w:type="spellStart"/>
      <w:r w:rsidRPr="004547FA">
        <w:rPr>
          <w:w w:val="97"/>
        </w:rPr>
        <w:t>xử</w:t>
      </w:r>
      <w:proofErr w:type="spellEnd"/>
      <w:r w:rsidRPr="004547FA">
        <w:rPr>
          <w:spacing w:val="11"/>
        </w:rPr>
        <w:t xml:space="preserve"> </w:t>
      </w:r>
      <w:r w:rsidRPr="004547FA">
        <w:rPr>
          <w:spacing w:val="1"/>
          <w:w w:val="97"/>
        </w:rPr>
        <w:t>l</w:t>
      </w:r>
      <w:r w:rsidRPr="004547FA">
        <w:rPr>
          <w:w w:val="97"/>
        </w:rPr>
        <w:t>ý</w:t>
      </w:r>
      <w:r w:rsidRPr="004547FA">
        <w:rPr>
          <w:spacing w:val="7"/>
        </w:rPr>
        <w:t xml:space="preserve"> </w:t>
      </w:r>
      <w:proofErr w:type="spellStart"/>
      <w:r w:rsidRPr="004547FA">
        <w:rPr>
          <w:spacing w:val="1"/>
          <w:w w:val="97"/>
        </w:rPr>
        <w:t>n</w:t>
      </w:r>
      <w:r w:rsidRPr="004547FA">
        <w:rPr>
          <w:w w:val="97"/>
        </w:rPr>
        <w:t>ợ</w:t>
      </w:r>
      <w:proofErr w:type="spellEnd"/>
      <w:r w:rsidRPr="004547FA">
        <w:rPr>
          <w:spacing w:val="9"/>
        </w:rPr>
        <w:t xml:space="preserve"> </w:t>
      </w:r>
      <w:r w:rsidRPr="004547FA">
        <w:rPr>
          <w:w w:val="97"/>
        </w:rPr>
        <w:t>n</w:t>
      </w:r>
      <w:r w:rsidRPr="004547FA">
        <w:rPr>
          <w:spacing w:val="3"/>
          <w:w w:val="97"/>
        </w:rPr>
        <w:t>ê</w:t>
      </w:r>
      <w:r w:rsidRPr="004547FA">
        <w:rPr>
          <w:w w:val="97"/>
        </w:rPr>
        <w:t>n</w:t>
      </w:r>
      <w:r w:rsidRPr="004547FA">
        <w:rPr>
          <w:spacing w:val="9"/>
        </w:rPr>
        <w:t xml:space="preserve"> </w:t>
      </w:r>
      <w:r w:rsidRPr="004547FA">
        <w:rPr>
          <w:spacing w:val="3"/>
          <w:w w:val="97"/>
        </w:rPr>
        <w:t>s</w:t>
      </w:r>
      <w:r w:rsidRPr="004547FA">
        <w:rPr>
          <w:w w:val="97"/>
        </w:rPr>
        <w:t>ố</w:t>
      </w:r>
      <w:r w:rsidRPr="004547FA">
        <w:rPr>
          <w:spacing w:val="10"/>
        </w:rPr>
        <w:t xml:space="preserve"> </w:t>
      </w:r>
      <w:proofErr w:type="spellStart"/>
      <w:r w:rsidRPr="004547FA">
        <w:rPr>
          <w:w w:val="97"/>
        </w:rPr>
        <w:t>nợ</w:t>
      </w:r>
      <w:proofErr w:type="spellEnd"/>
      <w:r w:rsidRPr="004547FA">
        <w:rPr>
          <w:spacing w:val="9"/>
        </w:rPr>
        <w:t xml:space="preserve"> </w:t>
      </w:r>
      <w:proofErr w:type="spellStart"/>
      <w:r w:rsidRPr="004547FA">
        <w:rPr>
          <w:spacing w:val="1"/>
          <w:w w:val="97"/>
        </w:rPr>
        <w:t>t</w:t>
      </w:r>
      <w:r w:rsidRPr="004547FA">
        <w:rPr>
          <w:w w:val="97"/>
        </w:rPr>
        <w:t>hu</w:t>
      </w:r>
      <w:proofErr w:type="spellEnd"/>
      <w:r w:rsidRPr="004547FA">
        <w:rPr>
          <w:spacing w:val="10"/>
        </w:rPr>
        <w:t xml:space="preserve"> </w:t>
      </w:r>
      <w:proofErr w:type="spellStart"/>
      <w:r w:rsidRPr="004547FA">
        <w:rPr>
          <w:spacing w:val="1"/>
          <w:w w:val="97"/>
        </w:rPr>
        <w:t>h</w:t>
      </w:r>
      <w:r w:rsidRPr="004547FA">
        <w:rPr>
          <w:w w:val="97"/>
        </w:rPr>
        <w:t>ồi</w:t>
      </w:r>
      <w:proofErr w:type="spellEnd"/>
      <w:r w:rsidRPr="004547FA">
        <w:rPr>
          <w:spacing w:val="10"/>
        </w:rPr>
        <w:t xml:space="preserve"> </w:t>
      </w:r>
      <w:proofErr w:type="spellStart"/>
      <w:r w:rsidRPr="004547FA">
        <w:rPr>
          <w:w w:val="97"/>
        </w:rPr>
        <w:t>c</w:t>
      </w:r>
      <w:r w:rsidRPr="004547FA">
        <w:rPr>
          <w:spacing w:val="3"/>
          <w:w w:val="97"/>
        </w:rPr>
        <w:t>a</w:t>
      </w:r>
      <w:r w:rsidRPr="004547FA">
        <w:rPr>
          <w:w w:val="97"/>
        </w:rPr>
        <w:t>o</w:t>
      </w:r>
      <w:proofErr w:type="spellEnd"/>
      <w:r w:rsidRPr="004547FA">
        <w:rPr>
          <w:spacing w:val="9"/>
        </w:rPr>
        <w:t xml:space="preserve"> </w:t>
      </w:r>
      <w:r w:rsidRPr="004547FA">
        <w:rPr>
          <w:w w:val="97"/>
        </w:rPr>
        <w:t>h</w:t>
      </w:r>
      <w:r w:rsidRPr="004547FA">
        <w:rPr>
          <w:spacing w:val="3"/>
          <w:w w:val="97"/>
        </w:rPr>
        <w:t>ơ</w:t>
      </w:r>
      <w:r w:rsidRPr="004547FA">
        <w:rPr>
          <w:w w:val="97"/>
        </w:rPr>
        <w:t>n</w:t>
      </w:r>
      <w:r w:rsidRPr="004547FA">
        <w:rPr>
          <w:spacing w:val="9"/>
        </w:rPr>
        <w:t xml:space="preserve"> </w:t>
      </w:r>
      <w:proofErr w:type="spellStart"/>
      <w:r w:rsidRPr="004547FA">
        <w:rPr>
          <w:w w:val="97"/>
        </w:rPr>
        <w:t>n</w:t>
      </w:r>
      <w:r w:rsidRPr="004547FA">
        <w:rPr>
          <w:spacing w:val="1"/>
          <w:w w:val="97"/>
        </w:rPr>
        <w:t>h</w:t>
      </w:r>
      <w:r w:rsidRPr="004547FA">
        <w:rPr>
          <w:spacing w:val="3"/>
          <w:w w:val="97"/>
        </w:rPr>
        <w:t>i</w:t>
      </w:r>
      <w:r w:rsidRPr="004547FA">
        <w:rPr>
          <w:spacing w:val="2"/>
          <w:w w:val="97"/>
        </w:rPr>
        <w:t>ề</w:t>
      </w:r>
      <w:r w:rsidRPr="004547FA">
        <w:rPr>
          <w:w w:val="97"/>
        </w:rPr>
        <w:t>u</w:t>
      </w:r>
      <w:proofErr w:type="spellEnd"/>
      <w:r w:rsidRPr="004547FA">
        <w:rPr>
          <w:spacing w:val="9"/>
        </w:rPr>
        <w:t xml:space="preserve"> </w:t>
      </w:r>
      <w:r w:rsidRPr="004547FA">
        <w:rPr>
          <w:spacing w:val="2"/>
          <w:w w:val="97"/>
        </w:rPr>
        <w:t>s</w:t>
      </w:r>
      <w:r w:rsidRPr="004547FA">
        <w:rPr>
          <w:w w:val="97"/>
        </w:rPr>
        <w:t xml:space="preserve">o </w:t>
      </w:r>
      <w:proofErr w:type="spellStart"/>
      <w:r w:rsidRPr="004547FA">
        <w:t>với</w:t>
      </w:r>
      <w:proofErr w:type="spellEnd"/>
      <w:r w:rsidRPr="004547FA">
        <w:rPr>
          <w:spacing w:val="-5"/>
        </w:rPr>
        <w:t xml:space="preserve"> </w:t>
      </w:r>
      <w:r w:rsidRPr="004547FA">
        <w:t>2019.</w:t>
      </w:r>
      <w:r w:rsidRPr="004547FA">
        <w:rPr>
          <w:spacing w:val="-5"/>
        </w:rPr>
        <w:t xml:space="preserve"> </w:t>
      </w:r>
      <w:r w:rsidRPr="004547FA">
        <w:t>Đến</w:t>
      </w:r>
      <w:r w:rsidRPr="004547FA">
        <w:rPr>
          <w:spacing w:val="-5"/>
        </w:rPr>
        <w:t xml:space="preserve"> </w:t>
      </w:r>
      <w:proofErr w:type="spellStart"/>
      <w:r w:rsidRPr="004547FA">
        <w:t>năm</w:t>
      </w:r>
      <w:proofErr w:type="spellEnd"/>
      <w:r w:rsidRPr="004547FA">
        <w:rPr>
          <w:spacing w:val="-5"/>
        </w:rPr>
        <w:t xml:space="preserve"> </w:t>
      </w:r>
      <w:r w:rsidRPr="004547FA">
        <w:t>2021,</w:t>
      </w:r>
      <w:r w:rsidRPr="004547FA">
        <w:rPr>
          <w:spacing w:val="-6"/>
        </w:rPr>
        <w:t xml:space="preserve"> </w:t>
      </w:r>
      <w:r w:rsidRPr="004547FA">
        <w:rPr>
          <w:spacing w:val="2"/>
        </w:rPr>
        <w:t>số</w:t>
      </w:r>
      <w:r w:rsidRPr="004547FA">
        <w:rPr>
          <w:spacing w:val="-5"/>
        </w:rPr>
        <w:t xml:space="preserve"> </w:t>
      </w:r>
      <w:proofErr w:type="spellStart"/>
      <w:r w:rsidRPr="004547FA">
        <w:t>nợ</w:t>
      </w:r>
      <w:proofErr w:type="spellEnd"/>
      <w:r w:rsidRPr="004547FA">
        <w:rPr>
          <w:spacing w:val="-6"/>
        </w:rPr>
        <w:t xml:space="preserve"> </w:t>
      </w:r>
      <w:proofErr w:type="spellStart"/>
      <w:r w:rsidRPr="004547FA">
        <w:t>thu</w:t>
      </w:r>
      <w:proofErr w:type="spellEnd"/>
      <w:r w:rsidRPr="004547FA">
        <w:rPr>
          <w:spacing w:val="-5"/>
        </w:rPr>
        <w:t xml:space="preserve"> </w:t>
      </w:r>
      <w:r w:rsidRPr="004547FA">
        <w:t>về</w:t>
      </w:r>
      <w:r w:rsidRPr="004547FA">
        <w:rPr>
          <w:spacing w:val="-3"/>
        </w:rPr>
        <w:t xml:space="preserve"> </w:t>
      </w:r>
      <w:proofErr w:type="spellStart"/>
      <w:r w:rsidRPr="004547FA">
        <w:t>từ</w:t>
      </w:r>
      <w:proofErr w:type="spellEnd"/>
      <w:r w:rsidRPr="004547FA">
        <w:rPr>
          <w:spacing w:val="-7"/>
        </w:rPr>
        <w:t xml:space="preserve"> </w:t>
      </w:r>
      <w:proofErr w:type="spellStart"/>
      <w:r w:rsidRPr="004547FA">
        <w:t>khách</w:t>
      </w:r>
      <w:proofErr w:type="spellEnd"/>
      <w:r w:rsidRPr="004547FA">
        <w:rPr>
          <w:spacing w:val="-5"/>
        </w:rPr>
        <w:t xml:space="preserve"> </w:t>
      </w:r>
      <w:r w:rsidRPr="004547FA">
        <w:t>hàng</w:t>
      </w:r>
      <w:r w:rsidRPr="004547FA">
        <w:rPr>
          <w:spacing w:val="-5"/>
        </w:rPr>
        <w:t xml:space="preserve"> </w:t>
      </w:r>
      <w:proofErr w:type="spellStart"/>
      <w:r w:rsidRPr="004547FA">
        <w:t>doanh</w:t>
      </w:r>
      <w:proofErr w:type="spellEnd"/>
      <w:r w:rsidRPr="004547FA">
        <w:rPr>
          <w:spacing w:val="-6"/>
        </w:rPr>
        <w:t xml:space="preserve"> </w:t>
      </w:r>
      <w:r w:rsidRPr="004547FA">
        <w:t>nghiệp</w:t>
      </w:r>
      <w:r w:rsidRPr="004547FA">
        <w:rPr>
          <w:spacing w:val="-5"/>
        </w:rPr>
        <w:t xml:space="preserve"> </w:t>
      </w:r>
      <w:r w:rsidRPr="004547FA">
        <w:t>đã</w:t>
      </w:r>
      <w:r w:rsidRPr="004547FA">
        <w:rPr>
          <w:spacing w:val="-6"/>
        </w:rPr>
        <w:t xml:space="preserve"> </w:t>
      </w:r>
      <w:proofErr w:type="spellStart"/>
      <w:r w:rsidRPr="004547FA">
        <w:t>giảm</w:t>
      </w:r>
      <w:proofErr w:type="spellEnd"/>
      <w:r w:rsidRPr="004547FA">
        <w:rPr>
          <w:spacing w:val="-6"/>
        </w:rPr>
        <w:t xml:space="preserve"> </w:t>
      </w:r>
      <w:r w:rsidRPr="004547FA">
        <w:t>so</w:t>
      </w:r>
      <w:r w:rsidRPr="004547FA">
        <w:rPr>
          <w:spacing w:val="-6"/>
        </w:rPr>
        <w:t xml:space="preserve"> </w:t>
      </w:r>
      <w:proofErr w:type="spellStart"/>
      <w:r w:rsidRPr="004547FA">
        <w:t>với</w:t>
      </w:r>
      <w:proofErr w:type="spellEnd"/>
      <w:r w:rsidRPr="004547FA">
        <w:rPr>
          <w:spacing w:val="-4"/>
        </w:rPr>
        <w:t xml:space="preserve"> </w:t>
      </w:r>
      <w:r w:rsidRPr="004547FA">
        <w:t>2020</w:t>
      </w:r>
      <w:r w:rsidRPr="004547FA">
        <w:rPr>
          <w:spacing w:val="-6"/>
        </w:rPr>
        <w:t xml:space="preserve"> </w:t>
      </w:r>
      <w:r w:rsidRPr="004547FA">
        <w:t>là 16%.</w:t>
      </w:r>
      <w:r w:rsidRPr="004547FA">
        <w:rPr>
          <w:spacing w:val="-4"/>
        </w:rPr>
        <w:t xml:space="preserve"> </w:t>
      </w:r>
      <w:proofErr w:type="spellStart"/>
      <w:r w:rsidRPr="004547FA">
        <w:t>Tuy</w:t>
      </w:r>
      <w:proofErr w:type="spellEnd"/>
      <w:r w:rsidRPr="004547FA">
        <w:rPr>
          <w:spacing w:val="-6"/>
        </w:rPr>
        <w:t xml:space="preserve"> </w:t>
      </w:r>
      <w:r w:rsidRPr="004547FA">
        <w:t>vậy</w:t>
      </w:r>
      <w:r w:rsidRPr="004547FA">
        <w:rPr>
          <w:spacing w:val="-5"/>
        </w:rPr>
        <w:t xml:space="preserve"> </w:t>
      </w:r>
      <w:proofErr w:type="spellStart"/>
      <w:r w:rsidRPr="004547FA">
        <w:t>tổng</w:t>
      </w:r>
      <w:proofErr w:type="spellEnd"/>
      <w:r w:rsidRPr="004547FA">
        <w:rPr>
          <w:spacing w:val="-4"/>
        </w:rPr>
        <w:t xml:space="preserve"> </w:t>
      </w:r>
      <w:proofErr w:type="spellStart"/>
      <w:r w:rsidRPr="004547FA">
        <w:t>nợ</w:t>
      </w:r>
      <w:proofErr w:type="spellEnd"/>
      <w:r w:rsidRPr="004547FA">
        <w:rPr>
          <w:spacing w:val="-3"/>
        </w:rPr>
        <w:t xml:space="preserve"> </w:t>
      </w:r>
      <w:proofErr w:type="spellStart"/>
      <w:r w:rsidRPr="004547FA">
        <w:t>thu</w:t>
      </w:r>
      <w:proofErr w:type="spellEnd"/>
      <w:r w:rsidRPr="004547FA">
        <w:rPr>
          <w:spacing w:val="-4"/>
        </w:rPr>
        <w:t xml:space="preserve"> </w:t>
      </w:r>
      <w:r w:rsidRPr="004547FA">
        <w:t>được</w:t>
      </w:r>
      <w:r w:rsidRPr="004547FA">
        <w:rPr>
          <w:spacing w:val="-3"/>
        </w:rPr>
        <w:t xml:space="preserve"> </w:t>
      </w:r>
      <w:proofErr w:type="spellStart"/>
      <w:r w:rsidRPr="004547FA">
        <w:t>năm</w:t>
      </w:r>
      <w:proofErr w:type="spellEnd"/>
      <w:r w:rsidRPr="004547FA">
        <w:rPr>
          <w:spacing w:val="-4"/>
        </w:rPr>
        <w:t xml:space="preserve"> </w:t>
      </w:r>
      <w:r w:rsidRPr="004547FA">
        <w:t>2021</w:t>
      </w:r>
      <w:r w:rsidRPr="004547FA">
        <w:rPr>
          <w:spacing w:val="-6"/>
        </w:rPr>
        <w:t xml:space="preserve"> </w:t>
      </w:r>
      <w:proofErr w:type="spellStart"/>
      <w:r w:rsidRPr="004547FA">
        <w:t>chỉ</w:t>
      </w:r>
      <w:proofErr w:type="spellEnd"/>
      <w:r w:rsidRPr="004547FA">
        <w:rPr>
          <w:spacing w:val="-3"/>
        </w:rPr>
        <w:t xml:space="preserve"> </w:t>
      </w:r>
      <w:proofErr w:type="spellStart"/>
      <w:r w:rsidRPr="004547FA">
        <w:t>giảm</w:t>
      </w:r>
      <w:proofErr w:type="spellEnd"/>
      <w:r w:rsidRPr="004547FA">
        <w:rPr>
          <w:spacing w:val="-5"/>
        </w:rPr>
        <w:t xml:space="preserve"> </w:t>
      </w:r>
      <w:r w:rsidRPr="004547FA">
        <w:t>4%</w:t>
      </w:r>
      <w:r w:rsidRPr="004547FA">
        <w:rPr>
          <w:spacing w:val="-6"/>
        </w:rPr>
        <w:t xml:space="preserve"> </w:t>
      </w:r>
      <w:r w:rsidRPr="004547FA">
        <w:t>so</w:t>
      </w:r>
      <w:r w:rsidRPr="004547FA">
        <w:rPr>
          <w:spacing w:val="-4"/>
        </w:rPr>
        <w:t xml:space="preserve"> </w:t>
      </w:r>
      <w:proofErr w:type="spellStart"/>
      <w:r w:rsidRPr="004547FA">
        <w:t>với</w:t>
      </w:r>
      <w:proofErr w:type="spellEnd"/>
      <w:r w:rsidRPr="004547FA">
        <w:rPr>
          <w:spacing w:val="-6"/>
        </w:rPr>
        <w:t xml:space="preserve"> </w:t>
      </w:r>
      <w:proofErr w:type="spellStart"/>
      <w:r w:rsidRPr="004547FA">
        <w:t>năm</w:t>
      </w:r>
      <w:proofErr w:type="spellEnd"/>
      <w:r w:rsidRPr="004547FA">
        <w:rPr>
          <w:spacing w:val="-2"/>
        </w:rPr>
        <w:t xml:space="preserve"> </w:t>
      </w:r>
      <w:r w:rsidRPr="004547FA">
        <w:t>2020.</w:t>
      </w:r>
      <w:r w:rsidRPr="004547FA">
        <w:rPr>
          <w:spacing w:val="-4"/>
        </w:rPr>
        <w:t xml:space="preserve"> </w:t>
      </w:r>
      <w:proofErr w:type="spellStart"/>
      <w:r w:rsidRPr="004547FA">
        <w:t>Đây</w:t>
      </w:r>
      <w:proofErr w:type="spellEnd"/>
      <w:r w:rsidRPr="004547FA">
        <w:rPr>
          <w:spacing w:val="-6"/>
        </w:rPr>
        <w:t xml:space="preserve"> </w:t>
      </w:r>
      <w:r w:rsidRPr="004547FA">
        <w:t>cũng</w:t>
      </w:r>
      <w:r w:rsidRPr="004547FA">
        <w:rPr>
          <w:spacing w:val="-5"/>
        </w:rPr>
        <w:t xml:space="preserve"> </w:t>
      </w:r>
      <w:r w:rsidRPr="004547FA">
        <w:t>là</w:t>
      </w:r>
      <w:r w:rsidRPr="004547FA">
        <w:rPr>
          <w:spacing w:val="-4"/>
        </w:rPr>
        <w:t xml:space="preserve"> </w:t>
      </w:r>
      <w:proofErr w:type="spellStart"/>
      <w:r w:rsidRPr="004547FA">
        <w:rPr>
          <w:spacing w:val="2"/>
        </w:rPr>
        <w:t>dấu</w:t>
      </w:r>
      <w:proofErr w:type="spellEnd"/>
      <w:r w:rsidRPr="004547FA">
        <w:rPr>
          <w:spacing w:val="2"/>
        </w:rPr>
        <w:t xml:space="preserve"> </w:t>
      </w:r>
      <w:proofErr w:type="spellStart"/>
      <w:r w:rsidRPr="004547FA">
        <w:t>hiệu</w:t>
      </w:r>
      <w:proofErr w:type="spellEnd"/>
      <w:r w:rsidRPr="004547FA">
        <w:t xml:space="preserve"> tốt </w:t>
      </w:r>
      <w:proofErr w:type="spellStart"/>
      <w:r w:rsidRPr="004547FA">
        <w:t>cho</w:t>
      </w:r>
      <w:proofErr w:type="spellEnd"/>
      <w:r w:rsidRPr="004547FA">
        <w:t xml:space="preserve"> ngân hàng </w:t>
      </w:r>
      <w:proofErr w:type="spellStart"/>
      <w:r w:rsidRPr="004547FA">
        <w:t>trong</w:t>
      </w:r>
      <w:proofErr w:type="spellEnd"/>
      <w:r w:rsidRPr="004547FA">
        <w:t xml:space="preserve"> tình hình </w:t>
      </w:r>
      <w:proofErr w:type="spellStart"/>
      <w:r w:rsidRPr="004547FA">
        <w:t>kinh</w:t>
      </w:r>
      <w:proofErr w:type="spellEnd"/>
      <w:r w:rsidRPr="004547FA">
        <w:t xml:space="preserve"> </w:t>
      </w:r>
      <w:r w:rsidRPr="004547FA">
        <w:rPr>
          <w:spacing w:val="4"/>
        </w:rPr>
        <w:t xml:space="preserve">tế </w:t>
      </w:r>
      <w:proofErr w:type="spellStart"/>
      <w:r w:rsidR="00B0083D">
        <w:t>không</w:t>
      </w:r>
      <w:proofErr w:type="spellEnd"/>
      <w:r w:rsidR="00B0083D">
        <w:t xml:space="preserve"> ổn định </w:t>
      </w:r>
      <w:proofErr w:type="gramStart"/>
      <w:r w:rsidR="00B0083D">
        <w:t xml:space="preserve">hiện </w:t>
      </w:r>
      <w:r w:rsidRPr="004547FA">
        <w:rPr>
          <w:spacing w:val="-32"/>
        </w:rPr>
        <w:t xml:space="preserve"> </w:t>
      </w:r>
      <w:r w:rsidRPr="004547FA">
        <w:t>nay</w:t>
      </w:r>
      <w:proofErr w:type="gramEnd"/>
      <w:r w:rsidRPr="004547FA">
        <w:t>.</w:t>
      </w:r>
    </w:p>
    <w:p w14:paraId="387EA1E4" w14:textId="77777777" w:rsidR="00561691" w:rsidRDefault="00561691" w:rsidP="00E53690">
      <w:pPr>
        <w:pStyle w:val="BodyText"/>
        <w:spacing w:before="122"/>
        <w:outlineLvl w:val="3"/>
        <w:rPr>
          <w:b/>
          <w:bCs/>
        </w:rPr>
      </w:pPr>
      <w:bookmarkStart w:id="200" w:name="_Toc99270240"/>
    </w:p>
    <w:p w14:paraId="5550F248" w14:textId="63BA5FF4" w:rsidR="00E06223" w:rsidRPr="004547FA" w:rsidRDefault="00393992" w:rsidP="00E53690">
      <w:pPr>
        <w:pStyle w:val="BodyText"/>
        <w:spacing w:before="122"/>
        <w:outlineLvl w:val="3"/>
        <w:rPr>
          <w:b/>
          <w:bCs/>
        </w:rPr>
      </w:pPr>
      <w:r>
        <w:rPr>
          <w:b/>
          <w:bCs/>
        </w:rPr>
        <w:lastRenderedPageBreak/>
        <w:t>2.3.1</w:t>
      </w:r>
      <w:r w:rsidR="00E06223" w:rsidRPr="004547FA">
        <w:rPr>
          <w:b/>
          <w:bCs/>
        </w:rPr>
        <w:t xml:space="preserve">.1. Thu </w:t>
      </w:r>
      <w:proofErr w:type="spellStart"/>
      <w:r w:rsidR="00E06223" w:rsidRPr="004547FA">
        <w:rPr>
          <w:b/>
          <w:bCs/>
        </w:rPr>
        <w:t>nợ</w:t>
      </w:r>
      <w:proofErr w:type="spellEnd"/>
      <w:r w:rsidR="00E06223" w:rsidRPr="004547FA">
        <w:rPr>
          <w:b/>
          <w:bCs/>
        </w:rPr>
        <w:t xml:space="preserve"> </w:t>
      </w:r>
      <w:proofErr w:type="spellStart"/>
      <w:r w:rsidR="00E06223" w:rsidRPr="004547FA">
        <w:rPr>
          <w:b/>
          <w:bCs/>
        </w:rPr>
        <w:t>doanh</w:t>
      </w:r>
      <w:proofErr w:type="spellEnd"/>
      <w:r w:rsidR="00E06223" w:rsidRPr="004547FA">
        <w:rPr>
          <w:b/>
          <w:bCs/>
        </w:rPr>
        <w:t xml:space="preserve"> nghiệp </w:t>
      </w:r>
      <w:proofErr w:type="spellStart"/>
      <w:r w:rsidR="00E06223" w:rsidRPr="004547FA">
        <w:rPr>
          <w:b/>
          <w:bCs/>
        </w:rPr>
        <w:t>theo</w:t>
      </w:r>
      <w:proofErr w:type="spellEnd"/>
      <w:r w:rsidR="00E06223" w:rsidRPr="004547FA">
        <w:rPr>
          <w:b/>
          <w:bCs/>
        </w:rPr>
        <w:t xml:space="preserve"> </w:t>
      </w:r>
      <w:r w:rsidR="00325889" w:rsidRPr="004547FA">
        <w:rPr>
          <w:b/>
          <w:bCs/>
        </w:rPr>
        <w:t xml:space="preserve">thời hạn </w:t>
      </w:r>
      <w:proofErr w:type="spellStart"/>
      <w:r w:rsidR="00E06223" w:rsidRPr="004547FA">
        <w:rPr>
          <w:b/>
          <w:bCs/>
        </w:rPr>
        <w:t>cho</w:t>
      </w:r>
      <w:proofErr w:type="spellEnd"/>
      <w:r w:rsidR="00E06223" w:rsidRPr="004547FA">
        <w:rPr>
          <w:b/>
          <w:bCs/>
        </w:rPr>
        <w:t xml:space="preserve"> </w:t>
      </w:r>
      <w:proofErr w:type="spellStart"/>
      <w:r w:rsidR="00E06223" w:rsidRPr="004547FA">
        <w:rPr>
          <w:b/>
          <w:bCs/>
        </w:rPr>
        <w:t>vay</w:t>
      </w:r>
      <w:bookmarkEnd w:id="200"/>
      <w:proofErr w:type="spellEnd"/>
    </w:p>
    <w:p w14:paraId="0CCBE97B" w14:textId="0E9801C6" w:rsidR="00A24644" w:rsidRPr="00A24644" w:rsidRDefault="00A24644" w:rsidP="00A24644">
      <w:pPr>
        <w:pStyle w:val="Caption"/>
      </w:pPr>
      <w:bookmarkStart w:id="201" w:name="_Toc101095418"/>
      <w:proofErr w:type="spellStart"/>
      <w:r>
        <w:t>Bảng</w:t>
      </w:r>
      <w:proofErr w:type="spellEnd"/>
      <w:r>
        <w:t xml:space="preserve"> 2.</w:t>
      </w:r>
      <w:fldSimple w:instr=" SEQ Bảng_2. \* ARABIC ">
        <w:r>
          <w:rPr>
            <w:noProof/>
          </w:rPr>
          <w:t>8</w:t>
        </w:r>
      </w:fldSimple>
      <w:r>
        <w:t>:</w:t>
      </w:r>
      <w:r w:rsidRPr="00A24644">
        <w:rPr>
          <w:bCs/>
          <w:iCs w:val="0"/>
          <w:szCs w:val="26"/>
        </w:rPr>
        <w:t xml:space="preserve"> </w:t>
      </w:r>
      <w:r w:rsidRPr="004547FA">
        <w:rPr>
          <w:bCs/>
          <w:iCs w:val="0"/>
          <w:szCs w:val="26"/>
        </w:rPr>
        <w:t xml:space="preserve">Thu </w:t>
      </w:r>
      <w:proofErr w:type="spellStart"/>
      <w:r w:rsidRPr="004547FA">
        <w:rPr>
          <w:bCs/>
          <w:iCs w:val="0"/>
          <w:szCs w:val="26"/>
        </w:rPr>
        <w:t>nợ</w:t>
      </w:r>
      <w:proofErr w:type="spellEnd"/>
      <w:r w:rsidRPr="004547FA">
        <w:rPr>
          <w:bCs/>
          <w:iCs w:val="0"/>
          <w:szCs w:val="26"/>
        </w:rPr>
        <w:t xml:space="preserve"> </w:t>
      </w:r>
      <w:proofErr w:type="spellStart"/>
      <w:r w:rsidRPr="004547FA">
        <w:rPr>
          <w:bCs/>
          <w:iCs w:val="0"/>
          <w:szCs w:val="26"/>
        </w:rPr>
        <w:t>doanh</w:t>
      </w:r>
      <w:proofErr w:type="spellEnd"/>
      <w:r w:rsidRPr="004547FA">
        <w:rPr>
          <w:bCs/>
          <w:iCs w:val="0"/>
          <w:szCs w:val="26"/>
        </w:rPr>
        <w:t xml:space="preserve"> nghiệp </w:t>
      </w:r>
      <w:proofErr w:type="spellStart"/>
      <w:r w:rsidRPr="004547FA">
        <w:rPr>
          <w:bCs/>
          <w:iCs w:val="0"/>
          <w:szCs w:val="26"/>
        </w:rPr>
        <w:t>theo</w:t>
      </w:r>
      <w:proofErr w:type="spellEnd"/>
      <w:r w:rsidRPr="004547FA">
        <w:rPr>
          <w:bCs/>
          <w:iCs w:val="0"/>
          <w:szCs w:val="26"/>
        </w:rPr>
        <w:t xml:space="preserve"> thời hạn </w:t>
      </w:r>
      <w:proofErr w:type="spellStart"/>
      <w:r w:rsidRPr="004547FA">
        <w:rPr>
          <w:bCs/>
          <w:iCs w:val="0"/>
          <w:szCs w:val="26"/>
        </w:rPr>
        <w:t>cho</w:t>
      </w:r>
      <w:proofErr w:type="spellEnd"/>
      <w:r w:rsidRPr="004547FA">
        <w:rPr>
          <w:bCs/>
          <w:iCs w:val="0"/>
          <w:szCs w:val="26"/>
        </w:rPr>
        <w:t xml:space="preserve"> </w:t>
      </w:r>
      <w:proofErr w:type="spellStart"/>
      <w:r w:rsidRPr="004547FA">
        <w:rPr>
          <w:bCs/>
          <w:iCs w:val="0"/>
          <w:szCs w:val="26"/>
        </w:rPr>
        <w:t>vay</w:t>
      </w:r>
      <w:bookmarkEnd w:id="201"/>
      <w:proofErr w:type="spellEnd"/>
    </w:p>
    <w:p w14:paraId="6979C91C" w14:textId="77777777" w:rsidR="00D84B1C" w:rsidRPr="004547FA" w:rsidRDefault="00D84B1C"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94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3"/>
        <w:gridCol w:w="1132"/>
        <w:gridCol w:w="1034"/>
        <w:gridCol w:w="930"/>
        <w:gridCol w:w="1120"/>
        <w:gridCol w:w="995"/>
        <w:gridCol w:w="983"/>
        <w:gridCol w:w="995"/>
      </w:tblGrid>
      <w:tr w:rsidR="00D84B1C" w:rsidRPr="004547FA" w14:paraId="1BE72AEB" w14:textId="77777777" w:rsidTr="00D84B1C">
        <w:trPr>
          <w:trHeight w:val="940"/>
        </w:trPr>
        <w:tc>
          <w:tcPr>
            <w:tcW w:w="2273" w:type="dxa"/>
            <w:vMerge w:val="restart"/>
            <w:shd w:val="clear" w:color="auto" w:fill="auto"/>
            <w:vAlign w:val="center"/>
          </w:tcPr>
          <w:p w14:paraId="27432CCC" w14:textId="77777777" w:rsidR="00D84B1C" w:rsidRPr="004547FA" w:rsidRDefault="00D84B1C" w:rsidP="00E53690">
            <w:pPr>
              <w:pStyle w:val="TableParagraph"/>
              <w:jc w:val="center"/>
              <w:rPr>
                <w:szCs w:val="26"/>
              </w:rPr>
            </w:pPr>
          </w:p>
        </w:tc>
        <w:tc>
          <w:tcPr>
            <w:tcW w:w="1132" w:type="dxa"/>
            <w:vMerge w:val="restart"/>
            <w:shd w:val="clear" w:color="auto" w:fill="auto"/>
            <w:vAlign w:val="center"/>
          </w:tcPr>
          <w:p w14:paraId="571A48C7" w14:textId="77777777" w:rsidR="00D84B1C" w:rsidRPr="004547FA" w:rsidRDefault="00D84B1C" w:rsidP="00E53690">
            <w:pPr>
              <w:pStyle w:val="TableParagraph"/>
              <w:jc w:val="center"/>
              <w:rPr>
                <w:b/>
                <w:i/>
                <w:szCs w:val="26"/>
              </w:rPr>
            </w:pPr>
          </w:p>
          <w:p w14:paraId="2666DCC0" w14:textId="77777777" w:rsidR="00D84B1C" w:rsidRPr="004547FA" w:rsidRDefault="00D84B1C" w:rsidP="00E53690">
            <w:pPr>
              <w:pStyle w:val="TableParagraph"/>
              <w:jc w:val="center"/>
              <w:rPr>
                <w:b/>
                <w:i/>
                <w:szCs w:val="26"/>
              </w:rPr>
            </w:pPr>
          </w:p>
          <w:p w14:paraId="532F7F26" w14:textId="185C33A6" w:rsidR="00D84B1C" w:rsidRPr="004547FA" w:rsidRDefault="00D84B1C" w:rsidP="00E53690">
            <w:pPr>
              <w:pStyle w:val="TableParagraph"/>
              <w:jc w:val="center"/>
              <w:rPr>
                <w:b/>
                <w:szCs w:val="26"/>
              </w:rPr>
            </w:pPr>
            <w:r w:rsidRPr="004547FA">
              <w:rPr>
                <w:b/>
                <w:szCs w:val="26"/>
              </w:rPr>
              <w:t>2019</w:t>
            </w:r>
          </w:p>
        </w:tc>
        <w:tc>
          <w:tcPr>
            <w:tcW w:w="1034" w:type="dxa"/>
            <w:vMerge w:val="restart"/>
            <w:shd w:val="clear" w:color="auto" w:fill="auto"/>
            <w:vAlign w:val="center"/>
          </w:tcPr>
          <w:p w14:paraId="602DC6FE" w14:textId="77777777" w:rsidR="00D84B1C" w:rsidRPr="004547FA" w:rsidRDefault="00D84B1C" w:rsidP="00E53690">
            <w:pPr>
              <w:pStyle w:val="TableParagraph"/>
              <w:jc w:val="center"/>
              <w:rPr>
                <w:b/>
                <w:i/>
                <w:szCs w:val="26"/>
              </w:rPr>
            </w:pPr>
          </w:p>
          <w:p w14:paraId="5737F795" w14:textId="77777777" w:rsidR="00D84B1C" w:rsidRPr="004547FA" w:rsidRDefault="00D84B1C" w:rsidP="00E53690">
            <w:pPr>
              <w:pStyle w:val="TableParagraph"/>
              <w:jc w:val="center"/>
              <w:rPr>
                <w:b/>
                <w:i/>
                <w:szCs w:val="26"/>
              </w:rPr>
            </w:pPr>
          </w:p>
          <w:p w14:paraId="1921EBE5" w14:textId="29530B1B" w:rsidR="00D84B1C" w:rsidRPr="004547FA" w:rsidRDefault="00D84B1C" w:rsidP="00E53690">
            <w:pPr>
              <w:pStyle w:val="TableParagraph"/>
              <w:jc w:val="center"/>
              <w:rPr>
                <w:b/>
                <w:szCs w:val="26"/>
              </w:rPr>
            </w:pPr>
            <w:r w:rsidRPr="004547FA">
              <w:rPr>
                <w:b/>
                <w:szCs w:val="26"/>
              </w:rPr>
              <w:t>2020</w:t>
            </w:r>
          </w:p>
        </w:tc>
        <w:tc>
          <w:tcPr>
            <w:tcW w:w="930" w:type="dxa"/>
            <w:vMerge w:val="restart"/>
            <w:shd w:val="clear" w:color="auto" w:fill="auto"/>
            <w:vAlign w:val="center"/>
          </w:tcPr>
          <w:p w14:paraId="45635EB9" w14:textId="77777777" w:rsidR="00D84B1C" w:rsidRPr="004547FA" w:rsidRDefault="00D84B1C" w:rsidP="00E53690">
            <w:pPr>
              <w:pStyle w:val="TableParagraph"/>
              <w:jc w:val="center"/>
              <w:rPr>
                <w:b/>
                <w:i/>
                <w:szCs w:val="26"/>
              </w:rPr>
            </w:pPr>
          </w:p>
          <w:p w14:paraId="1035B155" w14:textId="77777777" w:rsidR="00D84B1C" w:rsidRPr="004547FA" w:rsidRDefault="00D84B1C" w:rsidP="00E53690">
            <w:pPr>
              <w:pStyle w:val="TableParagraph"/>
              <w:jc w:val="center"/>
              <w:rPr>
                <w:b/>
                <w:i/>
                <w:szCs w:val="26"/>
              </w:rPr>
            </w:pPr>
          </w:p>
          <w:p w14:paraId="76E0C059" w14:textId="2D4B9F93" w:rsidR="00D84B1C" w:rsidRPr="004547FA" w:rsidRDefault="00D84B1C" w:rsidP="00E53690">
            <w:pPr>
              <w:pStyle w:val="TableParagraph"/>
              <w:jc w:val="center"/>
              <w:rPr>
                <w:b/>
                <w:szCs w:val="26"/>
              </w:rPr>
            </w:pPr>
            <w:r w:rsidRPr="004547FA">
              <w:rPr>
                <w:b/>
                <w:szCs w:val="26"/>
              </w:rPr>
              <w:t>2021</w:t>
            </w:r>
          </w:p>
        </w:tc>
        <w:tc>
          <w:tcPr>
            <w:tcW w:w="2115" w:type="dxa"/>
            <w:gridSpan w:val="2"/>
            <w:shd w:val="clear" w:color="auto" w:fill="auto"/>
            <w:vAlign w:val="center"/>
          </w:tcPr>
          <w:p w14:paraId="60FAF419" w14:textId="1F2DE567" w:rsidR="00D84B1C" w:rsidRPr="004547FA" w:rsidRDefault="00D84B1C" w:rsidP="00E53690">
            <w:pPr>
              <w:pStyle w:val="TableParagraph"/>
              <w:jc w:val="center"/>
              <w:rPr>
                <w:b/>
                <w:szCs w:val="26"/>
              </w:rPr>
            </w:pPr>
            <w:r w:rsidRPr="004547FA">
              <w:rPr>
                <w:b/>
                <w:szCs w:val="26"/>
              </w:rPr>
              <w:t>2020</w:t>
            </w:r>
            <w:r w:rsidR="00DD4393">
              <w:rPr>
                <w:b/>
                <w:szCs w:val="26"/>
              </w:rPr>
              <w:t>/</w:t>
            </w:r>
            <w:r w:rsidRPr="004547FA">
              <w:rPr>
                <w:b/>
                <w:szCs w:val="26"/>
              </w:rPr>
              <w:t>2019</w:t>
            </w:r>
          </w:p>
        </w:tc>
        <w:tc>
          <w:tcPr>
            <w:tcW w:w="1978" w:type="dxa"/>
            <w:gridSpan w:val="2"/>
            <w:shd w:val="clear" w:color="auto" w:fill="auto"/>
            <w:vAlign w:val="center"/>
          </w:tcPr>
          <w:p w14:paraId="608CFD88" w14:textId="4CE6D91B" w:rsidR="00D84B1C" w:rsidRPr="004547FA" w:rsidRDefault="00DD4393" w:rsidP="00E53690">
            <w:pPr>
              <w:pStyle w:val="TableParagraph"/>
              <w:jc w:val="center"/>
              <w:rPr>
                <w:b/>
                <w:szCs w:val="26"/>
              </w:rPr>
            </w:pPr>
            <w:r>
              <w:rPr>
                <w:b/>
                <w:szCs w:val="26"/>
              </w:rPr>
              <w:t>2021/</w:t>
            </w:r>
            <w:r w:rsidR="00D84B1C" w:rsidRPr="004547FA">
              <w:rPr>
                <w:b/>
                <w:szCs w:val="26"/>
              </w:rPr>
              <w:t>2020</w:t>
            </w:r>
          </w:p>
        </w:tc>
      </w:tr>
      <w:tr w:rsidR="00ED7529" w:rsidRPr="004547FA" w14:paraId="44A11493" w14:textId="77777777" w:rsidTr="00D84B1C">
        <w:trPr>
          <w:trHeight w:val="597"/>
        </w:trPr>
        <w:tc>
          <w:tcPr>
            <w:tcW w:w="2273" w:type="dxa"/>
            <w:vMerge/>
            <w:tcBorders>
              <w:top w:val="nil"/>
            </w:tcBorders>
            <w:shd w:val="clear" w:color="auto" w:fill="auto"/>
            <w:vAlign w:val="center"/>
          </w:tcPr>
          <w:p w14:paraId="0E662B0D" w14:textId="77777777" w:rsidR="00D84B1C" w:rsidRPr="004547FA" w:rsidRDefault="00D84B1C" w:rsidP="00E53690">
            <w:pPr>
              <w:jc w:val="center"/>
              <w:rPr>
                <w:szCs w:val="26"/>
              </w:rPr>
            </w:pPr>
          </w:p>
        </w:tc>
        <w:tc>
          <w:tcPr>
            <w:tcW w:w="1132" w:type="dxa"/>
            <w:vMerge/>
            <w:tcBorders>
              <w:top w:val="nil"/>
            </w:tcBorders>
            <w:shd w:val="clear" w:color="auto" w:fill="auto"/>
            <w:vAlign w:val="center"/>
          </w:tcPr>
          <w:p w14:paraId="008E559D" w14:textId="77777777" w:rsidR="00D84B1C" w:rsidRPr="004547FA" w:rsidRDefault="00D84B1C" w:rsidP="00E53690">
            <w:pPr>
              <w:jc w:val="center"/>
              <w:rPr>
                <w:szCs w:val="26"/>
              </w:rPr>
            </w:pPr>
          </w:p>
        </w:tc>
        <w:tc>
          <w:tcPr>
            <w:tcW w:w="1034" w:type="dxa"/>
            <w:vMerge/>
            <w:tcBorders>
              <w:top w:val="nil"/>
            </w:tcBorders>
            <w:shd w:val="clear" w:color="auto" w:fill="auto"/>
            <w:vAlign w:val="center"/>
          </w:tcPr>
          <w:p w14:paraId="6F770AE0" w14:textId="77777777" w:rsidR="00D84B1C" w:rsidRPr="004547FA" w:rsidRDefault="00D84B1C" w:rsidP="00E53690">
            <w:pPr>
              <w:jc w:val="center"/>
              <w:rPr>
                <w:szCs w:val="26"/>
              </w:rPr>
            </w:pPr>
          </w:p>
        </w:tc>
        <w:tc>
          <w:tcPr>
            <w:tcW w:w="930" w:type="dxa"/>
            <w:vMerge/>
            <w:tcBorders>
              <w:top w:val="nil"/>
            </w:tcBorders>
            <w:shd w:val="clear" w:color="auto" w:fill="auto"/>
            <w:vAlign w:val="center"/>
          </w:tcPr>
          <w:p w14:paraId="44E91EF9" w14:textId="77777777" w:rsidR="00D84B1C" w:rsidRPr="004547FA" w:rsidRDefault="00D84B1C" w:rsidP="00E53690">
            <w:pPr>
              <w:jc w:val="center"/>
              <w:rPr>
                <w:szCs w:val="26"/>
              </w:rPr>
            </w:pPr>
          </w:p>
        </w:tc>
        <w:tc>
          <w:tcPr>
            <w:tcW w:w="1120" w:type="dxa"/>
            <w:shd w:val="clear" w:color="auto" w:fill="auto"/>
            <w:vAlign w:val="center"/>
          </w:tcPr>
          <w:p w14:paraId="3E56158B" w14:textId="77777777" w:rsidR="00D84B1C" w:rsidRPr="004547FA" w:rsidRDefault="00D84B1C" w:rsidP="00E53690">
            <w:pPr>
              <w:pStyle w:val="TableParagraph"/>
              <w:ind w:hanging="34"/>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95" w:type="dxa"/>
            <w:shd w:val="clear" w:color="auto" w:fill="auto"/>
            <w:vAlign w:val="center"/>
          </w:tcPr>
          <w:p w14:paraId="07853C3B" w14:textId="77777777" w:rsidR="00D84B1C" w:rsidRPr="004547FA" w:rsidRDefault="00D84B1C" w:rsidP="00E53690">
            <w:pPr>
              <w:pStyle w:val="TableParagraph"/>
              <w:jc w:val="center"/>
              <w:rPr>
                <w:b/>
                <w:szCs w:val="26"/>
              </w:rPr>
            </w:pPr>
            <w:r w:rsidRPr="004547FA">
              <w:rPr>
                <w:b/>
                <w:w w:val="99"/>
                <w:szCs w:val="26"/>
              </w:rPr>
              <w:t>%</w:t>
            </w:r>
          </w:p>
        </w:tc>
        <w:tc>
          <w:tcPr>
            <w:tcW w:w="983" w:type="dxa"/>
            <w:shd w:val="clear" w:color="auto" w:fill="auto"/>
            <w:vAlign w:val="center"/>
          </w:tcPr>
          <w:p w14:paraId="1D6468E5" w14:textId="77777777" w:rsidR="00D84B1C" w:rsidRPr="004547FA" w:rsidRDefault="00D84B1C" w:rsidP="00E53690">
            <w:pPr>
              <w:pStyle w:val="TableParagraph"/>
              <w:ind w:hanging="34"/>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95" w:type="dxa"/>
            <w:shd w:val="clear" w:color="auto" w:fill="auto"/>
            <w:vAlign w:val="center"/>
          </w:tcPr>
          <w:p w14:paraId="3018DB48" w14:textId="77777777" w:rsidR="00D84B1C" w:rsidRPr="004547FA" w:rsidRDefault="00D84B1C" w:rsidP="00E53690">
            <w:pPr>
              <w:pStyle w:val="TableParagraph"/>
              <w:jc w:val="center"/>
              <w:rPr>
                <w:b/>
                <w:szCs w:val="26"/>
              </w:rPr>
            </w:pPr>
            <w:r w:rsidRPr="004547FA">
              <w:rPr>
                <w:b/>
                <w:w w:val="99"/>
                <w:szCs w:val="26"/>
              </w:rPr>
              <w:t>%</w:t>
            </w:r>
          </w:p>
        </w:tc>
      </w:tr>
      <w:tr w:rsidR="00D84B1C" w:rsidRPr="004547FA" w14:paraId="3ACF1A53" w14:textId="77777777" w:rsidTr="00D84B1C">
        <w:trPr>
          <w:trHeight w:val="405"/>
        </w:trPr>
        <w:tc>
          <w:tcPr>
            <w:tcW w:w="2273" w:type="dxa"/>
            <w:vAlign w:val="center"/>
          </w:tcPr>
          <w:p w14:paraId="729F26D0" w14:textId="77777777" w:rsidR="00D84B1C" w:rsidRPr="004547FA" w:rsidRDefault="00D84B1C"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w:t>
            </w:r>
            <w:proofErr w:type="spellStart"/>
            <w:r w:rsidRPr="004547FA">
              <w:rPr>
                <w:szCs w:val="26"/>
              </w:rPr>
              <w:t>ngắn</w:t>
            </w:r>
            <w:proofErr w:type="spellEnd"/>
            <w:r w:rsidRPr="004547FA">
              <w:rPr>
                <w:szCs w:val="26"/>
              </w:rPr>
              <w:t xml:space="preserve"> </w:t>
            </w:r>
            <w:proofErr w:type="spellStart"/>
            <w:r w:rsidRPr="004547FA">
              <w:rPr>
                <w:szCs w:val="26"/>
              </w:rPr>
              <w:t>hạn</w:t>
            </w:r>
            <w:proofErr w:type="spellEnd"/>
          </w:p>
        </w:tc>
        <w:tc>
          <w:tcPr>
            <w:tcW w:w="1132" w:type="dxa"/>
            <w:vAlign w:val="center"/>
          </w:tcPr>
          <w:p w14:paraId="5EA0EA7A" w14:textId="77777777" w:rsidR="00D84B1C" w:rsidRPr="004547FA" w:rsidRDefault="00D84B1C" w:rsidP="00E53690">
            <w:pPr>
              <w:pStyle w:val="TableParagraph"/>
              <w:jc w:val="center"/>
              <w:rPr>
                <w:szCs w:val="26"/>
              </w:rPr>
            </w:pPr>
            <w:r w:rsidRPr="004547FA">
              <w:rPr>
                <w:w w:val="95"/>
                <w:szCs w:val="26"/>
              </w:rPr>
              <w:t>29.683</w:t>
            </w:r>
          </w:p>
        </w:tc>
        <w:tc>
          <w:tcPr>
            <w:tcW w:w="1034" w:type="dxa"/>
            <w:vAlign w:val="center"/>
          </w:tcPr>
          <w:p w14:paraId="5E504055" w14:textId="77777777" w:rsidR="00D84B1C" w:rsidRPr="004547FA" w:rsidRDefault="00D84B1C" w:rsidP="00E53690">
            <w:pPr>
              <w:pStyle w:val="TableParagraph"/>
              <w:jc w:val="center"/>
              <w:rPr>
                <w:szCs w:val="26"/>
              </w:rPr>
            </w:pPr>
            <w:r w:rsidRPr="004547FA">
              <w:rPr>
                <w:w w:val="95"/>
                <w:szCs w:val="26"/>
              </w:rPr>
              <w:t>32.919</w:t>
            </w:r>
          </w:p>
        </w:tc>
        <w:tc>
          <w:tcPr>
            <w:tcW w:w="930" w:type="dxa"/>
            <w:vAlign w:val="center"/>
          </w:tcPr>
          <w:p w14:paraId="47C0D9F1" w14:textId="77777777" w:rsidR="00D84B1C" w:rsidRPr="004547FA" w:rsidRDefault="00D84B1C" w:rsidP="00E53690">
            <w:pPr>
              <w:pStyle w:val="TableParagraph"/>
              <w:jc w:val="center"/>
              <w:rPr>
                <w:szCs w:val="26"/>
              </w:rPr>
            </w:pPr>
            <w:r w:rsidRPr="004547FA">
              <w:rPr>
                <w:w w:val="95"/>
                <w:szCs w:val="26"/>
              </w:rPr>
              <w:t>33.283</w:t>
            </w:r>
          </w:p>
        </w:tc>
        <w:tc>
          <w:tcPr>
            <w:tcW w:w="1120" w:type="dxa"/>
            <w:vAlign w:val="center"/>
          </w:tcPr>
          <w:p w14:paraId="4C75BCF4" w14:textId="77777777" w:rsidR="00D84B1C" w:rsidRPr="004547FA" w:rsidRDefault="00D84B1C" w:rsidP="00E53690">
            <w:pPr>
              <w:pStyle w:val="TableParagraph"/>
              <w:jc w:val="center"/>
              <w:rPr>
                <w:szCs w:val="26"/>
              </w:rPr>
            </w:pPr>
            <w:r w:rsidRPr="004547FA">
              <w:rPr>
                <w:w w:val="95"/>
                <w:szCs w:val="26"/>
              </w:rPr>
              <w:t>3.236</w:t>
            </w:r>
          </w:p>
        </w:tc>
        <w:tc>
          <w:tcPr>
            <w:tcW w:w="995" w:type="dxa"/>
            <w:vAlign w:val="center"/>
          </w:tcPr>
          <w:p w14:paraId="5BDEC4A4" w14:textId="77777777" w:rsidR="00D84B1C" w:rsidRPr="004547FA" w:rsidRDefault="00D84B1C" w:rsidP="00E53690">
            <w:pPr>
              <w:pStyle w:val="TableParagraph"/>
              <w:jc w:val="center"/>
              <w:rPr>
                <w:szCs w:val="26"/>
              </w:rPr>
            </w:pPr>
            <w:r w:rsidRPr="004547FA">
              <w:rPr>
                <w:w w:val="95"/>
                <w:szCs w:val="26"/>
              </w:rPr>
              <w:t>110,90</w:t>
            </w:r>
          </w:p>
        </w:tc>
        <w:tc>
          <w:tcPr>
            <w:tcW w:w="983" w:type="dxa"/>
            <w:vAlign w:val="center"/>
          </w:tcPr>
          <w:p w14:paraId="0C2AA5EB" w14:textId="77777777" w:rsidR="00D84B1C" w:rsidRPr="004547FA" w:rsidRDefault="00D84B1C" w:rsidP="00E53690">
            <w:pPr>
              <w:pStyle w:val="TableParagraph"/>
              <w:jc w:val="center"/>
              <w:rPr>
                <w:szCs w:val="26"/>
              </w:rPr>
            </w:pPr>
            <w:r w:rsidRPr="004547FA">
              <w:rPr>
                <w:w w:val="95"/>
                <w:szCs w:val="26"/>
              </w:rPr>
              <w:t>364</w:t>
            </w:r>
          </w:p>
        </w:tc>
        <w:tc>
          <w:tcPr>
            <w:tcW w:w="995" w:type="dxa"/>
            <w:vAlign w:val="center"/>
          </w:tcPr>
          <w:p w14:paraId="5B2BCFC8" w14:textId="77777777" w:rsidR="00D84B1C" w:rsidRPr="004547FA" w:rsidRDefault="00D84B1C" w:rsidP="00E53690">
            <w:pPr>
              <w:pStyle w:val="TableParagraph"/>
              <w:jc w:val="center"/>
              <w:rPr>
                <w:szCs w:val="26"/>
              </w:rPr>
            </w:pPr>
            <w:r w:rsidRPr="004547FA">
              <w:rPr>
                <w:w w:val="95"/>
                <w:szCs w:val="26"/>
              </w:rPr>
              <w:t>101,11</w:t>
            </w:r>
          </w:p>
        </w:tc>
      </w:tr>
      <w:tr w:rsidR="00D84B1C" w:rsidRPr="004547FA" w14:paraId="5222E1BE" w14:textId="77777777" w:rsidTr="00D84B1C">
        <w:trPr>
          <w:trHeight w:val="414"/>
        </w:trPr>
        <w:tc>
          <w:tcPr>
            <w:tcW w:w="2273" w:type="dxa"/>
            <w:vAlign w:val="center"/>
          </w:tcPr>
          <w:p w14:paraId="3631C6DB" w14:textId="77777777" w:rsidR="00D84B1C" w:rsidRPr="004547FA" w:rsidRDefault="00D84B1C"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trung </w:t>
            </w:r>
            <w:proofErr w:type="spellStart"/>
            <w:r w:rsidRPr="004547FA">
              <w:rPr>
                <w:szCs w:val="26"/>
              </w:rPr>
              <w:t>hạn</w:t>
            </w:r>
            <w:proofErr w:type="spellEnd"/>
          </w:p>
        </w:tc>
        <w:tc>
          <w:tcPr>
            <w:tcW w:w="1132" w:type="dxa"/>
            <w:vAlign w:val="center"/>
          </w:tcPr>
          <w:p w14:paraId="2EA69E32" w14:textId="77777777" w:rsidR="00D84B1C" w:rsidRPr="004547FA" w:rsidRDefault="00D84B1C" w:rsidP="00E53690">
            <w:pPr>
              <w:pStyle w:val="TableParagraph"/>
              <w:jc w:val="center"/>
              <w:rPr>
                <w:szCs w:val="26"/>
              </w:rPr>
            </w:pPr>
            <w:r w:rsidRPr="004547FA">
              <w:rPr>
                <w:w w:val="95"/>
                <w:szCs w:val="26"/>
              </w:rPr>
              <w:t>11.210</w:t>
            </w:r>
          </w:p>
        </w:tc>
        <w:tc>
          <w:tcPr>
            <w:tcW w:w="1034" w:type="dxa"/>
            <w:vAlign w:val="center"/>
          </w:tcPr>
          <w:p w14:paraId="490FA773" w14:textId="77777777" w:rsidR="00D84B1C" w:rsidRPr="004547FA" w:rsidRDefault="00D84B1C" w:rsidP="00E53690">
            <w:pPr>
              <w:pStyle w:val="TableParagraph"/>
              <w:jc w:val="center"/>
              <w:rPr>
                <w:szCs w:val="26"/>
              </w:rPr>
            </w:pPr>
            <w:r w:rsidRPr="004547FA">
              <w:rPr>
                <w:w w:val="95"/>
                <w:szCs w:val="26"/>
              </w:rPr>
              <w:t>19.605</w:t>
            </w:r>
          </w:p>
        </w:tc>
        <w:tc>
          <w:tcPr>
            <w:tcW w:w="930" w:type="dxa"/>
            <w:vAlign w:val="center"/>
          </w:tcPr>
          <w:p w14:paraId="7897C4F6" w14:textId="77777777" w:rsidR="00D84B1C" w:rsidRPr="004547FA" w:rsidRDefault="00D84B1C" w:rsidP="00E53690">
            <w:pPr>
              <w:pStyle w:val="TableParagraph"/>
              <w:jc w:val="center"/>
              <w:rPr>
                <w:szCs w:val="26"/>
              </w:rPr>
            </w:pPr>
            <w:r w:rsidRPr="004547FA">
              <w:rPr>
                <w:w w:val="95"/>
                <w:szCs w:val="26"/>
              </w:rPr>
              <w:t>22.443</w:t>
            </w:r>
          </w:p>
        </w:tc>
        <w:tc>
          <w:tcPr>
            <w:tcW w:w="1120" w:type="dxa"/>
            <w:vAlign w:val="center"/>
          </w:tcPr>
          <w:p w14:paraId="716BF791" w14:textId="77777777" w:rsidR="00D84B1C" w:rsidRPr="004547FA" w:rsidRDefault="00D84B1C" w:rsidP="00E53690">
            <w:pPr>
              <w:pStyle w:val="TableParagraph"/>
              <w:jc w:val="center"/>
              <w:rPr>
                <w:szCs w:val="26"/>
              </w:rPr>
            </w:pPr>
            <w:r w:rsidRPr="004547FA">
              <w:rPr>
                <w:w w:val="95"/>
                <w:szCs w:val="26"/>
              </w:rPr>
              <w:t>8.394</w:t>
            </w:r>
          </w:p>
        </w:tc>
        <w:tc>
          <w:tcPr>
            <w:tcW w:w="995" w:type="dxa"/>
            <w:vAlign w:val="center"/>
          </w:tcPr>
          <w:p w14:paraId="56056C96" w14:textId="77777777" w:rsidR="00D84B1C" w:rsidRPr="004547FA" w:rsidRDefault="00D84B1C" w:rsidP="00E53690">
            <w:pPr>
              <w:pStyle w:val="TableParagraph"/>
              <w:jc w:val="center"/>
              <w:rPr>
                <w:szCs w:val="26"/>
              </w:rPr>
            </w:pPr>
            <w:r w:rsidRPr="004547FA">
              <w:rPr>
                <w:w w:val="95"/>
                <w:szCs w:val="26"/>
              </w:rPr>
              <w:t>174,88</w:t>
            </w:r>
          </w:p>
        </w:tc>
        <w:tc>
          <w:tcPr>
            <w:tcW w:w="983" w:type="dxa"/>
            <w:vAlign w:val="center"/>
          </w:tcPr>
          <w:p w14:paraId="29239A86" w14:textId="77777777" w:rsidR="00D84B1C" w:rsidRPr="004547FA" w:rsidRDefault="00D84B1C" w:rsidP="00E53690">
            <w:pPr>
              <w:pStyle w:val="TableParagraph"/>
              <w:jc w:val="center"/>
              <w:rPr>
                <w:szCs w:val="26"/>
              </w:rPr>
            </w:pPr>
            <w:r w:rsidRPr="004547FA">
              <w:rPr>
                <w:w w:val="95"/>
                <w:szCs w:val="26"/>
              </w:rPr>
              <w:t>2.838</w:t>
            </w:r>
          </w:p>
        </w:tc>
        <w:tc>
          <w:tcPr>
            <w:tcW w:w="995" w:type="dxa"/>
            <w:vAlign w:val="center"/>
          </w:tcPr>
          <w:p w14:paraId="55EBCCF6" w14:textId="77777777" w:rsidR="00D84B1C" w:rsidRPr="004547FA" w:rsidRDefault="00D84B1C" w:rsidP="00E53690">
            <w:pPr>
              <w:pStyle w:val="TableParagraph"/>
              <w:jc w:val="center"/>
              <w:rPr>
                <w:szCs w:val="26"/>
              </w:rPr>
            </w:pPr>
            <w:r w:rsidRPr="004547FA">
              <w:rPr>
                <w:w w:val="95"/>
                <w:szCs w:val="26"/>
              </w:rPr>
              <w:t>114,48</w:t>
            </w:r>
          </w:p>
        </w:tc>
      </w:tr>
      <w:tr w:rsidR="00D84B1C" w:rsidRPr="004547FA" w14:paraId="6B1EE1C8" w14:textId="77777777" w:rsidTr="00D84B1C">
        <w:trPr>
          <w:trHeight w:val="433"/>
        </w:trPr>
        <w:tc>
          <w:tcPr>
            <w:tcW w:w="2273" w:type="dxa"/>
            <w:vAlign w:val="center"/>
          </w:tcPr>
          <w:p w14:paraId="1F3B10D7" w14:textId="77777777" w:rsidR="00D84B1C" w:rsidRPr="004547FA" w:rsidRDefault="00D84B1C"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w:t>
            </w:r>
            <w:proofErr w:type="spellStart"/>
            <w:r w:rsidRPr="004547FA">
              <w:rPr>
                <w:szCs w:val="26"/>
              </w:rPr>
              <w:t>dài</w:t>
            </w:r>
            <w:proofErr w:type="spellEnd"/>
            <w:r w:rsidRPr="004547FA">
              <w:rPr>
                <w:szCs w:val="26"/>
              </w:rPr>
              <w:t xml:space="preserve"> </w:t>
            </w:r>
            <w:proofErr w:type="spellStart"/>
            <w:r w:rsidRPr="004547FA">
              <w:rPr>
                <w:szCs w:val="26"/>
              </w:rPr>
              <w:t>hạn</w:t>
            </w:r>
            <w:proofErr w:type="spellEnd"/>
          </w:p>
        </w:tc>
        <w:tc>
          <w:tcPr>
            <w:tcW w:w="1132" w:type="dxa"/>
            <w:vAlign w:val="center"/>
          </w:tcPr>
          <w:p w14:paraId="3801C147" w14:textId="77777777" w:rsidR="00D84B1C" w:rsidRPr="004547FA" w:rsidRDefault="00D84B1C" w:rsidP="00E53690">
            <w:pPr>
              <w:pStyle w:val="TableParagraph"/>
              <w:jc w:val="center"/>
              <w:rPr>
                <w:szCs w:val="26"/>
              </w:rPr>
            </w:pPr>
            <w:r w:rsidRPr="004547FA">
              <w:rPr>
                <w:w w:val="95"/>
                <w:szCs w:val="26"/>
              </w:rPr>
              <w:t>11.736</w:t>
            </w:r>
          </w:p>
        </w:tc>
        <w:tc>
          <w:tcPr>
            <w:tcW w:w="1034" w:type="dxa"/>
            <w:vAlign w:val="center"/>
          </w:tcPr>
          <w:p w14:paraId="36608AF9" w14:textId="77777777" w:rsidR="00D84B1C" w:rsidRPr="004547FA" w:rsidRDefault="00D84B1C" w:rsidP="00E53690">
            <w:pPr>
              <w:pStyle w:val="TableParagraph"/>
              <w:jc w:val="center"/>
              <w:rPr>
                <w:szCs w:val="26"/>
              </w:rPr>
            </w:pPr>
            <w:r w:rsidRPr="004547FA">
              <w:rPr>
                <w:w w:val="95"/>
                <w:szCs w:val="26"/>
              </w:rPr>
              <w:t>10.995</w:t>
            </w:r>
          </w:p>
        </w:tc>
        <w:tc>
          <w:tcPr>
            <w:tcW w:w="930" w:type="dxa"/>
            <w:vAlign w:val="center"/>
          </w:tcPr>
          <w:p w14:paraId="30C0458E" w14:textId="77777777" w:rsidR="00D84B1C" w:rsidRPr="004547FA" w:rsidRDefault="00D84B1C" w:rsidP="00E53690">
            <w:pPr>
              <w:pStyle w:val="TableParagraph"/>
              <w:jc w:val="center"/>
              <w:rPr>
                <w:szCs w:val="26"/>
              </w:rPr>
            </w:pPr>
            <w:r w:rsidRPr="004547FA">
              <w:rPr>
                <w:w w:val="95"/>
                <w:szCs w:val="26"/>
              </w:rPr>
              <w:t>8.558</w:t>
            </w:r>
          </w:p>
        </w:tc>
        <w:tc>
          <w:tcPr>
            <w:tcW w:w="1120" w:type="dxa"/>
            <w:vAlign w:val="center"/>
          </w:tcPr>
          <w:p w14:paraId="5B391CEB" w14:textId="77777777" w:rsidR="00D84B1C" w:rsidRPr="004547FA" w:rsidRDefault="00D84B1C" w:rsidP="00E53690">
            <w:pPr>
              <w:pStyle w:val="TableParagraph"/>
              <w:jc w:val="center"/>
              <w:rPr>
                <w:szCs w:val="26"/>
              </w:rPr>
            </w:pPr>
            <w:r w:rsidRPr="004547FA">
              <w:rPr>
                <w:w w:val="95"/>
                <w:szCs w:val="26"/>
              </w:rPr>
              <w:t>-741</w:t>
            </w:r>
          </w:p>
        </w:tc>
        <w:tc>
          <w:tcPr>
            <w:tcW w:w="995" w:type="dxa"/>
            <w:vAlign w:val="center"/>
          </w:tcPr>
          <w:p w14:paraId="39175663" w14:textId="77777777" w:rsidR="00D84B1C" w:rsidRPr="004547FA" w:rsidRDefault="00D84B1C" w:rsidP="00E53690">
            <w:pPr>
              <w:pStyle w:val="TableParagraph"/>
              <w:jc w:val="center"/>
              <w:rPr>
                <w:szCs w:val="26"/>
              </w:rPr>
            </w:pPr>
            <w:r w:rsidRPr="004547FA">
              <w:rPr>
                <w:w w:val="95"/>
                <w:szCs w:val="26"/>
              </w:rPr>
              <w:t>93,69</w:t>
            </w:r>
          </w:p>
        </w:tc>
        <w:tc>
          <w:tcPr>
            <w:tcW w:w="983" w:type="dxa"/>
            <w:vAlign w:val="center"/>
          </w:tcPr>
          <w:p w14:paraId="4F59E6D6" w14:textId="77777777" w:rsidR="00D84B1C" w:rsidRPr="004547FA" w:rsidRDefault="00D84B1C" w:rsidP="00E53690">
            <w:pPr>
              <w:pStyle w:val="TableParagraph"/>
              <w:jc w:val="center"/>
              <w:rPr>
                <w:szCs w:val="26"/>
              </w:rPr>
            </w:pPr>
            <w:r w:rsidRPr="004547FA">
              <w:rPr>
                <w:w w:val="95"/>
                <w:szCs w:val="26"/>
              </w:rPr>
              <w:t>-2.437</w:t>
            </w:r>
          </w:p>
        </w:tc>
        <w:tc>
          <w:tcPr>
            <w:tcW w:w="995" w:type="dxa"/>
            <w:vAlign w:val="center"/>
          </w:tcPr>
          <w:p w14:paraId="46F97589" w14:textId="77777777" w:rsidR="00D84B1C" w:rsidRPr="004547FA" w:rsidRDefault="00D84B1C" w:rsidP="00E53690">
            <w:pPr>
              <w:pStyle w:val="TableParagraph"/>
              <w:jc w:val="center"/>
              <w:rPr>
                <w:szCs w:val="26"/>
              </w:rPr>
            </w:pPr>
            <w:r w:rsidRPr="004547FA">
              <w:rPr>
                <w:w w:val="95"/>
                <w:szCs w:val="26"/>
              </w:rPr>
              <w:t>77,83</w:t>
            </w:r>
          </w:p>
        </w:tc>
      </w:tr>
      <w:tr w:rsidR="00D84B1C" w:rsidRPr="004547FA" w14:paraId="79AD848E" w14:textId="77777777" w:rsidTr="00D84B1C">
        <w:trPr>
          <w:trHeight w:val="405"/>
        </w:trPr>
        <w:tc>
          <w:tcPr>
            <w:tcW w:w="2273" w:type="dxa"/>
            <w:vAlign w:val="center"/>
          </w:tcPr>
          <w:p w14:paraId="1AC8ADC5" w14:textId="77777777" w:rsidR="00D84B1C" w:rsidRPr="004547FA" w:rsidRDefault="00D84B1C" w:rsidP="00E53690">
            <w:pPr>
              <w:pStyle w:val="TableParagraph"/>
              <w:jc w:val="center"/>
              <w:rPr>
                <w:szCs w:val="26"/>
              </w:rPr>
            </w:pPr>
            <w:proofErr w:type="spellStart"/>
            <w:r w:rsidRPr="004547FA">
              <w:rPr>
                <w:szCs w:val="26"/>
              </w:rPr>
              <w:t>Tổng</w:t>
            </w:r>
            <w:proofErr w:type="spellEnd"/>
            <w:r w:rsidRPr="004547FA">
              <w:rPr>
                <w:szCs w:val="26"/>
              </w:rPr>
              <w:t xml:space="preserve"> </w:t>
            </w:r>
            <w:proofErr w:type="spellStart"/>
            <w:r w:rsidRPr="004547FA">
              <w:rPr>
                <w:szCs w:val="26"/>
              </w:rPr>
              <w:t>thu</w:t>
            </w:r>
            <w:proofErr w:type="spellEnd"/>
            <w:r w:rsidRPr="004547FA">
              <w:rPr>
                <w:szCs w:val="26"/>
              </w:rPr>
              <w:t xml:space="preserve"> </w:t>
            </w:r>
            <w:proofErr w:type="spellStart"/>
            <w:r w:rsidRPr="004547FA">
              <w:rPr>
                <w:szCs w:val="26"/>
              </w:rPr>
              <w:t>nợ</w:t>
            </w:r>
            <w:proofErr w:type="spellEnd"/>
          </w:p>
        </w:tc>
        <w:tc>
          <w:tcPr>
            <w:tcW w:w="1132" w:type="dxa"/>
            <w:vAlign w:val="center"/>
          </w:tcPr>
          <w:p w14:paraId="1FBF18A3" w14:textId="77777777" w:rsidR="00D84B1C" w:rsidRPr="004547FA" w:rsidRDefault="00D84B1C" w:rsidP="00E53690">
            <w:pPr>
              <w:pStyle w:val="TableParagraph"/>
              <w:jc w:val="center"/>
              <w:rPr>
                <w:szCs w:val="26"/>
              </w:rPr>
            </w:pPr>
            <w:r w:rsidRPr="004547FA">
              <w:rPr>
                <w:w w:val="95"/>
                <w:szCs w:val="26"/>
              </w:rPr>
              <w:t>52.630</w:t>
            </w:r>
          </w:p>
        </w:tc>
        <w:tc>
          <w:tcPr>
            <w:tcW w:w="1034" w:type="dxa"/>
            <w:vAlign w:val="center"/>
          </w:tcPr>
          <w:p w14:paraId="0120F64B" w14:textId="77777777" w:rsidR="00D84B1C" w:rsidRPr="004547FA" w:rsidRDefault="00D84B1C" w:rsidP="00E53690">
            <w:pPr>
              <w:pStyle w:val="TableParagraph"/>
              <w:jc w:val="center"/>
              <w:rPr>
                <w:szCs w:val="26"/>
              </w:rPr>
            </w:pPr>
            <w:r w:rsidRPr="004547FA">
              <w:rPr>
                <w:w w:val="95"/>
                <w:szCs w:val="26"/>
              </w:rPr>
              <w:t>63.519</w:t>
            </w:r>
          </w:p>
        </w:tc>
        <w:tc>
          <w:tcPr>
            <w:tcW w:w="930" w:type="dxa"/>
            <w:vAlign w:val="center"/>
          </w:tcPr>
          <w:p w14:paraId="68953CE3" w14:textId="77777777" w:rsidR="00D84B1C" w:rsidRPr="004547FA" w:rsidRDefault="00D84B1C" w:rsidP="00E53690">
            <w:pPr>
              <w:pStyle w:val="TableParagraph"/>
              <w:jc w:val="center"/>
              <w:rPr>
                <w:szCs w:val="26"/>
              </w:rPr>
            </w:pPr>
            <w:r w:rsidRPr="004547FA">
              <w:rPr>
                <w:w w:val="95"/>
                <w:szCs w:val="26"/>
              </w:rPr>
              <w:t>64.284</w:t>
            </w:r>
          </w:p>
        </w:tc>
        <w:tc>
          <w:tcPr>
            <w:tcW w:w="1120" w:type="dxa"/>
            <w:vAlign w:val="center"/>
          </w:tcPr>
          <w:p w14:paraId="404DBFA9" w14:textId="77777777" w:rsidR="00D84B1C" w:rsidRPr="004547FA" w:rsidRDefault="00D84B1C" w:rsidP="00E53690">
            <w:pPr>
              <w:pStyle w:val="TableParagraph"/>
              <w:jc w:val="center"/>
              <w:rPr>
                <w:szCs w:val="26"/>
              </w:rPr>
            </w:pPr>
            <w:r w:rsidRPr="004547FA">
              <w:rPr>
                <w:w w:val="95"/>
                <w:szCs w:val="26"/>
              </w:rPr>
              <w:t>10.889</w:t>
            </w:r>
          </w:p>
        </w:tc>
        <w:tc>
          <w:tcPr>
            <w:tcW w:w="995" w:type="dxa"/>
            <w:vAlign w:val="center"/>
          </w:tcPr>
          <w:p w14:paraId="01BE8A9E" w14:textId="77777777" w:rsidR="00D84B1C" w:rsidRPr="004547FA" w:rsidRDefault="00D84B1C" w:rsidP="00E53690">
            <w:pPr>
              <w:pStyle w:val="TableParagraph"/>
              <w:jc w:val="center"/>
              <w:rPr>
                <w:szCs w:val="26"/>
              </w:rPr>
            </w:pPr>
            <w:r w:rsidRPr="004547FA">
              <w:rPr>
                <w:w w:val="95"/>
                <w:szCs w:val="26"/>
              </w:rPr>
              <w:t>120,69</w:t>
            </w:r>
          </w:p>
        </w:tc>
        <w:tc>
          <w:tcPr>
            <w:tcW w:w="983" w:type="dxa"/>
            <w:vAlign w:val="center"/>
          </w:tcPr>
          <w:p w14:paraId="05D8892C" w14:textId="77777777" w:rsidR="00D84B1C" w:rsidRPr="004547FA" w:rsidRDefault="00D84B1C" w:rsidP="00E53690">
            <w:pPr>
              <w:pStyle w:val="TableParagraph"/>
              <w:jc w:val="center"/>
              <w:rPr>
                <w:szCs w:val="26"/>
              </w:rPr>
            </w:pPr>
            <w:r w:rsidRPr="004547FA">
              <w:rPr>
                <w:w w:val="95"/>
                <w:szCs w:val="26"/>
              </w:rPr>
              <w:t>765</w:t>
            </w:r>
          </w:p>
        </w:tc>
        <w:tc>
          <w:tcPr>
            <w:tcW w:w="995" w:type="dxa"/>
            <w:vAlign w:val="center"/>
          </w:tcPr>
          <w:p w14:paraId="5F13122F" w14:textId="77777777" w:rsidR="00D84B1C" w:rsidRPr="004547FA" w:rsidRDefault="00D84B1C" w:rsidP="00E53690">
            <w:pPr>
              <w:pStyle w:val="TableParagraph"/>
              <w:jc w:val="center"/>
              <w:rPr>
                <w:szCs w:val="26"/>
              </w:rPr>
            </w:pPr>
            <w:r w:rsidRPr="004547FA">
              <w:rPr>
                <w:w w:val="95"/>
                <w:szCs w:val="26"/>
              </w:rPr>
              <w:t>101,20</w:t>
            </w:r>
          </w:p>
        </w:tc>
      </w:tr>
    </w:tbl>
    <w:p w14:paraId="271F1F85" w14:textId="77777777" w:rsidR="00D84B1C" w:rsidRPr="004547FA" w:rsidRDefault="00D84B1C"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20D66A91" w14:textId="6B9BF083" w:rsidR="00D84B1C" w:rsidRPr="00A24644" w:rsidRDefault="00561691" w:rsidP="00A24644">
      <w:pPr>
        <w:pStyle w:val="Caption"/>
      </w:pPr>
      <w:bookmarkStart w:id="202" w:name="_Toc101095453"/>
      <w:proofErr w:type="spellStart"/>
      <w:r w:rsidRPr="00A24644">
        <w:t>Biểu</w:t>
      </w:r>
      <w:proofErr w:type="spellEnd"/>
      <w:r w:rsidRPr="00A24644">
        <w:t xml:space="preserve"> </w:t>
      </w:r>
      <w:proofErr w:type="spellStart"/>
      <w:r w:rsidRPr="00A24644">
        <w:t>đồ</w:t>
      </w:r>
      <w:proofErr w:type="spellEnd"/>
      <w:r w:rsidRPr="00A24644">
        <w:t xml:space="preserve"> 2.</w:t>
      </w:r>
      <w:fldSimple w:instr=" SEQ Biểu_đồ_2. \* ARABIC ">
        <w:r w:rsidR="00CB238D" w:rsidRPr="00A24644">
          <w:t>6</w:t>
        </w:r>
      </w:fldSimple>
      <w:r w:rsidR="00D84B1C" w:rsidRPr="00A24644">
        <w:t xml:space="preserve">: Thu </w:t>
      </w:r>
      <w:proofErr w:type="spellStart"/>
      <w:r w:rsidR="00D84B1C" w:rsidRPr="00A24644">
        <w:t>nợ</w:t>
      </w:r>
      <w:proofErr w:type="spellEnd"/>
      <w:r w:rsidR="00D84B1C" w:rsidRPr="00A24644">
        <w:t xml:space="preserve"> </w:t>
      </w:r>
      <w:proofErr w:type="spellStart"/>
      <w:r w:rsidR="00D84B1C" w:rsidRPr="00A24644">
        <w:t>doanh</w:t>
      </w:r>
      <w:proofErr w:type="spellEnd"/>
      <w:r w:rsidR="00D84B1C" w:rsidRPr="00A24644">
        <w:t xml:space="preserve"> nghiệp </w:t>
      </w:r>
      <w:proofErr w:type="spellStart"/>
      <w:r w:rsidR="00D84B1C" w:rsidRPr="00A24644">
        <w:t>theo</w:t>
      </w:r>
      <w:proofErr w:type="spellEnd"/>
      <w:r w:rsidR="00D84B1C" w:rsidRPr="00A24644">
        <w:t xml:space="preserve"> thời hạn </w:t>
      </w:r>
      <w:proofErr w:type="spellStart"/>
      <w:r w:rsidR="00D84B1C" w:rsidRPr="00A24644">
        <w:t>cho</w:t>
      </w:r>
      <w:proofErr w:type="spellEnd"/>
      <w:r w:rsidR="00D84B1C" w:rsidRPr="00A24644">
        <w:t xml:space="preserve"> </w:t>
      </w:r>
      <w:proofErr w:type="spellStart"/>
      <w:r w:rsidR="00D84B1C" w:rsidRPr="00A24644">
        <w:t>vay</w:t>
      </w:r>
      <w:bookmarkEnd w:id="202"/>
      <w:proofErr w:type="spellEnd"/>
    </w:p>
    <w:p w14:paraId="5CBF7DDE" w14:textId="77777777" w:rsidR="00D84B1C" w:rsidRPr="004547FA" w:rsidRDefault="00D84B1C"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p w14:paraId="15FB6C63" w14:textId="24A0C3EF" w:rsidR="00D84B1C" w:rsidRPr="004547FA" w:rsidRDefault="00D84B1C" w:rsidP="00E53690">
      <w:pPr>
        <w:rPr>
          <w:szCs w:val="26"/>
        </w:rPr>
      </w:pPr>
      <w:r w:rsidRPr="004547FA">
        <w:rPr>
          <w:noProof/>
          <w:szCs w:val="26"/>
        </w:rPr>
        <mc:AlternateContent>
          <mc:Choice Requires="wpg">
            <w:drawing>
              <wp:anchor distT="0" distB="0" distL="0" distR="0" simplePos="0" relativeHeight="251665408" behindDoc="1" locked="0" layoutInCell="1" allowOverlap="1" wp14:anchorId="16E2023E" wp14:editId="2C4EA9CA">
                <wp:simplePos x="0" y="0"/>
                <wp:positionH relativeFrom="page">
                  <wp:posOffset>1727835</wp:posOffset>
                </wp:positionH>
                <wp:positionV relativeFrom="paragraph">
                  <wp:posOffset>231775</wp:posOffset>
                </wp:positionV>
                <wp:extent cx="4521200" cy="2273300"/>
                <wp:effectExtent l="0" t="0" r="0" b="0"/>
                <wp:wrapTopAndBottom/>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1200" cy="2273300"/>
                          <a:chOff x="2520" y="265"/>
                          <a:chExt cx="7120" cy="3580"/>
                        </a:xfrm>
                      </wpg:grpSpPr>
                      <pic:pic xmlns:pic="http://schemas.openxmlformats.org/drawingml/2006/picture">
                        <pic:nvPicPr>
                          <pic:cNvPr id="198" name="Picture 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381" y="538"/>
                            <a:ext cx="4032" cy="2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AutoShape 122"/>
                        <wps:cNvSpPr>
                          <a:spLocks/>
                        </wps:cNvSpPr>
                        <wps:spPr bwMode="auto">
                          <a:xfrm>
                            <a:off x="3331" y="728"/>
                            <a:ext cx="3830" cy="2665"/>
                          </a:xfrm>
                          <a:custGeom>
                            <a:avLst/>
                            <a:gdLst>
                              <a:gd name="T0" fmla="+- 0 3391 3332"/>
                              <a:gd name="T1" fmla="*/ T0 w 3830"/>
                              <a:gd name="T2" fmla="+- 0 3333 728"/>
                              <a:gd name="T3" fmla="*/ 3333 h 2665"/>
                              <a:gd name="T4" fmla="+- 0 3332 3332"/>
                              <a:gd name="T5" fmla="*/ T4 w 3830"/>
                              <a:gd name="T6" fmla="+- 0 3333 728"/>
                              <a:gd name="T7" fmla="*/ 3333 h 2665"/>
                              <a:gd name="T8" fmla="+- 0 3391 3332"/>
                              <a:gd name="T9" fmla="*/ T8 w 3830"/>
                              <a:gd name="T10" fmla="+- 0 2960 728"/>
                              <a:gd name="T11" fmla="*/ 2960 h 2665"/>
                              <a:gd name="T12" fmla="+- 0 3332 3332"/>
                              <a:gd name="T13" fmla="*/ T12 w 3830"/>
                              <a:gd name="T14" fmla="+- 0 2960 728"/>
                              <a:gd name="T15" fmla="*/ 2960 h 2665"/>
                              <a:gd name="T16" fmla="+- 0 3391 3332"/>
                              <a:gd name="T17" fmla="*/ T16 w 3830"/>
                              <a:gd name="T18" fmla="+- 0 2588 728"/>
                              <a:gd name="T19" fmla="*/ 2588 h 2665"/>
                              <a:gd name="T20" fmla="+- 0 3332 3332"/>
                              <a:gd name="T21" fmla="*/ T20 w 3830"/>
                              <a:gd name="T22" fmla="+- 0 2588 728"/>
                              <a:gd name="T23" fmla="*/ 2588 h 2665"/>
                              <a:gd name="T24" fmla="+- 0 3391 3332"/>
                              <a:gd name="T25" fmla="*/ T24 w 3830"/>
                              <a:gd name="T26" fmla="+- 0 2216 728"/>
                              <a:gd name="T27" fmla="*/ 2216 h 2665"/>
                              <a:gd name="T28" fmla="+- 0 3332 3332"/>
                              <a:gd name="T29" fmla="*/ T28 w 3830"/>
                              <a:gd name="T30" fmla="+- 0 2216 728"/>
                              <a:gd name="T31" fmla="*/ 2216 h 2665"/>
                              <a:gd name="T32" fmla="+- 0 3391 3332"/>
                              <a:gd name="T33" fmla="*/ T32 w 3830"/>
                              <a:gd name="T34" fmla="+- 0 1844 728"/>
                              <a:gd name="T35" fmla="*/ 1844 h 2665"/>
                              <a:gd name="T36" fmla="+- 0 3332 3332"/>
                              <a:gd name="T37" fmla="*/ T36 w 3830"/>
                              <a:gd name="T38" fmla="+- 0 1844 728"/>
                              <a:gd name="T39" fmla="*/ 1844 h 2665"/>
                              <a:gd name="T40" fmla="+- 0 3391 3332"/>
                              <a:gd name="T41" fmla="*/ T40 w 3830"/>
                              <a:gd name="T42" fmla="+- 0 1472 728"/>
                              <a:gd name="T43" fmla="*/ 1472 h 2665"/>
                              <a:gd name="T44" fmla="+- 0 3332 3332"/>
                              <a:gd name="T45" fmla="*/ T44 w 3830"/>
                              <a:gd name="T46" fmla="+- 0 1472 728"/>
                              <a:gd name="T47" fmla="*/ 1472 h 2665"/>
                              <a:gd name="T48" fmla="+- 0 3391 3332"/>
                              <a:gd name="T49" fmla="*/ T48 w 3830"/>
                              <a:gd name="T50" fmla="+- 0 1100 728"/>
                              <a:gd name="T51" fmla="*/ 1100 h 2665"/>
                              <a:gd name="T52" fmla="+- 0 3332 3332"/>
                              <a:gd name="T53" fmla="*/ T52 w 3830"/>
                              <a:gd name="T54" fmla="+- 0 1100 728"/>
                              <a:gd name="T55" fmla="*/ 1100 h 2665"/>
                              <a:gd name="T56" fmla="+- 0 3391 3332"/>
                              <a:gd name="T57" fmla="*/ T56 w 3830"/>
                              <a:gd name="T58" fmla="+- 0 728 728"/>
                              <a:gd name="T59" fmla="*/ 728 h 2665"/>
                              <a:gd name="T60" fmla="+- 0 3332 3332"/>
                              <a:gd name="T61" fmla="*/ T60 w 3830"/>
                              <a:gd name="T62" fmla="+- 0 728 728"/>
                              <a:gd name="T63" fmla="*/ 728 h 2665"/>
                              <a:gd name="T64" fmla="+- 0 3392 3332"/>
                              <a:gd name="T65" fmla="*/ T64 w 3830"/>
                              <a:gd name="T66" fmla="+- 0 3332 728"/>
                              <a:gd name="T67" fmla="*/ 3332 h 2665"/>
                              <a:gd name="T68" fmla="+- 0 3392 3332"/>
                              <a:gd name="T69" fmla="*/ T68 w 3830"/>
                              <a:gd name="T70" fmla="+- 0 3393 728"/>
                              <a:gd name="T71" fmla="*/ 3393 h 2665"/>
                              <a:gd name="T72" fmla="+- 0 4647 3332"/>
                              <a:gd name="T73" fmla="*/ T72 w 3830"/>
                              <a:gd name="T74" fmla="+- 0 3332 728"/>
                              <a:gd name="T75" fmla="*/ 3332 h 2665"/>
                              <a:gd name="T76" fmla="+- 0 4647 3332"/>
                              <a:gd name="T77" fmla="*/ T76 w 3830"/>
                              <a:gd name="T78" fmla="+- 0 3393 728"/>
                              <a:gd name="T79" fmla="*/ 3393 h 2665"/>
                              <a:gd name="T80" fmla="+- 0 5905 3332"/>
                              <a:gd name="T81" fmla="*/ T80 w 3830"/>
                              <a:gd name="T82" fmla="+- 0 3332 728"/>
                              <a:gd name="T83" fmla="*/ 3332 h 2665"/>
                              <a:gd name="T84" fmla="+- 0 5905 3332"/>
                              <a:gd name="T85" fmla="*/ T84 w 3830"/>
                              <a:gd name="T86" fmla="+- 0 3393 728"/>
                              <a:gd name="T87" fmla="*/ 3393 h 2665"/>
                              <a:gd name="T88" fmla="+- 0 7161 3332"/>
                              <a:gd name="T89" fmla="*/ T88 w 3830"/>
                              <a:gd name="T90" fmla="+- 0 3332 728"/>
                              <a:gd name="T91" fmla="*/ 3332 h 2665"/>
                              <a:gd name="T92" fmla="+- 0 7161 3332"/>
                              <a:gd name="T93" fmla="*/ T92 w 3830"/>
                              <a:gd name="T94" fmla="+- 0 3393 728"/>
                              <a:gd name="T95" fmla="*/ 3393 h 2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830" h="2665">
                                <a:moveTo>
                                  <a:pt x="59" y="2605"/>
                                </a:moveTo>
                                <a:lnTo>
                                  <a:pt x="0" y="2605"/>
                                </a:lnTo>
                                <a:moveTo>
                                  <a:pt x="59" y="2232"/>
                                </a:moveTo>
                                <a:lnTo>
                                  <a:pt x="0" y="2232"/>
                                </a:lnTo>
                                <a:moveTo>
                                  <a:pt x="59" y="1860"/>
                                </a:moveTo>
                                <a:lnTo>
                                  <a:pt x="0" y="1860"/>
                                </a:lnTo>
                                <a:moveTo>
                                  <a:pt x="59" y="1488"/>
                                </a:moveTo>
                                <a:lnTo>
                                  <a:pt x="0" y="1488"/>
                                </a:lnTo>
                                <a:moveTo>
                                  <a:pt x="59" y="1116"/>
                                </a:moveTo>
                                <a:lnTo>
                                  <a:pt x="0" y="1116"/>
                                </a:lnTo>
                                <a:moveTo>
                                  <a:pt x="59" y="744"/>
                                </a:moveTo>
                                <a:lnTo>
                                  <a:pt x="0" y="744"/>
                                </a:lnTo>
                                <a:moveTo>
                                  <a:pt x="59" y="372"/>
                                </a:moveTo>
                                <a:lnTo>
                                  <a:pt x="0" y="372"/>
                                </a:lnTo>
                                <a:moveTo>
                                  <a:pt x="59" y="0"/>
                                </a:moveTo>
                                <a:lnTo>
                                  <a:pt x="0" y="0"/>
                                </a:lnTo>
                                <a:moveTo>
                                  <a:pt x="60" y="2604"/>
                                </a:moveTo>
                                <a:lnTo>
                                  <a:pt x="60" y="2665"/>
                                </a:lnTo>
                                <a:moveTo>
                                  <a:pt x="1315" y="2604"/>
                                </a:moveTo>
                                <a:lnTo>
                                  <a:pt x="1315" y="2665"/>
                                </a:lnTo>
                                <a:moveTo>
                                  <a:pt x="2573" y="2604"/>
                                </a:moveTo>
                                <a:lnTo>
                                  <a:pt x="2573" y="2665"/>
                                </a:lnTo>
                                <a:moveTo>
                                  <a:pt x="3829" y="2604"/>
                                </a:moveTo>
                                <a:lnTo>
                                  <a:pt x="3829" y="2665"/>
                                </a:lnTo>
                              </a:path>
                            </a:pathLst>
                          </a:custGeom>
                          <a:noFill/>
                          <a:ln w="6350">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123"/>
                        <wps:cNvSpPr>
                          <a:spLocks noChangeArrowheads="1"/>
                        </wps:cNvSpPr>
                        <wps:spPr bwMode="auto">
                          <a:xfrm>
                            <a:off x="7807" y="1665"/>
                            <a:ext cx="100" cy="100"/>
                          </a:xfrm>
                          <a:prstGeom prst="rect">
                            <a:avLst/>
                          </a:prstGeom>
                          <a:solidFill>
                            <a:srgbClr val="FF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24"/>
                        <wps:cNvSpPr>
                          <a:spLocks noChangeArrowheads="1"/>
                        </wps:cNvSpPr>
                        <wps:spPr bwMode="auto">
                          <a:xfrm>
                            <a:off x="7807" y="2005"/>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125"/>
                        <wps:cNvSpPr>
                          <a:spLocks noChangeArrowheads="1"/>
                        </wps:cNvSpPr>
                        <wps:spPr bwMode="auto">
                          <a:xfrm>
                            <a:off x="7807" y="2344"/>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26"/>
                        <wps:cNvSpPr>
                          <a:spLocks noChangeArrowheads="1"/>
                        </wps:cNvSpPr>
                        <wps:spPr bwMode="auto">
                          <a:xfrm>
                            <a:off x="2525" y="270"/>
                            <a:ext cx="7110" cy="3570"/>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Text Box 127"/>
                        <wps:cNvSpPr txBox="1">
                          <a:spLocks noChangeArrowheads="1"/>
                        </wps:cNvSpPr>
                        <wps:spPr bwMode="auto">
                          <a:xfrm>
                            <a:off x="2721" y="618"/>
                            <a:ext cx="520" cy="2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2E520" w14:textId="77777777" w:rsidR="00ED6A49" w:rsidRDefault="00ED6A49" w:rsidP="00D84B1C">
                              <w:pPr>
                                <w:spacing w:line="221" w:lineRule="exact"/>
                                <w:rPr>
                                  <w:sz w:val="20"/>
                                </w:rPr>
                              </w:pPr>
                              <w:r>
                                <w:rPr>
                                  <w:sz w:val="20"/>
                                </w:rPr>
                                <w:t>35000</w:t>
                              </w:r>
                            </w:p>
                            <w:p w14:paraId="14FCE407" w14:textId="77777777" w:rsidR="00ED6A49" w:rsidRDefault="00ED6A49" w:rsidP="00D84B1C">
                              <w:pPr>
                                <w:spacing w:before="142"/>
                                <w:ind w:right="18"/>
                                <w:jc w:val="right"/>
                                <w:rPr>
                                  <w:sz w:val="20"/>
                                </w:rPr>
                              </w:pPr>
                              <w:r>
                                <w:rPr>
                                  <w:w w:val="95"/>
                                  <w:sz w:val="20"/>
                                </w:rPr>
                                <w:t>30000</w:t>
                              </w:r>
                            </w:p>
                            <w:p w14:paraId="44C4AD7F" w14:textId="77777777" w:rsidR="00ED6A49" w:rsidRDefault="00ED6A49" w:rsidP="00D84B1C">
                              <w:pPr>
                                <w:spacing w:before="142"/>
                                <w:ind w:right="18"/>
                                <w:jc w:val="right"/>
                                <w:rPr>
                                  <w:sz w:val="20"/>
                                </w:rPr>
                              </w:pPr>
                              <w:r>
                                <w:rPr>
                                  <w:w w:val="95"/>
                                  <w:sz w:val="20"/>
                                </w:rPr>
                                <w:t>25000</w:t>
                              </w:r>
                            </w:p>
                            <w:p w14:paraId="4840A984" w14:textId="77777777" w:rsidR="00ED6A49" w:rsidRDefault="00ED6A49" w:rsidP="00D84B1C">
                              <w:pPr>
                                <w:spacing w:before="142"/>
                                <w:ind w:right="18"/>
                                <w:jc w:val="right"/>
                                <w:rPr>
                                  <w:sz w:val="20"/>
                                </w:rPr>
                              </w:pPr>
                              <w:r>
                                <w:rPr>
                                  <w:w w:val="95"/>
                                  <w:sz w:val="20"/>
                                </w:rPr>
                                <w:t>20000</w:t>
                              </w:r>
                            </w:p>
                            <w:p w14:paraId="73B4189F" w14:textId="77777777" w:rsidR="00ED6A49" w:rsidRDefault="00ED6A49" w:rsidP="00D84B1C">
                              <w:pPr>
                                <w:spacing w:before="143"/>
                                <w:ind w:right="18"/>
                                <w:jc w:val="right"/>
                                <w:rPr>
                                  <w:sz w:val="20"/>
                                </w:rPr>
                              </w:pPr>
                              <w:r>
                                <w:rPr>
                                  <w:w w:val="95"/>
                                  <w:sz w:val="20"/>
                                </w:rPr>
                                <w:t>15000</w:t>
                              </w:r>
                            </w:p>
                            <w:p w14:paraId="5F218CA3" w14:textId="77777777" w:rsidR="00ED6A49" w:rsidRDefault="00ED6A49" w:rsidP="00D84B1C">
                              <w:pPr>
                                <w:spacing w:before="142"/>
                                <w:ind w:right="18"/>
                                <w:jc w:val="right"/>
                                <w:rPr>
                                  <w:sz w:val="20"/>
                                </w:rPr>
                              </w:pPr>
                              <w:r>
                                <w:rPr>
                                  <w:w w:val="95"/>
                                  <w:sz w:val="20"/>
                                </w:rPr>
                                <w:t>10000</w:t>
                              </w:r>
                            </w:p>
                            <w:p w14:paraId="251D333E" w14:textId="77777777" w:rsidR="00ED6A49" w:rsidRDefault="00ED6A49" w:rsidP="00D84B1C">
                              <w:pPr>
                                <w:spacing w:before="142"/>
                                <w:ind w:right="18"/>
                                <w:jc w:val="right"/>
                                <w:rPr>
                                  <w:sz w:val="20"/>
                                </w:rPr>
                              </w:pPr>
                              <w:r>
                                <w:rPr>
                                  <w:w w:val="95"/>
                                  <w:sz w:val="20"/>
                                </w:rPr>
                                <w:t>5000</w:t>
                              </w:r>
                            </w:p>
                            <w:p w14:paraId="6C4385D2" w14:textId="77777777" w:rsidR="00ED6A49" w:rsidRDefault="00ED6A49" w:rsidP="00D84B1C">
                              <w:pPr>
                                <w:spacing w:before="142"/>
                                <w:ind w:right="18"/>
                                <w:jc w:val="right"/>
                                <w:rPr>
                                  <w:sz w:val="20"/>
                                </w:rPr>
                              </w:pPr>
                              <w:r>
                                <w:rPr>
                                  <w:w w:val="99"/>
                                  <w:sz w:val="20"/>
                                </w:rPr>
                                <w:t>0</w:t>
                              </w:r>
                            </w:p>
                          </w:txbxContent>
                        </wps:txbx>
                        <wps:bodyPr rot="0" vert="horz" wrap="square" lIns="0" tIns="0" rIns="0" bIns="0" anchor="t" anchorCtr="0" upright="1">
                          <a:noAutofit/>
                        </wps:bodyPr>
                      </wps:wsp>
                      <wps:wsp>
                        <wps:cNvPr id="205" name="Text Box 128"/>
                        <wps:cNvSpPr txBox="1">
                          <a:spLocks noChangeArrowheads="1"/>
                        </wps:cNvSpPr>
                        <wps:spPr bwMode="auto">
                          <a:xfrm>
                            <a:off x="7951" y="1610"/>
                            <a:ext cx="1501"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1C13F" w14:textId="77777777" w:rsidR="00ED6A49" w:rsidRDefault="00ED6A49" w:rsidP="00D84B1C">
                              <w:pPr>
                                <w:spacing w:line="352" w:lineRule="auto"/>
                                <w:ind w:right="-3"/>
                                <w:rPr>
                                  <w:sz w:val="20"/>
                                </w:rPr>
                              </w:pPr>
                              <w:r>
                                <w:rPr>
                                  <w:sz w:val="20"/>
                                </w:rPr>
                                <w:t xml:space="preserve">Cho </w:t>
                              </w:r>
                              <w:proofErr w:type="spellStart"/>
                              <w:r>
                                <w:rPr>
                                  <w:sz w:val="20"/>
                                </w:rPr>
                                <w:t>vay</w:t>
                              </w:r>
                              <w:proofErr w:type="spellEnd"/>
                              <w:r>
                                <w:rPr>
                                  <w:sz w:val="20"/>
                                </w:rPr>
                                <w:t xml:space="preserve"> </w:t>
                              </w:r>
                              <w:proofErr w:type="spellStart"/>
                              <w:r>
                                <w:rPr>
                                  <w:sz w:val="20"/>
                                </w:rPr>
                                <w:t>ngắn</w:t>
                              </w:r>
                              <w:proofErr w:type="spellEnd"/>
                              <w:r>
                                <w:rPr>
                                  <w:sz w:val="20"/>
                                </w:rPr>
                                <w:t xml:space="preserve"> </w:t>
                              </w:r>
                              <w:proofErr w:type="spellStart"/>
                              <w:r>
                                <w:rPr>
                                  <w:sz w:val="20"/>
                                </w:rPr>
                                <w:t>hạn</w:t>
                              </w:r>
                              <w:proofErr w:type="spellEnd"/>
                              <w:r>
                                <w:rPr>
                                  <w:sz w:val="20"/>
                                </w:rPr>
                                <w:t xml:space="preserve"> Cho </w:t>
                              </w:r>
                              <w:proofErr w:type="spellStart"/>
                              <w:r>
                                <w:rPr>
                                  <w:sz w:val="20"/>
                                </w:rPr>
                                <w:t>vay</w:t>
                              </w:r>
                              <w:proofErr w:type="spellEnd"/>
                              <w:r>
                                <w:rPr>
                                  <w:sz w:val="20"/>
                                </w:rPr>
                                <w:t xml:space="preserve"> trung </w:t>
                              </w:r>
                              <w:proofErr w:type="spellStart"/>
                              <w:r>
                                <w:rPr>
                                  <w:sz w:val="20"/>
                                </w:rPr>
                                <w:t>hạn</w:t>
                              </w:r>
                              <w:proofErr w:type="spellEnd"/>
                            </w:p>
                            <w:p w14:paraId="280F86BF" w14:textId="77777777" w:rsidR="00ED6A49" w:rsidRDefault="00ED6A49" w:rsidP="00D84B1C">
                              <w:pPr>
                                <w:rPr>
                                  <w:sz w:val="20"/>
                                </w:rPr>
                              </w:pPr>
                              <w:r>
                                <w:rPr>
                                  <w:sz w:val="20"/>
                                </w:rPr>
                                <w:t xml:space="preserve">Cho </w:t>
                              </w:r>
                              <w:proofErr w:type="spellStart"/>
                              <w:r>
                                <w:rPr>
                                  <w:sz w:val="20"/>
                                </w:rPr>
                                <w:t>vay</w:t>
                              </w:r>
                              <w:proofErr w:type="spellEnd"/>
                              <w:r>
                                <w:rPr>
                                  <w:sz w:val="20"/>
                                </w:rPr>
                                <w:t xml:space="preserve"> </w:t>
                              </w:r>
                              <w:proofErr w:type="spellStart"/>
                              <w:r>
                                <w:rPr>
                                  <w:sz w:val="20"/>
                                </w:rPr>
                                <w:t>dài</w:t>
                              </w:r>
                              <w:proofErr w:type="spellEnd"/>
                              <w:r>
                                <w:rPr>
                                  <w:sz w:val="20"/>
                                </w:rPr>
                                <w:t xml:space="preserve"> </w:t>
                              </w:r>
                              <w:proofErr w:type="spellStart"/>
                              <w:r>
                                <w:rPr>
                                  <w:sz w:val="20"/>
                                </w:rPr>
                                <w:t>hạn</w:t>
                              </w:r>
                              <w:proofErr w:type="spellEnd"/>
                            </w:p>
                          </w:txbxContent>
                        </wps:txbx>
                        <wps:bodyPr rot="0" vert="horz" wrap="square" lIns="0" tIns="0" rIns="0" bIns="0" anchor="t" anchorCtr="0" upright="1">
                          <a:noAutofit/>
                        </wps:bodyPr>
                      </wps:wsp>
                      <wps:wsp>
                        <wps:cNvPr id="206" name="Text Box 129"/>
                        <wps:cNvSpPr txBox="1">
                          <a:spLocks noChangeArrowheads="1"/>
                        </wps:cNvSpPr>
                        <wps:spPr bwMode="auto">
                          <a:xfrm>
                            <a:off x="3820" y="3454"/>
                            <a:ext cx="29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126C6" w14:textId="53686FF1" w:rsidR="00ED6A49" w:rsidRDefault="00ED6A49" w:rsidP="00D84B1C">
                              <w:pPr>
                                <w:tabs>
                                  <w:tab w:val="left" w:pos="1256"/>
                                  <w:tab w:val="left" w:pos="2514"/>
                                </w:tabs>
                                <w:spacing w:line="221" w:lineRule="exact"/>
                                <w:rPr>
                                  <w:sz w:val="20"/>
                                </w:rPr>
                              </w:pPr>
                              <w:r>
                                <w:rPr>
                                  <w:sz w:val="20"/>
                                </w:rPr>
                                <w:t>2019</w:t>
                              </w:r>
                              <w:r>
                                <w:rPr>
                                  <w:sz w:val="20"/>
                                </w:rPr>
                                <w:tab/>
                                <w:t>2020</w:t>
                              </w:r>
                              <w:r>
                                <w:rPr>
                                  <w:sz w:val="20"/>
                                </w:rPr>
                                <w:tab/>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2023E" id="Group 197" o:spid="_x0000_s1132" style="position:absolute;left:0;text-align:left;margin-left:136.05pt;margin-top:18.25pt;width:356pt;height:179pt;z-index:-251651072;mso-wrap-distance-left:0;mso-wrap-distance-right:0;mso-position-horizontal-relative:page;mso-position-vertical-relative:text" coordorigin="2520,265" coordsize="7120,3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">
                <v:shape id="Picture 121" o:spid="_x0000_s1133" type="#_x0000_t75" style="position:absolute;left:3381;top:538;width:4032;height:2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">
                  <v:imagedata r:id="rId20" o:title=""/>
                </v:shape>
                <v:shape id="AutoShape 122" o:spid="_x0000_s1134" style="position:absolute;left:3331;top:728;width:3830;height:2665;visibility:visible;mso-wrap-style:square;v-text-anchor:top" coordsize="3830,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" path="m59,2605r-59,m59,2232r-59,m59,1860r-59,m59,1488r-59,m59,1116r-59,m59,744l,744m59,372l,372m59,l,m60,2604r,61m1315,2604r,61m2573,2604r,61m3829,2604r,61e" filled="f" strokecolor="#888" strokeweight=".5pt">
                  <v:path arrowok="t" o:connecttype="custom" o:connectlocs="59,3333;0,3333;59,2960;0,2960;59,2588;0,2588;59,2216;0,2216;59,1844;0,1844;59,1472;0,1472;59,1100;0,1100;59,728;0,728;60,3332;60,3393;1315,3332;1315,3393;2573,3332;2573,3393;3829,3332;3829,3393" o:connectangles="0,0,0,0,0,0,0,0,0,0,0,0,0,0,0,0,0,0,0,0,0,0,0,0"/>
                </v:shape>
                <v:rect id="Rectangle 123" o:spid="_x0000_s1135" style="position:absolute;left:7807;top:166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" fillcolor="#f06" stroked="f"/>
                <v:rect id="Rectangle 124" o:spid="_x0000_s1136" style="position:absolute;left:7807;top:200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" fillcolor="#00af50" stroked="f"/>
                <v:rect id="Rectangle 125" o:spid="_x0000_s1137" style="position:absolute;left:7807;top:2344;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" fillcolor="yellow" stroked="f"/>
                <v:rect id="Rectangle 126" o:spid="_x0000_s1138" style="position:absolute;left:2525;top:270;width:7110;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" filled="f" strokecolor="#888" strokeweight=".5pt"/>
                <v:shape id="Text Box 127" o:spid="_x0000_s1139" type="#_x0000_t202" style="position:absolute;left:2721;top:618;width:52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4862E520" w14:textId="77777777" w:rsidR="00ED6A49" w:rsidRDefault="00ED6A49" w:rsidP="00D84B1C">
                        <w:pPr>
                          <w:spacing w:line="221" w:lineRule="exact"/>
                          <w:rPr>
                            <w:sz w:val="20"/>
                          </w:rPr>
                        </w:pPr>
                        <w:r>
                          <w:rPr>
                            <w:sz w:val="20"/>
                          </w:rPr>
                          <w:t>35000</w:t>
                        </w:r>
                      </w:p>
                      <w:p w14:paraId="14FCE407" w14:textId="77777777" w:rsidR="00ED6A49" w:rsidRDefault="00ED6A49" w:rsidP="00D84B1C">
                        <w:pPr>
                          <w:spacing w:before="142"/>
                          <w:ind w:right="18"/>
                          <w:jc w:val="right"/>
                          <w:rPr>
                            <w:sz w:val="20"/>
                          </w:rPr>
                        </w:pPr>
                        <w:r>
                          <w:rPr>
                            <w:w w:val="95"/>
                            <w:sz w:val="20"/>
                          </w:rPr>
                          <w:t>30000</w:t>
                        </w:r>
                      </w:p>
                      <w:p w14:paraId="44C4AD7F" w14:textId="77777777" w:rsidR="00ED6A49" w:rsidRDefault="00ED6A49" w:rsidP="00D84B1C">
                        <w:pPr>
                          <w:spacing w:before="142"/>
                          <w:ind w:right="18"/>
                          <w:jc w:val="right"/>
                          <w:rPr>
                            <w:sz w:val="20"/>
                          </w:rPr>
                        </w:pPr>
                        <w:r>
                          <w:rPr>
                            <w:w w:val="95"/>
                            <w:sz w:val="20"/>
                          </w:rPr>
                          <w:t>25000</w:t>
                        </w:r>
                      </w:p>
                      <w:p w14:paraId="4840A984" w14:textId="77777777" w:rsidR="00ED6A49" w:rsidRDefault="00ED6A49" w:rsidP="00D84B1C">
                        <w:pPr>
                          <w:spacing w:before="142"/>
                          <w:ind w:right="18"/>
                          <w:jc w:val="right"/>
                          <w:rPr>
                            <w:sz w:val="20"/>
                          </w:rPr>
                        </w:pPr>
                        <w:r>
                          <w:rPr>
                            <w:w w:val="95"/>
                            <w:sz w:val="20"/>
                          </w:rPr>
                          <w:t>20000</w:t>
                        </w:r>
                      </w:p>
                      <w:p w14:paraId="73B4189F" w14:textId="77777777" w:rsidR="00ED6A49" w:rsidRDefault="00ED6A49" w:rsidP="00D84B1C">
                        <w:pPr>
                          <w:spacing w:before="143"/>
                          <w:ind w:right="18"/>
                          <w:jc w:val="right"/>
                          <w:rPr>
                            <w:sz w:val="20"/>
                          </w:rPr>
                        </w:pPr>
                        <w:r>
                          <w:rPr>
                            <w:w w:val="95"/>
                            <w:sz w:val="20"/>
                          </w:rPr>
                          <w:t>15000</w:t>
                        </w:r>
                      </w:p>
                      <w:p w14:paraId="5F218CA3" w14:textId="77777777" w:rsidR="00ED6A49" w:rsidRDefault="00ED6A49" w:rsidP="00D84B1C">
                        <w:pPr>
                          <w:spacing w:before="142"/>
                          <w:ind w:right="18"/>
                          <w:jc w:val="right"/>
                          <w:rPr>
                            <w:sz w:val="20"/>
                          </w:rPr>
                        </w:pPr>
                        <w:r>
                          <w:rPr>
                            <w:w w:val="95"/>
                            <w:sz w:val="20"/>
                          </w:rPr>
                          <w:t>10000</w:t>
                        </w:r>
                      </w:p>
                      <w:p w14:paraId="251D333E" w14:textId="77777777" w:rsidR="00ED6A49" w:rsidRDefault="00ED6A49" w:rsidP="00D84B1C">
                        <w:pPr>
                          <w:spacing w:before="142"/>
                          <w:ind w:right="18"/>
                          <w:jc w:val="right"/>
                          <w:rPr>
                            <w:sz w:val="20"/>
                          </w:rPr>
                        </w:pPr>
                        <w:r>
                          <w:rPr>
                            <w:w w:val="95"/>
                            <w:sz w:val="20"/>
                          </w:rPr>
                          <w:t>5000</w:t>
                        </w:r>
                      </w:p>
                      <w:p w14:paraId="6C4385D2" w14:textId="77777777" w:rsidR="00ED6A49" w:rsidRDefault="00ED6A49" w:rsidP="00D84B1C">
                        <w:pPr>
                          <w:spacing w:before="142"/>
                          <w:ind w:right="18"/>
                          <w:jc w:val="right"/>
                          <w:rPr>
                            <w:sz w:val="20"/>
                          </w:rPr>
                        </w:pPr>
                        <w:r>
                          <w:rPr>
                            <w:w w:val="99"/>
                            <w:sz w:val="20"/>
                          </w:rPr>
                          <w:t>0</w:t>
                        </w:r>
                      </w:p>
                    </w:txbxContent>
                  </v:textbox>
                </v:shape>
                <v:shape id="Text Box 128" o:spid="_x0000_s1140" type="#_x0000_t202" style="position:absolute;left:7951;top:1610;width:1501;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571C13F" w14:textId="77777777" w:rsidR="00ED6A49" w:rsidRDefault="00ED6A49" w:rsidP="00D84B1C">
                        <w:pPr>
                          <w:spacing w:line="352" w:lineRule="auto"/>
                          <w:ind w:right="-3"/>
                          <w:rPr>
                            <w:sz w:val="20"/>
                          </w:rPr>
                        </w:pPr>
                        <w:r>
                          <w:rPr>
                            <w:sz w:val="20"/>
                          </w:rPr>
                          <w:t xml:space="preserve">Cho </w:t>
                        </w:r>
                        <w:proofErr w:type="spellStart"/>
                        <w:r>
                          <w:rPr>
                            <w:sz w:val="20"/>
                          </w:rPr>
                          <w:t>vay</w:t>
                        </w:r>
                        <w:proofErr w:type="spellEnd"/>
                        <w:r>
                          <w:rPr>
                            <w:sz w:val="20"/>
                          </w:rPr>
                          <w:t xml:space="preserve"> </w:t>
                        </w:r>
                        <w:proofErr w:type="spellStart"/>
                        <w:r>
                          <w:rPr>
                            <w:sz w:val="20"/>
                          </w:rPr>
                          <w:t>ngắn</w:t>
                        </w:r>
                        <w:proofErr w:type="spellEnd"/>
                        <w:r>
                          <w:rPr>
                            <w:sz w:val="20"/>
                          </w:rPr>
                          <w:t xml:space="preserve"> </w:t>
                        </w:r>
                        <w:proofErr w:type="spellStart"/>
                        <w:r>
                          <w:rPr>
                            <w:sz w:val="20"/>
                          </w:rPr>
                          <w:t>hạn</w:t>
                        </w:r>
                        <w:proofErr w:type="spellEnd"/>
                        <w:r>
                          <w:rPr>
                            <w:sz w:val="20"/>
                          </w:rPr>
                          <w:t xml:space="preserve"> Cho </w:t>
                        </w:r>
                        <w:proofErr w:type="spellStart"/>
                        <w:r>
                          <w:rPr>
                            <w:sz w:val="20"/>
                          </w:rPr>
                          <w:t>vay</w:t>
                        </w:r>
                        <w:proofErr w:type="spellEnd"/>
                        <w:r>
                          <w:rPr>
                            <w:sz w:val="20"/>
                          </w:rPr>
                          <w:t xml:space="preserve"> trung </w:t>
                        </w:r>
                        <w:proofErr w:type="spellStart"/>
                        <w:r>
                          <w:rPr>
                            <w:sz w:val="20"/>
                          </w:rPr>
                          <w:t>hạn</w:t>
                        </w:r>
                        <w:proofErr w:type="spellEnd"/>
                      </w:p>
                      <w:p w14:paraId="280F86BF" w14:textId="77777777" w:rsidR="00ED6A49" w:rsidRDefault="00ED6A49" w:rsidP="00D84B1C">
                        <w:pPr>
                          <w:rPr>
                            <w:sz w:val="20"/>
                          </w:rPr>
                        </w:pPr>
                        <w:r>
                          <w:rPr>
                            <w:sz w:val="20"/>
                          </w:rPr>
                          <w:t xml:space="preserve">Cho </w:t>
                        </w:r>
                        <w:proofErr w:type="spellStart"/>
                        <w:r>
                          <w:rPr>
                            <w:sz w:val="20"/>
                          </w:rPr>
                          <w:t>vay</w:t>
                        </w:r>
                        <w:proofErr w:type="spellEnd"/>
                        <w:r>
                          <w:rPr>
                            <w:sz w:val="20"/>
                          </w:rPr>
                          <w:t xml:space="preserve"> </w:t>
                        </w:r>
                        <w:proofErr w:type="spellStart"/>
                        <w:r>
                          <w:rPr>
                            <w:sz w:val="20"/>
                          </w:rPr>
                          <w:t>dài</w:t>
                        </w:r>
                        <w:proofErr w:type="spellEnd"/>
                        <w:r>
                          <w:rPr>
                            <w:sz w:val="20"/>
                          </w:rPr>
                          <w:t xml:space="preserve"> </w:t>
                        </w:r>
                        <w:proofErr w:type="spellStart"/>
                        <w:r>
                          <w:rPr>
                            <w:sz w:val="20"/>
                          </w:rPr>
                          <w:t>hạn</w:t>
                        </w:r>
                        <w:proofErr w:type="spellEnd"/>
                      </w:p>
                    </w:txbxContent>
                  </v:textbox>
                </v:shape>
                <v:shape id="Text Box 129" o:spid="_x0000_s1141" type="#_x0000_t202" style="position:absolute;left:3820;top:3454;width:29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6B126C6" w14:textId="53686FF1" w:rsidR="00ED6A49" w:rsidRDefault="00ED6A49" w:rsidP="00D84B1C">
                        <w:pPr>
                          <w:tabs>
                            <w:tab w:val="left" w:pos="1256"/>
                            <w:tab w:val="left" w:pos="2514"/>
                          </w:tabs>
                          <w:spacing w:line="221" w:lineRule="exact"/>
                          <w:rPr>
                            <w:sz w:val="20"/>
                          </w:rPr>
                        </w:pPr>
                        <w:r>
                          <w:rPr>
                            <w:sz w:val="20"/>
                          </w:rPr>
                          <w:t>2019</w:t>
                        </w:r>
                        <w:r>
                          <w:rPr>
                            <w:sz w:val="20"/>
                          </w:rPr>
                          <w:tab/>
                          <w:t>2020</w:t>
                        </w:r>
                        <w:r>
                          <w:rPr>
                            <w:sz w:val="20"/>
                          </w:rPr>
                          <w:tab/>
                          <w:t>2021</w:t>
                        </w:r>
                      </w:p>
                    </w:txbxContent>
                  </v:textbox>
                </v:shape>
                <w10:wrap type="topAndBottom" anchorx="page"/>
              </v:group>
            </w:pict>
          </mc:Fallback>
        </mc:AlternateContent>
      </w:r>
    </w:p>
    <w:p w14:paraId="07BFCDDC" w14:textId="77777777" w:rsidR="00D84B1C" w:rsidRPr="004547FA" w:rsidRDefault="00D84B1C" w:rsidP="00E53690">
      <w:pPr>
        <w:pStyle w:val="BodyText"/>
        <w:spacing w:before="122"/>
        <w:jc w:val="right"/>
        <w:rPr>
          <w:bCs/>
          <w:i/>
          <w:iCs/>
        </w:rPr>
      </w:pPr>
      <w:bookmarkStart w:id="203" w:name="_Toc99270241"/>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0B529FB3" w14:textId="43440935" w:rsidR="00D84B1C" w:rsidRPr="004547FA" w:rsidRDefault="00D84B1C" w:rsidP="00E53690">
      <w:pPr>
        <w:pStyle w:val="BodyText"/>
        <w:ind w:firstLine="719"/>
      </w:pPr>
      <w:r w:rsidRPr="004547FA">
        <w:t xml:space="preserve">Trong sự </w:t>
      </w:r>
      <w:proofErr w:type="spellStart"/>
      <w:r w:rsidRPr="004547FA">
        <w:t>gia</w:t>
      </w:r>
      <w:proofErr w:type="spellEnd"/>
      <w:r w:rsidRPr="004547FA">
        <w:t xml:space="preserve"> tăng </w:t>
      </w:r>
      <w:proofErr w:type="spellStart"/>
      <w:r w:rsidRPr="004547FA">
        <w:t>của</w:t>
      </w:r>
      <w:proofErr w:type="spellEnd"/>
      <w:r w:rsidRPr="004547FA">
        <w:t xml:space="preserve"> </w:t>
      </w:r>
      <w:proofErr w:type="spellStart"/>
      <w:r w:rsidRPr="004547FA">
        <w:t>tổng</w:t>
      </w:r>
      <w:proofErr w:type="spellEnd"/>
      <w:r w:rsidRPr="004547FA">
        <w:t xml:space="preserve"> </w:t>
      </w:r>
      <w:proofErr w:type="spellStart"/>
      <w:r w:rsidRPr="004547FA">
        <w:t>doanh</w:t>
      </w:r>
      <w:proofErr w:type="spellEnd"/>
      <w:r w:rsidRPr="004547FA">
        <w:t xml:space="preserve"> số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doanh</w:t>
      </w:r>
      <w:proofErr w:type="spellEnd"/>
      <w:r w:rsidRPr="004547FA">
        <w:t xml:space="preserve"> nghiệp, </w:t>
      </w:r>
      <w:proofErr w:type="spellStart"/>
      <w:r w:rsidRPr="004547FA">
        <w:t>doanh</w:t>
      </w:r>
      <w:proofErr w:type="spellEnd"/>
      <w:r w:rsidRPr="004547FA">
        <w:t xml:space="preserve"> số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ngắn</w:t>
      </w:r>
      <w:proofErr w:type="spellEnd"/>
      <w:r w:rsidRPr="004547FA">
        <w:t xml:space="preserve"> </w:t>
      </w:r>
      <w:proofErr w:type="spellStart"/>
      <w:r w:rsidRPr="004547FA">
        <w:t>hạn</w:t>
      </w:r>
      <w:proofErr w:type="spellEnd"/>
      <w:r w:rsidRPr="004547FA">
        <w:t xml:space="preserve"> </w:t>
      </w:r>
      <w:proofErr w:type="spellStart"/>
      <w:r w:rsidRPr="004547FA">
        <w:t>luôn</w:t>
      </w:r>
      <w:proofErr w:type="spellEnd"/>
      <w:r w:rsidRPr="004547FA">
        <w:t xml:space="preserve">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trọng</w:t>
      </w:r>
      <w:proofErr w:type="spellEnd"/>
      <w:r w:rsidRPr="004547FA">
        <w:t xml:space="preserve"> </w:t>
      </w:r>
      <w:proofErr w:type="spellStart"/>
      <w:r w:rsidRPr="004547FA">
        <w:t>cao</w:t>
      </w:r>
      <w:proofErr w:type="spellEnd"/>
      <w:r w:rsidRPr="004547FA">
        <w:t xml:space="preserve"> hơn. </w:t>
      </w:r>
      <w:proofErr w:type="spellStart"/>
      <w:r w:rsidRPr="004547FA">
        <w:t>Thời</w:t>
      </w:r>
      <w:proofErr w:type="spellEnd"/>
      <w:r w:rsidRPr="004547FA">
        <w:t xml:space="preserve"> </w:t>
      </w:r>
      <w:proofErr w:type="spellStart"/>
      <w:r w:rsidRPr="004547FA">
        <w:t>gian</w:t>
      </w:r>
      <w:proofErr w:type="spellEnd"/>
      <w:r w:rsidRPr="004547FA">
        <w:t xml:space="preserve"> qua, công </w:t>
      </w:r>
      <w:proofErr w:type="spellStart"/>
      <w:r w:rsidRPr="004547FA">
        <w:t>tác</w:t>
      </w:r>
      <w:proofErr w:type="spellEnd"/>
      <w:r w:rsidRPr="004547FA">
        <w:t xml:space="preserve"> </w:t>
      </w:r>
      <w:proofErr w:type="spellStart"/>
      <w:r w:rsidRPr="004547FA">
        <w:t>thu</w:t>
      </w:r>
      <w:proofErr w:type="spellEnd"/>
      <w:r w:rsidRPr="004547FA">
        <w:t xml:space="preserve"> </w:t>
      </w:r>
      <w:proofErr w:type="spellStart"/>
      <w:r w:rsidRPr="004547FA">
        <w:rPr>
          <w:spacing w:val="4"/>
        </w:rPr>
        <w:t>nợ</w:t>
      </w:r>
      <w:proofErr w:type="spellEnd"/>
      <w:r w:rsidRPr="004547FA">
        <w:rPr>
          <w:spacing w:val="4"/>
        </w:rPr>
        <w:t xml:space="preserve"> </w:t>
      </w:r>
      <w:proofErr w:type="spellStart"/>
      <w:r w:rsidRPr="004547FA">
        <w:t>ngắn</w:t>
      </w:r>
      <w:proofErr w:type="spellEnd"/>
      <w:r w:rsidRPr="004547FA">
        <w:t xml:space="preserve"> </w:t>
      </w:r>
      <w:proofErr w:type="spellStart"/>
      <w:r w:rsidRPr="004547FA">
        <w:t>hạn</w:t>
      </w:r>
      <w:proofErr w:type="spellEnd"/>
      <w:r w:rsidRPr="004547FA">
        <w:t xml:space="preserve"> </w:t>
      </w:r>
      <w:proofErr w:type="spellStart"/>
      <w:r w:rsidRPr="004547FA">
        <w:t>của</w:t>
      </w:r>
      <w:proofErr w:type="spellEnd"/>
      <w:r w:rsidRPr="004547FA">
        <w:t xml:space="preserve"> </w:t>
      </w:r>
      <w:proofErr w:type="spellStart"/>
      <w:r w:rsidRPr="004547FA">
        <w:t>doanh</w:t>
      </w:r>
      <w:proofErr w:type="spellEnd"/>
      <w:r w:rsidRPr="004547FA">
        <w:t xml:space="preserve"> nghiệp có </w:t>
      </w:r>
      <w:proofErr w:type="spellStart"/>
      <w:r w:rsidRPr="004547FA">
        <w:t>tiến</w:t>
      </w:r>
      <w:proofErr w:type="spellEnd"/>
      <w:r w:rsidRPr="004547FA">
        <w:t xml:space="preserve"> </w:t>
      </w:r>
      <w:proofErr w:type="spellStart"/>
      <w:r w:rsidRPr="004547FA">
        <w:t>triển</w:t>
      </w:r>
      <w:proofErr w:type="spellEnd"/>
      <w:r w:rsidRPr="004547FA">
        <w:t xml:space="preserve"> tốt </w:t>
      </w:r>
      <w:proofErr w:type="spellStart"/>
      <w:r w:rsidRPr="004547FA">
        <w:t>va</w:t>
      </w:r>
      <w:proofErr w:type="spellEnd"/>
      <w:r w:rsidRPr="004547FA">
        <w:t xml:space="preserve">̀ </w:t>
      </w:r>
      <w:proofErr w:type="spellStart"/>
      <w:r w:rsidRPr="004547FA">
        <w:t>đạt</w:t>
      </w:r>
      <w:proofErr w:type="spellEnd"/>
      <w:r w:rsidRPr="004547FA">
        <w:t xml:space="preserve"> được những</w:t>
      </w:r>
      <w:r w:rsidR="00807D37">
        <w:t xml:space="preserve"> </w:t>
      </w:r>
      <w:proofErr w:type="spellStart"/>
      <w:r w:rsidR="00807D37">
        <w:t>thành</w:t>
      </w:r>
      <w:proofErr w:type="spellEnd"/>
      <w:r w:rsidR="00807D37">
        <w:t xml:space="preserve"> công </w:t>
      </w:r>
      <w:proofErr w:type="spellStart"/>
      <w:r w:rsidR="00807D37">
        <w:t>nhất</w:t>
      </w:r>
      <w:proofErr w:type="spellEnd"/>
      <w:r w:rsidR="00807D37">
        <w:t xml:space="preserve"> định. </w:t>
      </w:r>
      <w:proofErr w:type="spellStart"/>
      <w:r w:rsidR="00807D37">
        <w:t>Năm</w:t>
      </w:r>
      <w:proofErr w:type="spellEnd"/>
      <w:r w:rsidR="00807D37">
        <w:t xml:space="preserve"> 2020 </w:t>
      </w:r>
      <w:proofErr w:type="spellStart"/>
      <w:r w:rsidR="00807D37">
        <w:t>t</w:t>
      </w:r>
      <w:r w:rsidRPr="004547FA">
        <w:t>hu</w:t>
      </w:r>
      <w:proofErr w:type="spellEnd"/>
      <w:r w:rsidRPr="004547FA">
        <w:t xml:space="preserve"> </w:t>
      </w:r>
      <w:proofErr w:type="spellStart"/>
      <w:r w:rsidRPr="004547FA">
        <w:t>nợ</w:t>
      </w:r>
      <w:proofErr w:type="spellEnd"/>
      <w:r w:rsidRPr="004547FA">
        <w:t xml:space="preserve"> </w:t>
      </w:r>
      <w:proofErr w:type="spellStart"/>
      <w:r w:rsidRPr="004547FA">
        <w:t>ngắn</w:t>
      </w:r>
      <w:proofErr w:type="spellEnd"/>
      <w:r w:rsidRPr="004547FA">
        <w:t xml:space="preserve"> </w:t>
      </w:r>
      <w:proofErr w:type="spellStart"/>
      <w:r w:rsidRPr="004547FA">
        <w:t>hạn</w:t>
      </w:r>
      <w:proofErr w:type="spellEnd"/>
      <w:r w:rsidRPr="004547FA">
        <w:t xml:space="preserve"> tăng 10,9%</w:t>
      </w:r>
      <w:r w:rsidR="00807D37">
        <w:t xml:space="preserve"> tương </w:t>
      </w:r>
      <w:proofErr w:type="spellStart"/>
      <w:r w:rsidR="00807D37">
        <w:t>đương</w:t>
      </w:r>
      <w:proofErr w:type="spellEnd"/>
      <w:r w:rsidR="00807D37">
        <w:t xml:space="preserve"> 3.236 </w:t>
      </w:r>
      <w:proofErr w:type="spellStart"/>
      <w:r w:rsidR="00807D37">
        <w:t>triệu</w:t>
      </w:r>
      <w:proofErr w:type="spellEnd"/>
      <w:r w:rsidR="00807D37">
        <w:t xml:space="preserve"> </w:t>
      </w:r>
      <w:proofErr w:type="spellStart"/>
      <w:proofErr w:type="gramStart"/>
      <w:r w:rsidR="00807D37">
        <w:t>đồng</w:t>
      </w:r>
      <w:proofErr w:type="spellEnd"/>
      <w:r w:rsidR="00807D37">
        <w:t xml:space="preserve"> .</w:t>
      </w:r>
      <w:proofErr w:type="gramEnd"/>
      <w:r w:rsidRPr="004547FA">
        <w:t xml:space="preserve"> </w:t>
      </w:r>
      <w:proofErr w:type="spellStart"/>
      <w:r w:rsidRPr="004547FA">
        <w:t>Năm</w:t>
      </w:r>
      <w:proofErr w:type="spellEnd"/>
      <w:r w:rsidRPr="004547FA">
        <w:t xml:space="preserve"> 2021, </w:t>
      </w:r>
      <w:proofErr w:type="spellStart"/>
      <w:r w:rsidRPr="004547FA">
        <w:t>tốc</w:t>
      </w:r>
      <w:proofErr w:type="spellEnd"/>
      <w:r w:rsidRPr="004547FA">
        <w:t xml:space="preserve"> độ tăng </w:t>
      </w:r>
      <w:proofErr w:type="spellStart"/>
      <w:r w:rsidRPr="004547FA">
        <w:t>trưởng</w:t>
      </w:r>
      <w:proofErr w:type="spellEnd"/>
      <w:r w:rsidRPr="004547FA">
        <w:t xml:space="preserve"> vẫn tăng </w:t>
      </w:r>
      <w:proofErr w:type="spellStart"/>
      <w:r w:rsidRPr="004547FA">
        <w:t>nhưng</w:t>
      </w:r>
      <w:proofErr w:type="spellEnd"/>
      <w:r w:rsidRPr="004547FA">
        <w:rPr>
          <w:spacing w:val="-5"/>
        </w:rPr>
        <w:t xml:space="preserve"> </w:t>
      </w:r>
      <w:proofErr w:type="spellStart"/>
      <w:r w:rsidRPr="004547FA">
        <w:t>chậm</w:t>
      </w:r>
      <w:proofErr w:type="spellEnd"/>
      <w:r w:rsidRPr="004547FA">
        <w:rPr>
          <w:spacing w:val="-2"/>
        </w:rPr>
        <w:t xml:space="preserve"> </w:t>
      </w:r>
      <w:r w:rsidRPr="004547FA">
        <w:t>hơn</w:t>
      </w:r>
      <w:r w:rsidRPr="004547FA">
        <w:rPr>
          <w:spacing w:val="-5"/>
        </w:rPr>
        <w:t xml:space="preserve"> </w:t>
      </w:r>
      <w:proofErr w:type="spellStart"/>
      <w:r w:rsidRPr="004547FA">
        <w:t>nhiều</w:t>
      </w:r>
      <w:proofErr w:type="spellEnd"/>
      <w:r w:rsidRPr="004547FA">
        <w:rPr>
          <w:spacing w:val="-3"/>
        </w:rPr>
        <w:t xml:space="preserve"> </w:t>
      </w:r>
      <w:r w:rsidRPr="004547FA">
        <w:t>so</w:t>
      </w:r>
      <w:r w:rsidRPr="004547FA">
        <w:rPr>
          <w:spacing w:val="-4"/>
        </w:rPr>
        <w:t xml:space="preserve"> </w:t>
      </w:r>
      <w:proofErr w:type="spellStart"/>
      <w:r w:rsidRPr="004547FA">
        <w:t>với</w:t>
      </w:r>
      <w:proofErr w:type="spellEnd"/>
      <w:r w:rsidRPr="004547FA">
        <w:rPr>
          <w:spacing w:val="-5"/>
        </w:rPr>
        <w:t xml:space="preserve"> </w:t>
      </w:r>
      <w:proofErr w:type="spellStart"/>
      <w:r w:rsidRPr="004547FA">
        <w:t>năm</w:t>
      </w:r>
      <w:proofErr w:type="spellEnd"/>
      <w:r w:rsidRPr="004547FA">
        <w:rPr>
          <w:spacing w:val="-4"/>
        </w:rPr>
        <w:t xml:space="preserve"> </w:t>
      </w:r>
      <w:proofErr w:type="spellStart"/>
      <w:r w:rsidRPr="004547FA">
        <w:t>trước</w:t>
      </w:r>
      <w:proofErr w:type="spellEnd"/>
      <w:r w:rsidRPr="004547FA">
        <w:t>,</w:t>
      </w:r>
      <w:r w:rsidRPr="004547FA">
        <w:rPr>
          <w:spacing w:val="-4"/>
        </w:rPr>
        <w:t xml:space="preserve"> </w:t>
      </w:r>
      <w:r w:rsidRPr="004547FA">
        <w:t>tăng</w:t>
      </w:r>
      <w:r w:rsidRPr="004547FA">
        <w:rPr>
          <w:spacing w:val="-3"/>
        </w:rPr>
        <w:t xml:space="preserve"> </w:t>
      </w:r>
      <w:r w:rsidR="00807D37">
        <w:t>1,11</w:t>
      </w:r>
      <w:r w:rsidRPr="004547FA">
        <w:t>%</w:t>
      </w:r>
      <w:r w:rsidRPr="004547FA">
        <w:rPr>
          <w:spacing w:val="-6"/>
        </w:rPr>
        <w:t xml:space="preserve"> </w:t>
      </w:r>
      <w:r w:rsidRPr="004547FA">
        <w:t>tương</w:t>
      </w:r>
      <w:r w:rsidRPr="004547FA">
        <w:rPr>
          <w:spacing w:val="-3"/>
        </w:rPr>
        <w:t xml:space="preserve"> </w:t>
      </w:r>
      <w:proofErr w:type="spellStart"/>
      <w:r w:rsidRPr="004547FA">
        <w:t>đương</w:t>
      </w:r>
      <w:proofErr w:type="spellEnd"/>
      <w:r w:rsidRPr="004547FA">
        <w:rPr>
          <w:spacing w:val="-4"/>
        </w:rPr>
        <w:t xml:space="preserve"> </w:t>
      </w:r>
      <w:r w:rsidRPr="004547FA">
        <w:lastRenderedPageBreak/>
        <w:t>364</w:t>
      </w:r>
      <w:r w:rsidRPr="004547FA">
        <w:rPr>
          <w:spacing w:val="-5"/>
        </w:rPr>
        <w:t xml:space="preserve"> </w:t>
      </w:r>
      <w:proofErr w:type="spellStart"/>
      <w:r w:rsidRPr="004547FA">
        <w:t>triệu</w:t>
      </w:r>
      <w:proofErr w:type="spellEnd"/>
      <w:r w:rsidRPr="004547FA">
        <w:rPr>
          <w:spacing w:val="-5"/>
        </w:rPr>
        <w:t xml:space="preserve"> </w:t>
      </w:r>
      <w:proofErr w:type="spellStart"/>
      <w:r w:rsidRPr="004547FA">
        <w:t>đồng</w:t>
      </w:r>
      <w:proofErr w:type="spellEnd"/>
      <w:r w:rsidRPr="004547FA">
        <w:t>.</w:t>
      </w:r>
    </w:p>
    <w:p w14:paraId="5AF518A8" w14:textId="4B150BC7" w:rsidR="00D84B1C" w:rsidRPr="004547FA" w:rsidRDefault="00D84B1C" w:rsidP="00E53690">
      <w:pPr>
        <w:pStyle w:val="BodyText"/>
        <w:ind w:firstLine="567"/>
      </w:pP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trung, </w:t>
      </w:r>
      <w:proofErr w:type="spellStart"/>
      <w:r w:rsidRPr="004547FA">
        <w:t>dài</w:t>
      </w:r>
      <w:proofErr w:type="spellEnd"/>
      <w:r w:rsidRPr="004547FA">
        <w:t xml:space="preserve"> </w:t>
      </w:r>
      <w:proofErr w:type="spellStart"/>
      <w:r w:rsidRPr="004547FA">
        <w:t>hạn</w:t>
      </w:r>
      <w:proofErr w:type="spellEnd"/>
      <w:r w:rsidRPr="004547FA">
        <w:t xml:space="preserve"> </w:t>
      </w:r>
      <w:proofErr w:type="spellStart"/>
      <w:r w:rsidRPr="004547FA">
        <w:t>doanh</w:t>
      </w:r>
      <w:proofErr w:type="spellEnd"/>
      <w:r w:rsidRPr="004547FA">
        <w:t xml:space="preserve"> nghiệp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trọng</w:t>
      </w:r>
      <w:proofErr w:type="spellEnd"/>
      <w:r w:rsidRPr="004547FA">
        <w:t xml:space="preserve"> khá nhỏ </w:t>
      </w:r>
      <w:proofErr w:type="spellStart"/>
      <w:r w:rsidRPr="004547FA">
        <w:t>trong</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trung, </w:t>
      </w:r>
      <w:proofErr w:type="spellStart"/>
      <w:r w:rsidRPr="004547FA">
        <w:t>dài</w:t>
      </w:r>
      <w:proofErr w:type="spellEnd"/>
      <w:r w:rsidRPr="004547FA">
        <w:t xml:space="preserve"> </w:t>
      </w:r>
      <w:proofErr w:type="spellStart"/>
      <w:r w:rsidRPr="004547FA">
        <w:t>hạn</w:t>
      </w:r>
      <w:proofErr w:type="spellEnd"/>
      <w:r w:rsidRPr="004547FA">
        <w:t xml:space="preserve"> nên </w:t>
      </w:r>
      <w:proofErr w:type="spellStart"/>
      <w:r w:rsidRPr="004547FA">
        <w:t>doanh</w:t>
      </w:r>
      <w:proofErr w:type="spellEnd"/>
      <w:r w:rsidRPr="004547FA">
        <w:t xml:space="preserve"> số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của</w:t>
      </w:r>
      <w:proofErr w:type="spellEnd"/>
      <w:r w:rsidRPr="004547FA">
        <w:t xml:space="preserve"> nó cũng </w:t>
      </w:r>
      <w:proofErr w:type="spellStart"/>
      <w:r w:rsidRPr="004547FA">
        <w:t>chiếm</w:t>
      </w:r>
      <w:proofErr w:type="spellEnd"/>
      <w:r w:rsidRPr="004547FA">
        <w:t xml:space="preserve"> một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rất</w:t>
      </w:r>
      <w:proofErr w:type="spellEnd"/>
      <w:r w:rsidRPr="004547FA">
        <w:t xml:space="preserve"> nhỏ </w:t>
      </w:r>
      <w:proofErr w:type="spellStart"/>
      <w:r w:rsidRPr="004547FA">
        <w:t>trong</w:t>
      </w:r>
      <w:proofErr w:type="spellEnd"/>
      <w:r w:rsidRPr="004547FA">
        <w:t xml:space="preserve"> </w:t>
      </w:r>
      <w:proofErr w:type="spellStart"/>
      <w:r w:rsidRPr="004547FA">
        <w:t>tổng</w:t>
      </w:r>
      <w:proofErr w:type="spellEnd"/>
      <w:r w:rsidRPr="004547FA">
        <w:t xml:space="preserve"> </w:t>
      </w:r>
      <w:proofErr w:type="spellStart"/>
      <w:r w:rsidRPr="004547FA">
        <w:t>doanh</w:t>
      </w:r>
      <w:proofErr w:type="spellEnd"/>
      <w:r w:rsidRPr="004547FA">
        <w:t xml:space="preserve"> số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doanh</w:t>
      </w:r>
      <w:proofErr w:type="spellEnd"/>
      <w:r w:rsidRPr="004547FA">
        <w:t xml:space="preserve"> nghiệp. Những </w:t>
      </w:r>
      <w:proofErr w:type="spellStart"/>
      <w:r w:rsidRPr="004547FA">
        <w:t>khoản</w:t>
      </w:r>
      <w:proofErr w:type="spellEnd"/>
      <w:r w:rsidRPr="004547FA">
        <w:t xml:space="preserve"> </w:t>
      </w:r>
      <w:proofErr w:type="spellStart"/>
      <w:r w:rsidRPr="004547FA">
        <w:t>vay</w:t>
      </w:r>
      <w:proofErr w:type="spellEnd"/>
      <w:r w:rsidRPr="004547FA">
        <w:t xml:space="preserve"> trung, </w:t>
      </w:r>
      <w:proofErr w:type="spellStart"/>
      <w:r w:rsidRPr="004547FA">
        <w:t>dài</w:t>
      </w:r>
      <w:proofErr w:type="spellEnd"/>
      <w:r w:rsidRPr="004547FA">
        <w:t xml:space="preserve"> </w:t>
      </w:r>
      <w:proofErr w:type="spellStart"/>
      <w:r w:rsidRPr="004547FA">
        <w:t>hạn</w:t>
      </w:r>
      <w:proofErr w:type="spellEnd"/>
      <w:r w:rsidRPr="004547FA">
        <w:t xml:space="preserve"> </w:t>
      </w:r>
      <w:proofErr w:type="spellStart"/>
      <w:r w:rsidRPr="004547FA">
        <w:t>thường</w:t>
      </w:r>
      <w:proofErr w:type="spellEnd"/>
      <w:r w:rsidRPr="004547FA">
        <w:t xml:space="preserve"> </w:t>
      </w:r>
      <w:proofErr w:type="spellStart"/>
      <w:r w:rsidRPr="004547FA">
        <w:t>áp</w:t>
      </w:r>
      <w:proofErr w:type="spellEnd"/>
      <w:r w:rsidRPr="004547FA">
        <w:t xml:space="preserve"> </w:t>
      </w:r>
      <w:proofErr w:type="spellStart"/>
      <w:r w:rsidRPr="004547FA">
        <w:t>dụng</w:t>
      </w:r>
      <w:proofErr w:type="spellEnd"/>
      <w:r w:rsidRPr="004547FA">
        <w:t xml:space="preserve"> đối </w:t>
      </w:r>
      <w:proofErr w:type="spellStart"/>
      <w:r w:rsidRPr="004547FA">
        <w:t>với</w:t>
      </w:r>
      <w:proofErr w:type="spellEnd"/>
      <w:r w:rsidRPr="004547FA">
        <w:t xml:space="preserve"> </w:t>
      </w:r>
      <w:proofErr w:type="spellStart"/>
      <w:r w:rsidRPr="004547FA">
        <w:t>các</w:t>
      </w:r>
      <w:bookmarkStart w:id="204" w:name="_bookmark95"/>
      <w:bookmarkEnd w:id="204"/>
      <w:proofErr w:type="spellEnd"/>
      <w:r w:rsidRPr="004547FA">
        <w:t xml:space="preserve"> </w:t>
      </w:r>
      <w:proofErr w:type="spellStart"/>
      <w:r w:rsidRPr="004547FA">
        <w:t>doanh</w:t>
      </w:r>
      <w:proofErr w:type="spellEnd"/>
      <w:r w:rsidRPr="004547FA">
        <w:t xml:space="preserve"> nghiệp có </w:t>
      </w:r>
      <w:proofErr w:type="spellStart"/>
      <w:r w:rsidRPr="004547FA">
        <w:t>quy</w:t>
      </w:r>
      <w:proofErr w:type="spellEnd"/>
      <w:r w:rsidRPr="004547FA">
        <w:t xml:space="preserve"> </w:t>
      </w:r>
      <w:proofErr w:type="spellStart"/>
      <w:r w:rsidRPr="004547FA">
        <w:t>mô</w:t>
      </w:r>
      <w:proofErr w:type="spellEnd"/>
      <w:r w:rsidRPr="004547FA">
        <w:t xml:space="preserve"> </w:t>
      </w:r>
      <w:proofErr w:type="spellStart"/>
      <w:r w:rsidRPr="004547FA">
        <w:t>lớn</w:t>
      </w:r>
      <w:proofErr w:type="spellEnd"/>
      <w:r w:rsidRPr="004547FA">
        <w:t xml:space="preserve">, chu </w:t>
      </w:r>
      <w:proofErr w:type="spellStart"/>
      <w:r w:rsidRPr="004547FA">
        <w:t>trình</w:t>
      </w:r>
      <w:proofErr w:type="spellEnd"/>
      <w:r w:rsidRPr="004547FA">
        <w:t xml:space="preserve"> </w:t>
      </w:r>
      <w:proofErr w:type="spellStart"/>
      <w:r w:rsidRPr="004547FA">
        <w:t>sản</w:t>
      </w:r>
      <w:proofErr w:type="spellEnd"/>
      <w:r w:rsidRPr="004547FA">
        <w:t xml:space="preserve"> xuất </w:t>
      </w:r>
      <w:proofErr w:type="spellStart"/>
      <w:r w:rsidRPr="004547FA">
        <w:t>kinh</w:t>
      </w:r>
      <w:proofErr w:type="spellEnd"/>
      <w:r w:rsidRPr="004547FA">
        <w:t xml:space="preserve"> </w:t>
      </w:r>
      <w:proofErr w:type="spellStart"/>
      <w:r w:rsidRPr="004547FA">
        <w:t>doanh</w:t>
      </w:r>
      <w:proofErr w:type="spellEnd"/>
      <w:r w:rsidRPr="004547FA">
        <w:t xml:space="preserve"> </w:t>
      </w:r>
      <w:proofErr w:type="spellStart"/>
      <w:r w:rsidRPr="004547FA">
        <w:t>dài</w:t>
      </w:r>
      <w:proofErr w:type="spellEnd"/>
      <w:r w:rsidRPr="004547FA">
        <w:t xml:space="preserve">, </w:t>
      </w:r>
      <w:proofErr w:type="spellStart"/>
      <w:r w:rsidRPr="004547FA">
        <w:t>vì</w:t>
      </w:r>
      <w:proofErr w:type="spellEnd"/>
      <w:r w:rsidRPr="004547FA">
        <w:t xml:space="preserve"> vậy </w:t>
      </w:r>
      <w:proofErr w:type="spellStart"/>
      <w:r w:rsidRPr="004547FA">
        <w:t>doanh</w:t>
      </w:r>
      <w:proofErr w:type="spellEnd"/>
      <w:r w:rsidRPr="004547FA">
        <w:t xml:space="preserve"> số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thường</w:t>
      </w:r>
      <w:proofErr w:type="spellEnd"/>
      <w:r w:rsidRPr="004547FA">
        <w:t xml:space="preserve"> có xu </w:t>
      </w:r>
      <w:proofErr w:type="spellStart"/>
      <w:r w:rsidRPr="004547FA">
        <w:t>hướng</w:t>
      </w:r>
      <w:proofErr w:type="spellEnd"/>
      <w:r w:rsidRPr="004547FA">
        <w:t xml:space="preserve"> tăng </w:t>
      </w:r>
      <w:proofErr w:type="spellStart"/>
      <w:r w:rsidRPr="004547FA">
        <w:t>trưởng</w:t>
      </w:r>
      <w:proofErr w:type="spellEnd"/>
      <w:r w:rsidRPr="004547FA">
        <w:t xml:space="preserve"> khá </w:t>
      </w:r>
      <w:proofErr w:type="spellStart"/>
      <w:r w:rsidRPr="004547FA">
        <w:t>chênh</w:t>
      </w:r>
      <w:proofErr w:type="spellEnd"/>
      <w:r w:rsidRPr="004547FA">
        <w:t xml:space="preserve"> </w:t>
      </w:r>
      <w:proofErr w:type="spellStart"/>
      <w:r w:rsidRPr="004547FA">
        <w:t>lệch</w:t>
      </w:r>
      <w:proofErr w:type="spellEnd"/>
      <w:r w:rsidRPr="004547FA">
        <w:t xml:space="preserve"> so </w:t>
      </w:r>
      <w:proofErr w:type="spellStart"/>
      <w:r w:rsidRPr="004547FA">
        <w:t>với</w:t>
      </w:r>
      <w:proofErr w:type="spellEnd"/>
      <w:r w:rsidRPr="004547FA">
        <w:t xml:space="preserve"> </w:t>
      </w:r>
      <w:proofErr w:type="spellStart"/>
      <w:r w:rsidRPr="004547FA">
        <w:t>doanh</w:t>
      </w:r>
      <w:proofErr w:type="spellEnd"/>
      <w:r w:rsidRPr="004547FA">
        <w:t xml:space="preserve"> số </w:t>
      </w:r>
      <w:proofErr w:type="spellStart"/>
      <w:r w:rsidRPr="004547FA">
        <w:t>cho</w:t>
      </w:r>
      <w:proofErr w:type="spellEnd"/>
      <w:r w:rsidRPr="004547FA">
        <w:t xml:space="preserve"> </w:t>
      </w:r>
      <w:proofErr w:type="spellStart"/>
      <w:r w:rsidRPr="004547FA">
        <w:t>vay</w:t>
      </w:r>
      <w:proofErr w:type="spellEnd"/>
      <w:r w:rsidRPr="004547FA">
        <w:t xml:space="preserve">. Thu </w:t>
      </w:r>
      <w:proofErr w:type="spellStart"/>
      <w:r w:rsidRPr="004547FA">
        <w:t>nợ</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trung </w:t>
      </w:r>
      <w:proofErr w:type="spellStart"/>
      <w:r w:rsidRPr="004547FA">
        <w:t>hạn</w:t>
      </w:r>
      <w:proofErr w:type="spellEnd"/>
      <w:r w:rsidRPr="004547FA">
        <w:t xml:space="preserve"> có </w:t>
      </w:r>
      <w:proofErr w:type="spellStart"/>
      <w:r w:rsidRPr="004547FA">
        <w:t>nhiều</w:t>
      </w:r>
      <w:proofErr w:type="spellEnd"/>
      <w:r w:rsidRPr="004547FA">
        <w:t xml:space="preserve"> </w:t>
      </w:r>
      <w:proofErr w:type="spellStart"/>
      <w:r w:rsidRPr="004547FA">
        <w:t>biến</w:t>
      </w:r>
      <w:proofErr w:type="spellEnd"/>
      <w:r w:rsidRPr="004547FA">
        <w:t xml:space="preserve"> </w:t>
      </w:r>
      <w:proofErr w:type="spellStart"/>
      <w:r w:rsidRPr="004547FA">
        <w:t>chuyển</w:t>
      </w:r>
      <w:proofErr w:type="spellEnd"/>
      <w:r w:rsidRPr="004547FA">
        <w:t xml:space="preserve">, </w:t>
      </w:r>
      <w:proofErr w:type="spellStart"/>
      <w:r w:rsidRPr="004547FA">
        <w:t>năm</w:t>
      </w:r>
      <w:proofErr w:type="spellEnd"/>
      <w:r w:rsidRPr="004547FA">
        <w:t xml:space="preserve"> 2020 </w:t>
      </w:r>
      <w:proofErr w:type="spellStart"/>
      <w:r w:rsidRPr="004547FA">
        <w:t>tốc</w:t>
      </w:r>
      <w:proofErr w:type="spellEnd"/>
      <w:r w:rsidRPr="004547FA">
        <w:t xml:space="preserve"> độ tăng </w:t>
      </w:r>
      <w:proofErr w:type="spellStart"/>
      <w:r w:rsidRPr="004547FA">
        <w:t>trưởng</w:t>
      </w:r>
      <w:proofErr w:type="spellEnd"/>
      <w:r w:rsidRPr="004547FA">
        <w:t xml:space="preserve"> tăng 74,88% tương </w:t>
      </w:r>
      <w:proofErr w:type="spellStart"/>
      <w:r w:rsidRPr="004547FA">
        <w:t>đương</w:t>
      </w:r>
      <w:proofErr w:type="spellEnd"/>
      <w:r w:rsidRPr="004547FA">
        <w:t xml:space="preserve"> 8.394 </w:t>
      </w:r>
      <w:proofErr w:type="spellStart"/>
      <w:r w:rsidRPr="004547FA">
        <w:t>triệu</w:t>
      </w:r>
      <w:proofErr w:type="spellEnd"/>
      <w:r w:rsidRPr="004547FA">
        <w:t xml:space="preserve"> </w:t>
      </w:r>
      <w:proofErr w:type="spellStart"/>
      <w:r w:rsidRPr="004547FA">
        <w:t>đồng</w:t>
      </w:r>
      <w:proofErr w:type="spellEnd"/>
      <w:r w:rsidRPr="004547FA">
        <w:t xml:space="preserve">, </w:t>
      </w:r>
      <w:proofErr w:type="spellStart"/>
      <w:r w:rsidRPr="004547FA">
        <w:t>thời</w:t>
      </w:r>
      <w:proofErr w:type="spellEnd"/>
      <w:r w:rsidRPr="004547FA">
        <w:t xml:space="preserve"> </w:t>
      </w:r>
      <w:proofErr w:type="spellStart"/>
      <w:r w:rsidRPr="004547FA">
        <w:t>gian</w:t>
      </w:r>
      <w:proofErr w:type="spellEnd"/>
      <w:r w:rsidRPr="004547FA">
        <w:t xml:space="preserve"> </w:t>
      </w:r>
      <w:proofErr w:type="spellStart"/>
      <w:r w:rsidRPr="004547FA">
        <w:t>này</w:t>
      </w:r>
      <w:proofErr w:type="spellEnd"/>
      <w:r w:rsidRPr="004547FA">
        <w:t xml:space="preserve"> ngân hàng tích </w:t>
      </w:r>
      <w:proofErr w:type="spellStart"/>
      <w:r w:rsidRPr="004547FA">
        <w:t>cực</w:t>
      </w:r>
      <w:proofErr w:type="spellEnd"/>
      <w:r w:rsidRPr="004547FA">
        <w:t xml:space="preserve"> </w:t>
      </w:r>
      <w:proofErr w:type="spellStart"/>
      <w:r w:rsidRPr="004547FA">
        <w:t>đưa</w:t>
      </w:r>
      <w:proofErr w:type="spellEnd"/>
      <w:r w:rsidRPr="004547FA">
        <w:t xml:space="preserve"> </w:t>
      </w:r>
      <w:proofErr w:type="spellStart"/>
      <w:r w:rsidRPr="004547FA">
        <w:t>ra</w:t>
      </w:r>
      <w:proofErr w:type="spellEnd"/>
      <w:r w:rsidRPr="004547FA">
        <w:t xml:space="preserve"> </w:t>
      </w:r>
      <w:proofErr w:type="spellStart"/>
      <w:r w:rsidRPr="004547FA">
        <w:t>cách</w:t>
      </w:r>
      <w:proofErr w:type="spellEnd"/>
      <w:r w:rsidRPr="004547FA">
        <w:t xml:space="preserve"> </w:t>
      </w:r>
      <w:proofErr w:type="spellStart"/>
      <w:r w:rsidRPr="004547FA">
        <w:t>giải</w:t>
      </w:r>
      <w:proofErr w:type="spellEnd"/>
      <w:r w:rsidRPr="004547FA">
        <w:t xml:space="preserve"> quyết </w:t>
      </w:r>
      <w:proofErr w:type="spellStart"/>
      <w:r w:rsidRPr="004547FA">
        <w:t>hiệu</w:t>
      </w:r>
      <w:proofErr w:type="spellEnd"/>
      <w:r w:rsidRPr="004547FA">
        <w:t xml:space="preserve"> quả </w:t>
      </w:r>
      <w:proofErr w:type="spellStart"/>
      <w:r w:rsidRPr="004547FA">
        <w:t>nhằm</w:t>
      </w:r>
      <w:proofErr w:type="spellEnd"/>
      <w:r w:rsidRPr="004547FA">
        <w:t xml:space="preserve"> </w:t>
      </w:r>
      <w:proofErr w:type="spellStart"/>
      <w:r w:rsidRPr="004547FA">
        <w:t>thu</w:t>
      </w:r>
      <w:proofErr w:type="spellEnd"/>
      <w:r w:rsidRPr="004547FA">
        <w:t xml:space="preserve"> những </w:t>
      </w:r>
      <w:proofErr w:type="spellStart"/>
      <w:r w:rsidRPr="004547FA">
        <w:t>khoản</w:t>
      </w:r>
      <w:proofErr w:type="spellEnd"/>
      <w:r w:rsidRPr="004547FA">
        <w:t xml:space="preserve"> </w:t>
      </w:r>
      <w:proofErr w:type="spellStart"/>
      <w:r w:rsidRPr="004547FA">
        <w:t>nợ</w:t>
      </w:r>
      <w:proofErr w:type="spellEnd"/>
      <w:r w:rsidRPr="004547FA">
        <w:t xml:space="preserve"> </w:t>
      </w:r>
      <w:proofErr w:type="spellStart"/>
      <w:r w:rsidRPr="004547FA">
        <w:t>tồn</w:t>
      </w:r>
      <w:proofErr w:type="spellEnd"/>
      <w:r w:rsidRPr="004547FA">
        <w:t xml:space="preserve"> </w:t>
      </w:r>
      <w:proofErr w:type="spellStart"/>
      <w:r w:rsidRPr="004547FA">
        <w:t>đọng</w:t>
      </w:r>
      <w:proofErr w:type="spellEnd"/>
      <w:r w:rsidRPr="004547FA">
        <w:t xml:space="preserve"> vào những </w:t>
      </w:r>
      <w:proofErr w:type="spellStart"/>
      <w:r w:rsidRPr="004547FA">
        <w:t>năm</w:t>
      </w:r>
      <w:proofErr w:type="spellEnd"/>
      <w:r w:rsidRPr="004547FA">
        <w:t xml:space="preserve"> </w:t>
      </w:r>
      <w:proofErr w:type="spellStart"/>
      <w:r w:rsidRPr="004547FA">
        <w:t>trước</w:t>
      </w:r>
      <w:proofErr w:type="spellEnd"/>
      <w:r w:rsidRPr="004547FA">
        <w:t xml:space="preserve"> nên </w:t>
      </w:r>
      <w:proofErr w:type="spellStart"/>
      <w:r w:rsidRPr="004547FA">
        <w:t>đạt</w:t>
      </w:r>
      <w:proofErr w:type="spellEnd"/>
      <w:r w:rsidRPr="004547FA">
        <w:t xml:space="preserve"> được </w:t>
      </w:r>
      <w:proofErr w:type="spellStart"/>
      <w:r w:rsidRPr="004547FA">
        <w:t>hiệu</w:t>
      </w:r>
      <w:proofErr w:type="spellEnd"/>
      <w:r w:rsidRPr="004547FA">
        <w:t xml:space="preserve"> quả </w:t>
      </w:r>
      <w:proofErr w:type="spellStart"/>
      <w:r w:rsidRPr="004547FA">
        <w:t>cao</w:t>
      </w:r>
      <w:proofErr w:type="spellEnd"/>
      <w:r w:rsidRPr="004547FA">
        <w:t xml:space="preserve">. Các dự án </w:t>
      </w:r>
      <w:proofErr w:type="spellStart"/>
      <w:r w:rsidRPr="004547FA">
        <w:t>đầu</w:t>
      </w:r>
      <w:proofErr w:type="spellEnd"/>
      <w:r w:rsidRPr="004547FA">
        <w:t xml:space="preserve"> </w:t>
      </w:r>
      <w:proofErr w:type="spellStart"/>
      <w:r w:rsidRPr="004547FA">
        <w:t>tư</w:t>
      </w:r>
      <w:proofErr w:type="spellEnd"/>
      <w:r w:rsidRPr="004547FA">
        <w:t xml:space="preserve"> được </w:t>
      </w:r>
      <w:proofErr w:type="spellStart"/>
      <w:r w:rsidRPr="004547FA">
        <w:t>giải</w:t>
      </w:r>
      <w:proofErr w:type="spellEnd"/>
      <w:r w:rsidRPr="004547FA">
        <w:t xml:space="preserve"> ngân </w:t>
      </w:r>
      <w:proofErr w:type="spellStart"/>
      <w:r w:rsidRPr="004547FA">
        <w:t>của</w:t>
      </w:r>
      <w:proofErr w:type="spellEnd"/>
      <w:r w:rsidRPr="004547FA">
        <w:t xml:space="preserve"> </w:t>
      </w:r>
      <w:proofErr w:type="spellStart"/>
      <w:r w:rsidRPr="004547FA">
        <w:t>năm</w:t>
      </w:r>
      <w:proofErr w:type="spellEnd"/>
      <w:r w:rsidRPr="004547FA">
        <w:t xml:space="preserve"> </w:t>
      </w:r>
      <w:proofErr w:type="spellStart"/>
      <w:r w:rsidRPr="004547FA">
        <w:t>trước</w:t>
      </w:r>
      <w:proofErr w:type="spellEnd"/>
      <w:r w:rsidRPr="004547FA">
        <w:t xml:space="preserve"> </w:t>
      </w:r>
      <w:proofErr w:type="spellStart"/>
      <w:r w:rsidRPr="004547FA">
        <w:t>dần</w:t>
      </w:r>
      <w:proofErr w:type="spellEnd"/>
      <w:r w:rsidRPr="004547FA">
        <w:t xml:space="preserve"> </w:t>
      </w:r>
      <w:proofErr w:type="spellStart"/>
      <w:r w:rsidRPr="004547FA">
        <w:t>đi</w:t>
      </w:r>
      <w:proofErr w:type="spellEnd"/>
      <w:r w:rsidRPr="004547FA">
        <w:t xml:space="preserve"> </w:t>
      </w:r>
      <w:proofErr w:type="spellStart"/>
      <w:r w:rsidRPr="004547FA">
        <w:t>vào</w:t>
      </w:r>
      <w:proofErr w:type="spellEnd"/>
      <w:r w:rsidRPr="004547FA">
        <w:t xml:space="preserve"> </w:t>
      </w:r>
      <w:proofErr w:type="spellStart"/>
      <w:r w:rsidRPr="004547FA">
        <w:t>hoạt</w:t>
      </w:r>
      <w:proofErr w:type="spellEnd"/>
      <w:r w:rsidRPr="004547FA">
        <w:t xml:space="preserve"> động </w:t>
      </w:r>
      <w:proofErr w:type="spellStart"/>
      <w:r w:rsidRPr="004547FA">
        <w:t>va</w:t>
      </w:r>
      <w:proofErr w:type="spellEnd"/>
      <w:r w:rsidRPr="004547FA">
        <w:t xml:space="preserve">̀ </w:t>
      </w:r>
      <w:proofErr w:type="spellStart"/>
      <w:r w:rsidRPr="004547FA">
        <w:t>đem</w:t>
      </w:r>
      <w:proofErr w:type="spellEnd"/>
      <w:r w:rsidRPr="004547FA">
        <w:t xml:space="preserve"> về </w:t>
      </w:r>
      <w:proofErr w:type="spellStart"/>
      <w:r w:rsidRPr="004547FA">
        <w:t>nguồn</w:t>
      </w:r>
      <w:proofErr w:type="spellEnd"/>
      <w:r w:rsidRPr="004547FA">
        <w:t xml:space="preserve"> </w:t>
      </w:r>
      <w:proofErr w:type="spellStart"/>
      <w:r w:rsidRPr="004547FA">
        <w:t>thu</w:t>
      </w:r>
      <w:proofErr w:type="spellEnd"/>
      <w:r w:rsidRPr="004547FA">
        <w:t xml:space="preserve"> </w:t>
      </w:r>
      <w:proofErr w:type="spellStart"/>
      <w:r w:rsidRPr="004547FA">
        <w:t>đáng</w:t>
      </w:r>
      <w:proofErr w:type="spellEnd"/>
      <w:r w:rsidRPr="004547FA">
        <w:t xml:space="preserve"> kể </w:t>
      </w:r>
      <w:proofErr w:type="spellStart"/>
      <w:r w:rsidRPr="004547FA">
        <w:t>cho</w:t>
      </w:r>
      <w:proofErr w:type="spellEnd"/>
      <w:r w:rsidRPr="004547FA">
        <w:t xml:space="preserve"> </w:t>
      </w:r>
      <w:proofErr w:type="spellStart"/>
      <w:r w:rsidRPr="004547FA">
        <w:t>doanh</w:t>
      </w:r>
      <w:proofErr w:type="spellEnd"/>
      <w:r w:rsidRPr="004547FA">
        <w:t xml:space="preserve"> nghiệp </w:t>
      </w:r>
      <w:proofErr w:type="spellStart"/>
      <w:r w:rsidRPr="004547FA">
        <w:t>hoàn</w:t>
      </w:r>
      <w:proofErr w:type="spellEnd"/>
      <w:r w:rsidRPr="004547FA">
        <w:t xml:space="preserve"> trả </w:t>
      </w:r>
      <w:proofErr w:type="spellStart"/>
      <w:r w:rsidRPr="004547FA">
        <w:t>nợ</w:t>
      </w:r>
      <w:proofErr w:type="spellEnd"/>
      <w:r w:rsidRPr="004547FA">
        <w:t xml:space="preserve"> </w:t>
      </w:r>
      <w:proofErr w:type="spellStart"/>
      <w:r w:rsidRPr="004547FA">
        <w:t>vay</w:t>
      </w:r>
      <w:proofErr w:type="spellEnd"/>
      <w:r w:rsidRPr="004547FA">
        <w:t xml:space="preserve"> ngân hàng nên góp </w:t>
      </w:r>
      <w:proofErr w:type="spellStart"/>
      <w:r w:rsidRPr="004547FA">
        <w:t>phần</w:t>
      </w:r>
      <w:proofErr w:type="spellEnd"/>
      <w:r w:rsidRPr="004547FA">
        <w:t xml:space="preserve"> tăng </w:t>
      </w:r>
      <w:proofErr w:type="spellStart"/>
      <w:r w:rsidRPr="004547FA">
        <w:t>doanh</w:t>
      </w:r>
      <w:proofErr w:type="spellEnd"/>
      <w:r w:rsidRPr="004547FA">
        <w:t xml:space="preserve"> số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Năm</w:t>
      </w:r>
      <w:proofErr w:type="spellEnd"/>
      <w:r w:rsidRPr="004547FA">
        <w:t xml:space="preserve"> 2021, do </w:t>
      </w:r>
      <w:proofErr w:type="spellStart"/>
      <w:r w:rsidRPr="004547FA">
        <w:t>dư</w:t>
      </w:r>
      <w:proofErr w:type="spellEnd"/>
      <w:r w:rsidRPr="004547FA">
        <w:t xml:space="preserve"> âm </w:t>
      </w:r>
      <w:proofErr w:type="spellStart"/>
      <w:r w:rsidRPr="004547FA">
        <w:t>tình</w:t>
      </w:r>
      <w:proofErr w:type="spellEnd"/>
      <w:r w:rsidRPr="004547FA">
        <w:t xml:space="preserve"> </w:t>
      </w:r>
      <w:proofErr w:type="spellStart"/>
      <w:r w:rsidRPr="004547FA">
        <w:t>hình</w:t>
      </w:r>
      <w:proofErr w:type="spellEnd"/>
      <w:r w:rsidRPr="004547FA">
        <w:t xml:space="preserve"> </w:t>
      </w:r>
      <w:proofErr w:type="spellStart"/>
      <w:r w:rsidRPr="004547FA">
        <w:t>kinh</w:t>
      </w:r>
      <w:proofErr w:type="spellEnd"/>
      <w:r w:rsidRPr="004547FA">
        <w:t xml:space="preserve"> tế </w:t>
      </w:r>
      <w:proofErr w:type="spellStart"/>
      <w:r w:rsidRPr="004547FA">
        <w:t>không</w:t>
      </w:r>
      <w:proofErr w:type="spellEnd"/>
      <w:r w:rsidRPr="004547FA">
        <w:t xml:space="preserve"> ổn định </w:t>
      </w:r>
      <w:proofErr w:type="spellStart"/>
      <w:r w:rsidRPr="004547FA">
        <w:t>năm</w:t>
      </w:r>
      <w:proofErr w:type="spellEnd"/>
      <w:r w:rsidRPr="004547FA">
        <w:t xml:space="preserve"> 2020 </w:t>
      </w:r>
      <w:proofErr w:type="spellStart"/>
      <w:r w:rsidRPr="004547FA">
        <w:t>kéo</w:t>
      </w:r>
      <w:proofErr w:type="spellEnd"/>
      <w:r w:rsidRPr="004547FA">
        <w:t xml:space="preserve"> </w:t>
      </w:r>
      <w:proofErr w:type="spellStart"/>
      <w:r w:rsidRPr="004547FA">
        <w:t>dài</w:t>
      </w:r>
      <w:proofErr w:type="spellEnd"/>
      <w:r w:rsidRPr="004547FA">
        <w:t xml:space="preserve"> tới 2021 nên </w:t>
      </w:r>
      <w:proofErr w:type="spellStart"/>
      <w:r w:rsidRPr="004547FA">
        <w:t>việc</w:t>
      </w:r>
      <w:proofErr w:type="spellEnd"/>
      <w:r w:rsidRPr="004547FA">
        <w:t xml:space="preserve">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lại</w:t>
      </w:r>
      <w:proofErr w:type="spellEnd"/>
      <w:r w:rsidRPr="004547FA">
        <w:t xml:space="preserve"> gặp </w:t>
      </w:r>
      <w:proofErr w:type="spellStart"/>
      <w:r w:rsidRPr="004547FA">
        <w:t>nhiều</w:t>
      </w:r>
      <w:proofErr w:type="spellEnd"/>
      <w:r w:rsidRPr="004547FA">
        <w:t xml:space="preserve"> </w:t>
      </w:r>
      <w:proofErr w:type="spellStart"/>
      <w:r w:rsidRPr="004547FA">
        <w:t>kho</w:t>
      </w:r>
      <w:proofErr w:type="spellEnd"/>
      <w:r w:rsidRPr="004547FA">
        <w:t xml:space="preserve">́ </w:t>
      </w:r>
      <w:proofErr w:type="spellStart"/>
      <w:r w:rsidRPr="004547FA">
        <w:t>khăn</w:t>
      </w:r>
      <w:proofErr w:type="spellEnd"/>
      <w:r w:rsidRPr="004547FA">
        <w:t xml:space="preserve"> ở </w:t>
      </w:r>
      <w:proofErr w:type="spellStart"/>
      <w:r w:rsidRPr="004547FA">
        <w:t>khoản</w:t>
      </w:r>
      <w:proofErr w:type="spellEnd"/>
      <w:r w:rsidRPr="004547FA">
        <w:t xml:space="preserve"> </w:t>
      </w:r>
      <w:proofErr w:type="spellStart"/>
      <w:r w:rsidRPr="004547FA">
        <w:t>nợ</w:t>
      </w:r>
      <w:proofErr w:type="spellEnd"/>
      <w:r w:rsidRPr="004547FA">
        <w:t xml:space="preserve"> trung </w:t>
      </w:r>
      <w:proofErr w:type="spellStart"/>
      <w:r w:rsidRPr="004547FA">
        <w:t>hạn</w:t>
      </w:r>
      <w:proofErr w:type="spellEnd"/>
      <w:r w:rsidRPr="004547FA">
        <w:t xml:space="preserve">. </w:t>
      </w:r>
      <w:proofErr w:type="spellStart"/>
      <w:r w:rsidRPr="004547FA">
        <w:t>tốc</w:t>
      </w:r>
      <w:proofErr w:type="spellEnd"/>
      <w:r w:rsidRPr="004547FA">
        <w:t xml:space="preserve"> độ tăng </w:t>
      </w:r>
      <w:proofErr w:type="spellStart"/>
      <w:r w:rsidRPr="004547FA">
        <w:t>trưởng</w:t>
      </w:r>
      <w:proofErr w:type="spellEnd"/>
      <w:r w:rsidRPr="004547FA">
        <w:t xml:space="preserve"> </w:t>
      </w:r>
      <w:proofErr w:type="spellStart"/>
      <w:r w:rsidRPr="004547FA">
        <w:t>giảm</w:t>
      </w:r>
      <w:proofErr w:type="spellEnd"/>
      <w:r w:rsidRPr="004547FA">
        <w:t xml:space="preserve"> </w:t>
      </w:r>
      <w:proofErr w:type="spellStart"/>
      <w:r w:rsidRPr="004547FA">
        <w:t>chỉ</w:t>
      </w:r>
      <w:proofErr w:type="spellEnd"/>
      <w:r w:rsidRPr="004547FA">
        <w:t xml:space="preserve"> còn 14.48% so </w:t>
      </w:r>
      <w:proofErr w:type="spellStart"/>
      <w:r w:rsidRPr="004547FA">
        <w:t>với</w:t>
      </w:r>
      <w:proofErr w:type="spellEnd"/>
      <w:r w:rsidRPr="004547FA">
        <w:t xml:space="preserve"> 2020 tương </w:t>
      </w:r>
      <w:proofErr w:type="spellStart"/>
      <w:r w:rsidRPr="004547FA">
        <w:t>đương</w:t>
      </w:r>
      <w:proofErr w:type="spellEnd"/>
      <w:r w:rsidRPr="004547FA">
        <w:t xml:space="preserve"> 2.506 </w:t>
      </w:r>
      <w:proofErr w:type="spellStart"/>
      <w:r w:rsidRPr="004547FA">
        <w:t>triệu</w:t>
      </w:r>
      <w:proofErr w:type="spellEnd"/>
      <w:r w:rsidRPr="004547FA">
        <w:t xml:space="preserve"> </w:t>
      </w:r>
      <w:proofErr w:type="spellStart"/>
      <w:r w:rsidRPr="004547FA">
        <w:t>đồng</w:t>
      </w:r>
      <w:proofErr w:type="spellEnd"/>
      <w:r w:rsidRPr="004547FA">
        <w:t xml:space="preserve">. Thu </w:t>
      </w:r>
      <w:proofErr w:type="spellStart"/>
      <w:r w:rsidRPr="004547FA">
        <w:t>nợ</w:t>
      </w:r>
      <w:proofErr w:type="spellEnd"/>
      <w:r w:rsidRPr="004547FA">
        <w:t xml:space="preserve"> </w:t>
      </w:r>
      <w:proofErr w:type="spellStart"/>
      <w:r w:rsidRPr="004547FA">
        <w:t>dài</w:t>
      </w:r>
      <w:proofErr w:type="spellEnd"/>
      <w:r w:rsidRPr="004547FA">
        <w:t xml:space="preserve"> </w:t>
      </w:r>
      <w:proofErr w:type="spellStart"/>
      <w:r w:rsidRPr="004547FA">
        <w:t>h</w:t>
      </w:r>
      <w:r w:rsidR="00807D37">
        <w:t>ạn</w:t>
      </w:r>
      <w:proofErr w:type="spellEnd"/>
      <w:r w:rsidR="00807D37">
        <w:t xml:space="preserve"> tăng </w:t>
      </w:r>
      <w:proofErr w:type="spellStart"/>
      <w:r w:rsidR="00807D37">
        <w:t>trưởng</w:t>
      </w:r>
      <w:proofErr w:type="spellEnd"/>
      <w:r w:rsidR="00807D37">
        <w:t xml:space="preserve"> </w:t>
      </w:r>
      <w:proofErr w:type="spellStart"/>
      <w:r w:rsidR="00807D37">
        <w:t>chậm</w:t>
      </w:r>
      <w:proofErr w:type="spellEnd"/>
      <w:r w:rsidR="00807D37">
        <w:t xml:space="preserve">, </w:t>
      </w:r>
      <w:proofErr w:type="spellStart"/>
      <w:r w:rsidR="00807D37">
        <w:t>các</w:t>
      </w:r>
      <w:proofErr w:type="spellEnd"/>
      <w:r w:rsidR="00807D37">
        <w:t xml:space="preserve"> </w:t>
      </w:r>
      <w:proofErr w:type="spellStart"/>
      <w:r w:rsidR="00807D37">
        <w:t>khoản</w:t>
      </w:r>
      <w:proofErr w:type="spellEnd"/>
      <w:r w:rsidRPr="004547FA">
        <w:t xml:space="preserve"> </w:t>
      </w:r>
      <w:proofErr w:type="spellStart"/>
      <w:r w:rsidRPr="004547FA">
        <w:t>vay</w:t>
      </w:r>
      <w:proofErr w:type="spellEnd"/>
      <w:r w:rsidRPr="004547FA">
        <w:t xml:space="preserve"> </w:t>
      </w:r>
      <w:proofErr w:type="spellStart"/>
      <w:r w:rsidRPr="004547FA">
        <w:t>dài</w:t>
      </w:r>
      <w:proofErr w:type="spellEnd"/>
      <w:r w:rsidRPr="004547FA">
        <w:t xml:space="preserve"> </w:t>
      </w:r>
      <w:proofErr w:type="spellStart"/>
      <w:r w:rsidRPr="004547FA">
        <w:t>hạn</w:t>
      </w:r>
      <w:proofErr w:type="spellEnd"/>
      <w:r w:rsidRPr="004547FA">
        <w:t xml:space="preserve"> </w:t>
      </w:r>
      <w:proofErr w:type="spellStart"/>
      <w:r w:rsidRPr="004547FA">
        <w:t>thường</w:t>
      </w:r>
      <w:proofErr w:type="spellEnd"/>
      <w:r w:rsidRPr="004547FA">
        <w:t xml:space="preserve"> </w:t>
      </w:r>
      <w:proofErr w:type="spellStart"/>
      <w:r w:rsidRPr="004547FA">
        <w:t>kho</w:t>
      </w:r>
      <w:proofErr w:type="spellEnd"/>
      <w:r w:rsidRPr="004547FA">
        <w:t xml:space="preserve">́ </w:t>
      </w:r>
      <w:proofErr w:type="spellStart"/>
      <w:r w:rsidRPr="004547FA">
        <w:t>đòi</w:t>
      </w:r>
      <w:proofErr w:type="spellEnd"/>
      <w:r w:rsidRPr="004547FA">
        <w:t xml:space="preserve"> vì </w:t>
      </w:r>
      <w:proofErr w:type="spellStart"/>
      <w:r w:rsidRPr="004547FA">
        <w:t>mang</w:t>
      </w:r>
      <w:proofErr w:type="spellEnd"/>
      <w:r w:rsidRPr="004547FA">
        <w:t xml:space="preserve"> </w:t>
      </w:r>
      <w:proofErr w:type="spellStart"/>
      <w:r w:rsidRPr="004547FA">
        <w:t>yếu</w:t>
      </w:r>
      <w:proofErr w:type="spellEnd"/>
      <w:r w:rsidRPr="004547FA">
        <w:t xml:space="preserve"> tố </w:t>
      </w:r>
      <w:proofErr w:type="spellStart"/>
      <w:r w:rsidRPr="004547FA">
        <w:t>rủi</w:t>
      </w:r>
      <w:proofErr w:type="spellEnd"/>
      <w:r w:rsidRPr="004547FA">
        <w:t xml:space="preserve"> </w:t>
      </w:r>
      <w:proofErr w:type="spellStart"/>
      <w:r w:rsidRPr="004547FA">
        <w:t>ro</w:t>
      </w:r>
      <w:proofErr w:type="spellEnd"/>
      <w:r w:rsidRPr="004547FA">
        <w:t xml:space="preserve"> </w:t>
      </w:r>
      <w:proofErr w:type="spellStart"/>
      <w:r w:rsidRPr="004547FA">
        <w:t>cao</w:t>
      </w:r>
      <w:proofErr w:type="spellEnd"/>
      <w:r w:rsidRPr="004547FA">
        <w:t xml:space="preserve">, </w:t>
      </w:r>
      <w:proofErr w:type="spellStart"/>
      <w:r w:rsidRPr="004547FA">
        <w:t>từ</w:t>
      </w:r>
      <w:proofErr w:type="spellEnd"/>
      <w:r w:rsidRPr="004547FA">
        <w:t xml:space="preserve"> </w:t>
      </w:r>
      <w:proofErr w:type="spellStart"/>
      <w:r w:rsidRPr="004547FA">
        <w:t>năm</w:t>
      </w:r>
      <w:proofErr w:type="spellEnd"/>
      <w:r w:rsidRPr="004547FA">
        <w:t xml:space="preserve"> 2019 đến 2021,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dài</w:t>
      </w:r>
      <w:proofErr w:type="spellEnd"/>
      <w:r w:rsidRPr="004547FA">
        <w:t xml:space="preserve"> </w:t>
      </w:r>
      <w:proofErr w:type="spellStart"/>
      <w:r w:rsidRPr="004547FA">
        <w:t>hạn</w:t>
      </w:r>
      <w:proofErr w:type="spellEnd"/>
      <w:r w:rsidRPr="004547FA">
        <w:t xml:space="preserve"> liên tục tăng </w:t>
      </w:r>
      <w:proofErr w:type="spellStart"/>
      <w:r w:rsidRPr="004547FA">
        <w:t>trưởng</w:t>
      </w:r>
      <w:proofErr w:type="spellEnd"/>
      <w:r w:rsidRPr="004547FA">
        <w:t xml:space="preserve"> âm. Các </w:t>
      </w:r>
      <w:proofErr w:type="spellStart"/>
      <w:r w:rsidRPr="004547FA">
        <w:t>khoản</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cũng </w:t>
      </w:r>
      <w:proofErr w:type="spellStart"/>
      <w:r w:rsidRPr="004547FA">
        <w:t>tập</w:t>
      </w:r>
      <w:proofErr w:type="spellEnd"/>
      <w:r w:rsidRPr="004547FA">
        <w:t xml:space="preserve"> trung </w:t>
      </w:r>
      <w:proofErr w:type="spellStart"/>
      <w:r w:rsidRPr="004547FA">
        <w:t>nhiều</w:t>
      </w:r>
      <w:proofErr w:type="spellEnd"/>
      <w:r w:rsidRPr="004547FA">
        <w:t xml:space="preserve"> ở </w:t>
      </w:r>
      <w:proofErr w:type="spellStart"/>
      <w:r w:rsidRPr="004547FA">
        <w:t>các</w:t>
      </w:r>
      <w:proofErr w:type="spellEnd"/>
      <w:r w:rsidRPr="004547FA">
        <w:t xml:space="preserve"> </w:t>
      </w:r>
      <w:proofErr w:type="spellStart"/>
      <w:r w:rsidRPr="004547FA">
        <w:t>khoản</w:t>
      </w:r>
      <w:proofErr w:type="spellEnd"/>
      <w:r w:rsidRPr="004547FA">
        <w:t xml:space="preserve"> </w:t>
      </w:r>
      <w:proofErr w:type="spellStart"/>
      <w:r w:rsidRPr="004547FA">
        <w:t>vay</w:t>
      </w:r>
      <w:proofErr w:type="spellEnd"/>
      <w:r w:rsidRPr="004547FA">
        <w:t xml:space="preserve"> </w:t>
      </w:r>
      <w:proofErr w:type="spellStart"/>
      <w:r w:rsidRPr="004547FA">
        <w:t>dài</w:t>
      </w:r>
      <w:proofErr w:type="spellEnd"/>
      <w:r w:rsidRPr="004547FA">
        <w:t xml:space="preserve"> </w:t>
      </w:r>
      <w:proofErr w:type="spellStart"/>
      <w:r w:rsidRPr="004547FA">
        <w:t>hạn</w:t>
      </w:r>
      <w:proofErr w:type="spellEnd"/>
      <w:r w:rsidRPr="004547FA">
        <w:t xml:space="preserve"> </w:t>
      </w:r>
      <w:proofErr w:type="spellStart"/>
      <w:r w:rsidRPr="004547FA">
        <w:t>này</w:t>
      </w:r>
      <w:proofErr w:type="spellEnd"/>
      <w:r w:rsidRPr="004547FA">
        <w:t>.</w:t>
      </w:r>
    </w:p>
    <w:p w14:paraId="1904813C" w14:textId="111DAD64" w:rsidR="00E06223" w:rsidRPr="000209CF" w:rsidRDefault="00393992" w:rsidP="00E53690">
      <w:pPr>
        <w:pStyle w:val="BodyText"/>
        <w:spacing w:before="122"/>
        <w:outlineLvl w:val="3"/>
        <w:rPr>
          <w:b/>
          <w:bCs/>
        </w:rPr>
      </w:pPr>
      <w:r>
        <w:rPr>
          <w:b/>
          <w:bCs/>
        </w:rPr>
        <w:t>2.3.1</w:t>
      </w:r>
      <w:r w:rsidR="00E06223" w:rsidRPr="000209CF">
        <w:rPr>
          <w:b/>
          <w:bCs/>
        </w:rPr>
        <w:t xml:space="preserve">.2. Thu </w:t>
      </w:r>
      <w:proofErr w:type="spellStart"/>
      <w:r w:rsidR="00E06223" w:rsidRPr="000209CF">
        <w:rPr>
          <w:b/>
          <w:bCs/>
        </w:rPr>
        <w:t>nợ</w:t>
      </w:r>
      <w:proofErr w:type="spellEnd"/>
      <w:r w:rsidR="00E06223" w:rsidRPr="000209CF">
        <w:rPr>
          <w:b/>
          <w:bCs/>
        </w:rPr>
        <w:t xml:space="preserve"> </w:t>
      </w:r>
      <w:proofErr w:type="spellStart"/>
      <w:r w:rsidR="00E06223" w:rsidRPr="000209CF">
        <w:rPr>
          <w:b/>
          <w:bCs/>
        </w:rPr>
        <w:t>doanh</w:t>
      </w:r>
      <w:proofErr w:type="spellEnd"/>
      <w:r w:rsidR="00E06223" w:rsidRPr="000209CF">
        <w:rPr>
          <w:b/>
          <w:bCs/>
        </w:rPr>
        <w:t xml:space="preserve"> nghiệp </w:t>
      </w:r>
      <w:proofErr w:type="spellStart"/>
      <w:r w:rsidR="00E06223" w:rsidRPr="000209CF">
        <w:rPr>
          <w:b/>
          <w:bCs/>
        </w:rPr>
        <w:t>theo</w:t>
      </w:r>
      <w:proofErr w:type="spellEnd"/>
      <w:r w:rsidR="00E06223" w:rsidRPr="000209CF">
        <w:rPr>
          <w:b/>
          <w:bCs/>
        </w:rPr>
        <w:t xml:space="preserve"> </w:t>
      </w:r>
      <w:proofErr w:type="spellStart"/>
      <w:r w:rsidR="00E06223" w:rsidRPr="000209CF">
        <w:rPr>
          <w:b/>
          <w:bCs/>
        </w:rPr>
        <w:t>thành</w:t>
      </w:r>
      <w:proofErr w:type="spellEnd"/>
      <w:r w:rsidR="00E06223" w:rsidRPr="000209CF">
        <w:rPr>
          <w:b/>
          <w:bCs/>
        </w:rPr>
        <w:t xml:space="preserve"> </w:t>
      </w:r>
      <w:proofErr w:type="spellStart"/>
      <w:r w:rsidR="00E06223" w:rsidRPr="000209CF">
        <w:rPr>
          <w:b/>
          <w:bCs/>
        </w:rPr>
        <w:t>phần</w:t>
      </w:r>
      <w:proofErr w:type="spellEnd"/>
      <w:r w:rsidR="00E06223" w:rsidRPr="000209CF">
        <w:rPr>
          <w:b/>
          <w:bCs/>
        </w:rPr>
        <w:t xml:space="preserve"> </w:t>
      </w:r>
      <w:proofErr w:type="spellStart"/>
      <w:r w:rsidR="00E06223" w:rsidRPr="000209CF">
        <w:rPr>
          <w:b/>
          <w:bCs/>
        </w:rPr>
        <w:t>kinh</w:t>
      </w:r>
      <w:proofErr w:type="spellEnd"/>
      <w:r w:rsidR="00E06223" w:rsidRPr="000209CF">
        <w:rPr>
          <w:b/>
          <w:bCs/>
        </w:rPr>
        <w:t xml:space="preserve"> tế</w:t>
      </w:r>
      <w:bookmarkEnd w:id="203"/>
    </w:p>
    <w:p w14:paraId="7888BF40" w14:textId="1BC639D0" w:rsidR="00A24644" w:rsidRPr="00A24644" w:rsidRDefault="00A24644" w:rsidP="00A24644">
      <w:pPr>
        <w:pStyle w:val="Caption"/>
      </w:pPr>
      <w:bookmarkStart w:id="205" w:name="_Toc101095419"/>
      <w:proofErr w:type="spellStart"/>
      <w:r>
        <w:t>Bảng</w:t>
      </w:r>
      <w:proofErr w:type="spellEnd"/>
      <w:r>
        <w:t xml:space="preserve"> 2.</w:t>
      </w:r>
      <w:fldSimple w:instr=" SEQ Bảng_2. \* ARABIC ">
        <w:r>
          <w:rPr>
            <w:noProof/>
          </w:rPr>
          <w:t>9</w:t>
        </w:r>
      </w:fldSimple>
      <w:r>
        <w:t xml:space="preserve">: </w:t>
      </w:r>
      <w:r w:rsidRPr="004547FA">
        <w:rPr>
          <w:bCs/>
          <w:iCs w:val="0"/>
          <w:szCs w:val="26"/>
        </w:rPr>
        <w:t xml:space="preserve">Thu </w:t>
      </w:r>
      <w:proofErr w:type="spellStart"/>
      <w:r w:rsidRPr="004547FA">
        <w:rPr>
          <w:bCs/>
          <w:iCs w:val="0"/>
          <w:szCs w:val="26"/>
        </w:rPr>
        <w:t>nợ</w:t>
      </w:r>
      <w:proofErr w:type="spellEnd"/>
      <w:r w:rsidRPr="004547FA">
        <w:rPr>
          <w:bCs/>
          <w:iCs w:val="0"/>
          <w:szCs w:val="26"/>
        </w:rPr>
        <w:t xml:space="preserve"> </w:t>
      </w:r>
      <w:proofErr w:type="spellStart"/>
      <w:r w:rsidRPr="004547FA">
        <w:rPr>
          <w:bCs/>
          <w:iCs w:val="0"/>
          <w:szCs w:val="26"/>
        </w:rPr>
        <w:t>doanh</w:t>
      </w:r>
      <w:proofErr w:type="spellEnd"/>
      <w:r w:rsidRPr="004547FA">
        <w:rPr>
          <w:bCs/>
          <w:iCs w:val="0"/>
          <w:szCs w:val="26"/>
        </w:rPr>
        <w:t xml:space="preserve"> nghiệp </w:t>
      </w:r>
      <w:proofErr w:type="spellStart"/>
      <w:r w:rsidRPr="004547FA">
        <w:rPr>
          <w:bCs/>
          <w:iCs w:val="0"/>
          <w:szCs w:val="26"/>
        </w:rPr>
        <w:t>theo</w:t>
      </w:r>
      <w:proofErr w:type="spellEnd"/>
      <w:r w:rsidRPr="004547FA">
        <w:rPr>
          <w:bCs/>
          <w:iCs w:val="0"/>
          <w:szCs w:val="26"/>
        </w:rPr>
        <w:t xml:space="preserve"> </w:t>
      </w:r>
      <w:proofErr w:type="spellStart"/>
      <w:r w:rsidRPr="004547FA">
        <w:rPr>
          <w:bCs/>
          <w:iCs w:val="0"/>
          <w:szCs w:val="26"/>
        </w:rPr>
        <w:t>thành</w:t>
      </w:r>
      <w:proofErr w:type="spellEnd"/>
      <w:r w:rsidRPr="004547FA">
        <w:rPr>
          <w:bCs/>
          <w:iCs w:val="0"/>
          <w:szCs w:val="26"/>
        </w:rPr>
        <w:t xml:space="preserve"> </w:t>
      </w:r>
      <w:proofErr w:type="spellStart"/>
      <w:r w:rsidRPr="004547FA">
        <w:rPr>
          <w:bCs/>
          <w:iCs w:val="0"/>
          <w:szCs w:val="26"/>
        </w:rPr>
        <w:t>phần</w:t>
      </w:r>
      <w:proofErr w:type="spellEnd"/>
      <w:r w:rsidRPr="004547FA">
        <w:rPr>
          <w:bCs/>
          <w:iCs w:val="0"/>
          <w:szCs w:val="26"/>
        </w:rPr>
        <w:t xml:space="preserve"> </w:t>
      </w:r>
      <w:proofErr w:type="spellStart"/>
      <w:r w:rsidRPr="004547FA">
        <w:rPr>
          <w:bCs/>
          <w:iCs w:val="0"/>
          <w:szCs w:val="26"/>
        </w:rPr>
        <w:t>kinh</w:t>
      </w:r>
      <w:proofErr w:type="spellEnd"/>
      <w:r w:rsidRPr="004547FA">
        <w:rPr>
          <w:bCs/>
          <w:iCs w:val="0"/>
          <w:szCs w:val="26"/>
        </w:rPr>
        <w:t xml:space="preserve"> tế</w:t>
      </w:r>
      <w:bookmarkEnd w:id="205"/>
    </w:p>
    <w:p w14:paraId="66AE7D02" w14:textId="77777777" w:rsidR="00D84B1C" w:rsidRPr="004547FA" w:rsidRDefault="00D84B1C" w:rsidP="00E53690">
      <w:pPr>
        <w:jc w:val="right"/>
        <w:rPr>
          <w:b/>
          <w:i/>
          <w:szCs w:val="26"/>
        </w:rPr>
      </w:pPr>
      <w:bookmarkStart w:id="206" w:name="_Hlk99273769"/>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bookmarkEnd w:id="206"/>
    <w:tbl>
      <w:tblPr>
        <w:tblW w:w="100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8"/>
        <w:gridCol w:w="1258"/>
        <w:gridCol w:w="1255"/>
        <w:gridCol w:w="1257"/>
        <w:gridCol w:w="1255"/>
        <w:gridCol w:w="928"/>
        <w:gridCol w:w="1320"/>
        <w:gridCol w:w="964"/>
      </w:tblGrid>
      <w:tr w:rsidR="00D84B1C" w:rsidRPr="004547FA" w14:paraId="2FF6D99E" w14:textId="77777777" w:rsidTr="00DD4393">
        <w:trPr>
          <w:trHeight w:val="609"/>
        </w:trPr>
        <w:tc>
          <w:tcPr>
            <w:tcW w:w="1788" w:type="dxa"/>
            <w:vMerge w:val="restart"/>
            <w:shd w:val="clear" w:color="auto" w:fill="auto"/>
          </w:tcPr>
          <w:p w14:paraId="2031A570" w14:textId="77777777" w:rsidR="00D84B1C" w:rsidRPr="004547FA" w:rsidRDefault="00D84B1C" w:rsidP="00E53690">
            <w:pPr>
              <w:pStyle w:val="TableParagraph"/>
              <w:rPr>
                <w:szCs w:val="26"/>
              </w:rPr>
            </w:pPr>
          </w:p>
        </w:tc>
        <w:tc>
          <w:tcPr>
            <w:tcW w:w="1258" w:type="dxa"/>
            <w:vMerge w:val="restart"/>
            <w:shd w:val="clear" w:color="auto" w:fill="auto"/>
          </w:tcPr>
          <w:p w14:paraId="2BA47E53" w14:textId="77777777" w:rsidR="00D84B1C" w:rsidRPr="004547FA" w:rsidRDefault="00D84B1C" w:rsidP="00E53690">
            <w:pPr>
              <w:pStyle w:val="TableParagraph"/>
              <w:rPr>
                <w:b/>
                <w:i/>
                <w:szCs w:val="26"/>
              </w:rPr>
            </w:pPr>
          </w:p>
          <w:p w14:paraId="608EF850" w14:textId="58955869" w:rsidR="00D84B1C" w:rsidRPr="004547FA" w:rsidRDefault="00D84B1C" w:rsidP="00E53690">
            <w:pPr>
              <w:pStyle w:val="TableParagraph"/>
              <w:rPr>
                <w:b/>
                <w:szCs w:val="26"/>
              </w:rPr>
            </w:pPr>
            <w:r w:rsidRPr="004547FA">
              <w:rPr>
                <w:b/>
                <w:szCs w:val="26"/>
              </w:rPr>
              <w:t>2019</w:t>
            </w:r>
          </w:p>
        </w:tc>
        <w:tc>
          <w:tcPr>
            <w:tcW w:w="1255" w:type="dxa"/>
            <w:vMerge w:val="restart"/>
            <w:shd w:val="clear" w:color="auto" w:fill="auto"/>
          </w:tcPr>
          <w:p w14:paraId="67D8FDCF" w14:textId="77777777" w:rsidR="00D84B1C" w:rsidRPr="004547FA" w:rsidRDefault="00D84B1C" w:rsidP="00E53690">
            <w:pPr>
              <w:pStyle w:val="TableParagraph"/>
              <w:rPr>
                <w:b/>
                <w:i/>
                <w:szCs w:val="26"/>
              </w:rPr>
            </w:pPr>
          </w:p>
          <w:p w14:paraId="0A8DEBDC" w14:textId="18F587DB" w:rsidR="00D84B1C" w:rsidRPr="004547FA" w:rsidRDefault="00D84B1C" w:rsidP="00E53690">
            <w:pPr>
              <w:pStyle w:val="TableParagraph"/>
              <w:rPr>
                <w:b/>
                <w:szCs w:val="26"/>
              </w:rPr>
            </w:pPr>
            <w:r w:rsidRPr="004547FA">
              <w:rPr>
                <w:b/>
                <w:szCs w:val="26"/>
              </w:rPr>
              <w:t>2020</w:t>
            </w:r>
          </w:p>
        </w:tc>
        <w:tc>
          <w:tcPr>
            <w:tcW w:w="1257" w:type="dxa"/>
            <w:vMerge w:val="restart"/>
            <w:shd w:val="clear" w:color="auto" w:fill="auto"/>
          </w:tcPr>
          <w:p w14:paraId="019DFB7E" w14:textId="77777777" w:rsidR="00D84B1C" w:rsidRPr="004547FA" w:rsidRDefault="00D84B1C" w:rsidP="00E53690">
            <w:pPr>
              <w:pStyle w:val="TableParagraph"/>
              <w:rPr>
                <w:b/>
                <w:i/>
                <w:szCs w:val="26"/>
              </w:rPr>
            </w:pPr>
          </w:p>
          <w:p w14:paraId="24C5B677" w14:textId="33737A31" w:rsidR="00D84B1C" w:rsidRPr="004547FA" w:rsidRDefault="00D84B1C" w:rsidP="00E53690">
            <w:pPr>
              <w:pStyle w:val="TableParagraph"/>
              <w:rPr>
                <w:b/>
                <w:szCs w:val="26"/>
              </w:rPr>
            </w:pPr>
            <w:r w:rsidRPr="004547FA">
              <w:rPr>
                <w:b/>
                <w:szCs w:val="26"/>
              </w:rPr>
              <w:t>2021</w:t>
            </w:r>
          </w:p>
        </w:tc>
        <w:tc>
          <w:tcPr>
            <w:tcW w:w="2183" w:type="dxa"/>
            <w:gridSpan w:val="2"/>
            <w:shd w:val="clear" w:color="auto" w:fill="auto"/>
            <w:vAlign w:val="center"/>
          </w:tcPr>
          <w:p w14:paraId="2022D2BF" w14:textId="1553C56A" w:rsidR="00D84B1C" w:rsidRPr="004547FA" w:rsidRDefault="00D84B1C" w:rsidP="00E53690">
            <w:pPr>
              <w:pStyle w:val="TableParagraph"/>
              <w:jc w:val="center"/>
              <w:rPr>
                <w:b/>
                <w:szCs w:val="26"/>
              </w:rPr>
            </w:pPr>
            <w:r w:rsidRPr="004547FA">
              <w:rPr>
                <w:b/>
                <w:szCs w:val="26"/>
              </w:rPr>
              <w:t>2020</w:t>
            </w:r>
            <w:r w:rsidR="00DD4393">
              <w:rPr>
                <w:b/>
                <w:szCs w:val="26"/>
              </w:rPr>
              <w:t>/</w:t>
            </w:r>
            <w:r w:rsidRPr="004547FA">
              <w:rPr>
                <w:b/>
                <w:szCs w:val="26"/>
              </w:rPr>
              <w:t>2019</w:t>
            </w:r>
          </w:p>
        </w:tc>
        <w:tc>
          <w:tcPr>
            <w:tcW w:w="2284" w:type="dxa"/>
            <w:gridSpan w:val="2"/>
            <w:shd w:val="clear" w:color="auto" w:fill="auto"/>
            <w:vAlign w:val="center"/>
          </w:tcPr>
          <w:p w14:paraId="3B5E6935" w14:textId="6181C135" w:rsidR="00D84B1C" w:rsidRPr="004547FA" w:rsidRDefault="00D84B1C" w:rsidP="00E53690">
            <w:pPr>
              <w:pStyle w:val="TableParagraph"/>
              <w:jc w:val="center"/>
              <w:rPr>
                <w:b/>
                <w:szCs w:val="26"/>
              </w:rPr>
            </w:pPr>
            <w:r w:rsidRPr="004547FA">
              <w:rPr>
                <w:b/>
                <w:szCs w:val="26"/>
              </w:rPr>
              <w:t>2021</w:t>
            </w:r>
            <w:r w:rsidR="00DD4393">
              <w:rPr>
                <w:b/>
                <w:szCs w:val="26"/>
              </w:rPr>
              <w:t>/</w:t>
            </w:r>
            <w:r w:rsidRPr="004547FA">
              <w:rPr>
                <w:b/>
                <w:szCs w:val="26"/>
              </w:rPr>
              <w:t>2020</w:t>
            </w:r>
          </w:p>
        </w:tc>
      </w:tr>
      <w:tr w:rsidR="00ED7529" w:rsidRPr="004547FA" w14:paraId="6DB431D8" w14:textId="77777777" w:rsidTr="00D84B1C">
        <w:trPr>
          <w:trHeight w:val="599"/>
        </w:trPr>
        <w:tc>
          <w:tcPr>
            <w:tcW w:w="1788" w:type="dxa"/>
            <w:vMerge/>
            <w:tcBorders>
              <w:top w:val="nil"/>
            </w:tcBorders>
            <w:shd w:val="clear" w:color="auto" w:fill="auto"/>
          </w:tcPr>
          <w:p w14:paraId="2C074131" w14:textId="77777777" w:rsidR="00D84B1C" w:rsidRPr="004547FA" w:rsidRDefault="00D84B1C" w:rsidP="00E53690">
            <w:pPr>
              <w:rPr>
                <w:szCs w:val="26"/>
              </w:rPr>
            </w:pPr>
          </w:p>
        </w:tc>
        <w:tc>
          <w:tcPr>
            <w:tcW w:w="1258" w:type="dxa"/>
            <w:vMerge/>
            <w:tcBorders>
              <w:top w:val="nil"/>
            </w:tcBorders>
            <w:shd w:val="clear" w:color="auto" w:fill="auto"/>
          </w:tcPr>
          <w:p w14:paraId="2D5CB085" w14:textId="77777777" w:rsidR="00D84B1C" w:rsidRPr="004547FA" w:rsidRDefault="00D84B1C" w:rsidP="00E53690">
            <w:pPr>
              <w:rPr>
                <w:szCs w:val="26"/>
              </w:rPr>
            </w:pPr>
          </w:p>
        </w:tc>
        <w:tc>
          <w:tcPr>
            <w:tcW w:w="1255" w:type="dxa"/>
            <w:vMerge/>
            <w:tcBorders>
              <w:top w:val="nil"/>
            </w:tcBorders>
            <w:shd w:val="clear" w:color="auto" w:fill="auto"/>
          </w:tcPr>
          <w:p w14:paraId="57ECAF3D" w14:textId="77777777" w:rsidR="00D84B1C" w:rsidRPr="004547FA" w:rsidRDefault="00D84B1C" w:rsidP="00E53690">
            <w:pPr>
              <w:rPr>
                <w:szCs w:val="26"/>
              </w:rPr>
            </w:pPr>
          </w:p>
        </w:tc>
        <w:tc>
          <w:tcPr>
            <w:tcW w:w="1257" w:type="dxa"/>
            <w:vMerge/>
            <w:tcBorders>
              <w:top w:val="nil"/>
            </w:tcBorders>
            <w:shd w:val="clear" w:color="auto" w:fill="auto"/>
          </w:tcPr>
          <w:p w14:paraId="2E0B9798" w14:textId="77777777" w:rsidR="00D84B1C" w:rsidRPr="004547FA" w:rsidRDefault="00D84B1C" w:rsidP="00E53690">
            <w:pPr>
              <w:rPr>
                <w:szCs w:val="26"/>
              </w:rPr>
            </w:pPr>
          </w:p>
        </w:tc>
        <w:tc>
          <w:tcPr>
            <w:tcW w:w="1255" w:type="dxa"/>
            <w:shd w:val="clear" w:color="auto" w:fill="auto"/>
          </w:tcPr>
          <w:p w14:paraId="0DC3734B" w14:textId="77777777" w:rsidR="00D84B1C" w:rsidRPr="004547FA" w:rsidRDefault="00D84B1C" w:rsidP="00E53690">
            <w:pPr>
              <w:pStyle w:val="TableParagraph"/>
              <w:ind w:hanging="36"/>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28" w:type="dxa"/>
            <w:shd w:val="clear" w:color="auto" w:fill="auto"/>
          </w:tcPr>
          <w:p w14:paraId="1E2ACC41" w14:textId="77777777" w:rsidR="00D84B1C" w:rsidRPr="004547FA" w:rsidRDefault="00D84B1C" w:rsidP="00E53690">
            <w:pPr>
              <w:pStyle w:val="TableParagraph"/>
              <w:rPr>
                <w:b/>
                <w:szCs w:val="26"/>
              </w:rPr>
            </w:pPr>
            <w:r w:rsidRPr="004547FA">
              <w:rPr>
                <w:b/>
                <w:w w:val="99"/>
                <w:szCs w:val="26"/>
              </w:rPr>
              <w:t>%</w:t>
            </w:r>
          </w:p>
        </w:tc>
        <w:tc>
          <w:tcPr>
            <w:tcW w:w="1320" w:type="dxa"/>
            <w:shd w:val="clear" w:color="auto" w:fill="auto"/>
          </w:tcPr>
          <w:p w14:paraId="6AEAA271" w14:textId="77777777" w:rsidR="00D84B1C" w:rsidRPr="004547FA" w:rsidRDefault="00D84B1C" w:rsidP="00E53690">
            <w:pPr>
              <w:pStyle w:val="TableParagraph"/>
              <w:ind w:hanging="34"/>
              <w:rPr>
                <w:b/>
                <w:szCs w:val="26"/>
              </w:rPr>
            </w:pPr>
            <w:proofErr w:type="spellStart"/>
            <w:r w:rsidRPr="004547FA">
              <w:rPr>
                <w:b/>
                <w:szCs w:val="26"/>
              </w:rPr>
              <w:t>Triệu</w:t>
            </w:r>
            <w:proofErr w:type="spellEnd"/>
            <w:r w:rsidRPr="004547FA">
              <w:rPr>
                <w:b/>
                <w:w w:val="99"/>
                <w:szCs w:val="26"/>
              </w:rPr>
              <w:t xml:space="preserve"> </w:t>
            </w:r>
            <w:r w:rsidRPr="004547FA">
              <w:rPr>
                <w:b/>
                <w:szCs w:val="26"/>
              </w:rPr>
              <w:t>đồng</w:t>
            </w:r>
          </w:p>
        </w:tc>
        <w:tc>
          <w:tcPr>
            <w:tcW w:w="964" w:type="dxa"/>
            <w:shd w:val="clear" w:color="auto" w:fill="auto"/>
          </w:tcPr>
          <w:p w14:paraId="4666B82B" w14:textId="77777777" w:rsidR="00D84B1C" w:rsidRPr="004547FA" w:rsidRDefault="00D84B1C" w:rsidP="00E53690">
            <w:pPr>
              <w:pStyle w:val="TableParagraph"/>
              <w:rPr>
                <w:b/>
                <w:szCs w:val="26"/>
              </w:rPr>
            </w:pPr>
            <w:r w:rsidRPr="004547FA">
              <w:rPr>
                <w:b/>
                <w:w w:val="99"/>
                <w:szCs w:val="26"/>
              </w:rPr>
              <w:t>%</w:t>
            </w:r>
          </w:p>
        </w:tc>
      </w:tr>
      <w:tr w:rsidR="00D84B1C" w:rsidRPr="004547FA" w14:paraId="0551921F" w14:textId="77777777" w:rsidTr="00D84B1C">
        <w:trPr>
          <w:trHeight w:val="595"/>
        </w:trPr>
        <w:tc>
          <w:tcPr>
            <w:tcW w:w="1788" w:type="dxa"/>
          </w:tcPr>
          <w:p w14:paraId="34E91EB6" w14:textId="77777777" w:rsidR="00D84B1C" w:rsidRPr="004547FA" w:rsidRDefault="00D84B1C" w:rsidP="00E53690">
            <w:pPr>
              <w:pStyle w:val="TableParagraph"/>
              <w:rPr>
                <w:szCs w:val="26"/>
              </w:rPr>
            </w:pPr>
            <w:r w:rsidRPr="004547FA">
              <w:rPr>
                <w:szCs w:val="26"/>
              </w:rPr>
              <w:t xml:space="preserve">Công ty </w:t>
            </w:r>
            <w:proofErr w:type="spellStart"/>
            <w:r w:rsidRPr="004547FA">
              <w:rPr>
                <w:szCs w:val="26"/>
              </w:rPr>
              <w:t>cổ</w:t>
            </w:r>
            <w:proofErr w:type="spellEnd"/>
          </w:p>
          <w:p w14:paraId="6E4BEDAD" w14:textId="77777777" w:rsidR="00D84B1C" w:rsidRPr="004547FA" w:rsidRDefault="00D84B1C" w:rsidP="00E53690">
            <w:pPr>
              <w:pStyle w:val="TableParagraph"/>
              <w:rPr>
                <w:szCs w:val="26"/>
              </w:rPr>
            </w:pPr>
            <w:proofErr w:type="spellStart"/>
            <w:r w:rsidRPr="004547FA">
              <w:rPr>
                <w:szCs w:val="26"/>
              </w:rPr>
              <w:t>phần</w:t>
            </w:r>
            <w:proofErr w:type="spellEnd"/>
          </w:p>
        </w:tc>
        <w:tc>
          <w:tcPr>
            <w:tcW w:w="1258" w:type="dxa"/>
          </w:tcPr>
          <w:p w14:paraId="71EA0393" w14:textId="77777777" w:rsidR="00D84B1C" w:rsidRPr="004547FA" w:rsidRDefault="00D84B1C" w:rsidP="00E53690">
            <w:pPr>
              <w:pStyle w:val="TableParagraph"/>
              <w:rPr>
                <w:szCs w:val="26"/>
              </w:rPr>
            </w:pPr>
            <w:r w:rsidRPr="004547FA">
              <w:rPr>
                <w:w w:val="95"/>
                <w:szCs w:val="26"/>
              </w:rPr>
              <w:t>24.036,12</w:t>
            </w:r>
          </w:p>
        </w:tc>
        <w:tc>
          <w:tcPr>
            <w:tcW w:w="1255" w:type="dxa"/>
          </w:tcPr>
          <w:p w14:paraId="399816D0" w14:textId="77777777" w:rsidR="00D84B1C" w:rsidRPr="004547FA" w:rsidRDefault="00D84B1C" w:rsidP="00E53690">
            <w:pPr>
              <w:pStyle w:val="TableParagraph"/>
              <w:rPr>
                <w:szCs w:val="26"/>
              </w:rPr>
            </w:pPr>
            <w:r w:rsidRPr="004547FA">
              <w:rPr>
                <w:w w:val="95"/>
                <w:szCs w:val="26"/>
              </w:rPr>
              <w:t>18.618,55</w:t>
            </w:r>
          </w:p>
        </w:tc>
        <w:tc>
          <w:tcPr>
            <w:tcW w:w="1257" w:type="dxa"/>
          </w:tcPr>
          <w:p w14:paraId="1AAFFF82" w14:textId="77777777" w:rsidR="00D84B1C" w:rsidRPr="004547FA" w:rsidRDefault="00D84B1C" w:rsidP="00E53690">
            <w:pPr>
              <w:pStyle w:val="TableParagraph"/>
              <w:rPr>
                <w:szCs w:val="26"/>
              </w:rPr>
            </w:pPr>
            <w:r w:rsidRPr="004547FA">
              <w:rPr>
                <w:w w:val="95"/>
                <w:szCs w:val="26"/>
              </w:rPr>
              <w:t>32.804,55</w:t>
            </w:r>
          </w:p>
        </w:tc>
        <w:tc>
          <w:tcPr>
            <w:tcW w:w="1255" w:type="dxa"/>
          </w:tcPr>
          <w:p w14:paraId="6CE9DED0" w14:textId="77777777" w:rsidR="00D84B1C" w:rsidRPr="004547FA" w:rsidRDefault="00D84B1C" w:rsidP="00E53690">
            <w:pPr>
              <w:pStyle w:val="TableParagraph"/>
              <w:rPr>
                <w:szCs w:val="26"/>
              </w:rPr>
            </w:pPr>
            <w:r w:rsidRPr="004547FA">
              <w:rPr>
                <w:w w:val="95"/>
                <w:szCs w:val="26"/>
              </w:rPr>
              <w:t>-5.417,57</w:t>
            </w:r>
          </w:p>
        </w:tc>
        <w:tc>
          <w:tcPr>
            <w:tcW w:w="928" w:type="dxa"/>
          </w:tcPr>
          <w:p w14:paraId="6315C16E" w14:textId="77777777" w:rsidR="00D84B1C" w:rsidRPr="004547FA" w:rsidRDefault="00D84B1C" w:rsidP="00E53690">
            <w:pPr>
              <w:pStyle w:val="TableParagraph"/>
              <w:rPr>
                <w:szCs w:val="26"/>
              </w:rPr>
            </w:pPr>
            <w:r w:rsidRPr="004547FA">
              <w:rPr>
                <w:szCs w:val="26"/>
              </w:rPr>
              <w:t>77,46</w:t>
            </w:r>
          </w:p>
        </w:tc>
        <w:tc>
          <w:tcPr>
            <w:tcW w:w="1320" w:type="dxa"/>
          </w:tcPr>
          <w:p w14:paraId="54AA7A24" w14:textId="77777777" w:rsidR="00D84B1C" w:rsidRPr="004547FA" w:rsidRDefault="00D84B1C" w:rsidP="00E53690">
            <w:pPr>
              <w:pStyle w:val="TableParagraph"/>
              <w:rPr>
                <w:szCs w:val="26"/>
              </w:rPr>
            </w:pPr>
            <w:r w:rsidRPr="004547FA">
              <w:rPr>
                <w:w w:val="95"/>
                <w:szCs w:val="26"/>
              </w:rPr>
              <w:t>14.186,00</w:t>
            </w:r>
          </w:p>
        </w:tc>
        <w:tc>
          <w:tcPr>
            <w:tcW w:w="964" w:type="dxa"/>
          </w:tcPr>
          <w:p w14:paraId="2B1CA779" w14:textId="77777777" w:rsidR="00D84B1C" w:rsidRPr="004547FA" w:rsidRDefault="00D84B1C" w:rsidP="00E53690">
            <w:pPr>
              <w:pStyle w:val="TableParagraph"/>
              <w:rPr>
                <w:szCs w:val="26"/>
              </w:rPr>
            </w:pPr>
            <w:r w:rsidRPr="004547FA">
              <w:rPr>
                <w:w w:val="95"/>
                <w:szCs w:val="26"/>
              </w:rPr>
              <w:t>176,19</w:t>
            </w:r>
          </w:p>
        </w:tc>
      </w:tr>
      <w:tr w:rsidR="00D84B1C" w:rsidRPr="004547FA" w14:paraId="48D17312" w14:textId="77777777" w:rsidTr="00D84B1C">
        <w:trPr>
          <w:trHeight w:val="590"/>
        </w:trPr>
        <w:tc>
          <w:tcPr>
            <w:tcW w:w="1788" w:type="dxa"/>
          </w:tcPr>
          <w:p w14:paraId="255F557A" w14:textId="3DD8B31A" w:rsidR="00D84B1C" w:rsidRPr="004547FA" w:rsidRDefault="007D4CDD" w:rsidP="00E53690">
            <w:pPr>
              <w:pStyle w:val="TableParagraph"/>
              <w:rPr>
                <w:szCs w:val="26"/>
              </w:rPr>
            </w:pPr>
            <w:r>
              <w:rPr>
                <w:szCs w:val="26"/>
              </w:rPr>
              <w:t>C</w:t>
            </w:r>
            <w:r w:rsidR="00D84B1C" w:rsidRPr="004547FA">
              <w:rPr>
                <w:szCs w:val="26"/>
              </w:rPr>
              <w:t>ông ty TNHH</w:t>
            </w:r>
          </w:p>
        </w:tc>
        <w:tc>
          <w:tcPr>
            <w:tcW w:w="1258" w:type="dxa"/>
          </w:tcPr>
          <w:p w14:paraId="555EF539" w14:textId="77777777" w:rsidR="00D84B1C" w:rsidRPr="004547FA" w:rsidRDefault="00D84B1C" w:rsidP="00E53690">
            <w:pPr>
              <w:pStyle w:val="TableParagraph"/>
              <w:rPr>
                <w:szCs w:val="26"/>
              </w:rPr>
            </w:pPr>
            <w:r w:rsidRPr="004547FA">
              <w:rPr>
                <w:w w:val="95"/>
                <w:szCs w:val="26"/>
              </w:rPr>
              <w:t>21.078,32</w:t>
            </w:r>
          </w:p>
        </w:tc>
        <w:tc>
          <w:tcPr>
            <w:tcW w:w="1255" w:type="dxa"/>
          </w:tcPr>
          <w:p w14:paraId="36F2659F" w14:textId="77777777" w:rsidR="00D84B1C" w:rsidRPr="004547FA" w:rsidRDefault="00D84B1C" w:rsidP="00E53690">
            <w:pPr>
              <w:pStyle w:val="TableParagraph"/>
              <w:rPr>
                <w:szCs w:val="26"/>
              </w:rPr>
            </w:pPr>
            <w:r w:rsidRPr="004547FA">
              <w:rPr>
                <w:w w:val="95"/>
                <w:szCs w:val="26"/>
              </w:rPr>
              <w:t>17.161,51</w:t>
            </w:r>
          </w:p>
        </w:tc>
        <w:tc>
          <w:tcPr>
            <w:tcW w:w="1257" w:type="dxa"/>
          </w:tcPr>
          <w:p w14:paraId="0C315D68" w14:textId="77777777" w:rsidR="00D84B1C" w:rsidRPr="004547FA" w:rsidRDefault="00D84B1C" w:rsidP="00E53690">
            <w:pPr>
              <w:pStyle w:val="TableParagraph"/>
              <w:rPr>
                <w:szCs w:val="26"/>
              </w:rPr>
            </w:pPr>
            <w:r w:rsidRPr="004547FA">
              <w:rPr>
                <w:w w:val="95"/>
                <w:szCs w:val="26"/>
              </w:rPr>
              <w:t>23.279,60</w:t>
            </w:r>
          </w:p>
        </w:tc>
        <w:tc>
          <w:tcPr>
            <w:tcW w:w="1255" w:type="dxa"/>
          </w:tcPr>
          <w:p w14:paraId="5CD90DAF" w14:textId="77777777" w:rsidR="00D84B1C" w:rsidRPr="004547FA" w:rsidRDefault="00D84B1C" w:rsidP="00E53690">
            <w:pPr>
              <w:pStyle w:val="TableParagraph"/>
              <w:rPr>
                <w:szCs w:val="26"/>
              </w:rPr>
            </w:pPr>
            <w:r w:rsidRPr="004547FA">
              <w:rPr>
                <w:w w:val="95"/>
                <w:szCs w:val="26"/>
              </w:rPr>
              <w:t>-3.916,81</w:t>
            </w:r>
          </w:p>
        </w:tc>
        <w:tc>
          <w:tcPr>
            <w:tcW w:w="928" w:type="dxa"/>
          </w:tcPr>
          <w:p w14:paraId="0DEEE78A" w14:textId="77777777" w:rsidR="00D84B1C" w:rsidRPr="004547FA" w:rsidRDefault="00D84B1C" w:rsidP="00E53690">
            <w:pPr>
              <w:pStyle w:val="TableParagraph"/>
              <w:rPr>
                <w:szCs w:val="26"/>
              </w:rPr>
            </w:pPr>
            <w:r w:rsidRPr="004547FA">
              <w:rPr>
                <w:szCs w:val="26"/>
              </w:rPr>
              <w:t>81,42</w:t>
            </w:r>
          </w:p>
        </w:tc>
        <w:tc>
          <w:tcPr>
            <w:tcW w:w="1320" w:type="dxa"/>
          </w:tcPr>
          <w:p w14:paraId="2135615E" w14:textId="77777777" w:rsidR="00D84B1C" w:rsidRPr="004547FA" w:rsidRDefault="00D84B1C" w:rsidP="00E53690">
            <w:pPr>
              <w:pStyle w:val="TableParagraph"/>
              <w:rPr>
                <w:szCs w:val="26"/>
              </w:rPr>
            </w:pPr>
            <w:r w:rsidRPr="004547FA">
              <w:rPr>
                <w:w w:val="95"/>
                <w:szCs w:val="26"/>
              </w:rPr>
              <w:t>6.118,09</w:t>
            </w:r>
          </w:p>
        </w:tc>
        <w:tc>
          <w:tcPr>
            <w:tcW w:w="964" w:type="dxa"/>
          </w:tcPr>
          <w:p w14:paraId="17E50A86" w14:textId="77777777" w:rsidR="00D84B1C" w:rsidRPr="004547FA" w:rsidRDefault="00D84B1C" w:rsidP="00E53690">
            <w:pPr>
              <w:pStyle w:val="TableParagraph"/>
              <w:rPr>
                <w:szCs w:val="26"/>
              </w:rPr>
            </w:pPr>
            <w:r w:rsidRPr="004547FA">
              <w:rPr>
                <w:w w:val="95"/>
                <w:szCs w:val="26"/>
              </w:rPr>
              <w:t>135,65</w:t>
            </w:r>
          </w:p>
        </w:tc>
      </w:tr>
      <w:tr w:rsidR="00D84B1C" w:rsidRPr="004547FA" w14:paraId="0CCC2E81" w14:textId="77777777" w:rsidTr="00D84B1C">
        <w:trPr>
          <w:trHeight w:val="597"/>
        </w:trPr>
        <w:tc>
          <w:tcPr>
            <w:tcW w:w="1788" w:type="dxa"/>
          </w:tcPr>
          <w:p w14:paraId="263862D1" w14:textId="77777777" w:rsidR="00D84B1C" w:rsidRPr="004547FA" w:rsidRDefault="00D84B1C" w:rsidP="00E53690">
            <w:pPr>
              <w:pStyle w:val="TableParagraph"/>
              <w:rPr>
                <w:szCs w:val="26"/>
              </w:rPr>
            </w:pPr>
            <w:proofErr w:type="spellStart"/>
            <w:r w:rsidRPr="004547FA">
              <w:rPr>
                <w:szCs w:val="26"/>
              </w:rPr>
              <w:t>Doanh</w:t>
            </w:r>
            <w:proofErr w:type="spellEnd"/>
            <w:r w:rsidRPr="004547FA">
              <w:rPr>
                <w:szCs w:val="26"/>
              </w:rPr>
              <w:t xml:space="preserve"> nghiệp</w:t>
            </w:r>
          </w:p>
          <w:p w14:paraId="5C33A745" w14:textId="77777777" w:rsidR="00D84B1C" w:rsidRPr="004547FA" w:rsidRDefault="00D84B1C" w:rsidP="00E53690">
            <w:pPr>
              <w:pStyle w:val="TableParagraph"/>
              <w:rPr>
                <w:szCs w:val="26"/>
              </w:rPr>
            </w:pPr>
            <w:proofErr w:type="spellStart"/>
            <w:r w:rsidRPr="004547FA">
              <w:rPr>
                <w:szCs w:val="26"/>
              </w:rPr>
              <w:t>tư</w:t>
            </w:r>
            <w:proofErr w:type="spellEnd"/>
            <w:r w:rsidRPr="004547FA">
              <w:rPr>
                <w:szCs w:val="26"/>
              </w:rPr>
              <w:t xml:space="preserve"> </w:t>
            </w:r>
            <w:proofErr w:type="spellStart"/>
            <w:r w:rsidRPr="004547FA">
              <w:rPr>
                <w:szCs w:val="26"/>
              </w:rPr>
              <w:t>nhân</w:t>
            </w:r>
            <w:proofErr w:type="spellEnd"/>
          </w:p>
        </w:tc>
        <w:tc>
          <w:tcPr>
            <w:tcW w:w="1258" w:type="dxa"/>
          </w:tcPr>
          <w:p w14:paraId="44A4D683" w14:textId="77777777" w:rsidR="00D84B1C" w:rsidRPr="004547FA" w:rsidRDefault="00D84B1C" w:rsidP="00E53690">
            <w:pPr>
              <w:pStyle w:val="TableParagraph"/>
              <w:rPr>
                <w:szCs w:val="26"/>
              </w:rPr>
            </w:pPr>
            <w:r w:rsidRPr="004547FA">
              <w:rPr>
                <w:w w:val="95"/>
                <w:szCs w:val="26"/>
              </w:rPr>
              <w:t>1.110,493</w:t>
            </w:r>
          </w:p>
        </w:tc>
        <w:tc>
          <w:tcPr>
            <w:tcW w:w="1255" w:type="dxa"/>
          </w:tcPr>
          <w:p w14:paraId="02C62E45" w14:textId="77777777" w:rsidR="00D84B1C" w:rsidRPr="004547FA" w:rsidRDefault="00D84B1C" w:rsidP="00E53690">
            <w:pPr>
              <w:pStyle w:val="TableParagraph"/>
              <w:rPr>
                <w:szCs w:val="26"/>
              </w:rPr>
            </w:pPr>
            <w:r w:rsidRPr="004547FA">
              <w:rPr>
                <w:w w:val="95"/>
                <w:szCs w:val="26"/>
              </w:rPr>
              <w:t>2.619,15</w:t>
            </w:r>
          </w:p>
        </w:tc>
        <w:tc>
          <w:tcPr>
            <w:tcW w:w="1257" w:type="dxa"/>
          </w:tcPr>
          <w:p w14:paraId="07E9B5E8" w14:textId="77777777" w:rsidR="00D84B1C" w:rsidRPr="004547FA" w:rsidRDefault="00D84B1C" w:rsidP="00E53690">
            <w:pPr>
              <w:pStyle w:val="TableParagraph"/>
              <w:rPr>
                <w:szCs w:val="26"/>
              </w:rPr>
            </w:pPr>
            <w:r w:rsidRPr="004547FA">
              <w:rPr>
                <w:w w:val="95"/>
                <w:szCs w:val="26"/>
              </w:rPr>
              <w:t>1.616,91</w:t>
            </w:r>
          </w:p>
        </w:tc>
        <w:tc>
          <w:tcPr>
            <w:tcW w:w="1255" w:type="dxa"/>
          </w:tcPr>
          <w:p w14:paraId="2BF43889" w14:textId="77777777" w:rsidR="00D84B1C" w:rsidRPr="004547FA" w:rsidRDefault="00D84B1C" w:rsidP="00E53690">
            <w:pPr>
              <w:pStyle w:val="TableParagraph"/>
              <w:rPr>
                <w:szCs w:val="26"/>
              </w:rPr>
            </w:pPr>
            <w:r w:rsidRPr="004547FA">
              <w:rPr>
                <w:w w:val="95"/>
                <w:szCs w:val="26"/>
              </w:rPr>
              <w:t>1.508,66</w:t>
            </w:r>
          </w:p>
        </w:tc>
        <w:tc>
          <w:tcPr>
            <w:tcW w:w="928" w:type="dxa"/>
          </w:tcPr>
          <w:p w14:paraId="5329B387" w14:textId="77777777" w:rsidR="00D84B1C" w:rsidRPr="004547FA" w:rsidRDefault="00D84B1C" w:rsidP="00E53690">
            <w:pPr>
              <w:pStyle w:val="TableParagraph"/>
              <w:rPr>
                <w:szCs w:val="26"/>
              </w:rPr>
            </w:pPr>
            <w:r w:rsidRPr="004547FA">
              <w:rPr>
                <w:szCs w:val="26"/>
              </w:rPr>
              <w:t>235,85</w:t>
            </w:r>
          </w:p>
        </w:tc>
        <w:tc>
          <w:tcPr>
            <w:tcW w:w="1320" w:type="dxa"/>
          </w:tcPr>
          <w:p w14:paraId="01D935D9" w14:textId="77777777" w:rsidR="00D84B1C" w:rsidRPr="004547FA" w:rsidRDefault="00D84B1C" w:rsidP="00E53690">
            <w:pPr>
              <w:pStyle w:val="TableParagraph"/>
              <w:rPr>
                <w:szCs w:val="26"/>
              </w:rPr>
            </w:pPr>
            <w:r w:rsidRPr="004547FA">
              <w:rPr>
                <w:w w:val="95"/>
                <w:szCs w:val="26"/>
              </w:rPr>
              <w:t>-1.002,24</w:t>
            </w:r>
          </w:p>
        </w:tc>
        <w:tc>
          <w:tcPr>
            <w:tcW w:w="964" w:type="dxa"/>
          </w:tcPr>
          <w:p w14:paraId="04F381EE" w14:textId="77777777" w:rsidR="00D84B1C" w:rsidRPr="004547FA" w:rsidRDefault="00D84B1C" w:rsidP="00E53690">
            <w:pPr>
              <w:pStyle w:val="TableParagraph"/>
              <w:rPr>
                <w:szCs w:val="26"/>
              </w:rPr>
            </w:pPr>
            <w:r w:rsidRPr="004547FA">
              <w:rPr>
                <w:w w:val="95"/>
                <w:szCs w:val="26"/>
              </w:rPr>
              <w:t>61,73</w:t>
            </w:r>
          </w:p>
        </w:tc>
      </w:tr>
      <w:tr w:rsidR="00D84B1C" w:rsidRPr="004547FA" w14:paraId="3F0E627A" w14:textId="77777777" w:rsidTr="00D84B1C">
        <w:trPr>
          <w:trHeight w:val="897"/>
        </w:trPr>
        <w:tc>
          <w:tcPr>
            <w:tcW w:w="1788" w:type="dxa"/>
          </w:tcPr>
          <w:p w14:paraId="1020C753" w14:textId="77777777" w:rsidR="00D84B1C" w:rsidRPr="004547FA" w:rsidRDefault="00D84B1C" w:rsidP="00E53690">
            <w:pPr>
              <w:pStyle w:val="TableParagraph"/>
              <w:ind w:hanging="24"/>
              <w:rPr>
                <w:szCs w:val="26"/>
              </w:rPr>
            </w:pPr>
            <w:proofErr w:type="spellStart"/>
            <w:r w:rsidRPr="004547FA">
              <w:rPr>
                <w:szCs w:val="26"/>
              </w:rPr>
              <w:t>Doanh</w:t>
            </w:r>
            <w:proofErr w:type="spellEnd"/>
            <w:r w:rsidRPr="004547FA">
              <w:rPr>
                <w:szCs w:val="26"/>
              </w:rPr>
              <w:t xml:space="preserve"> nghiệp</w:t>
            </w:r>
          </w:p>
          <w:p w14:paraId="548B75C6" w14:textId="742DF80D" w:rsidR="00D84B1C" w:rsidRPr="004547FA" w:rsidRDefault="00DD4393" w:rsidP="00E53690">
            <w:pPr>
              <w:pStyle w:val="TableParagraph"/>
              <w:ind w:hanging="125"/>
              <w:rPr>
                <w:szCs w:val="26"/>
              </w:rPr>
            </w:pPr>
            <w:r w:rsidRPr="007D4CDD">
              <w:rPr>
                <w:szCs w:val="26"/>
              </w:rPr>
              <w:t xml:space="preserve">    có</w:t>
            </w:r>
            <w:r w:rsidR="00D84B1C" w:rsidRPr="004547FA">
              <w:rPr>
                <w:szCs w:val="26"/>
              </w:rPr>
              <w:t xml:space="preserve"> </w:t>
            </w:r>
            <w:proofErr w:type="spellStart"/>
            <w:r w:rsidR="00D84B1C" w:rsidRPr="004547FA">
              <w:rPr>
                <w:szCs w:val="26"/>
              </w:rPr>
              <w:t>vốn</w:t>
            </w:r>
            <w:proofErr w:type="spellEnd"/>
            <w:r w:rsidR="00D84B1C" w:rsidRPr="004547FA">
              <w:rPr>
                <w:szCs w:val="26"/>
              </w:rPr>
              <w:t xml:space="preserve"> </w:t>
            </w:r>
            <w:proofErr w:type="spellStart"/>
            <w:r w:rsidR="00D84B1C" w:rsidRPr="004547FA">
              <w:rPr>
                <w:szCs w:val="26"/>
              </w:rPr>
              <w:t>đầu</w:t>
            </w:r>
            <w:proofErr w:type="spellEnd"/>
            <w:r w:rsidR="00D84B1C" w:rsidRPr="004547FA">
              <w:rPr>
                <w:szCs w:val="26"/>
              </w:rPr>
              <w:t xml:space="preserve"> </w:t>
            </w:r>
            <w:proofErr w:type="spellStart"/>
            <w:r w:rsidR="00D84B1C" w:rsidRPr="004547FA">
              <w:rPr>
                <w:szCs w:val="26"/>
              </w:rPr>
              <w:t>tư</w:t>
            </w:r>
            <w:proofErr w:type="spellEnd"/>
            <w:r w:rsidR="00D84B1C" w:rsidRPr="004547FA">
              <w:rPr>
                <w:szCs w:val="26"/>
              </w:rPr>
              <w:t xml:space="preserve"> </w:t>
            </w:r>
            <w:r w:rsidR="00D84B1C" w:rsidRPr="004547FA">
              <w:rPr>
                <w:szCs w:val="26"/>
              </w:rPr>
              <w:lastRenderedPageBreak/>
              <w:t xml:space="preserve">nước </w:t>
            </w:r>
            <w:proofErr w:type="spellStart"/>
            <w:r w:rsidR="00D84B1C" w:rsidRPr="004547FA">
              <w:rPr>
                <w:szCs w:val="26"/>
              </w:rPr>
              <w:t>ngoài</w:t>
            </w:r>
            <w:proofErr w:type="spellEnd"/>
          </w:p>
        </w:tc>
        <w:tc>
          <w:tcPr>
            <w:tcW w:w="1258" w:type="dxa"/>
          </w:tcPr>
          <w:p w14:paraId="05320FD7" w14:textId="77777777" w:rsidR="00D84B1C" w:rsidRPr="004547FA" w:rsidRDefault="00D84B1C" w:rsidP="00E53690">
            <w:pPr>
              <w:pStyle w:val="TableParagraph"/>
              <w:rPr>
                <w:b/>
                <w:i/>
                <w:szCs w:val="26"/>
              </w:rPr>
            </w:pPr>
          </w:p>
          <w:p w14:paraId="6C965596" w14:textId="77777777" w:rsidR="00D84B1C" w:rsidRPr="004547FA" w:rsidRDefault="00D84B1C" w:rsidP="00E53690">
            <w:pPr>
              <w:pStyle w:val="TableParagraph"/>
              <w:rPr>
                <w:szCs w:val="26"/>
              </w:rPr>
            </w:pPr>
            <w:r w:rsidRPr="004547FA">
              <w:rPr>
                <w:w w:val="95"/>
                <w:szCs w:val="26"/>
              </w:rPr>
              <w:t>321,043</w:t>
            </w:r>
          </w:p>
        </w:tc>
        <w:tc>
          <w:tcPr>
            <w:tcW w:w="1255" w:type="dxa"/>
          </w:tcPr>
          <w:p w14:paraId="5E5E5B51" w14:textId="77777777" w:rsidR="00D84B1C" w:rsidRPr="004547FA" w:rsidRDefault="00D84B1C" w:rsidP="00E53690">
            <w:pPr>
              <w:pStyle w:val="TableParagraph"/>
              <w:rPr>
                <w:b/>
                <w:i/>
                <w:szCs w:val="26"/>
              </w:rPr>
            </w:pPr>
          </w:p>
          <w:p w14:paraId="64E22E21" w14:textId="77777777" w:rsidR="00D84B1C" w:rsidRPr="004547FA" w:rsidRDefault="00D84B1C" w:rsidP="00E53690">
            <w:pPr>
              <w:pStyle w:val="TableParagraph"/>
              <w:rPr>
                <w:szCs w:val="26"/>
              </w:rPr>
            </w:pPr>
            <w:r w:rsidRPr="004547FA">
              <w:rPr>
                <w:w w:val="95"/>
                <w:szCs w:val="26"/>
              </w:rPr>
              <w:t>428,13</w:t>
            </w:r>
          </w:p>
        </w:tc>
        <w:tc>
          <w:tcPr>
            <w:tcW w:w="1257" w:type="dxa"/>
          </w:tcPr>
          <w:p w14:paraId="5410A3EB" w14:textId="77777777" w:rsidR="00D84B1C" w:rsidRPr="004547FA" w:rsidRDefault="00D84B1C" w:rsidP="00E53690">
            <w:pPr>
              <w:pStyle w:val="TableParagraph"/>
              <w:rPr>
                <w:b/>
                <w:i/>
                <w:szCs w:val="26"/>
              </w:rPr>
            </w:pPr>
          </w:p>
          <w:p w14:paraId="1D6D58D9" w14:textId="77777777" w:rsidR="00D84B1C" w:rsidRPr="004547FA" w:rsidRDefault="00D84B1C" w:rsidP="00E53690">
            <w:pPr>
              <w:pStyle w:val="TableParagraph"/>
              <w:rPr>
                <w:szCs w:val="26"/>
              </w:rPr>
            </w:pPr>
            <w:r w:rsidRPr="004547FA">
              <w:rPr>
                <w:w w:val="95"/>
                <w:szCs w:val="26"/>
              </w:rPr>
              <w:t>326,81</w:t>
            </w:r>
          </w:p>
        </w:tc>
        <w:tc>
          <w:tcPr>
            <w:tcW w:w="1255" w:type="dxa"/>
          </w:tcPr>
          <w:p w14:paraId="06F63495" w14:textId="77777777" w:rsidR="00D84B1C" w:rsidRPr="004547FA" w:rsidRDefault="00D84B1C" w:rsidP="00E53690">
            <w:pPr>
              <w:pStyle w:val="TableParagraph"/>
              <w:rPr>
                <w:b/>
                <w:i/>
                <w:szCs w:val="26"/>
              </w:rPr>
            </w:pPr>
          </w:p>
          <w:p w14:paraId="2E4BF100" w14:textId="77777777" w:rsidR="00D84B1C" w:rsidRPr="004547FA" w:rsidRDefault="00D84B1C" w:rsidP="00E53690">
            <w:pPr>
              <w:pStyle w:val="TableParagraph"/>
              <w:rPr>
                <w:szCs w:val="26"/>
              </w:rPr>
            </w:pPr>
            <w:r w:rsidRPr="004547FA">
              <w:rPr>
                <w:w w:val="95"/>
                <w:szCs w:val="26"/>
              </w:rPr>
              <w:t>107,09</w:t>
            </w:r>
          </w:p>
        </w:tc>
        <w:tc>
          <w:tcPr>
            <w:tcW w:w="928" w:type="dxa"/>
          </w:tcPr>
          <w:p w14:paraId="326961AC" w14:textId="77777777" w:rsidR="00D84B1C" w:rsidRPr="004547FA" w:rsidRDefault="00D84B1C" w:rsidP="00E53690">
            <w:pPr>
              <w:pStyle w:val="TableParagraph"/>
              <w:rPr>
                <w:b/>
                <w:i/>
                <w:szCs w:val="26"/>
              </w:rPr>
            </w:pPr>
          </w:p>
          <w:p w14:paraId="0FD4C0B4" w14:textId="77777777" w:rsidR="00D84B1C" w:rsidRPr="004547FA" w:rsidRDefault="00D84B1C" w:rsidP="00E53690">
            <w:pPr>
              <w:pStyle w:val="TableParagraph"/>
              <w:rPr>
                <w:szCs w:val="26"/>
              </w:rPr>
            </w:pPr>
            <w:r w:rsidRPr="004547FA">
              <w:rPr>
                <w:szCs w:val="26"/>
              </w:rPr>
              <w:t>133,36</w:t>
            </w:r>
          </w:p>
        </w:tc>
        <w:tc>
          <w:tcPr>
            <w:tcW w:w="1320" w:type="dxa"/>
          </w:tcPr>
          <w:p w14:paraId="6FF17C39" w14:textId="77777777" w:rsidR="00D84B1C" w:rsidRPr="004547FA" w:rsidRDefault="00D84B1C" w:rsidP="00E53690">
            <w:pPr>
              <w:pStyle w:val="TableParagraph"/>
              <w:rPr>
                <w:b/>
                <w:i/>
                <w:szCs w:val="26"/>
              </w:rPr>
            </w:pPr>
          </w:p>
          <w:p w14:paraId="1E3797D0" w14:textId="77777777" w:rsidR="00D84B1C" w:rsidRPr="004547FA" w:rsidRDefault="00D84B1C" w:rsidP="00E53690">
            <w:pPr>
              <w:pStyle w:val="TableParagraph"/>
              <w:rPr>
                <w:szCs w:val="26"/>
              </w:rPr>
            </w:pPr>
            <w:r w:rsidRPr="004547FA">
              <w:rPr>
                <w:w w:val="95"/>
                <w:szCs w:val="26"/>
              </w:rPr>
              <w:t>-101,32</w:t>
            </w:r>
          </w:p>
        </w:tc>
        <w:tc>
          <w:tcPr>
            <w:tcW w:w="964" w:type="dxa"/>
          </w:tcPr>
          <w:p w14:paraId="55C7B8D7" w14:textId="77777777" w:rsidR="00D84B1C" w:rsidRPr="004547FA" w:rsidRDefault="00D84B1C" w:rsidP="00E53690">
            <w:pPr>
              <w:pStyle w:val="TableParagraph"/>
              <w:rPr>
                <w:b/>
                <w:i/>
                <w:szCs w:val="26"/>
              </w:rPr>
            </w:pPr>
          </w:p>
          <w:p w14:paraId="6A0AE55F" w14:textId="77777777" w:rsidR="00D84B1C" w:rsidRPr="004547FA" w:rsidRDefault="00D84B1C" w:rsidP="00E53690">
            <w:pPr>
              <w:pStyle w:val="TableParagraph"/>
              <w:rPr>
                <w:szCs w:val="26"/>
              </w:rPr>
            </w:pPr>
            <w:r w:rsidRPr="004547FA">
              <w:rPr>
                <w:w w:val="95"/>
                <w:szCs w:val="26"/>
              </w:rPr>
              <w:t>76,33</w:t>
            </w:r>
          </w:p>
        </w:tc>
      </w:tr>
      <w:tr w:rsidR="00D84B1C" w:rsidRPr="004547FA" w14:paraId="33E8299D" w14:textId="77777777" w:rsidTr="00D84B1C">
        <w:trPr>
          <w:trHeight w:val="604"/>
        </w:trPr>
        <w:tc>
          <w:tcPr>
            <w:tcW w:w="1788" w:type="dxa"/>
          </w:tcPr>
          <w:p w14:paraId="25E4AA8E" w14:textId="77777777" w:rsidR="00D84B1C" w:rsidRPr="004547FA" w:rsidRDefault="00D84B1C" w:rsidP="00E53690">
            <w:pPr>
              <w:pStyle w:val="TableParagraph"/>
              <w:rPr>
                <w:szCs w:val="26"/>
              </w:rPr>
            </w:pPr>
            <w:r w:rsidRPr="004547FA">
              <w:rPr>
                <w:szCs w:val="26"/>
              </w:rPr>
              <w:t xml:space="preserve">Hợp </w:t>
            </w:r>
            <w:proofErr w:type="spellStart"/>
            <w:r w:rsidRPr="004547FA">
              <w:rPr>
                <w:szCs w:val="26"/>
              </w:rPr>
              <w:t>tác</w:t>
            </w:r>
            <w:proofErr w:type="spellEnd"/>
            <w:r w:rsidRPr="004547FA">
              <w:rPr>
                <w:szCs w:val="26"/>
              </w:rPr>
              <w:t xml:space="preserve"> </w:t>
            </w:r>
            <w:proofErr w:type="spellStart"/>
            <w:r w:rsidRPr="004547FA">
              <w:rPr>
                <w:szCs w:val="26"/>
              </w:rPr>
              <w:t>xã</w:t>
            </w:r>
            <w:proofErr w:type="spellEnd"/>
          </w:p>
        </w:tc>
        <w:tc>
          <w:tcPr>
            <w:tcW w:w="1258" w:type="dxa"/>
          </w:tcPr>
          <w:p w14:paraId="506FC0F5" w14:textId="77777777" w:rsidR="00D84B1C" w:rsidRPr="004547FA" w:rsidRDefault="00D84B1C" w:rsidP="00E53690">
            <w:pPr>
              <w:pStyle w:val="TableParagraph"/>
              <w:rPr>
                <w:szCs w:val="26"/>
              </w:rPr>
            </w:pPr>
            <w:r w:rsidRPr="004547FA">
              <w:rPr>
                <w:w w:val="95"/>
                <w:szCs w:val="26"/>
              </w:rPr>
              <w:t>31,578</w:t>
            </w:r>
          </w:p>
        </w:tc>
        <w:tc>
          <w:tcPr>
            <w:tcW w:w="1255" w:type="dxa"/>
          </w:tcPr>
          <w:p w14:paraId="6A4A59C2" w14:textId="77777777" w:rsidR="00D84B1C" w:rsidRPr="004547FA" w:rsidRDefault="00D84B1C" w:rsidP="00E53690">
            <w:pPr>
              <w:pStyle w:val="TableParagraph"/>
              <w:rPr>
                <w:szCs w:val="26"/>
              </w:rPr>
            </w:pPr>
            <w:r w:rsidRPr="004547FA">
              <w:rPr>
                <w:w w:val="95"/>
                <w:szCs w:val="26"/>
              </w:rPr>
              <w:t>27,62</w:t>
            </w:r>
          </w:p>
        </w:tc>
        <w:tc>
          <w:tcPr>
            <w:tcW w:w="1257" w:type="dxa"/>
          </w:tcPr>
          <w:p w14:paraId="416250C0" w14:textId="77777777" w:rsidR="00D84B1C" w:rsidRPr="004547FA" w:rsidRDefault="00D84B1C" w:rsidP="00E53690">
            <w:pPr>
              <w:pStyle w:val="TableParagraph"/>
              <w:rPr>
                <w:szCs w:val="26"/>
              </w:rPr>
            </w:pPr>
            <w:r w:rsidRPr="004547FA">
              <w:rPr>
                <w:w w:val="95"/>
                <w:szCs w:val="26"/>
              </w:rPr>
              <w:t>43,09</w:t>
            </w:r>
          </w:p>
        </w:tc>
        <w:tc>
          <w:tcPr>
            <w:tcW w:w="1255" w:type="dxa"/>
          </w:tcPr>
          <w:p w14:paraId="73C0B774" w14:textId="77777777" w:rsidR="00D84B1C" w:rsidRPr="004547FA" w:rsidRDefault="00D84B1C" w:rsidP="00E53690">
            <w:pPr>
              <w:pStyle w:val="TableParagraph"/>
              <w:rPr>
                <w:szCs w:val="26"/>
              </w:rPr>
            </w:pPr>
            <w:r w:rsidRPr="004547FA">
              <w:rPr>
                <w:w w:val="95"/>
                <w:szCs w:val="26"/>
              </w:rPr>
              <w:t>-3,96</w:t>
            </w:r>
          </w:p>
        </w:tc>
        <w:tc>
          <w:tcPr>
            <w:tcW w:w="928" w:type="dxa"/>
          </w:tcPr>
          <w:p w14:paraId="434AD7F3" w14:textId="77777777" w:rsidR="00D84B1C" w:rsidRPr="004547FA" w:rsidRDefault="00D84B1C" w:rsidP="00E53690">
            <w:pPr>
              <w:pStyle w:val="TableParagraph"/>
              <w:rPr>
                <w:szCs w:val="26"/>
              </w:rPr>
            </w:pPr>
            <w:r w:rsidRPr="004547FA">
              <w:rPr>
                <w:szCs w:val="26"/>
              </w:rPr>
              <w:t>87,47</w:t>
            </w:r>
          </w:p>
        </w:tc>
        <w:tc>
          <w:tcPr>
            <w:tcW w:w="1320" w:type="dxa"/>
          </w:tcPr>
          <w:p w14:paraId="294B5407" w14:textId="77777777" w:rsidR="00D84B1C" w:rsidRPr="004547FA" w:rsidRDefault="00D84B1C" w:rsidP="00E53690">
            <w:pPr>
              <w:pStyle w:val="TableParagraph"/>
              <w:rPr>
                <w:szCs w:val="26"/>
              </w:rPr>
            </w:pPr>
            <w:r w:rsidRPr="004547FA">
              <w:rPr>
                <w:w w:val="95"/>
                <w:szCs w:val="26"/>
              </w:rPr>
              <w:t>15,47</w:t>
            </w:r>
          </w:p>
        </w:tc>
        <w:tc>
          <w:tcPr>
            <w:tcW w:w="964" w:type="dxa"/>
          </w:tcPr>
          <w:p w14:paraId="49E366B6" w14:textId="77777777" w:rsidR="00D84B1C" w:rsidRPr="004547FA" w:rsidRDefault="00D84B1C" w:rsidP="00E53690">
            <w:pPr>
              <w:pStyle w:val="TableParagraph"/>
              <w:rPr>
                <w:szCs w:val="26"/>
              </w:rPr>
            </w:pPr>
            <w:r w:rsidRPr="004547FA">
              <w:rPr>
                <w:w w:val="95"/>
                <w:szCs w:val="26"/>
              </w:rPr>
              <w:t>156,01</w:t>
            </w:r>
          </w:p>
        </w:tc>
      </w:tr>
      <w:tr w:rsidR="00D84B1C" w:rsidRPr="004547FA" w14:paraId="3B55AA09" w14:textId="77777777" w:rsidTr="00D84B1C">
        <w:trPr>
          <w:trHeight w:val="554"/>
        </w:trPr>
        <w:tc>
          <w:tcPr>
            <w:tcW w:w="1788" w:type="dxa"/>
          </w:tcPr>
          <w:p w14:paraId="6C91292D" w14:textId="77777777" w:rsidR="00D84B1C" w:rsidRPr="004547FA" w:rsidRDefault="00D84B1C" w:rsidP="00E53690">
            <w:pPr>
              <w:pStyle w:val="TableParagraph"/>
              <w:rPr>
                <w:szCs w:val="26"/>
              </w:rPr>
            </w:pPr>
            <w:proofErr w:type="spellStart"/>
            <w:r w:rsidRPr="004547FA">
              <w:rPr>
                <w:szCs w:val="26"/>
              </w:rPr>
              <w:t>Khác</w:t>
            </w:r>
            <w:proofErr w:type="spellEnd"/>
          </w:p>
        </w:tc>
        <w:tc>
          <w:tcPr>
            <w:tcW w:w="1258" w:type="dxa"/>
          </w:tcPr>
          <w:p w14:paraId="17E58595" w14:textId="77777777" w:rsidR="00D84B1C" w:rsidRPr="004547FA" w:rsidRDefault="00D84B1C" w:rsidP="00E53690">
            <w:pPr>
              <w:pStyle w:val="TableParagraph"/>
              <w:rPr>
                <w:szCs w:val="26"/>
              </w:rPr>
            </w:pPr>
            <w:r w:rsidRPr="004547FA">
              <w:rPr>
                <w:w w:val="95"/>
                <w:szCs w:val="26"/>
              </w:rPr>
              <w:t>6.052,45</w:t>
            </w:r>
          </w:p>
        </w:tc>
        <w:tc>
          <w:tcPr>
            <w:tcW w:w="1255" w:type="dxa"/>
          </w:tcPr>
          <w:p w14:paraId="5B425DB3" w14:textId="77777777" w:rsidR="00D84B1C" w:rsidRPr="004547FA" w:rsidRDefault="00D84B1C" w:rsidP="00E53690">
            <w:pPr>
              <w:pStyle w:val="TableParagraph"/>
              <w:rPr>
                <w:szCs w:val="26"/>
              </w:rPr>
            </w:pPr>
            <w:r w:rsidRPr="004547FA">
              <w:rPr>
                <w:w w:val="95"/>
                <w:szCs w:val="26"/>
              </w:rPr>
              <w:t>6.181,63</w:t>
            </w:r>
          </w:p>
        </w:tc>
        <w:tc>
          <w:tcPr>
            <w:tcW w:w="1257" w:type="dxa"/>
          </w:tcPr>
          <w:p w14:paraId="1C117B30" w14:textId="77777777" w:rsidR="00D84B1C" w:rsidRPr="004547FA" w:rsidRDefault="00D84B1C" w:rsidP="00E53690">
            <w:pPr>
              <w:pStyle w:val="TableParagraph"/>
              <w:rPr>
                <w:szCs w:val="26"/>
              </w:rPr>
            </w:pPr>
            <w:r w:rsidRPr="004547FA">
              <w:rPr>
                <w:w w:val="95"/>
                <w:szCs w:val="26"/>
              </w:rPr>
              <w:t>8.332,04</w:t>
            </w:r>
          </w:p>
        </w:tc>
        <w:tc>
          <w:tcPr>
            <w:tcW w:w="1255" w:type="dxa"/>
          </w:tcPr>
          <w:p w14:paraId="65AFAE23" w14:textId="77777777" w:rsidR="00D84B1C" w:rsidRPr="004547FA" w:rsidRDefault="00D84B1C" w:rsidP="00E53690">
            <w:pPr>
              <w:pStyle w:val="TableParagraph"/>
              <w:rPr>
                <w:szCs w:val="26"/>
              </w:rPr>
            </w:pPr>
            <w:r w:rsidRPr="004547FA">
              <w:rPr>
                <w:w w:val="95"/>
                <w:szCs w:val="26"/>
              </w:rPr>
              <w:t>129,18</w:t>
            </w:r>
          </w:p>
        </w:tc>
        <w:tc>
          <w:tcPr>
            <w:tcW w:w="928" w:type="dxa"/>
          </w:tcPr>
          <w:p w14:paraId="1FB85C6B" w14:textId="77777777" w:rsidR="00D84B1C" w:rsidRPr="004547FA" w:rsidRDefault="00D84B1C" w:rsidP="00E53690">
            <w:pPr>
              <w:pStyle w:val="TableParagraph"/>
              <w:rPr>
                <w:szCs w:val="26"/>
              </w:rPr>
            </w:pPr>
            <w:r w:rsidRPr="004547FA">
              <w:rPr>
                <w:szCs w:val="26"/>
              </w:rPr>
              <w:t>102,13</w:t>
            </w:r>
          </w:p>
        </w:tc>
        <w:tc>
          <w:tcPr>
            <w:tcW w:w="1320" w:type="dxa"/>
          </w:tcPr>
          <w:p w14:paraId="7EBE3754" w14:textId="77777777" w:rsidR="00D84B1C" w:rsidRPr="004547FA" w:rsidRDefault="00D84B1C" w:rsidP="00E53690">
            <w:pPr>
              <w:pStyle w:val="TableParagraph"/>
              <w:rPr>
                <w:szCs w:val="26"/>
              </w:rPr>
            </w:pPr>
            <w:r w:rsidRPr="004547FA">
              <w:rPr>
                <w:w w:val="95"/>
                <w:szCs w:val="26"/>
              </w:rPr>
              <w:t>2150,41</w:t>
            </w:r>
          </w:p>
        </w:tc>
        <w:tc>
          <w:tcPr>
            <w:tcW w:w="964" w:type="dxa"/>
          </w:tcPr>
          <w:p w14:paraId="625D9623" w14:textId="77777777" w:rsidR="00D84B1C" w:rsidRPr="004547FA" w:rsidRDefault="00D84B1C" w:rsidP="00E53690">
            <w:pPr>
              <w:pStyle w:val="TableParagraph"/>
              <w:rPr>
                <w:szCs w:val="26"/>
              </w:rPr>
            </w:pPr>
            <w:r w:rsidRPr="004547FA">
              <w:rPr>
                <w:w w:val="95"/>
                <w:szCs w:val="26"/>
              </w:rPr>
              <w:t>134,79</w:t>
            </w:r>
          </w:p>
        </w:tc>
      </w:tr>
      <w:tr w:rsidR="00D84B1C" w:rsidRPr="004547FA" w14:paraId="6AC3AAFC" w14:textId="77777777" w:rsidTr="00D84B1C">
        <w:trPr>
          <w:trHeight w:val="561"/>
        </w:trPr>
        <w:tc>
          <w:tcPr>
            <w:tcW w:w="1788" w:type="dxa"/>
          </w:tcPr>
          <w:p w14:paraId="6068F5A2" w14:textId="77777777" w:rsidR="00D84B1C" w:rsidRPr="004547FA" w:rsidRDefault="00D84B1C" w:rsidP="00E53690">
            <w:pPr>
              <w:pStyle w:val="TableParagraph"/>
              <w:rPr>
                <w:szCs w:val="26"/>
              </w:rPr>
            </w:pPr>
            <w:proofErr w:type="spellStart"/>
            <w:r w:rsidRPr="004547FA">
              <w:rPr>
                <w:szCs w:val="26"/>
              </w:rPr>
              <w:t>Tổng</w:t>
            </w:r>
            <w:proofErr w:type="spellEnd"/>
            <w:r w:rsidRPr="004547FA">
              <w:rPr>
                <w:szCs w:val="26"/>
              </w:rPr>
              <w:t xml:space="preserve"> </w:t>
            </w:r>
            <w:proofErr w:type="spellStart"/>
            <w:r w:rsidRPr="004547FA">
              <w:rPr>
                <w:szCs w:val="26"/>
              </w:rPr>
              <w:t>cộng</w:t>
            </w:r>
            <w:proofErr w:type="spellEnd"/>
          </w:p>
        </w:tc>
        <w:tc>
          <w:tcPr>
            <w:tcW w:w="1258" w:type="dxa"/>
          </w:tcPr>
          <w:p w14:paraId="35A423F0" w14:textId="77777777" w:rsidR="00D84B1C" w:rsidRPr="004547FA" w:rsidRDefault="00D84B1C" w:rsidP="00E53690">
            <w:pPr>
              <w:pStyle w:val="TableParagraph"/>
              <w:rPr>
                <w:szCs w:val="26"/>
              </w:rPr>
            </w:pPr>
            <w:r w:rsidRPr="004547FA">
              <w:rPr>
                <w:w w:val="95"/>
                <w:szCs w:val="26"/>
              </w:rPr>
              <w:t>52.630</w:t>
            </w:r>
          </w:p>
        </w:tc>
        <w:tc>
          <w:tcPr>
            <w:tcW w:w="1255" w:type="dxa"/>
          </w:tcPr>
          <w:p w14:paraId="75039117" w14:textId="77777777" w:rsidR="00D84B1C" w:rsidRPr="004547FA" w:rsidRDefault="00D84B1C" w:rsidP="00E53690">
            <w:pPr>
              <w:pStyle w:val="TableParagraph"/>
              <w:rPr>
                <w:szCs w:val="26"/>
              </w:rPr>
            </w:pPr>
            <w:r w:rsidRPr="004547FA">
              <w:rPr>
                <w:w w:val="95"/>
                <w:szCs w:val="26"/>
              </w:rPr>
              <w:t>63.519,00</w:t>
            </w:r>
          </w:p>
        </w:tc>
        <w:tc>
          <w:tcPr>
            <w:tcW w:w="1257" w:type="dxa"/>
          </w:tcPr>
          <w:p w14:paraId="24E21692" w14:textId="77777777" w:rsidR="00D84B1C" w:rsidRPr="004547FA" w:rsidRDefault="00D84B1C" w:rsidP="00E53690">
            <w:pPr>
              <w:pStyle w:val="TableParagraph"/>
              <w:rPr>
                <w:szCs w:val="26"/>
              </w:rPr>
            </w:pPr>
            <w:r w:rsidRPr="004547FA">
              <w:rPr>
                <w:w w:val="95"/>
                <w:szCs w:val="26"/>
              </w:rPr>
              <w:t>64.284,00</w:t>
            </w:r>
          </w:p>
        </w:tc>
        <w:tc>
          <w:tcPr>
            <w:tcW w:w="1255" w:type="dxa"/>
          </w:tcPr>
          <w:p w14:paraId="10889238" w14:textId="77777777" w:rsidR="00D84B1C" w:rsidRPr="004547FA" w:rsidRDefault="00D84B1C" w:rsidP="00E53690">
            <w:pPr>
              <w:pStyle w:val="TableParagraph"/>
              <w:rPr>
                <w:szCs w:val="26"/>
              </w:rPr>
            </w:pPr>
            <w:r w:rsidRPr="004547FA">
              <w:rPr>
                <w:w w:val="95"/>
                <w:szCs w:val="26"/>
              </w:rPr>
              <w:t>10.889,00</w:t>
            </w:r>
          </w:p>
        </w:tc>
        <w:tc>
          <w:tcPr>
            <w:tcW w:w="928" w:type="dxa"/>
          </w:tcPr>
          <w:p w14:paraId="625E2424" w14:textId="77777777" w:rsidR="00D84B1C" w:rsidRPr="004547FA" w:rsidRDefault="00D84B1C" w:rsidP="00E53690">
            <w:pPr>
              <w:pStyle w:val="TableParagraph"/>
              <w:rPr>
                <w:szCs w:val="26"/>
              </w:rPr>
            </w:pPr>
            <w:r w:rsidRPr="004547FA">
              <w:rPr>
                <w:szCs w:val="26"/>
              </w:rPr>
              <w:t>120,69</w:t>
            </w:r>
          </w:p>
        </w:tc>
        <w:tc>
          <w:tcPr>
            <w:tcW w:w="1320" w:type="dxa"/>
          </w:tcPr>
          <w:p w14:paraId="509D62F3" w14:textId="77777777" w:rsidR="00D84B1C" w:rsidRPr="004547FA" w:rsidRDefault="00D84B1C" w:rsidP="00E53690">
            <w:pPr>
              <w:pStyle w:val="TableParagraph"/>
              <w:rPr>
                <w:szCs w:val="26"/>
              </w:rPr>
            </w:pPr>
            <w:r w:rsidRPr="004547FA">
              <w:rPr>
                <w:w w:val="95"/>
                <w:szCs w:val="26"/>
              </w:rPr>
              <w:t>765,00</w:t>
            </w:r>
          </w:p>
        </w:tc>
        <w:tc>
          <w:tcPr>
            <w:tcW w:w="964" w:type="dxa"/>
          </w:tcPr>
          <w:p w14:paraId="40E9F75E" w14:textId="77777777" w:rsidR="00D84B1C" w:rsidRPr="004547FA" w:rsidRDefault="00D84B1C" w:rsidP="00E53690">
            <w:pPr>
              <w:pStyle w:val="TableParagraph"/>
              <w:rPr>
                <w:szCs w:val="26"/>
              </w:rPr>
            </w:pPr>
            <w:r w:rsidRPr="004547FA">
              <w:rPr>
                <w:w w:val="95"/>
                <w:szCs w:val="26"/>
              </w:rPr>
              <w:t>101,20</w:t>
            </w:r>
          </w:p>
        </w:tc>
      </w:tr>
    </w:tbl>
    <w:p w14:paraId="1A01921F" w14:textId="77777777" w:rsidR="00D84B1C" w:rsidRPr="004547FA" w:rsidRDefault="00D84B1C"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08999B29" w14:textId="2BDAB311" w:rsidR="00D84B1C" w:rsidRPr="00A24644" w:rsidRDefault="00561691" w:rsidP="00A24644">
      <w:pPr>
        <w:pStyle w:val="Caption"/>
      </w:pPr>
      <w:bookmarkStart w:id="207" w:name="_Toc101095454"/>
      <w:proofErr w:type="spellStart"/>
      <w:r w:rsidRPr="00A24644">
        <w:t>Biểu</w:t>
      </w:r>
      <w:proofErr w:type="spellEnd"/>
      <w:r w:rsidRPr="00A24644">
        <w:t xml:space="preserve"> </w:t>
      </w:r>
      <w:proofErr w:type="spellStart"/>
      <w:r w:rsidRPr="00A24644">
        <w:t>đồ</w:t>
      </w:r>
      <w:proofErr w:type="spellEnd"/>
      <w:r w:rsidRPr="00A24644">
        <w:t xml:space="preserve"> 2.</w:t>
      </w:r>
      <w:fldSimple w:instr=" SEQ Biểu_đồ_2. \* ARABIC ">
        <w:r w:rsidR="00CB238D" w:rsidRPr="00A24644">
          <w:t>7</w:t>
        </w:r>
      </w:fldSimple>
      <w:r w:rsidR="00D84B1C" w:rsidRPr="00A24644">
        <w:t xml:space="preserve">: Thu </w:t>
      </w:r>
      <w:proofErr w:type="spellStart"/>
      <w:r w:rsidR="00D84B1C" w:rsidRPr="00A24644">
        <w:t>nợ</w:t>
      </w:r>
      <w:proofErr w:type="spellEnd"/>
      <w:r w:rsidR="00D84B1C" w:rsidRPr="00A24644">
        <w:t xml:space="preserve"> </w:t>
      </w:r>
      <w:proofErr w:type="spellStart"/>
      <w:r w:rsidR="00D84B1C" w:rsidRPr="00A24644">
        <w:t>doanh</w:t>
      </w:r>
      <w:proofErr w:type="spellEnd"/>
      <w:r w:rsidR="00D84B1C" w:rsidRPr="00A24644">
        <w:t xml:space="preserve"> nghiệp </w:t>
      </w:r>
      <w:proofErr w:type="spellStart"/>
      <w:r w:rsidR="00D84B1C" w:rsidRPr="00A24644">
        <w:t>theo</w:t>
      </w:r>
      <w:proofErr w:type="spellEnd"/>
      <w:r w:rsidR="00D84B1C" w:rsidRPr="00A24644">
        <w:t xml:space="preserve"> </w:t>
      </w:r>
      <w:proofErr w:type="spellStart"/>
      <w:r w:rsidR="00D84B1C" w:rsidRPr="00A24644">
        <w:t>thành</w:t>
      </w:r>
      <w:proofErr w:type="spellEnd"/>
      <w:r w:rsidR="00D84B1C" w:rsidRPr="00A24644">
        <w:t xml:space="preserve"> </w:t>
      </w:r>
      <w:proofErr w:type="spellStart"/>
      <w:r w:rsidR="00D84B1C" w:rsidRPr="00A24644">
        <w:t>phần</w:t>
      </w:r>
      <w:proofErr w:type="spellEnd"/>
      <w:r w:rsidR="00D84B1C" w:rsidRPr="00A24644">
        <w:t xml:space="preserve"> </w:t>
      </w:r>
      <w:proofErr w:type="spellStart"/>
      <w:r w:rsidR="00D84B1C" w:rsidRPr="00A24644">
        <w:t>kinh</w:t>
      </w:r>
      <w:proofErr w:type="spellEnd"/>
      <w:r w:rsidR="00D84B1C" w:rsidRPr="00A24644">
        <w:t xml:space="preserve"> tế</w:t>
      </w:r>
      <w:bookmarkEnd w:id="207"/>
    </w:p>
    <w:p w14:paraId="2FEC84B5" w14:textId="030ED6C6" w:rsidR="00D84B1C" w:rsidRPr="004547FA" w:rsidRDefault="00D84B1C" w:rsidP="00E53690">
      <w:pPr>
        <w:jc w:val="right"/>
        <w:rPr>
          <w:b/>
          <w:i/>
          <w:szCs w:val="26"/>
        </w:rPr>
      </w:pPr>
      <w:r w:rsidRPr="004547FA">
        <w:rPr>
          <w:b/>
          <w:i/>
          <w:noProof/>
          <w:szCs w:val="26"/>
        </w:rPr>
        <mc:AlternateContent>
          <mc:Choice Requires="wpg">
            <w:drawing>
              <wp:anchor distT="0" distB="0" distL="0" distR="0" simplePos="0" relativeHeight="251666432" behindDoc="1" locked="0" layoutInCell="1" allowOverlap="1" wp14:anchorId="777CBD51" wp14:editId="27F3CBE7">
                <wp:simplePos x="0" y="0"/>
                <wp:positionH relativeFrom="page">
                  <wp:posOffset>1449705</wp:posOffset>
                </wp:positionH>
                <wp:positionV relativeFrom="paragraph">
                  <wp:posOffset>373380</wp:posOffset>
                </wp:positionV>
                <wp:extent cx="4581525" cy="2752725"/>
                <wp:effectExtent l="0" t="0" r="0" b="0"/>
                <wp:wrapTopAndBottom/>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473" y="261"/>
                          <a:chExt cx="7215" cy="4335"/>
                        </a:xfrm>
                      </wpg:grpSpPr>
                      <pic:pic xmlns:pic="http://schemas.openxmlformats.org/drawingml/2006/picture">
                        <pic:nvPicPr>
                          <pic:cNvPr id="208" name="Picture 1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208" y="559"/>
                            <a:ext cx="3459" cy="3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AutoShape 132"/>
                        <wps:cNvSpPr>
                          <a:spLocks/>
                        </wps:cNvSpPr>
                        <wps:spPr bwMode="auto">
                          <a:xfrm>
                            <a:off x="3159" y="666"/>
                            <a:ext cx="3363" cy="3452"/>
                          </a:xfrm>
                          <a:custGeom>
                            <a:avLst/>
                            <a:gdLst>
                              <a:gd name="T0" fmla="+- 0 3217 3160"/>
                              <a:gd name="T1" fmla="*/ T0 w 3363"/>
                              <a:gd name="T2" fmla="+- 0 4058 667"/>
                              <a:gd name="T3" fmla="*/ 4058 h 3452"/>
                              <a:gd name="T4" fmla="+- 0 3217 3160"/>
                              <a:gd name="T5" fmla="*/ T4 w 3363"/>
                              <a:gd name="T6" fmla="+- 0 4118 667"/>
                              <a:gd name="T7" fmla="*/ 4118 h 3452"/>
                              <a:gd name="T8" fmla="+- 0 4045 3160"/>
                              <a:gd name="T9" fmla="*/ T8 w 3363"/>
                              <a:gd name="T10" fmla="+- 0 4058 667"/>
                              <a:gd name="T11" fmla="*/ 4058 h 3452"/>
                              <a:gd name="T12" fmla="+- 0 4045 3160"/>
                              <a:gd name="T13" fmla="*/ T12 w 3363"/>
                              <a:gd name="T14" fmla="+- 0 4118 667"/>
                              <a:gd name="T15" fmla="*/ 4118 h 3452"/>
                              <a:gd name="T16" fmla="+- 0 4871 3160"/>
                              <a:gd name="T17" fmla="*/ T16 w 3363"/>
                              <a:gd name="T18" fmla="+- 0 4058 667"/>
                              <a:gd name="T19" fmla="*/ 4058 h 3452"/>
                              <a:gd name="T20" fmla="+- 0 4871 3160"/>
                              <a:gd name="T21" fmla="*/ T20 w 3363"/>
                              <a:gd name="T22" fmla="+- 0 4118 667"/>
                              <a:gd name="T23" fmla="*/ 4118 h 3452"/>
                              <a:gd name="T24" fmla="+- 0 5696 3160"/>
                              <a:gd name="T25" fmla="*/ T24 w 3363"/>
                              <a:gd name="T26" fmla="+- 0 4058 667"/>
                              <a:gd name="T27" fmla="*/ 4058 h 3452"/>
                              <a:gd name="T28" fmla="+- 0 5696 3160"/>
                              <a:gd name="T29" fmla="*/ T28 w 3363"/>
                              <a:gd name="T30" fmla="+- 0 4118 667"/>
                              <a:gd name="T31" fmla="*/ 4118 h 3452"/>
                              <a:gd name="T32" fmla="+- 0 6522 3160"/>
                              <a:gd name="T33" fmla="*/ T32 w 3363"/>
                              <a:gd name="T34" fmla="+- 0 4058 667"/>
                              <a:gd name="T35" fmla="*/ 4058 h 3452"/>
                              <a:gd name="T36" fmla="+- 0 6522 3160"/>
                              <a:gd name="T37" fmla="*/ T36 w 3363"/>
                              <a:gd name="T38" fmla="+- 0 4118 667"/>
                              <a:gd name="T39" fmla="*/ 4118 h 3452"/>
                              <a:gd name="T40" fmla="+- 0 3218 3160"/>
                              <a:gd name="T41" fmla="*/ T40 w 3363"/>
                              <a:gd name="T42" fmla="+- 0 4058 667"/>
                              <a:gd name="T43" fmla="*/ 4058 h 3452"/>
                              <a:gd name="T44" fmla="+- 0 3160 3160"/>
                              <a:gd name="T45" fmla="*/ T44 w 3363"/>
                              <a:gd name="T46" fmla="+- 0 4058 667"/>
                              <a:gd name="T47" fmla="*/ 4058 h 3452"/>
                              <a:gd name="T48" fmla="+- 0 3218 3160"/>
                              <a:gd name="T49" fmla="*/ T48 w 3363"/>
                              <a:gd name="T50" fmla="+- 0 2927 667"/>
                              <a:gd name="T51" fmla="*/ 2927 h 3452"/>
                              <a:gd name="T52" fmla="+- 0 3160 3160"/>
                              <a:gd name="T53" fmla="*/ T52 w 3363"/>
                              <a:gd name="T54" fmla="+- 0 2927 667"/>
                              <a:gd name="T55" fmla="*/ 2927 h 3452"/>
                              <a:gd name="T56" fmla="+- 0 3218 3160"/>
                              <a:gd name="T57" fmla="*/ T56 w 3363"/>
                              <a:gd name="T58" fmla="+- 0 1797 667"/>
                              <a:gd name="T59" fmla="*/ 1797 h 3452"/>
                              <a:gd name="T60" fmla="+- 0 3160 3160"/>
                              <a:gd name="T61" fmla="*/ T60 w 3363"/>
                              <a:gd name="T62" fmla="+- 0 1797 667"/>
                              <a:gd name="T63" fmla="*/ 1797 h 3452"/>
                              <a:gd name="T64" fmla="+- 0 3218 3160"/>
                              <a:gd name="T65" fmla="*/ T64 w 3363"/>
                              <a:gd name="T66" fmla="+- 0 667 667"/>
                              <a:gd name="T67" fmla="*/ 667 h 3452"/>
                              <a:gd name="T68" fmla="+- 0 3160 3160"/>
                              <a:gd name="T69" fmla="*/ T68 w 3363"/>
                              <a:gd name="T70" fmla="+- 0 667 667"/>
                              <a:gd name="T71" fmla="*/ 667 h 3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363" h="3452">
                                <a:moveTo>
                                  <a:pt x="57" y="3391"/>
                                </a:moveTo>
                                <a:lnTo>
                                  <a:pt x="57" y="3451"/>
                                </a:lnTo>
                                <a:moveTo>
                                  <a:pt x="885" y="3391"/>
                                </a:moveTo>
                                <a:lnTo>
                                  <a:pt x="885" y="3451"/>
                                </a:lnTo>
                                <a:moveTo>
                                  <a:pt x="1711" y="3391"/>
                                </a:moveTo>
                                <a:lnTo>
                                  <a:pt x="1711" y="3451"/>
                                </a:lnTo>
                                <a:moveTo>
                                  <a:pt x="2536" y="3391"/>
                                </a:moveTo>
                                <a:lnTo>
                                  <a:pt x="2536" y="3451"/>
                                </a:lnTo>
                                <a:moveTo>
                                  <a:pt x="3362" y="3391"/>
                                </a:moveTo>
                                <a:lnTo>
                                  <a:pt x="3362" y="3451"/>
                                </a:lnTo>
                                <a:moveTo>
                                  <a:pt x="58" y="3391"/>
                                </a:moveTo>
                                <a:lnTo>
                                  <a:pt x="0" y="3391"/>
                                </a:lnTo>
                                <a:moveTo>
                                  <a:pt x="58" y="2260"/>
                                </a:moveTo>
                                <a:lnTo>
                                  <a:pt x="0" y="2260"/>
                                </a:lnTo>
                                <a:moveTo>
                                  <a:pt x="58" y="1130"/>
                                </a:moveTo>
                                <a:lnTo>
                                  <a:pt x="0" y="1130"/>
                                </a:lnTo>
                                <a:moveTo>
                                  <a:pt x="58" y="0"/>
                                </a:moveTo>
                                <a:lnTo>
                                  <a:pt x="0" y="0"/>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133"/>
                        <wps:cNvSpPr>
                          <a:spLocks noChangeArrowheads="1"/>
                        </wps:cNvSpPr>
                        <wps:spPr bwMode="auto">
                          <a:xfrm>
                            <a:off x="7280" y="872"/>
                            <a:ext cx="100" cy="100"/>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34"/>
                        <wps:cNvSpPr>
                          <a:spLocks noChangeArrowheads="1"/>
                        </wps:cNvSpPr>
                        <wps:spPr bwMode="auto">
                          <a:xfrm>
                            <a:off x="7280" y="1430"/>
                            <a:ext cx="100" cy="100"/>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135"/>
                        <wps:cNvSpPr>
                          <a:spLocks noChangeArrowheads="1"/>
                        </wps:cNvSpPr>
                        <wps:spPr bwMode="auto">
                          <a:xfrm>
                            <a:off x="7280" y="1989"/>
                            <a:ext cx="100" cy="10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36"/>
                        <wps:cNvSpPr>
                          <a:spLocks noChangeArrowheads="1"/>
                        </wps:cNvSpPr>
                        <wps:spPr bwMode="auto">
                          <a:xfrm>
                            <a:off x="7280" y="2548"/>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137"/>
                        <wps:cNvSpPr>
                          <a:spLocks noChangeArrowheads="1"/>
                        </wps:cNvSpPr>
                        <wps:spPr bwMode="auto">
                          <a:xfrm>
                            <a:off x="7280" y="3106"/>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138"/>
                        <wps:cNvSpPr>
                          <a:spLocks noChangeArrowheads="1"/>
                        </wps:cNvSpPr>
                        <wps:spPr bwMode="auto">
                          <a:xfrm>
                            <a:off x="7280" y="3665"/>
                            <a:ext cx="100" cy="10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139"/>
                        <wps:cNvSpPr>
                          <a:spLocks noChangeArrowheads="1"/>
                        </wps:cNvSpPr>
                        <wps:spPr bwMode="auto">
                          <a:xfrm>
                            <a:off x="2480" y="268"/>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Text Box 140"/>
                        <wps:cNvSpPr txBox="1">
                          <a:spLocks noChangeArrowheads="1"/>
                        </wps:cNvSpPr>
                        <wps:spPr bwMode="auto">
                          <a:xfrm>
                            <a:off x="7424" y="806"/>
                            <a:ext cx="44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B3C0F" w14:textId="77777777" w:rsidR="00ED6A49" w:rsidRDefault="00ED6A49" w:rsidP="00D84B1C">
                              <w:pPr>
                                <w:spacing w:line="221" w:lineRule="exact"/>
                                <w:rPr>
                                  <w:sz w:val="20"/>
                                </w:rPr>
                              </w:pPr>
                              <w:proofErr w:type="spellStart"/>
                              <w:r>
                                <w:rPr>
                                  <w:sz w:val="20"/>
                                </w:rPr>
                                <w:t>Khác</w:t>
                              </w:r>
                              <w:proofErr w:type="spellEnd"/>
                            </w:p>
                          </w:txbxContent>
                        </wps:txbx>
                        <wps:bodyPr rot="0" vert="horz" wrap="square" lIns="0" tIns="0" rIns="0" bIns="0" anchor="t" anchorCtr="0" upright="1">
                          <a:noAutofit/>
                        </wps:bodyPr>
                      </wps:wsp>
                      <wps:wsp>
                        <wps:cNvPr id="218" name="Text Box 141"/>
                        <wps:cNvSpPr txBox="1">
                          <a:spLocks noChangeArrowheads="1"/>
                        </wps:cNvSpPr>
                        <wps:spPr bwMode="auto">
                          <a:xfrm>
                            <a:off x="2648" y="1121"/>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B303" w14:textId="49308F84" w:rsidR="00ED6A49" w:rsidRDefault="00ED6A49" w:rsidP="00D84B1C">
                              <w:pPr>
                                <w:spacing w:line="221" w:lineRule="exact"/>
                                <w:rPr>
                                  <w:sz w:val="20"/>
                                </w:rPr>
                              </w:pPr>
                              <w:r>
                                <w:rPr>
                                  <w:sz w:val="20"/>
                                </w:rPr>
                                <w:t>2021</w:t>
                              </w:r>
                            </w:p>
                          </w:txbxContent>
                        </wps:txbx>
                        <wps:bodyPr rot="0" vert="horz" wrap="square" lIns="0" tIns="0" rIns="0" bIns="0" anchor="t" anchorCtr="0" upright="1">
                          <a:noAutofit/>
                        </wps:bodyPr>
                      </wps:wsp>
                      <wps:wsp>
                        <wps:cNvPr id="219" name="Text Box 142"/>
                        <wps:cNvSpPr txBox="1">
                          <a:spLocks noChangeArrowheads="1"/>
                        </wps:cNvSpPr>
                        <wps:spPr bwMode="auto">
                          <a:xfrm>
                            <a:off x="7424" y="1375"/>
                            <a:ext cx="8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F5055" w14:textId="77777777" w:rsidR="00ED6A49" w:rsidRDefault="00ED6A49" w:rsidP="00D84B1C">
                              <w:pPr>
                                <w:spacing w:line="221" w:lineRule="exact"/>
                                <w:rPr>
                                  <w:sz w:val="20"/>
                                </w:rPr>
                              </w:pPr>
                              <w:r>
                                <w:rPr>
                                  <w:sz w:val="20"/>
                                </w:rPr>
                                <w:t xml:space="preserve">Hợp </w:t>
                              </w:r>
                              <w:proofErr w:type="spellStart"/>
                              <w:r>
                                <w:rPr>
                                  <w:sz w:val="20"/>
                                </w:rPr>
                                <w:t>tác</w:t>
                              </w:r>
                              <w:proofErr w:type="spellEnd"/>
                              <w:r>
                                <w:rPr>
                                  <w:sz w:val="20"/>
                                </w:rPr>
                                <w:t xml:space="preserve"> </w:t>
                              </w:r>
                              <w:proofErr w:type="spellStart"/>
                              <w:r>
                                <w:rPr>
                                  <w:sz w:val="20"/>
                                </w:rPr>
                                <w:t>xã</w:t>
                              </w:r>
                              <w:proofErr w:type="spellEnd"/>
                            </w:p>
                          </w:txbxContent>
                        </wps:txbx>
                        <wps:bodyPr rot="0" vert="horz" wrap="square" lIns="0" tIns="0" rIns="0" bIns="0" anchor="t" anchorCtr="0" upright="1">
                          <a:noAutofit/>
                        </wps:bodyPr>
                      </wps:wsp>
                      <wps:wsp>
                        <wps:cNvPr id="220" name="Text Box 143"/>
                        <wps:cNvSpPr txBox="1">
                          <a:spLocks noChangeArrowheads="1"/>
                        </wps:cNvSpPr>
                        <wps:spPr bwMode="auto">
                          <a:xfrm>
                            <a:off x="2648" y="225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A958" w14:textId="59815C30" w:rsidR="00ED6A49" w:rsidRDefault="00ED6A49" w:rsidP="00D84B1C">
                              <w:pPr>
                                <w:spacing w:line="221" w:lineRule="exact"/>
                                <w:rPr>
                                  <w:sz w:val="20"/>
                                </w:rPr>
                              </w:pPr>
                              <w:r>
                                <w:rPr>
                                  <w:sz w:val="20"/>
                                </w:rPr>
                                <w:t>2020</w:t>
                              </w:r>
                            </w:p>
                          </w:txbxContent>
                        </wps:txbx>
                        <wps:bodyPr rot="0" vert="horz" wrap="square" lIns="0" tIns="0" rIns="0" bIns="0" anchor="t" anchorCtr="0" upright="1">
                          <a:noAutofit/>
                        </wps:bodyPr>
                      </wps:wsp>
                      <wps:wsp>
                        <wps:cNvPr id="221" name="Text Box 144"/>
                        <wps:cNvSpPr txBox="1">
                          <a:spLocks noChangeArrowheads="1"/>
                        </wps:cNvSpPr>
                        <wps:spPr bwMode="auto">
                          <a:xfrm>
                            <a:off x="7424" y="1933"/>
                            <a:ext cx="2074" cy="1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24DFD" w14:textId="77777777" w:rsidR="00ED6A49" w:rsidRDefault="00ED6A49" w:rsidP="00D84B1C">
                              <w:pPr>
                                <w:ind w:right="-2"/>
                                <w:rPr>
                                  <w:sz w:val="20"/>
                                </w:rPr>
                              </w:pPr>
                              <w:proofErr w:type="spellStart"/>
                              <w:r>
                                <w:rPr>
                                  <w:sz w:val="20"/>
                                </w:rPr>
                                <w:t>Doanh</w:t>
                              </w:r>
                              <w:proofErr w:type="spellEnd"/>
                              <w:r>
                                <w:rPr>
                                  <w:sz w:val="20"/>
                                </w:rPr>
                                <w:t xml:space="preserve"> nghiệp có </w:t>
                              </w:r>
                              <w:proofErr w:type="spellStart"/>
                              <w:r>
                                <w:rPr>
                                  <w:sz w:val="20"/>
                                </w:rPr>
                                <w:t>vốn</w:t>
                              </w:r>
                              <w:proofErr w:type="spellEnd"/>
                              <w:r>
                                <w:rPr>
                                  <w:sz w:val="20"/>
                                </w:rPr>
                                <w:t xml:space="preserve"> </w:t>
                              </w:r>
                              <w:proofErr w:type="spellStart"/>
                              <w:r>
                                <w:rPr>
                                  <w:sz w:val="20"/>
                                </w:rPr>
                                <w:t>đầu</w:t>
                              </w:r>
                              <w:proofErr w:type="spellEnd"/>
                              <w:r>
                                <w:rPr>
                                  <w:sz w:val="20"/>
                                </w:rPr>
                                <w:t xml:space="preserve"> </w:t>
                              </w:r>
                              <w:proofErr w:type="spellStart"/>
                              <w:r>
                                <w:rPr>
                                  <w:sz w:val="20"/>
                                </w:rPr>
                                <w:t>tư</w:t>
                              </w:r>
                              <w:proofErr w:type="spellEnd"/>
                              <w:r>
                                <w:rPr>
                                  <w:sz w:val="20"/>
                                </w:rPr>
                                <w:t xml:space="preserve"> nước </w:t>
                              </w:r>
                              <w:proofErr w:type="spellStart"/>
                              <w:r>
                                <w:rPr>
                                  <w:sz w:val="20"/>
                                </w:rPr>
                                <w:t>ngoài</w:t>
                              </w:r>
                              <w:proofErr w:type="spellEnd"/>
                            </w:p>
                            <w:p w14:paraId="59A6C584" w14:textId="77777777" w:rsidR="00ED6A49" w:rsidRDefault="00ED6A49" w:rsidP="00D84B1C">
                              <w:pPr>
                                <w:spacing w:before="89"/>
                                <w:rPr>
                                  <w:sz w:val="20"/>
                                </w:rPr>
                              </w:pPr>
                              <w:proofErr w:type="spellStart"/>
                              <w:r>
                                <w:rPr>
                                  <w:sz w:val="20"/>
                                </w:rPr>
                                <w:t>Doanh</w:t>
                              </w:r>
                              <w:proofErr w:type="spellEnd"/>
                              <w:r>
                                <w:rPr>
                                  <w:sz w:val="20"/>
                                </w:rPr>
                                <w:t xml:space="preserve"> nghiệp </w:t>
                              </w:r>
                              <w:proofErr w:type="spellStart"/>
                              <w:r>
                                <w:rPr>
                                  <w:sz w:val="20"/>
                                </w:rPr>
                                <w:t>tư</w:t>
                              </w:r>
                              <w:proofErr w:type="spellEnd"/>
                              <w:r>
                                <w:rPr>
                                  <w:sz w:val="20"/>
                                </w:rPr>
                                <w:t xml:space="preserve"> </w:t>
                              </w:r>
                              <w:proofErr w:type="spellStart"/>
                              <w:r>
                                <w:rPr>
                                  <w:sz w:val="20"/>
                                </w:rPr>
                                <w:t>nhân</w:t>
                              </w:r>
                              <w:proofErr w:type="spellEnd"/>
                            </w:p>
                            <w:p w14:paraId="6DF44B4B" w14:textId="77777777" w:rsidR="00ED6A49" w:rsidRDefault="00ED6A49" w:rsidP="00D84B1C">
                              <w:pPr>
                                <w:spacing w:before="8"/>
                                <w:rPr>
                                  <w:sz w:val="27"/>
                                </w:rPr>
                              </w:pPr>
                            </w:p>
                            <w:p w14:paraId="4FF95D21" w14:textId="77777777" w:rsidR="00ED6A49" w:rsidRDefault="00ED6A49" w:rsidP="00D84B1C">
                              <w:pPr>
                                <w:rPr>
                                  <w:sz w:val="20"/>
                                </w:rPr>
                              </w:pPr>
                              <w:r>
                                <w:rPr>
                                  <w:sz w:val="20"/>
                                </w:rPr>
                                <w:t>công ty TNHH</w:t>
                              </w:r>
                            </w:p>
                          </w:txbxContent>
                        </wps:txbx>
                        <wps:bodyPr rot="0" vert="horz" wrap="square" lIns="0" tIns="0" rIns="0" bIns="0" anchor="t" anchorCtr="0" upright="1">
                          <a:noAutofit/>
                        </wps:bodyPr>
                      </wps:wsp>
                      <wps:wsp>
                        <wps:cNvPr id="222" name="Text Box 145"/>
                        <wps:cNvSpPr txBox="1">
                          <a:spLocks noChangeArrowheads="1"/>
                        </wps:cNvSpPr>
                        <wps:spPr bwMode="auto">
                          <a:xfrm>
                            <a:off x="2648" y="33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68F95" w14:textId="40872355" w:rsidR="00ED6A49" w:rsidRDefault="00ED6A49" w:rsidP="00D84B1C">
                              <w:pPr>
                                <w:spacing w:line="221" w:lineRule="exact"/>
                                <w:rPr>
                                  <w:sz w:val="20"/>
                                </w:rPr>
                              </w:pPr>
                              <w:r>
                                <w:rPr>
                                  <w:sz w:val="20"/>
                                </w:rPr>
                                <w:t>2019</w:t>
                              </w:r>
                            </w:p>
                          </w:txbxContent>
                        </wps:txbx>
                        <wps:bodyPr rot="0" vert="horz" wrap="square" lIns="0" tIns="0" rIns="0" bIns="0" anchor="t" anchorCtr="0" upright="1">
                          <a:noAutofit/>
                        </wps:bodyPr>
                      </wps:wsp>
                      <wps:wsp>
                        <wps:cNvPr id="223" name="Text Box 146"/>
                        <wps:cNvSpPr txBox="1">
                          <a:spLocks noChangeArrowheads="1"/>
                        </wps:cNvSpPr>
                        <wps:spPr bwMode="auto">
                          <a:xfrm>
                            <a:off x="7424" y="3609"/>
                            <a:ext cx="133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23BD" w14:textId="77777777" w:rsidR="00ED6A49" w:rsidRDefault="00ED6A49" w:rsidP="00D84B1C">
                              <w:pPr>
                                <w:spacing w:line="221" w:lineRule="exact"/>
                                <w:rPr>
                                  <w:sz w:val="20"/>
                                </w:rPr>
                              </w:pPr>
                              <w:r>
                                <w:rPr>
                                  <w:sz w:val="20"/>
                                </w:rPr>
                                <w:t xml:space="preserve">Công ty </w:t>
                              </w:r>
                              <w:proofErr w:type="spellStart"/>
                              <w:r>
                                <w:rPr>
                                  <w:sz w:val="20"/>
                                </w:rPr>
                                <w:t>cổ</w:t>
                              </w:r>
                              <w:proofErr w:type="spellEnd"/>
                              <w:r>
                                <w:rPr>
                                  <w:sz w:val="20"/>
                                </w:rPr>
                                <w:t xml:space="preserve"> </w:t>
                              </w:r>
                              <w:proofErr w:type="spellStart"/>
                              <w:r>
                                <w:rPr>
                                  <w:sz w:val="20"/>
                                </w:rPr>
                                <w:t>phần</w:t>
                              </w:r>
                              <w:proofErr w:type="spellEnd"/>
                            </w:p>
                          </w:txbxContent>
                        </wps:txbx>
                        <wps:bodyPr rot="0" vert="horz" wrap="square" lIns="0" tIns="0" rIns="0" bIns="0" anchor="t" anchorCtr="0" upright="1">
                          <a:noAutofit/>
                        </wps:bodyPr>
                      </wps:wsp>
                      <wps:wsp>
                        <wps:cNvPr id="224" name="Text Box 147"/>
                        <wps:cNvSpPr txBox="1">
                          <a:spLocks noChangeArrowheads="1"/>
                        </wps:cNvSpPr>
                        <wps:spPr bwMode="auto">
                          <a:xfrm>
                            <a:off x="3169" y="4178"/>
                            <a:ext cx="1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AF6FB" w14:textId="77777777" w:rsidR="00ED6A49" w:rsidRDefault="00ED6A49" w:rsidP="00D84B1C">
                              <w:pPr>
                                <w:spacing w:line="221" w:lineRule="exact"/>
                                <w:rPr>
                                  <w:sz w:val="20"/>
                                </w:rPr>
                              </w:pPr>
                              <w:r>
                                <w:rPr>
                                  <w:w w:val="99"/>
                                  <w:sz w:val="20"/>
                                </w:rPr>
                                <w:t>0</w:t>
                              </w:r>
                            </w:p>
                          </w:txbxContent>
                        </wps:txbx>
                        <wps:bodyPr rot="0" vert="horz" wrap="square" lIns="0" tIns="0" rIns="0" bIns="0" anchor="t" anchorCtr="0" upright="1">
                          <a:noAutofit/>
                        </wps:bodyPr>
                      </wps:wsp>
                      <wps:wsp>
                        <wps:cNvPr id="225" name="Text Box 148"/>
                        <wps:cNvSpPr txBox="1">
                          <a:spLocks noChangeArrowheads="1"/>
                        </wps:cNvSpPr>
                        <wps:spPr bwMode="auto">
                          <a:xfrm>
                            <a:off x="3795" y="4178"/>
                            <a:ext cx="299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1D58D" w14:textId="77777777" w:rsidR="00ED6A49" w:rsidRDefault="00ED6A49" w:rsidP="00D84B1C">
                              <w:pPr>
                                <w:tabs>
                                  <w:tab w:val="left" w:pos="825"/>
                                  <w:tab w:val="left" w:pos="1651"/>
                                  <w:tab w:val="left" w:pos="2477"/>
                                </w:tabs>
                                <w:spacing w:line="221" w:lineRule="exact"/>
                                <w:rPr>
                                  <w:sz w:val="20"/>
                                </w:rPr>
                              </w:pPr>
                              <w:r>
                                <w:rPr>
                                  <w:sz w:val="20"/>
                                </w:rPr>
                                <w:t>10000</w:t>
                              </w:r>
                              <w:r>
                                <w:rPr>
                                  <w:sz w:val="20"/>
                                </w:rPr>
                                <w:tab/>
                                <w:t>20000</w:t>
                              </w:r>
                              <w:r>
                                <w:rPr>
                                  <w:sz w:val="20"/>
                                </w:rPr>
                                <w:tab/>
                                <w:t>30000</w:t>
                              </w:r>
                              <w:r>
                                <w:rPr>
                                  <w:sz w:val="20"/>
                                </w:rPr>
                                <w:tab/>
                                <w:t>40000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7CBD51" id="Group 207" o:spid="_x0000_s1142" style="position:absolute;left:0;text-align:left;margin-left:114.15pt;margin-top:29.4pt;width:360.75pt;height:216.75pt;z-index:-251650048;mso-wrap-distance-left:0;mso-wrap-distance-right:0;mso-position-horizontal-relative:page;mso-position-vertical-relative:text" coordorigin="2473,261" coordsize="7215,4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">
                <v:shape id="Picture 131" o:spid="_x0000_s1143" type="#_x0000_t75" style="position:absolute;left:3208;top:559;width:3459;height:3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">
                  <v:imagedata r:id="rId22" o:title=""/>
                </v:shape>
                <v:shape id="AutoShape 132" o:spid="_x0000_s1144" style="position:absolute;left:3159;top:666;width:3363;height:3452;visibility:visible;mso-wrap-style:square;v-text-anchor:top" coordsize="3363,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" path="m57,3391r,60m885,3391r,60m1711,3391r,60m2536,3391r,60m3362,3391r,60m58,3391r-58,m58,2260r-58,m58,1130r-58,m58,l,e" filled="f" strokecolor="#858585">
                  <v:path arrowok="t" o:connecttype="custom" o:connectlocs="57,4058;57,4118;885,4058;885,4118;1711,4058;1711,4118;2536,4058;2536,4118;3362,4058;3362,4118;58,4058;0,4058;58,2927;0,2927;58,1797;0,1797;58,667;0,667" o:connectangles="0,0,0,0,0,0,0,0,0,0,0,0,0,0,0,0,0,0"/>
                </v:shape>
                <v:rect id="Rectangle 133" o:spid="_x0000_s1145" style="position:absolute;left:7280;top:872;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" fillcolor="#f79546" stroked="f"/>
                <v:rect id="Rectangle 134" o:spid="_x0000_s1146" style="position:absolute;left:7280;top:1430;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" fillcolor="#4197ae" stroked="f"/>
                <v:rect id="Rectangle 135" o:spid="_x0000_s1147" style="position:absolute;left:7280;top:1989;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" fillcolor="#70578f" stroked="f"/>
                <v:rect id="Rectangle 136" o:spid="_x0000_s1148" style="position:absolute;left:7280;top:2548;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" fillcolor="#00af50" stroked="f"/>
                <v:rect id="Rectangle 137" o:spid="_x0000_s1149" style="position:absolute;left:7280;top:3106;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" fillcolor="red" stroked="f"/>
                <v:rect id="Rectangle 138" o:spid="_x0000_s1150" style="position:absolute;left:7280;top:366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" fillcolor="#001f5f" stroked="f"/>
                <v:rect id="Rectangle 139" o:spid="_x0000_s1151" style="position:absolute;left:2480;top:268;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" filled="f" strokecolor="#858585"/>
                <v:shape id="Text Box 140" o:spid="_x0000_s1152" type="#_x0000_t202" style="position:absolute;left:7424;top:806;width:44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0E7B3C0F" w14:textId="77777777" w:rsidR="00ED6A49" w:rsidRDefault="00ED6A49" w:rsidP="00D84B1C">
                        <w:pPr>
                          <w:spacing w:line="221" w:lineRule="exact"/>
                          <w:rPr>
                            <w:sz w:val="20"/>
                          </w:rPr>
                        </w:pPr>
                        <w:proofErr w:type="spellStart"/>
                        <w:r>
                          <w:rPr>
                            <w:sz w:val="20"/>
                          </w:rPr>
                          <w:t>Khác</w:t>
                        </w:r>
                        <w:proofErr w:type="spellEnd"/>
                      </w:p>
                    </w:txbxContent>
                  </v:textbox>
                </v:shape>
                <v:shape id="Text Box 141" o:spid="_x0000_s1153" type="#_x0000_t202" style="position:absolute;left:2648;top:1121;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28BBB303" w14:textId="49308F84" w:rsidR="00ED6A49" w:rsidRDefault="00ED6A49" w:rsidP="00D84B1C">
                        <w:pPr>
                          <w:spacing w:line="221" w:lineRule="exact"/>
                          <w:rPr>
                            <w:sz w:val="20"/>
                          </w:rPr>
                        </w:pPr>
                        <w:r>
                          <w:rPr>
                            <w:sz w:val="20"/>
                          </w:rPr>
                          <w:t>2021</w:t>
                        </w:r>
                      </w:p>
                    </w:txbxContent>
                  </v:textbox>
                </v:shape>
                <v:shape id="Text Box 142" o:spid="_x0000_s1154" type="#_x0000_t202" style="position:absolute;left:7424;top:1375;width:89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43CF5055" w14:textId="77777777" w:rsidR="00ED6A49" w:rsidRDefault="00ED6A49" w:rsidP="00D84B1C">
                        <w:pPr>
                          <w:spacing w:line="221" w:lineRule="exact"/>
                          <w:rPr>
                            <w:sz w:val="20"/>
                          </w:rPr>
                        </w:pPr>
                        <w:r>
                          <w:rPr>
                            <w:sz w:val="20"/>
                          </w:rPr>
                          <w:t xml:space="preserve">Hợp </w:t>
                        </w:r>
                        <w:proofErr w:type="spellStart"/>
                        <w:r>
                          <w:rPr>
                            <w:sz w:val="20"/>
                          </w:rPr>
                          <w:t>tác</w:t>
                        </w:r>
                        <w:proofErr w:type="spellEnd"/>
                        <w:r>
                          <w:rPr>
                            <w:sz w:val="20"/>
                          </w:rPr>
                          <w:t xml:space="preserve"> </w:t>
                        </w:r>
                        <w:proofErr w:type="spellStart"/>
                        <w:r>
                          <w:rPr>
                            <w:sz w:val="20"/>
                          </w:rPr>
                          <w:t>xã</w:t>
                        </w:r>
                        <w:proofErr w:type="spellEnd"/>
                      </w:p>
                    </w:txbxContent>
                  </v:textbox>
                </v:shape>
                <v:shape id="Text Box 143" o:spid="_x0000_s1155" type="#_x0000_t202" style="position:absolute;left:2648;top:225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0349A958" w14:textId="59815C30" w:rsidR="00ED6A49" w:rsidRDefault="00ED6A49" w:rsidP="00D84B1C">
                        <w:pPr>
                          <w:spacing w:line="221" w:lineRule="exact"/>
                          <w:rPr>
                            <w:sz w:val="20"/>
                          </w:rPr>
                        </w:pPr>
                        <w:r>
                          <w:rPr>
                            <w:sz w:val="20"/>
                          </w:rPr>
                          <w:t>2020</w:t>
                        </w:r>
                      </w:p>
                    </w:txbxContent>
                  </v:textbox>
                </v:shape>
                <v:shape id="Text Box 144" o:spid="_x0000_s1156" type="#_x0000_t202" style="position:absolute;left:7424;top:1933;width:2074;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3BF24DFD" w14:textId="77777777" w:rsidR="00ED6A49" w:rsidRDefault="00ED6A49" w:rsidP="00D84B1C">
                        <w:pPr>
                          <w:ind w:right="-2"/>
                          <w:rPr>
                            <w:sz w:val="20"/>
                          </w:rPr>
                        </w:pPr>
                        <w:proofErr w:type="spellStart"/>
                        <w:r>
                          <w:rPr>
                            <w:sz w:val="20"/>
                          </w:rPr>
                          <w:t>Doanh</w:t>
                        </w:r>
                        <w:proofErr w:type="spellEnd"/>
                        <w:r>
                          <w:rPr>
                            <w:sz w:val="20"/>
                          </w:rPr>
                          <w:t xml:space="preserve"> nghiệp có </w:t>
                        </w:r>
                        <w:proofErr w:type="spellStart"/>
                        <w:r>
                          <w:rPr>
                            <w:sz w:val="20"/>
                          </w:rPr>
                          <w:t>vốn</w:t>
                        </w:r>
                        <w:proofErr w:type="spellEnd"/>
                        <w:r>
                          <w:rPr>
                            <w:sz w:val="20"/>
                          </w:rPr>
                          <w:t xml:space="preserve"> </w:t>
                        </w:r>
                        <w:proofErr w:type="spellStart"/>
                        <w:r>
                          <w:rPr>
                            <w:sz w:val="20"/>
                          </w:rPr>
                          <w:t>đầu</w:t>
                        </w:r>
                        <w:proofErr w:type="spellEnd"/>
                        <w:r>
                          <w:rPr>
                            <w:sz w:val="20"/>
                          </w:rPr>
                          <w:t xml:space="preserve"> </w:t>
                        </w:r>
                        <w:proofErr w:type="spellStart"/>
                        <w:r>
                          <w:rPr>
                            <w:sz w:val="20"/>
                          </w:rPr>
                          <w:t>tư</w:t>
                        </w:r>
                        <w:proofErr w:type="spellEnd"/>
                        <w:r>
                          <w:rPr>
                            <w:sz w:val="20"/>
                          </w:rPr>
                          <w:t xml:space="preserve"> nước </w:t>
                        </w:r>
                        <w:proofErr w:type="spellStart"/>
                        <w:r>
                          <w:rPr>
                            <w:sz w:val="20"/>
                          </w:rPr>
                          <w:t>ngoài</w:t>
                        </w:r>
                        <w:proofErr w:type="spellEnd"/>
                      </w:p>
                      <w:p w14:paraId="59A6C584" w14:textId="77777777" w:rsidR="00ED6A49" w:rsidRDefault="00ED6A49" w:rsidP="00D84B1C">
                        <w:pPr>
                          <w:spacing w:before="89"/>
                          <w:rPr>
                            <w:sz w:val="20"/>
                          </w:rPr>
                        </w:pPr>
                        <w:proofErr w:type="spellStart"/>
                        <w:r>
                          <w:rPr>
                            <w:sz w:val="20"/>
                          </w:rPr>
                          <w:t>Doanh</w:t>
                        </w:r>
                        <w:proofErr w:type="spellEnd"/>
                        <w:r>
                          <w:rPr>
                            <w:sz w:val="20"/>
                          </w:rPr>
                          <w:t xml:space="preserve"> nghiệp </w:t>
                        </w:r>
                        <w:proofErr w:type="spellStart"/>
                        <w:r>
                          <w:rPr>
                            <w:sz w:val="20"/>
                          </w:rPr>
                          <w:t>tư</w:t>
                        </w:r>
                        <w:proofErr w:type="spellEnd"/>
                        <w:r>
                          <w:rPr>
                            <w:sz w:val="20"/>
                          </w:rPr>
                          <w:t xml:space="preserve"> </w:t>
                        </w:r>
                        <w:proofErr w:type="spellStart"/>
                        <w:r>
                          <w:rPr>
                            <w:sz w:val="20"/>
                          </w:rPr>
                          <w:t>nhân</w:t>
                        </w:r>
                        <w:proofErr w:type="spellEnd"/>
                      </w:p>
                      <w:p w14:paraId="6DF44B4B" w14:textId="77777777" w:rsidR="00ED6A49" w:rsidRDefault="00ED6A49" w:rsidP="00D84B1C">
                        <w:pPr>
                          <w:spacing w:before="8"/>
                          <w:rPr>
                            <w:sz w:val="27"/>
                          </w:rPr>
                        </w:pPr>
                      </w:p>
                      <w:p w14:paraId="4FF95D21" w14:textId="77777777" w:rsidR="00ED6A49" w:rsidRDefault="00ED6A49" w:rsidP="00D84B1C">
                        <w:pPr>
                          <w:rPr>
                            <w:sz w:val="20"/>
                          </w:rPr>
                        </w:pPr>
                        <w:r>
                          <w:rPr>
                            <w:sz w:val="20"/>
                          </w:rPr>
                          <w:t>công ty TNHH</w:t>
                        </w:r>
                      </w:p>
                    </w:txbxContent>
                  </v:textbox>
                </v:shape>
                <v:shape id="Text Box 145" o:spid="_x0000_s1157" type="#_x0000_t202" style="position:absolute;left:2648;top:338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2C768F95" w14:textId="40872355" w:rsidR="00ED6A49" w:rsidRDefault="00ED6A49" w:rsidP="00D84B1C">
                        <w:pPr>
                          <w:spacing w:line="221" w:lineRule="exact"/>
                          <w:rPr>
                            <w:sz w:val="20"/>
                          </w:rPr>
                        </w:pPr>
                        <w:r>
                          <w:rPr>
                            <w:sz w:val="20"/>
                          </w:rPr>
                          <w:t>2019</w:t>
                        </w:r>
                      </w:p>
                    </w:txbxContent>
                  </v:textbox>
                </v:shape>
                <v:shape id="Text Box 146" o:spid="_x0000_s1158" type="#_x0000_t202" style="position:absolute;left:7424;top:3609;width:13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5B6F23BD" w14:textId="77777777" w:rsidR="00ED6A49" w:rsidRDefault="00ED6A49" w:rsidP="00D84B1C">
                        <w:pPr>
                          <w:spacing w:line="221" w:lineRule="exact"/>
                          <w:rPr>
                            <w:sz w:val="20"/>
                          </w:rPr>
                        </w:pPr>
                        <w:r>
                          <w:rPr>
                            <w:sz w:val="20"/>
                          </w:rPr>
                          <w:t xml:space="preserve">Công ty </w:t>
                        </w:r>
                        <w:proofErr w:type="spellStart"/>
                        <w:r>
                          <w:rPr>
                            <w:sz w:val="20"/>
                          </w:rPr>
                          <w:t>cổ</w:t>
                        </w:r>
                        <w:proofErr w:type="spellEnd"/>
                        <w:r>
                          <w:rPr>
                            <w:sz w:val="20"/>
                          </w:rPr>
                          <w:t xml:space="preserve"> </w:t>
                        </w:r>
                        <w:proofErr w:type="spellStart"/>
                        <w:r>
                          <w:rPr>
                            <w:sz w:val="20"/>
                          </w:rPr>
                          <w:t>phần</w:t>
                        </w:r>
                        <w:proofErr w:type="spellEnd"/>
                      </w:p>
                    </w:txbxContent>
                  </v:textbox>
                </v:shape>
                <v:shape id="Text Box 147" o:spid="_x0000_s1159" type="#_x0000_t202" style="position:absolute;left:3169;top:4178;width:1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51BAF6FB" w14:textId="77777777" w:rsidR="00ED6A49" w:rsidRDefault="00ED6A49" w:rsidP="00D84B1C">
                        <w:pPr>
                          <w:spacing w:line="221" w:lineRule="exact"/>
                          <w:rPr>
                            <w:sz w:val="20"/>
                          </w:rPr>
                        </w:pPr>
                        <w:r>
                          <w:rPr>
                            <w:w w:val="99"/>
                            <w:sz w:val="20"/>
                          </w:rPr>
                          <w:t>0</w:t>
                        </w:r>
                      </w:p>
                    </w:txbxContent>
                  </v:textbox>
                </v:shape>
                <v:shape id="Text Box 148" o:spid="_x0000_s1160" type="#_x0000_t202" style="position:absolute;left:3795;top:4178;width:299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0CA1D58D" w14:textId="77777777" w:rsidR="00ED6A49" w:rsidRDefault="00ED6A49" w:rsidP="00D84B1C">
                        <w:pPr>
                          <w:tabs>
                            <w:tab w:val="left" w:pos="825"/>
                            <w:tab w:val="left" w:pos="1651"/>
                            <w:tab w:val="left" w:pos="2477"/>
                          </w:tabs>
                          <w:spacing w:line="221" w:lineRule="exact"/>
                          <w:rPr>
                            <w:sz w:val="20"/>
                          </w:rPr>
                        </w:pPr>
                        <w:r>
                          <w:rPr>
                            <w:sz w:val="20"/>
                          </w:rPr>
                          <w:t>10000</w:t>
                        </w:r>
                        <w:r>
                          <w:rPr>
                            <w:sz w:val="20"/>
                          </w:rPr>
                          <w:tab/>
                          <w:t>20000</w:t>
                        </w:r>
                        <w:r>
                          <w:rPr>
                            <w:sz w:val="20"/>
                          </w:rPr>
                          <w:tab/>
                          <w:t>30000</w:t>
                        </w:r>
                        <w:r>
                          <w:rPr>
                            <w:sz w:val="20"/>
                          </w:rPr>
                          <w:tab/>
                          <w:t>40000</w:t>
                        </w:r>
                      </w:p>
                    </w:txbxContent>
                  </v:textbox>
                </v:shape>
                <w10:wrap type="topAndBottom" anchorx="page"/>
              </v:group>
            </w:pict>
          </mc:Fallback>
        </mc:AlternateContent>
      </w: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p w14:paraId="45F76262" w14:textId="77777777" w:rsidR="00D84B1C" w:rsidRPr="004547FA" w:rsidRDefault="00D84B1C"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2B44D030" w14:textId="764D8698" w:rsidR="00D84B1C" w:rsidRPr="004547FA" w:rsidRDefault="00D84B1C" w:rsidP="00E53690">
      <w:pPr>
        <w:ind w:firstLine="567"/>
        <w:rPr>
          <w:szCs w:val="26"/>
        </w:rPr>
      </w:pPr>
      <w:r w:rsidRPr="004547FA">
        <w:rPr>
          <w:szCs w:val="26"/>
        </w:rPr>
        <w:t xml:space="preserve">Qua </w:t>
      </w:r>
      <w:proofErr w:type="spellStart"/>
      <w:r w:rsidRPr="004547FA">
        <w:rPr>
          <w:szCs w:val="26"/>
        </w:rPr>
        <w:t>biểu</w:t>
      </w:r>
      <w:proofErr w:type="spellEnd"/>
      <w:r w:rsidRPr="004547FA">
        <w:rPr>
          <w:szCs w:val="26"/>
        </w:rPr>
        <w:t xml:space="preserve"> </w:t>
      </w:r>
      <w:proofErr w:type="spellStart"/>
      <w:r w:rsidRPr="004547FA">
        <w:rPr>
          <w:szCs w:val="26"/>
        </w:rPr>
        <w:t>đô</w:t>
      </w:r>
      <w:proofErr w:type="spellEnd"/>
      <w:r w:rsidRPr="004547FA">
        <w:rPr>
          <w:szCs w:val="26"/>
        </w:rPr>
        <w:t xml:space="preserve">̀ </w:t>
      </w:r>
      <w:proofErr w:type="spellStart"/>
      <w:r w:rsidRPr="004547FA">
        <w:rPr>
          <w:szCs w:val="26"/>
        </w:rPr>
        <w:t>cho</w:t>
      </w:r>
      <w:proofErr w:type="spellEnd"/>
      <w:r w:rsidRPr="004547FA">
        <w:rPr>
          <w:szCs w:val="26"/>
        </w:rPr>
        <w:t xml:space="preserve"> thấy, tình hình </w:t>
      </w:r>
      <w:proofErr w:type="spellStart"/>
      <w:r w:rsidRPr="004547FA">
        <w:rPr>
          <w:szCs w:val="26"/>
        </w:rPr>
        <w:t>thu</w:t>
      </w:r>
      <w:proofErr w:type="spellEnd"/>
      <w:r w:rsidRPr="004547FA">
        <w:rPr>
          <w:szCs w:val="26"/>
        </w:rPr>
        <w:t xml:space="preserve"> </w:t>
      </w:r>
      <w:proofErr w:type="spellStart"/>
      <w:r w:rsidRPr="004547FA">
        <w:rPr>
          <w:spacing w:val="3"/>
          <w:szCs w:val="26"/>
        </w:rPr>
        <w:t>nợ</w:t>
      </w:r>
      <w:proofErr w:type="spellEnd"/>
      <w:r w:rsidRPr="004547FA">
        <w:rPr>
          <w:spacing w:val="3"/>
          <w:szCs w:val="26"/>
        </w:rPr>
        <w:t xml:space="preserve"> </w:t>
      </w:r>
      <w:r w:rsidRPr="004547FA">
        <w:rPr>
          <w:szCs w:val="26"/>
        </w:rPr>
        <w:t xml:space="preserve">qua </w:t>
      </w:r>
      <w:proofErr w:type="spellStart"/>
      <w:r w:rsidRPr="004547FA">
        <w:rPr>
          <w:szCs w:val="26"/>
        </w:rPr>
        <w:t>các</w:t>
      </w:r>
      <w:proofErr w:type="spellEnd"/>
      <w:r w:rsidRPr="004547FA">
        <w:rPr>
          <w:szCs w:val="26"/>
        </w:rPr>
        <w:t xml:space="preserve"> </w:t>
      </w:r>
      <w:proofErr w:type="spellStart"/>
      <w:r w:rsidRPr="004547FA">
        <w:rPr>
          <w:szCs w:val="26"/>
        </w:rPr>
        <w:t>năm</w:t>
      </w:r>
      <w:proofErr w:type="spellEnd"/>
      <w:r w:rsidRPr="004547FA">
        <w:rPr>
          <w:szCs w:val="26"/>
        </w:rPr>
        <w:t xml:space="preserve"> </w:t>
      </w:r>
      <w:proofErr w:type="spellStart"/>
      <w:r w:rsidRPr="004547FA">
        <w:rPr>
          <w:szCs w:val="26"/>
        </w:rPr>
        <w:t>không</w:t>
      </w:r>
      <w:proofErr w:type="spellEnd"/>
      <w:r w:rsidRPr="004547FA">
        <w:rPr>
          <w:szCs w:val="26"/>
        </w:rPr>
        <w:t xml:space="preserve"> ổn định. Công ty </w:t>
      </w:r>
      <w:proofErr w:type="spellStart"/>
      <w:r w:rsidRPr="004547FA">
        <w:rPr>
          <w:spacing w:val="2"/>
          <w:szCs w:val="26"/>
        </w:rPr>
        <w:t>cổ</w:t>
      </w:r>
      <w:proofErr w:type="spellEnd"/>
      <w:r w:rsidRPr="004547FA">
        <w:rPr>
          <w:spacing w:val="-35"/>
          <w:szCs w:val="26"/>
        </w:rPr>
        <w:t xml:space="preserve"> </w:t>
      </w:r>
      <w:proofErr w:type="spellStart"/>
      <w:r w:rsidRPr="004547FA">
        <w:rPr>
          <w:szCs w:val="26"/>
        </w:rPr>
        <w:t>phần</w:t>
      </w:r>
      <w:proofErr w:type="spellEnd"/>
      <w:r w:rsidRPr="004547FA">
        <w:rPr>
          <w:szCs w:val="26"/>
        </w:rPr>
        <w:t xml:space="preserve"> </w:t>
      </w:r>
      <w:proofErr w:type="spellStart"/>
      <w:r w:rsidRPr="004547FA">
        <w:rPr>
          <w:szCs w:val="26"/>
        </w:rPr>
        <w:t>và</w:t>
      </w:r>
      <w:proofErr w:type="spellEnd"/>
      <w:r w:rsidRPr="004547FA">
        <w:rPr>
          <w:szCs w:val="26"/>
        </w:rPr>
        <w:t xml:space="preserve"> công ty TNHH </w:t>
      </w:r>
      <w:proofErr w:type="spellStart"/>
      <w:r w:rsidRPr="004547FA">
        <w:rPr>
          <w:szCs w:val="26"/>
        </w:rPr>
        <w:t>luôn</w:t>
      </w:r>
      <w:proofErr w:type="spellEnd"/>
      <w:r w:rsidRPr="004547FA">
        <w:rPr>
          <w:szCs w:val="26"/>
        </w:rPr>
        <w:t xml:space="preserve"> có </w:t>
      </w:r>
      <w:proofErr w:type="spellStart"/>
      <w:r w:rsidRPr="004547FA">
        <w:rPr>
          <w:szCs w:val="26"/>
        </w:rPr>
        <w:t>doanh</w:t>
      </w:r>
      <w:proofErr w:type="spellEnd"/>
      <w:r w:rsidRPr="004547FA">
        <w:rPr>
          <w:szCs w:val="26"/>
        </w:rPr>
        <w:t xml:space="preserve"> </w:t>
      </w:r>
      <w:r w:rsidRPr="004547FA">
        <w:rPr>
          <w:spacing w:val="4"/>
          <w:szCs w:val="26"/>
        </w:rPr>
        <w:t xml:space="preserve">số </w:t>
      </w:r>
      <w:proofErr w:type="spellStart"/>
      <w:r w:rsidRPr="004547FA">
        <w:rPr>
          <w:szCs w:val="26"/>
        </w:rPr>
        <w:t>thu</w:t>
      </w:r>
      <w:proofErr w:type="spellEnd"/>
      <w:r w:rsidRPr="004547FA">
        <w:rPr>
          <w:szCs w:val="26"/>
        </w:rPr>
        <w:t xml:space="preserve"> </w:t>
      </w:r>
      <w:proofErr w:type="spellStart"/>
      <w:r w:rsidRPr="004547FA">
        <w:rPr>
          <w:szCs w:val="26"/>
        </w:rPr>
        <w:t>nợ</w:t>
      </w:r>
      <w:proofErr w:type="spellEnd"/>
      <w:r w:rsidRPr="004547FA">
        <w:rPr>
          <w:szCs w:val="26"/>
        </w:rPr>
        <w:t xml:space="preserve"> </w:t>
      </w:r>
      <w:proofErr w:type="spellStart"/>
      <w:r w:rsidRPr="004547FA">
        <w:rPr>
          <w:szCs w:val="26"/>
        </w:rPr>
        <w:t>cao</w:t>
      </w:r>
      <w:proofErr w:type="spellEnd"/>
      <w:r w:rsidRPr="004547FA">
        <w:rPr>
          <w:szCs w:val="26"/>
        </w:rPr>
        <w:t xml:space="preserve"> hơn </w:t>
      </w:r>
      <w:proofErr w:type="spellStart"/>
      <w:r w:rsidRPr="004547FA">
        <w:rPr>
          <w:szCs w:val="26"/>
        </w:rPr>
        <w:t>các</w:t>
      </w:r>
      <w:proofErr w:type="spellEnd"/>
      <w:r w:rsidRPr="004547FA">
        <w:rPr>
          <w:szCs w:val="26"/>
        </w:rPr>
        <w:t xml:space="preserve"> </w:t>
      </w:r>
      <w:proofErr w:type="spellStart"/>
      <w:r w:rsidRPr="004547FA">
        <w:rPr>
          <w:szCs w:val="26"/>
        </w:rPr>
        <w:t>loại</w:t>
      </w:r>
      <w:proofErr w:type="spellEnd"/>
      <w:r w:rsidRPr="004547FA">
        <w:rPr>
          <w:szCs w:val="26"/>
        </w:rPr>
        <w:t xml:space="preserve"> hình </w:t>
      </w:r>
      <w:proofErr w:type="spellStart"/>
      <w:r w:rsidRPr="004547FA">
        <w:rPr>
          <w:szCs w:val="26"/>
        </w:rPr>
        <w:t>doanh</w:t>
      </w:r>
      <w:proofErr w:type="spellEnd"/>
      <w:r w:rsidRPr="004547FA">
        <w:rPr>
          <w:szCs w:val="26"/>
        </w:rPr>
        <w:t xml:space="preserve"> nghiệp còn </w:t>
      </w:r>
      <w:proofErr w:type="spellStart"/>
      <w:r w:rsidRPr="004547FA">
        <w:rPr>
          <w:szCs w:val="26"/>
        </w:rPr>
        <w:t>lại</w:t>
      </w:r>
      <w:proofErr w:type="spellEnd"/>
      <w:r w:rsidRPr="004547FA">
        <w:rPr>
          <w:spacing w:val="-31"/>
          <w:szCs w:val="26"/>
        </w:rPr>
        <w:t xml:space="preserve"> </w:t>
      </w:r>
      <w:proofErr w:type="spellStart"/>
      <w:r w:rsidRPr="004547FA">
        <w:rPr>
          <w:szCs w:val="26"/>
        </w:rPr>
        <w:t>tuy</w:t>
      </w:r>
      <w:proofErr w:type="spellEnd"/>
      <w:r w:rsidRPr="004547FA">
        <w:rPr>
          <w:szCs w:val="26"/>
        </w:rPr>
        <w:t xml:space="preserve"> nhiên Công ty </w:t>
      </w:r>
      <w:proofErr w:type="spellStart"/>
      <w:r w:rsidRPr="004547FA">
        <w:rPr>
          <w:spacing w:val="2"/>
          <w:szCs w:val="26"/>
        </w:rPr>
        <w:t>cổ</w:t>
      </w:r>
      <w:proofErr w:type="spellEnd"/>
      <w:r w:rsidRPr="004547FA">
        <w:rPr>
          <w:spacing w:val="2"/>
          <w:szCs w:val="26"/>
        </w:rPr>
        <w:t xml:space="preserve"> </w:t>
      </w:r>
      <w:proofErr w:type="spellStart"/>
      <w:r w:rsidRPr="004547FA">
        <w:rPr>
          <w:szCs w:val="26"/>
        </w:rPr>
        <w:t>phần</w:t>
      </w:r>
      <w:proofErr w:type="spellEnd"/>
      <w:r w:rsidRPr="004547FA">
        <w:rPr>
          <w:szCs w:val="26"/>
        </w:rPr>
        <w:t xml:space="preserve"> </w:t>
      </w:r>
      <w:proofErr w:type="spellStart"/>
      <w:r w:rsidRPr="004547FA">
        <w:rPr>
          <w:szCs w:val="26"/>
        </w:rPr>
        <w:t>và</w:t>
      </w:r>
      <w:proofErr w:type="spellEnd"/>
      <w:r w:rsidRPr="004547FA">
        <w:rPr>
          <w:szCs w:val="26"/>
        </w:rPr>
        <w:t xml:space="preserve"> công ty TNHH có </w:t>
      </w: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r w:rsidRPr="004547FA">
        <w:rPr>
          <w:szCs w:val="26"/>
        </w:rPr>
        <w:t xml:space="preserve"> </w:t>
      </w:r>
      <w:proofErr w:type="spellStart"/>
      <w:r w:rsidRPr="004547FA">
        <w:rPr>
          <w:szCs w:val="26"/>
        </w:rPr>
        <w:t>không</w:t>
      </w:r>
      <w:proofErr w:type="spellEnd"/>
      <w:r w:rsidRPr="004547FA">
        <w:rPr>
          <w:szCs w:val="26"/>
        </w:rPr>
        <w:t xml:space="preserve"> tốt </w:t>
      </w:r>
      <w:proofErr w:type="spellStart"/>
      <w:r w:rsidRPr="004547FA">
        <w:rPr>
          <w:szCs w:val="26"/>
        </w:rPr>
        <w:t>vào</w:t>
      </w:r>
      <w:proofErr w:type="spellEnd"/>
      <w:r w:rsidRPr="004547FA">
        <w:rPr>
          <w:szCs w:val="26"/>
        </w:rPr>
        <w:t xml:space="preserve"> </w:t>
      </w:r>
      <w:proofErr w:type="spellStart"/>
      <w:r w:rsidRPr="004547FA">
        <w:rPr>
          <w:szCs w:val="26"/>
        </w:rPr>
        <w:t>giai</w:t>
      </w:r>
      <w:proofErr w:type="spellEnd"/>
      <w:r w:rsidRPr="004547FA">
        <w:rPr>
          <w:szCs w:val="26"/>
        </w:rPr>
        <w:t xml:space="preserve"> </w:t>
      </w:r>
      <w:proofErr w:type="spellStart"/>
      <w:r w:rsidRPr="004547FA">
        <w:rPr>
          <w:szCs w:val="26"/>
        </w:rPr>
        <w:t>đoạn</w:t>
      </w:r>
      <w:proofErr w:type="spellEnd"/>
      <w:r w:rsidRPr="004547FA">
        <w:rPr>
          <w:szCs w:val="26"/>
        </w:rPr>
        <w:t xml:space="preserve"> 2019- </w:t>
      </w:r>
      <w:proofErr w:type="gramStart"/>
      <w:r w:rsidRPr="004547FA">
        <w:rPr>
          <w:szCs w:val="26"/>
        </w:rPr>
        <w:t>2020 .</w:t>
      </w:r>
      <w:proofErr w:type="gramEnd"/>
      <w:r w:rsidRPr="004547FA">
        <w:rPr>
          <w:szCs w:val="26"/>
        </w:rPr>
        <w:t xml:space="preserve"> Công ty </w:t>
      </w:r>
      <w:proofErr w:type="spellStart"/>
      <w:r w:rsidRPr="004547FA">
        <w:rPr>
          <w:szCs w:val="26"/>
        </w:rPr>
        <w:t>cổ</w:t>
      </w:r>
      <w:proofErr w:type="spellEnd"/>
      <w:r w:rsidRPr="004547FA">
        <w:rPr>
          <w:szCs w:val="26"/>
        </w:rPr>
        <w:t xml:space="preserve"> </w:t>
      </w:r>
      <w:proofErr w:type="spellStart"/>
      <w:r w:rsidRPr="004547FA">
        <w:rPr>
          <w:szCs w:val="26"/>
        </w:rPr>
        <w:t>phần</w:t>
      </w:r>
      <w:proofErr w:type="spellEnd"/>
      <w:r w:rsidRPr="004547FA">
        <w:rPr>
          <w:szCs w:val="26"/>
        </w:rPr>
        <w:t xml:space="preserve"> có </w:t>
      </w: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r w:rsidRPr="004547FA">
        <w:rPr>
          <w:szCs w:val="26"/>
        </w:rPr>
        <w:t xml:space="preserve"> là -22,54% tương </w:t>
      </w:r>
      <w:proofErr w:type="spellStart"/>
      <w:r w:rsidRPr="004547FA">
        <w:rPr>
          <w:szCs w:val="26"/>
        </w:rPr>
        <w:t>đương</w:t>
      </w:r>
      <w:proofErr w:type="spellEnd"/>
      <w:r w:rsidRPr="004547FA">
        <w:rPr>
          <w:szCs w:val="26"/>
        </w:rPr>
        <w:t xml:space="preserve"> số </w:t>
      </w:r>
      <w:proofErr w:type="spellStart"/>
      <w:r w:rsidRPr="004547FA">
        <w:rPr>
          <w:szCs w:val="26"/>
        </w:rPr>
        <w:t>tiền</w:t>
      </w:r>
      <w:proofErr w:type="spellEnd"/>
      <w:r w:rsidRPr="004547FA">
        <w:rPr>
          <w:szCs w:val="26"/>
        </w:rPr>
        <w:t xml:space="preserve"> </w:t>
      </w:r>
      <w:proofErr w:type="spellStart"/>
      <w:r w:rsidRPr="004547FA">
        <w:rPr>
          <w:szCs w:val="26"/>
        </w:rPr>
        <w:t>thu</w:t>
      </w:r>
      <w:proofErr w:type="spellEnd"/>
      <w:r w:rsidRPr="004547FA">
        <w:rPr>
          <w:szCs w:val="26"/>
        </w:rPr>
        <w:t xml:space="preserve"> </w:t>
      </w:r>
      <w:proofErr w:type="spellStart"/>
      <w:r w:rsidRPr="004547FA">
        <w:rPr>
          <w:szCs w:val="26"/>
        </w:rPr>
        <w:t>nợ</w:t>
      </w:r>
      <w:proofErr w:type="spellEnd"/>
      <w:r w:rsidRPr="004547FA">
        <w:rPr>
          <w:szCs w:val="26"/>
        </w:rPr>
        <w:t xml:space="preserve"> </w:t>
      </w:r>
      <w:proofErr w:type="spellStart"/>
      <w:r w:rsidRPr="004547FA">
        <w:rPr>
          <w:szCs w:val="26"/>
        </w:rPr>
        <w:t>giảm</w:t>
      </w:r>
      <w:proofErr w:type="spellEnd"/>
      <w:r w:rsidRPr="004547FA">
        <w:rPr>
          <w:szCs w:val="26"/>
        </w:rPr>
        <w:t xml:space="preserve"> 5.417 </w:t>
      </w:r>
      <w:proofErr w:type="spellStart"/>
      <w:r w:rsidRPr="004547FA">
        <w:rPr>
          <w:szCs w:val="26"/>
        </w:rPr>
        <w:t>triệu</w:t>
      </w:r>
      <w:proofErr w:type="spellEnd"/>
      <w:r w:rsidRPr="004547FA">
        <w:rPr>
          <w:szCs w:val="26"/>
        </w:rPr>
        <w:t xml:space="preserve"> </w:t>
      </w:r>
      <w:proofErr w:type="spellStart"/>
      <w:r w:rsidRPr="004547FA">
        <w:rPr>
          <w:szCs w:val="26"/>
        </w:rPr>
        <w:t>đồng</w:t>
      </w:r>
      <w:proofErr w:type="spellEnd"/>
      <w:r w:rsidRPr="004547FA">
        <w:rPr>
          <w:szCs w:val="26"/>
        </w:rPr>
        <w:t xml:space="preserve"> so </w:t>
      </w:r>
      <w:proofErr w:type="spellStart"/>
      <w:r w:rsidRPr="004547FA">
        <w:rPr>
          <w:szCs w:val="26"/>
        </w:rPr>
        <w:t>với</w:t>
      </w:r>
      <w:proofErr w:type="spellEnd"/>
      <w:r w:rsidRPr="004547FA">
        <w:rPr>
          <w:szCs w:val="26"/>
        </w:rPr>
        <w:t xml:space="preserve"> </w:t>
      </w:r>
      <w:proofErr w:type="spellStart"/>
      <w:r w:rsidRPr="004547FA">
        <w:rPr>
          <w:szCs w:val="26"/>
        </w:rPr>
        <w:t>năm</w:t>
      </w:r>
      <w:proofErr w:type="spellEnd"/>
      <w:r w:rsidRPr="004547FA">
        <w:rPr>
          <w:szCs w:val="26"/>
        </w:rPr>
        <w:t xml:space="preserve"> </w:t>
      </w:r>
      <w:proofErr w:type="spellStart"/>
      <w:r w:rsidRPr="004547FA">
        <w:rPr>
          <w:szCs w:val="26"/>
        </w:rPr>
        <w:t>trước</w:t>
      </w:r>
      <w:proofErr w:type="spellEnd"/>
      <w:r w:rsidRPr="004547FA">
        <w:rPr>
          <w:szCs w:val="26"/>
        </w:rPr>
        <w:t xml:space="preserve">. Công ty TNHH có </w:t>
      </w: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r w:rsidRPr="004547FA">
        <w:rPr>
          <w:szCs w:val="26"/>
        </w:rPr>
        <w:t xml:space="preserve"> </w:t>
      </w:r>
      <w:proofErr w:type="spellStart"/>
      <w:r w:rsidRPr="004547FA">
        <w:rPr>
          <w:szCs w:val="26"/>
        </w:rPr>
        <w:t>giảm</w:t>
      </w:r>
      <w:proofErr w:type="spellEnd"/>
      <w:r w:rsidRPr="004547FA">
        <w:rPr>
          <w:szCs w:val="26"/>
        </w:rPr>
        <w:t xml:space="preserve"> 18,58% tương </w:t>
      </w:r>
      <w:proofErr w:type="spellStart"/>
      <w:r w:rsidRPr="004547FA">
        <w:rPr>
          <w:szCs w:val="26"/>
        </w:rPr>
        <w:t>đương</w:t>
      </w:r>
      <w:proofErr w:type="spellEnd"/>
      <w:r w:rsidRPr="004547FA">
        <w:rPr>
          <w:szCs w:val="26"/>
        </w:rPr>
        <w:t xml:space="preserve"> </w:t>
      </w:r>
      <w:proofErr w:type="spellStart"/>
      <w:r w:rsidRPr="004547FA">
        <w:rPr>
          <w:szCs w:val="26"/>
        </w:rPr>
        <w:t>giảm</w:t>
      </w:r>
      <w:proofErr w:type="spellEnd"/>
      <w:r w:rsidRPr="004547FA">
        <w:rPr>
          <w:szCs w:val="26"/>
        </w:rPr>
        <w:t xml:space="preserve"> 3.916 </w:t>
      </w:r>
      <w:proofErr w:type="spellStart"/>
      <w:r w:rsidRPr="004547FA">
        <w:rPr>
          <w:szCs w:val="26"/>
        </w:rPr>
        <w:t>triệu</w:t>
      </w:r>
      <w:proofErr w:type="spellEnd"/>
      <w:r w:rsidRPr="004547FA">
        <w:rPr>
          <w:szCs w:val="26"/>
        </w:rPr>
        <w:t xml:space="preserve"> </w:t>
      </w:r>
      <w:proofErr w:type="spellStart"/>
      <w:r w:rsidRPr="004547FA">
        <w:rPr>
          <w:szCs w:val="26"/>
        </w:rPr>
        <w:t>đồng</w:t>
      </w:r>
      <w:proofErr w:type="spellEnd"/>
      <w:r w:rsidRPr="004547FA">
        <w:rPr>
          <w:szCs w:val="26"/>
        </w:rPr>
        <w:t xml:space="preserve">, </w:t>
      </w:r>
      <w:proofErr w:type="spellStart"/>
      <w:r w:rsidRPr="004547FA">
        <w:rPr>
          <w:szCs w:val="26"/>
        </w:rPr>
        <w:t>nhưng</w:t>
      </w:r>
      <w:proofErr w:type="spellEnd"/>
      <w:r w:rsidRPr="004547FA">
        <w:rPr>
          <w:szCs w:val="26"/>
        </w:rPr>
        <w:t xml:space="preserve"> đến </w:t>
      </w:r>
      <w:proofErr w:type="spellStart"/>
      <w:r w:rsidRPr="004547FA">
        <w:rPr>
          <w:szCs w:val="26"/>
        </w:rPr>
        <w:t>giai</w:t>
      </w:r>
      <w:proofErr w:type="spellEnd"/>
      <w:r w:rsidRPr="004547FA">
        <w:rPr>
          <w:szCs w:val="26"/>
        </w:rPr>
        <w:t xml:space="preserve"> </w:t>
      </w:r>
      <w:proofErr w:type="spellStart"/>
      <w:r w:rsidRPr="004547FA">
        <w:rPr>
          <w:szCs w:val="26"/>
        </w:rPr>
        <w:t>đoạn</w:t>
      </w:r>
      <w:proofErr w:type="spellEnd"/>
      <w:r w:rsidRPr="004547FA">
        <w:rPr>
          <w:szCs w:val="26"/>
        </w:rPr>
        <w:t xml:space="preserve"> 2020-2021 </w:t>
      </w:r>
      <w:proofErr w:type="spellStart"/>
      <w:r w:rsidRPr="004547FA">
        <w:rPr>
          <w:szCs w:val="26"/>
        </w:rPr>
        <w:t>lại</w:t>
      </w:r>
      <w:proofErr w:type="spellEnd"/>
      <w:r w:rsidRPr="004547FA">
        <w:rPr>
          <w:szCs w:val="26"/>
        </w:rPr>
        <w:t xml:space="preserve"> tăng </w:t>
      </w:r>
      <w:proofErr w:type="spellStart"/>
      <w:r w:rsidRPr="004547FA">
        <w:rPr>
          <w:szCs w:val="26"/>
        </w:rPr>
        <w:t>nhanh</w:t>
      </w:r>
      <w:proofErr w:type="spellEnd"/>
      <w:r w:rsidRPr="004547FA">
        <w:rPr>
          <w:szCs w:val="26"/>
        </w:rPr>
        <w:t xml:space="preserve">. Công ty </w:t>
      </w:r>
      <w:proofErr w:type="spellStart"/>
      <w:r w:rsidRPr="004547FA">
        <w:rPr>
          <w:spacing w:val="3"/>
          <w:szCs w:val="26"/>
        </w:rPr>
        <w:t>cổ</w:t>
      </w:r>
      <w:proofErr w:type="spellEnd"/>
      <w:r w:rsidRPr="004547FA">
        <w:rPr>
          <w:spacing w:val="3"/>
          <w:szCs w:val="26"/>
        </w:rPr>
        <w:t xml:space="preserve"> </w:t>
      </w:r>
      <w:proofErr w:type="spellStart"/>
      <w:r w:rsidRPr="004547FA">
        <w:rPr>
          <w:szCs w:val="26"/>
        </w:rPr>
        <w:t>phần</w:t>
      </w:r>
      <w:proofErr w:type="spellEnd"/>
      <w:r w:rsidRPr="004547FA">
        <w:rPr>
          <w:szCs w:val="26"/>
        </w:rPr>
        <w:t xml:space="preserve"> có </w:t>
      </w: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r w:rsidRPr="004547FA">
        <w:rPr>
          <w:szCs w:val="26"/>
        </w:rPr>
        <w:t xml:space="preserve"> </w:t>
      </w:r>
      <w:proofErr w:type="spellStart"/>
      <w:r w:rsidRPr="004547FA">
        <w:rPr>
          <w:szCs w:val="26"/>
        </w:rPr>
        <w:t>lên</w:t>
      </w:r>
      <w:proofErr w:type="spellEnd"/>
      <w:r w:rsidRPr="004547FA">
        <w:rPr>
          <w:szCs w:val="26"/>
        </w:rPr>
        <w:t xml:space="preserve"> đến 76,19%. Tương </w:t>
      </w:r>
      <w:proofErr w:type="spellStart"/>
      <w:r w:rsidRPr="004547FA">
        <w:rPr>
          <w:szCs w:val="26"/>
        </w:rPr>
        <w:t>đương</w:t>
      </w:r>
      <w:proofErr w:type="spellEnd"/>
      <w:r w:rsidRPr="004547FA">
        <w:rPr>
          <w:szCs w:val="26"/>
        </w:rPr>
        <w:t xml:space="preserve"> 14.186 </w:t>
      </w:r>
      <w:proofErr w:type="spellStart"/>
      <w:r w:rsidRPr="004547FA">
        <w:rPr>
          <w:szCs w:val="26"/>
        </w:rPr>
        <w:t>triêu</w:t>
      </w:r>
      <w:proofErr w:type="spellEnd"/>
      <w:r w:rsidRPr="004547FA">
        <w:rPr>
          <w:szCs w:val="26"/>
        </w:rPr>
        <w:t xml:space="preserve"> </w:t>
      </w:r>
      <w:proofErr w:type="spellStart"/>
      <w:r w:rsidRPr="004547FA">
        <w:rPr>
          <w:szCs w:val="26"/>
        </w:rPr>
        <w:t>đồng</w:t>
      </w:r>
      <w:proofErr w:type="spellEnd"/>
      <w:r w:rsidRPr="004547FA">
        <w:rPr>
          <w:szCs w:val="26"/>
        </w:rPr>
        <w:t xml:space="preserve">. Công ty TNHH có </w:t>
      </w: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r w:rsidRPr="004547FA">
        <w:rPr>
          <w:szCs w:val="26"/>
        </w:rPr>
        <w:t xml:space="preserve"> </w:t>
      </w:r>
      <w:proofErr w:type="spellStart"/>
      <w:r w:rsidRPr="004547FA">
        <w:rPr>
          <w:szCs w:val="26"/>
        </w:rPr>
        <w:t>đạt</w:t>
      </w:r>
      <w:proofErr w:type="spellEnd"/>
      <w:r w:rsidRPr="004547FA">
        <w:rPr>
          <w:szCs w:val="26"/>
        </w:rPr>
        <w:t xml:space="preserve"> 35,65% so </w:t>
      </w:r>
      <w:proofErr w:type="spellStart"/>
      <w:r w:rsidRPr="004547FA">
        <w:rPr>
          <w:szCs w:val="26"/>
        </w:rPr>
        <w:t>với</w:t>
      </w:r>
      <w:proofErr w:type="spellEnd"/>
      <w:r w:rsidRPr="004547FA">
        <w:rPr>
          <w:szCs w:val="26"/>
        </w:rPr>
        <w:t xml:space="preserve"> </w:t>
      </w:r>
      <w:proofErr w:type="spellStart"/>
      <w:r w:rsidRPr="004547FA">
        <w:rPr>
          <w:szCs w:val="26"/>
        </w:rPr>
        <w:t>năm</w:t>
      </w:r>
      <w:proofErr w:type="spellEnd"/>
      <w:r w:rsidRPr="004547FA">
        <w:rPr>
          <w:szCs w:val="26"/>
        </w:rPr>
        <w:t xml:space="preserve"> 2020.Trong </w:t>
      </w:r>
      <w:proofErr w:type="spellStart"/>
      <w:r w:rsidRPr="004547FA">
        <w:rPr>
          <w:szCs w:val="26"/>
        </w:rPr>
        <w:t>khi</w:t>
      </w:r>
      <w:proofErr w:type="spellEnd"/>
      <w:r w:rsidRPr="004547FA">
        <w:rPr>
          <w:szCs w:val="26"/>
        </w:rPr>
        <w:t xml:space="preserve"> </w:t>
      </w:r>
      <w:proofErr w:type="spellStart"/>
      <w:r w:rsidRPr="004547FA">
        <w:rPr>
          <w:szCs w:val="26"/>
        </w:rPr>
        <w:t>đo</w:t>
      </w:r>
      <w:proofErr w:type="spellEnd"/>
      <w:r w:rsidRPr="004547FA">
        <w:rPr>
          <w:szCs w:val="26"/>
        </w:rPr>
        <w:t xml:space="preserve">́ </w:t>
      </w:r>
      <w:proofErr w:type="spellStart"/>
      <w:r w:rsidRPr="004547FA">
        <w:rPr>
          <w:szCs w:val="26"/>
        </w:rPr>
        <w:t>tình</w:t>
      </w:r>
      <w:proofErr w:type="spellEnd"/>
      <w:r w:rsidRPr="004547FA">
        <w:rPr>
          <w:spacing w:val="-7"/>
          <w:szCs w:val="26"/>
        </w:rPr>
        <w:t xml:space="preserve"> </w:t>
      </w:r>
      <w:proofErr w:type="spellStart"/>
      <w:r w:rsidRPr="004547FA">
        <w:rPr>
          <w:szCs w:val="26"/>
        </w:rPr>
        <w:t>hình</w:t>
      </w:r>
      <w:proofErr w:type="spellEnd"/>
      <w:r w:rsidRPr="004547FA">
        <w:rPr>
          <w:spacing w:val="-6"/>
          <w:szCs w:val="26"/>
        </w:rPr>
        <w:t xml:space="preserve"> </w:t>
      </w:r>
      <w:r w:rsidRPr="004547FA">
        <w:rPr>
          <w:szCs w:val="26"/>
        </w:rPr>
        <w:t>tăng</w:t>
      </w:r>
      <w:r w:rsidRPr="004547FA">
        <w:rPr>
          <w:spacing w:val="-8"/>
          <w:szCs w:val="26"/>
        </w:rPr>
        <w:t xml:space="preserve"> </w:t>
      </w:r>
      <w:proofErr w:type="spellStart"/>
      <w:r w:rsidRPr="004547FA">
        <w:rPr>
          <w:szCs w:val="26"/>
        </w:rPr>
        <w:t>trưởng</w:t>
      </w:r>
      <w:proofErr w:type="spellEnd"/>
      <w:r w:rsidRPr="004547FA">
        <w:rPr>
          <w:spacing w:val="-9"/>
          <w:szCs w:val="26"/>
        </w:rPr>
        <w:t xml:space="preserve"> </w:t>
      </w:r>
      <w:proofErr w:type="spellStart"/>
      <w:r w:rsidRPr="004547FA">
        <w:rPr>
          <w:szCs w:val="26"/>
        </w:rPr>
        <w:t>của</w:t>
      </w:r>
      <w:proofErr w:type="spellEnd"/>
      <w:r w:rsidRPr="004547FA">
        <w:rPr>
          <w:spacing w:val="-6"/>
          <w:szCs w:val="26"/>
        </w:rPr>
        <w:t xml:space="preserve"> </w:t>
      </w:r>
      <w:proofErr w:type="spellStart"/>
      <w:r w:rsidRPr="004547FA">
        <w:rPr>
          <w:szCs w:val="26"/>
        </w:rPr>
        <w:t>doanh</w:t>
      </w:r>
      <w:proofErr w:type="spellEnd"/>
      <w:r w:rsidRPr="004547FA">
        <w:rPr>
          <w:spacing w:val="-6"/>
          <w:szCs w:val="26"/>
        </w:rPr>
        <w:t xml:space="preserve"> </w:t>
      </w:r>
      <w:r w:rsidRPr="004547FA">
        <w:rPr>
          <w:szCs w:val="26"/>
        </w:rPr>
        <w:t>nghiệp</w:t>
      </w:r>
      <w:r w:rsidRPr="004547FA">
        <w:rPr>
          <w:spacing w:val="-8"/>
          <w:szCs w:val="26"/>
        </w:rPr>
        <w:t xml:space="preserve"> </w:t>
      </w:r>
      <w:proofErr w:type="spellStart"/>
      <w:r w:rsidRPr="004547FA">
        <w:rPr>
          <w:szCs w:val="26"/>
        </w:rPr>
        <w:t>tư</w:t>
      </w:r>
      <w:proofErr w:type="spellEnd"/>
      <w:r w:rsidRPr="004547FA">
        <w:rPr>
          <w:spacing w:val="-8"/>
          <w:szCs w:val="26"/>
        </w:rPr>
        <w:t xml:space="preserve"> </w:t>
      </w:r>
      <w:proofErr w:type="spellStart"/>
      <w:r w:rsidRPr="004547FA">
        <w:rPr>
          <w:szCs w:val="26"/>
        </w:rPr>
        <w:t>nhân</w:t>
      </w:r>
      <w:proofErr w:type="spellEnd"/>
      <w:r w:rsidRPr="004547FA">
        <w:rPr>
          <w:spacing w:val="-8"/>
          <w:szCs w:val="26"/>
        </w:rPr>
        <w:t xml:space="preserve"> </w:t>
      </w:r>
      <w:proofErr w:type="spellStart"/>
      <w:r w:rsidRPr="004547FA">
        <w:rPr>
          <w:szCs w:val="26"/>
        </w:rPr>
        <w:t>va</w:t>
      </w:r>
      <w:proofErr w:type="spellEnd"/>
      <w:r w:rsidRPr="004547FA">
        <w:rPr>
          <w:szCs w:val="26"/>
        </w:rPr>
        <w:t>̀</w:t>
      </w:r>
      <w:r w:rsidRPr="004547FA">
        <w:rPr>
          <w:spacing w:val="-4"/>
          <w:szCs w:val="26"/>
        </w:rPr>
        <w:t xml:space="preserve"> </w:t>
      </w:r>
      <w:proofErr w:type="spellStart"/>
      <w:r w:rsidRPr="004547FA">
        <w:rPr>
          <w:szCs w:val="26"/>
        </w:rPr>
        <w:t>doanh</w:t>
      </w:r>
      <w:proofErr w:type="spellEnd"/>
      <w:r w:rsidRPr="004547FA">
        <w:rPr>
          <w:spacing w:val="-7"/>
          <w:szCs w:val="26"/>
        </w:rPr>
        <w:t xml:space="preserve"> </w:t>
      </w:r>
      <w:r w:rsidRPr="004547FA">
        <w:rPr>
          <w:szCs w:val="26"/>
        </w:rPr>
        <w:t>nghiệp</w:t>
      </w:r>
      <w:r w:rsidRPr="004547FA">
        <w:rPr>
          <w:spacing w:val="-8"/>
          <w:szCs w:val="26"/>
        </w:rPr>
        <w:t xml:space="preserve"> </w:t>
      </w:r>
      <w:r w:rsidRPr="004547FA">
        <w:rPr>
          <w:szCs w:val="26"/>
        </w:rPr>
        <w:t>có</w:t>
      </w:r>
      <w:r w:rsidRPr="004547FA">
        <w:rPr>
          <w:spacing w:val="-6"/>
          <w:szCs w:val="26"/>
        </w:rPr>
        <w:t xml:space="preserve"> </w:t>
      </w:r>
      <w:proofErr w:type="spellStart"/>
      <w:r w:rsidRPr="004547FA">
        <w:rPr>
          <w:szCs w:val="26"/>
        </w:rPr>
        <w:t>vốn</w:t>
      </w:r>
      <w:proofErr w:type="spellEnd"/>
      <w:r w:rsidRPr="004547FA">
        <w:rPr>
          <w:spacing w:val="-7"/>
          <w:szCs w:val="26"/>
        </w:rPr>
        <w:t xml:space="preserve"> </w:t>
      </w:r>
      <w:proofErr w:type="spellStart"/>
      <w:r w:rsidRPr="004547FA">
        <w:rPr>
          <w:szCs w:val="26"/>
        </w:rPr>
        <w:t>đầu</w:t>
      </w:r>
      <w:proofErr w:type="spellEnd"/>
      <w:r w:rsidRPr="004547FA">
        <w:rPr>
          <w:spacing w:val="-8"/>
          <w:szCs w:val="26"/>
        </w:rPr>
        <w:t xml:space="preserve"> </w:t>
      </w:r>
      <w:proofErr w:type="spellStart"/>
      <w:r w:rsidRPr="004547FA">
        <w:rPr>
          <w:szCs w:val="26"/>
        </w:rPr>
        <w:t>tư</w:t>
      </w:r>
      <w:proofErr w:type="spellEnd"/>
      <w:r w:rsidRPr="004547FA">
        <w:rPr>
          <w:spacing w:val="-7"/>
          <w:szCs w:val="26"/>
        </w:rPr>
        <w:t xml:space="preserve"> </w:t>
      </w:r>
      <w:r w:rsidRPr="004547FA">
        <w:rPr>
          <w:szCs w:val="26"/>
        </w:rPr>
        <w:t>nước</w:t>
      </w:r>
      <w:r w:rsidRPr="004547FA">
        <w:rPr>
          <w:spacing w:val="-7"/>
          <w:szCs w:val="26"/>
        </w:rPr>
        <w:t xml:space="preserve"> </w:t>
      </w:r>
      <w:r w:rsidRPr="004547FA">
        <w:rPr>
          <w:szCs w:val="26"/>
        </w:rPr>
        <w:t xml:space="preserve">ngoài </w:t>
      </w:r>
      <w:proofErr w:type="spellStart"/>
      <w:r w:rsidRPr="004547FA">
        <w:rPr>
          <w:szCs w:val="26"/>
        </w:rPr>
        <w:t>lại</w:t>
      </w:r>
      <w:proofErr w:type="spellEnd"/>
      <w:r w:rsidRPr="004547FA">
        <w:rPr>
          <w:spacing w:val="-7"/>
          <w:szCs w:val="26"/>
        </w:rPr>
        <w:t xml:space="preserve"> </w:t>
      </w:r>
      <w:proofErr w:type="spellStart"/>
      <w:r w:rsidRPr="004547FA">
        <w:rPr>
          <w:szCs w:val="26"/>
        </w:rPr>
        <w:t>thất</w:t>
      </w:r>
      <w:proofErr w:type="spellEnd"/>
      <w:r w:rsidRPr="004547FA">
        <w:rPr>
          <w:spacing w:val="-8"/>
          <w:szCs w:val="26"/>
        </w:rPr>
        <w:t xml:space="preserve"> </w:t>
      </w:r>
      <w:proofErr w:type="spellStart"/>
      <w:r w:rsidRPr="004547FA">
        <w:rPr>
          <w:szCs w:val="26"/>
        </w:rPr>
        <w:t>thường</w:t>
      </w:r>
      <w:proofErr w:type="spellEnd"/>
      <w:r w:rsidRPr="004547FA">
        <w:rPr>
          <w:szCs w:val="26"/>
        </w:rPr>
        <w:t>.</w:t>
      </w:r>
      <w:r w:rsidRPr="004547FA">
        <w:rPr>
          <w:spacing w:val="-5"/>
          <w:szCs w:val="26"/>
        </w:rPr>
        <w:t xml:space="preserve"> </w:t>
      </w:r>
      <w:proofErr w:type="spellStart"/>
      <w:r w:rsidRPr="004547FA">
        <w:rPr>
          <w:szCs w:val="26"/>
        </w:rPr>
        <w:t>Năm</w:t>
      </w:r>
      <w:proofErr w:type="spellEnd"/>
      <w:r w:rsidRPr="004547FA">
        <w:rPr>
          <w:spacing w:val="-5"/>
          <w:szCs w:val="26"/>
        </w:rPr>
        <w:t xml:space="preserve"> </w:t>
      </w:r>
      <w:r w:rsidRPr="004547FA">
        <w:rPr>
          <w:szCs w:val="26"/>
        </w:rPr>
        <w:t>2020,</w:t>
      </w:r>
      <w:r w:rsidRPr="004547FA">
        <w:rPr>
          <w:spacing w:val="-5"/>
          <w:szCs w:val="26"/>
        </w:rPr>
        <w:t xml:space="preserve"> </w:t>
      </w:r>
      <w:proofErr w:type="spellStart"/>
      <w:r w:rsidRPr="004547FA">
        <w:rPr>
          <w:szCs w:val="26"/>
        </w:rPr>
        <w:t>tốc</w:t>
      </w:r>
      <w:proofErr w:type="spellEnd"/>
      <w:r w:rsidRPr="004547FA">
        <w:rPr>
          <w:spacing w:val="-6"/>
          <w:szCs w:val="26"/>
        </w:rPr>
        <w:t xml:space="preserve"> </w:t>
      </w:r>
      <w:r w:rsidRPr="004547FA">
        <w:rPr>
          <w:szCs w:val="26"/>
        </w:rPr>
        <w:t>độ</w:t>
      </w:r>
      <w:r w:rsidRPr="004547FA">
        <w:rPr>
          <w:spacing w:val="-4"/>
          <w:szCs w:val="26"/>
        </w:rPr>
        <w:t xml:space="preserve"> </w:t>
      </w:r>
      <w:r w:rsidRPr="004547FA">
        <w:rPr>
          <w:szCs w:val="26"/>
        </w:rPr>
        <w:t>tăng</w:t>
      </w:r>
      <w:r w:rsidRPr="004547FA">
        <w:rPr>
          <w:spacing w:val="-5"/>
          <w:szCs w:val="26"/>
        </w:rPr>
        <w:t xml:space="preserve"> </w:t>
      </w:r>
      <w:proofErr w:type="spellStart"/>
      <w:r w:rsidRPr="004547FA">
        <w:rPr>
          <w:szCs w:val="26"/>
        </w:rPr>
        <w:t>trưởng</w:t>
      </w:r>
      <w:proofErr w:type="spellEnd"/>
      <w:r w:rsidRPr="004547FA">
        <w:rPr>
          <w:spacing w:val="-5"/>
          <w:szCs w:val="26"/>
        </w:rPr>
        <w:t xml:space="preserve"> </w:t>
      </w:r>
      <w:proofErr w:type="spellStart"/>
      <w:r w:rsidRPr="004547FA">
        <w:rPr>
          <w:szCs w:val="26"/>
        </w:rPr>
        <w:t>của</w:t>
      </w:r>
      <w:proofErr w:type="spellEnd"/>
      <w:r w:rsidRPr="004547FA">
        <w:rPr>
          <w:spacing w:val="-5"/>
          <w:szCs w:val="26"/>
        </w:rPr>
        <w:t xml:space="preserve"> </w:t>
      </w:r>
      <w:proofErr w:type="spellStart"/>
      <w:r w:rsidRPr="004547FA">
        <w:rPr>
          <w:szCs w:val="26"/>
        </w:rPr>
        <w:lastRenderedPageBreak/>
        <w:t>doanh</w:t>
      </w:r>
      <w:proofErr w:type="spellEnd"/>
      <w:r w:rsidRPr="004547FA">
        <w:rPr>
          <w:spacing w:val="-5"/>
          <w:szCs w:val="26"/>
        </w:rPr>
        <w:t xml:space="preserve"> </w:t>
      </w:r>
      <w:r w:rsidRPr="004547FA">
        <w:rPr>
          <w:szCs w:val="26"/>
        </w:rPr>
        <w:t>nghiệp</w:t>
      </w:r>
      <w:r w:rsidRPr="004547FA">
        <w:rPr>
          <w:spacing w:val="-7"/>
          <w:szCs w:val="26"/>
        </w:rPr>
        <w:t xml:space="preserve"> </w:t>
      </w:r>
      <w:proofErr w:type="spellStart"/>
      <w:r w:rsidRPr="004547FA">
        <w:rPr>
          <w:szCs w:val="26"/>
        </w:rPr>
        <w:t>tư</w:t>
      </w:r>
      <w:proofErr w:type="spellEnd"/>
      <w:r w:rsidRPr="004547FA">
        <w:rPr>
          <w:spacing w:val="-6"/>
          <w:szCs w:val="26"/>
        </w:rPr>
        <w:t xml:space="preserve"> </w:t>
      </w:r>
      <w:proofErr w:type="spellStart"/>
      <w:r w:rsidRPr="004547FA">
        <w:rPr>
          <w:szCs w:val="26"/>
        </w:rPr>
        <w:t>nhân</w:t>
      </w:r>
      <w:proofErr w:type="spellEnd"/>
      <w:r w:rsidRPr="004547FA">
        <w:rPr>
          <w:spacing w:val="-7"/>
          <w:szCs w:val="26"/>
        </w:rPr>
        <w:t xml:space="preserve"> </w:t>
      </w:r>
      <w:proofErr w:type="spellStart"/>
      <w:r w:rsidRPr="004547FA">
        <w:rPr>
          <w:szCs w:val="26"/>
        </w:rPr>
        <w:t>đạt</w:t>
      </w:r>
      <w:proofErr w:type="spellEnd"/>
      <w:r w:rsidRPr="004547FA">
        <w:rPr>
          <w:spacing w:val="-6"/>
          <w:szCs w:val="26"/>
        </w:rPr>
        <w:t xml:space="preserve"> </w:t>
      </w:r>
      <w:r w:rsidRPr="004547FA">
        <w:rPr>
          <w:szCs w:val="26"/>
        </w:rPr>
        <w:t>đến</w:t>
      </w:r>
      <w:r w:rsidRPr="004547FA">
        <w:rPr>
          <w:spacing w:val="-5"/>
          <w:szCs w:val="26"/>
        </w:rPr>
        <w:t xml:space="preserve"> </w:t>
      </w:r>
      <w:r w:rsidRPr="004547FA">
        <w:rPr>
          <w:szCs w:val="26"/>
        </w:rPr>
        <w:t xml:space="preserve">135,85%, tương </w:t>
      </w:r>
      <w:proofErr w:type="spellStart"/>
      <w:r w:rsidRPr="004547FA">
        <w:rPr>
          <w:szCs w:val="26"/>
        </w:rPr>
        <w:t>đương</w:t>
      </w:r>
      <w:proofErr w:type="spellEnd"/>
      <w:r w:rsidRPr="004547FA">
        <w:rPr>
          <w:szCs w:val="26"/>
        </w:rPr>
        <w:t xml:space="preserve"> 1.508 </w:t>
      </w:r>
      <w:proofErr w:type="spellStart"/>
      <w:r w:rsidRPr="004547FA">
        <w:rPr>
          <w:szCs w:val="26"/>
        </w:rPr>
        <w:t>triệu</w:t>
      </w:r>
      <w:proofErr w:type="spellEnd"/>
      <w:r w:rsidRPr="004547FA">
        <w:rPr>
          <w:szCs w:val="26"/>
        </w:rPr>
        <w:t xml:space="preserve"> </w:t>
      </w:r>
      <w:proofErr w:type="spellStart"/>
      <w:r w:rsidRPr="004547FA">
        <w:rPr>
          <w:szCs w:val="26"/>
        </w:rPr>
        <w:t>đồng</w:t>
      </w:r>
      <w:proofErr w:type="spellEnd"/>
      <w:r w:rsidRPr="004547FA">
        <w:rPr>
          <w:szCs w:val="26"/>
        </w:rPr>
        <w:t xml:space="preserve">. </w:t>
      </w:r>
      <w:proofErr w:type="spellStart"/>
      <w:r w:rsidRPr="004547FA">
        <w:rPr>
          <w:szCs w:val="26"/>
        </w:rPr>
        <w:t>doanh</w:t>
      </w:r>
      <w:proofErr w:type="spellEnd"/>
      <w:r w:rsidRPr="004547FA">
        <w:rPr>
          <w:szCs w:val="26"/>
        </w:rPr>
        <w:t xml:space="preserve"> nghiệp có </w:t>
      </w:r>
      <w:proofErr w:type="spellStart"/>
      <w:r w:rsidRPr="004547FA">
        <w:rPr>
          <w:szCs w:val="26"/>
        </w:rPr>
        <w:t>vốn</w:t>
      </w:r>
      <w:proofErr w:type="spellEnd"/>
      <w:r w:rsidRPr="004547FA">
        <w:rPr>
          <w:szCs w:val="26"/>
        </w:rPr>
        <w:t xml:space="preserve"> </w:t>
      </w:r>
      <w:proofErr w:type="spellStart"/>
      <w:r w:rsidRPr="004547FA">
        <w:rPr>
          <w:szCs w:val="26"/>
        </w:rPr>
        <w:t>đầu</w:t>
      </w:r>
      <w:proofErr w:type="spellEnd"/>
      <w:r w:rsidRPr="004547FA">
        <w:rPr>
          <w:szCs w:val="26"/>
        </w:rPr>
        <w:t xml:space="preserve"> </w:t>
      </w:r>
      <w:proofErr w:type="spellStart"/>
      <w:r w:rsidRPr="004547FA">
        <w:rPr>
          <w:szCs w:val="26"/>
        </w:rPr>
        <w:t>tư</w:t>
      </w:r>
      <w:proofErr w:type="spellEnd"/>
      <w:r w:rsidRPr="004547FA">
        <w:rPr>
          <w:szCs w:val="26"/>
        </w:rPr>
        <w:t xml:space="preserve"> nước ngoài có </w:t>
      </w: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r w:rsidRPr="004547FA">
        <w:rPr>
          <w:szCs w:val="26"/>
        </w:rPr>
        <w:t xml:space="preserve"> là 33,36</w:t>
      </w:r>
      <w:proofErr w:type="gramStart"/>
      <w:r w:rsidRPr="004547FA">
        <w:rPr>
          <w:szCs w:val="26"/>
        </w:rPr>
        <w:t>% .</w:t>
      </w:r>
      <w:proofErr w:type="gramEnd"/>
      <w:r w:rsidRPr="004547FA">
        <w:rPr>
          <w:szCs w:val="26"/>
        </w:rPr>
        <w:t xml:space="preserve"> </w:t>
      </w:r>
      <w:proofErr w:type="spellStart"/>
      <w:r w:rsidRPr="004547FA">
        <w:rPr>
          <w:szCs w:val="26"/>
        </w:rPr>
        <w:t>Đây</w:t>
      </w:r>
      <w:proofErr w:type="spellEnd"/>
      <w:r w:rsidRPr="004547FA">
        <w:rPr>
          <w:szCs w:val="26"/>
        </w:rPr>
        <w:t xml:space="preserve"> là </w:t>
      </w:r>
      <w:proofErr w:type="spellStart"/>
      <w:r w:rsidRPr="004547FA">
        <w:rPr>
          <w:szCs w:val="26"/>
        </w:rPr>
        <w:t>năm</w:t>
      </w:r>
      <w:proofErr w:type="spellEnd"/>
      <w:r w:rsidRPr="004547FA">
        <w:rPr>
          <w:szCs w:val="26"/>
        </w:rPr>
        <w:t xml:space="preserve"> mà ngân </w:t>
      </w:r>
      <w:proofErr w:type="spellStart"/>
      <w:r w:rsidRPr="004547FA">
        <w:rPr>
          <w:szCs w:val="26"/>
        </w:rPr>
        <w:t>hàng</w:t>
      </w:r>
      <w:proofErr w:type="spellEnd"/>
      <w:r w:rsidRPr="004547FA">
        <w:rPr>
          <w:szCs w:val="26"/>
        </w:rPr>
        <w:t xml:space="preserve"> </w:t>
      </w:r>
      <w:proofErr w:type="spellStart"/>
      <w:r w:rsidRPr="004547FA">
        <w:rPr>
          <w:spacing w:val="3"/>
          <w:szCs w:val="26"/>
        </w:rPr>
        <w:t>bắt</w:t>
      </w:r>
      <w:proofErr w:type="spellEnd"/>
      <w:r w:rsidRPr="004547FA">
        <w:rPr>
          <w:spacing w:val="3"/>
          <w:szCs w:val="26"/>
        </w:rPr>
        <w:t xml:space="preserve"> </w:t>
      </w:r>
      <w:proofErr w:type="spellStart"/>
      <w:r w:rsidRPr="004547FA">
        <w:rPr>
          <w:szCs w:val="26"/>
        </w:rPr>
        <w:t>đầu</w:t>
      </w:r>
      <w:proofErr w:type="spellEnd"/>
      <w:r w:rsidRPr="004547FA">
        <w:rPr>
          <w:szCs w:val="26"/>
        </w:rPr>
        <w:t xml:space="preserve"> </w:t>
      </w:r>
      <w:proofErr w:type="spellStart"/>
      <w:r w:rsidRPr="004547FA">
        <w:rPr>
          <w:szCs w:val="26"/>
        </w:rPr>
        <w:t>chú</w:t>
      </w:r>
      <w:proofErr w:type="spellEnd"/>
      <w:r w:rsidRPr="004547FA">
        <w:rPr>
          <w:szCs w:val="26"/>
        </w:rPr>
        <w:t xml:space="preserve"> </w:t>
      </w:r>
      <w:proofErr w:type="spellStart"/>
      <w:r w:rsidRPr="004547FA">
        <w:rPr>
          <w:szCs w:val="26"/>
        </w:rPr>
        <w:t>trọng</w:t>
      </w:r>
      <w:proofErr w:type="spellEnd"/>
      <w:r w:rsidRPr="004547FA">
        <w:rPr>
          <w:szCs w:val="26"/>
        </w:rPr>
        <w:t xml:space="preserve"> </w:t>
      </w:r>
      <w:proofErr w:type="spellStart"/>
      <w:r w:rsidRPr="004547FA">
        <w:rPr>
          <w:szCs w:val="26"/>
        </w:rPr>
        <w:t>cho</w:t>
      </w:r>
      <w:proofErr w:type="spellEnd"/>
      <w:r w:rsidRPr="004547FA">
        <w:rPr>
          <w:szCs w:val="26"/>
        </w:rPr>
        <w:t xml:space="preserve"> </w:t>
      </w:r>
      <w:proofErr w:type="spellStart"/>
      <w:r w:rsidRPr="004547FA">
        <w:rPr>
          <w:szCs w:val="26"/>
        </w:rPr>
        <w:t>vay</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khách</w:t>
      </w:r>
      <w:proofErr w:type="spellEnd"/>
      <w:r w:rsidRPr="004547FA">
        <w:rPr>
          <w:szCs w:val="26"/>
        </w:rPr>
        <w:t xml:space="preserve"> hàng nhỏ. Trong </w:t>
      </w:r>
      <w:proofErr w:type="spellStart"/>
      <w:r w:rsidRPr="004547FA">
        <w:rPr>
          <w:szCs w:val="26"/>
        </w:rPr>
        <w:t>thời</w:t>
      </w:r>
      <w:proofErr w:type="spellEnd"/>
      <w:r w:rsidRPr="004547FA">
        <w:rPr>
          <w:szCs w:val="26"/>
        </w:rPr>
        <w:t xml:space="preserve"> </w:t>
      </w:r>
      <w:proofErr w:type="spellStart"/>
      <w:r w:rsidRPr="004547FA">
        <w:rPr>
          <w:szCs w:val="26"/>
        </w:rPr>
        <w:t>kỳ</w:t>
      </w:r>
      <w:proofErr w:type="spellEnd"/>
      <w:r w:rsidRPr="004547FA">
        <w:rPr>
          <w:szCs w:val="26"/>
        </w:rPr>
        <w:t xml:space="preserve"> </w:t>
      </w:r>
      <w:proofErr w:type="spellStart"/>
      <w:r w:rsidRPr="004547FA">
        <w:rPr>
          <w:szCs w:val="26"/>
        </w:rPr>
        <w:t>kinh</w:t>
      </w:r>
      <w:proofErr w:type="spellEnd"/>
      <w:r w:rsidRPr="004547FA">
        <w:rPr>
          <w:szCs w:val="26"/>
        </w:rPr>
        <w:t xml:space="preserve"> tế </w:t>
      </w:r>
      <w:proofErr w:type="spellStart"/>
      <w:r w:rsidRPr="004547FA">
        <w:rPr>
          <w:szCs w:val="26"/>
        </w:rPr>
        <w:t>không</w:t>
      </w:r>
      <w:proofErr w:type="spellEnd"/>
      <w:r w:rsidRPr="004547FA">
        <w:rPr>
          <w:szCs w:val="26"/>
        </w:rPr>
        <w:t xml:space="preserve"> ổn định, </w:t>
      </w:r>
      <w:proofErr w:type="spellStart"/>
      <w:r w:rsidRPr="004547FA">
        <w:rPr>
          <w:szCs w:val="26"/>
        </w:rPr>
        <w:t>hoạt</w:t>
      </w:r>
      <w:proofErr w:type="spellEnd"/>
      <w:r w:rsidRPr="004547FA">
        <w:rPr>
          <w:szCs w:val="26"/>
        </w:rPr>
        <w:t xml:space="preserve"> động </w:t>
      </w:r>
      <w:proofErr w:type="spellStart"/>
      <w:r w:rsidRPr="004547FA">
        <w:rPr>
          <w:szCs w:val="26"/>
        </w:rPr>
        <w:t>kinh</w:t>
      </w:r>
      <w:proofErr w:type="spellEnd"/>
      <w:r w:rsidRPr="004547FA">
        <w:rPr>
          <w:szCs w:val="26"/>
        </w:rPr>
        <w:t xml:space="preserve"> </w:t>
      </w:r>
      <w:proofErr w:type="spellStart"/>
      <w:r w:rsidRPr="004547FA">
        <w:rPr>
          <w:szCs w:val="26"/>
        </w:rPr>
        <w:t>doanh</w:t>
      </w:r>
      <w:proofErr w:type="spellEnd"/>
      <w:r w:rsidRPr="004547FA">
        <w:rPr>
          <w:szCs w:val="26"/>
        </w:rPr>
        <w:t xml:space="preserve"> </w:t>
      </w:r>
      <w:proofErr w:type="spellStart"/>
      <w:r w:rsidRPr="004547FA">
        <w:rPr>
          <w:szCs w:val="26"/>
        </w:rPr>
        <w:t>của</w:t>
      </w:r>
      <w:proofErr w:type="spellEnd"/>
      <w:r w:rsidRPr="004547FA">
        <w:rPr>
          <w:szCs w:val="26"/>
        </w:rPr>
        <w:t xml:space="preserve"> </w:t>
      </w:r>
      <w:proofErr w:type="spellStart"/>
      <w:r w:rsidRPr="004547FA">
        <w:rPr>
          <w:szCs w:val="26"/>
        </w:rPr>
        <w:t>các</w:t>
      </w:r>
      <w:proofErr w:type="spellEnd"/>
      <w:r w:rsidRPr="004547FA">
        <w:rPr>
          <w:szCs w:val="26"/>
        </w:rPr>
        <w:t xml:space="preserve"> </w:t>
      </w:r>
      <w:proofErr w:type="spellStart"/>
      <w:r w:rsidRPr="004547FA">
        <w:rPr>
          <w:szCs w:val="26"/>
        </w:rPr>
        <w:t>doanh</w:t>
      </w:r>
      <w:proofErr w:type="spellEnd"/>
      <w:r w:rsidRPr="004547FA">
        <w:rPr>
          <w:szCs w:val="26"/>
        </w:rPr>
        <w:t xml:space="preserve"> nghiệp gặp </w:t>
      </w:r>
      <w:proofErr w:type="spellStart"/>
      <w:r w:rsidRPr="004547FA">
        <w:rPr>
          <w:szCs w:val="26"/>
        </w:rPr>
        <w:t>nhiều</w:t>
      </w:r>
      <w:proofErr w:type="spellEnd"/>
      <w:r w:rsidRPr="004547FA">
        <w:rPr>
          <w:szCs w:val="26"/>
        </w:rPr>
        <w:t xml:space="preserve"> </w:t>
      </w:r>
      <w:proofErr w:type="spellStart"/>
      <w:r w:rsidRPr="004547FA">
        <w:rPr>
          <w:szCs w:val="26"/>
        </w:rPr>
        <w:t>kho</w:t>
      </w:r>
      <w:proofErr w:type="spellEnd"/>
      <w:r w:rsidRPr="004547FA">
        <w:rPr>
          <w:szCs w:val="26"/>
        </w:rPr>
        <w:t xml:space="preserve">́ </w:t>
      </w:r>
      <w:proofErr w:type="spellStart"/>
      <w:r w:rsidRPr="004547FA">
        <w:rPr>
          <w:szCs w:val="26"/>
        </w:rPr>
        <w:t>khăn</w:t>
      </w:r>
      <w:proofErr w:type="spellEnd"/>
      <w:r w:rsidRPr="004547FA">
        <w:rPr>
          <w:szCs w:val="26"/>
        </w:rPr>
        <w:t xml:space="preserve"> đã </w:t>
      </w:r>
      <w:proofErr w:type="spellStart"/>
      <w:r w:rsidRPr="004547FA">
        <w:rPr>
          <w:szCs w:val="26"/>
        </w:rPr>
        <w:t>ảnh</w:t>
      </w:r>
      <w:proofErr w:type="spellEnd"/>
      <w:r w:rsidRPr="004547FA">
        <w:rPr>
          <w:szCs w:val="26"/>
        </w:rPr>
        <w:t xml:space="preserve"> </w:t>
      </w:r>
      <w:proofErr w:type="spellStart"/>
      <w:r w:rsidRPr="004547FA">
        <w:rPr>
          <w:szCs w:val="26"/>
        </w:rPr>
        <w:t>hưởng</w:t>
      </w:r>
      <w:proofErr w:type="spellEnd"/>
      <w:r w:rsidRPr="004547FA">
        <w:rPr>
          <w:szCs w:val="26"/>
        </w:rPr>
        <w:t xml:space="preserve"> đến </w:t>
      </w:r>
      <w:proofErr w:type="spellStart"/>
      <w:r w:rsidRPr="004547FA">
        <w:rPr>
          <w:szCs w:val="26"/>
        </w:rPr>
        <w:t>việc</w:t>
      </w:r>
      <w:proofErr w:type="spellEnd"/>
      <w:r w:rsidRPr="004547FA">
        <w:rPr>
          <w:szCs w:val="26"/>
        </w:rPr>
        <w:t xml:space="preserve"> </w:t>
      </w:r>
      <w:proofErr w:type="spellStart"/>
      <w:r w:rsidRPr="004547FA">
        <w:rPr>
          <w:szCs w:val="26"/>
        </w:rPr>
        <w:t>thu</w:t>
      </w:r>
      <w:proofErr w:type="spellEnd"/>
      <w:r w:rsidRPr="004547FA">
        <w:rPr>
          <w:szCs w:val="26"/>
        </w:rPr>
        <w:t xml:space="preserve"> </w:t>
      </w:r>
      <w:proofErr w:type="spellStart"/>
      <w:r w:rsidRPr="004547FA">
        <w:rPr>
          <w:szCs w:val="26"/>
        </w:rPr>
        <w:t>nợ</w:t>
      </w:r>
      <w:proofErr w:type="spellEnd"/>
      <w:r w:rsidRPr="004547FA">
        <w:rPr>
          <w:szCs w:val="26"/>
        </w:rPr>
        <w:t xml:space="preserve"> </w:t>
      </w:r>
      <w:proofErr w:type="spellStart"/>
      <w:r w:rsidRPr="004547FA">
        <w:rPr>
          <w:szCs w:val="26"/>
        </w:rPr>
        <w:t>của</w:t>
      </w:r>
      <w:proofErr w:type="spellEnd"/>
      <w:r w:rsidRPr="004547FA">
        <w:rPr>
          <w:szCs w:val="26"/>
        </w:rPr>
        <w:t xml:space="preserve"> ngân </w:t>
      </w:r>
      <w:proofErr w:type="spellStart"/>
      <w:r w:rsidRPr="004547FA">
        <w:rPr>
          <w:szCs w:val="26"/>
        </w:rPr>
        <w:t>hàng</w:t>
      </w:r>
      <w:proofErr w:type="spellEnd"/>
      <w:r w:rsidRPr="004547FA">
        <w:rPr>
          <w:szCs w:val="26"/>
        </w:rPr>
        <w:t xml:space="preserve">. Trong </w:t>
      </w:r>
      <w:proofErr w:type="spellStart"/>
      <w:r w:rsidRPr="004547FA">
        <w:rPr>
          <w:szCs w:val="26"/>
        </w:rPr>
        <w:t>giai</w:t>
      </w:r>
      <w:proofErr w:type="spellEnd"/>
      <w:r w:rsidRPr="004547FA">
        <w:rPr>
          <w:szCs w:val="26"/>
        </w:rPr>
        <w:t xml:space="preserve"> </w:t>
      </w:r>
      <w:proofErr w:type="spellStart"/>
      <w:r w:rsidRPr="004547FA">
        <w:rPr>
          <w:szCs w:val="26"/>
        </w:rPr>
        <w:t>đoạn</w:t>
      </w:r>
      <w:proofErr w:type="spellEnd"/>
      <w:r w:rsidRPr="004547FA">
        <w:rPr>
          <w:szCs w:val="26"/>
        </w:rPr>
        <w:t xml:space="preserve"> 2020- 2021, ngân </w:t>
      </w:r>
      <w:proofErr w:type="spellStart"/>
      <w:r w:rsidRPr="004547FA">
        <w:rPr>
          <w:szCs w:val="26"/>
        </w:rPr>
        <w:t>hàng</w:t>
      </w:r>
      <w:proofErr w:type="spellEnd"/>
      <w:r w:rsidRPr="004547FA">
        <w:rPr>
          <w:szCs w:val="26"/>
        </w:rPr>
        <w:t xml:space="preserve"> cũng đã </w:t>
      </w:r>
      <w:proofErr w:type="spellStart"/>
      <w:r w:rsidRPr="004547FA">
        <w:rPr>
          <w:szCs w:val="26"/>
        </w:rPr>
        <w:t>đưa</w:t>
      </w:r>
      <w:proofErr w:type="spellEnd"/>
      <w:r w:rsidRPr="004547FA">
        <w:rPr>
          <w:szCs w:val="26"/>
        </w:rPr>
        <w:t xml:space="preserve"> </w:t>
      </w:r>
      <w:proofErr w:type="spellStart"/>
      <w:r w:rsidRPr="004547FA">
        <w:rPr>
          <w:szCs w:val="26"/>
        </w:rPr>
        <w:t>ra</w:t>
      </w:r>
      <w:proofErr w:type="spellEnd"/>
      <w:r w:rsidRPr="004547FA">
        <w:rPr>
          <w:szCs w:val="26"/>
        </w:rPr>
        <w:t xml:space="preserve"> </w:t>
      </w:r>
      <w:proofErr w:type="spellStart"/>
      <w:r w:rsidRPr="004547FA">
        <w:rPr>
          <w:spacing w:val="2"/>
          <w:szCs w:val="26"/>
        </w:rPr>
        <w:t>nhiều</w:t>
      </w:r>
      <w:proofErr w:type="spellEnd"/>
      <w:r w:rsidRPr="004547FA">
        <w:rPr>
          <w:spacing w:val="2"/>
          <w:szCs w:val="26"/>
        </w:rPr>
        <w:t xml:space="preserve"> </w:t>
      </w:r>
      <w:r w:rsidRPr="004547FA">
        <w:rPr>
          <w:szCs w:val="26"/>
        </w:rPr>
        <w:t xml:space="preserve">chương </w:t>
      </w:r>
      <w:proofErr w:type="spellStart"/>
      <w:r w:rsidRPr="004547FA">
        <w:rPr>
          <w:szCs w:val="26"/>
        </w:rPr>
        <w:t>trình</w:t>
      </w:r>
      <w:proofErr w:type="spellEnd"/>
      <w:r w:rsidRPr="004547FA">
        <w:rPr>
          <w:szCs w:val="26"/>
        </w:rPr>
        <w:t xml:space="preserve"> mới </w:t>
      </w:r>
      <w:proofErr w:type="spellStart"/>
      <w:r w:rsidRPr="004547FA">
        <w:rPr>
          <w:szCs w:val="26"/>
        </w:rPr>
        <w:t>đê</w:t>
      </w:r>
      <w:proofErr w:type="spellEnd"/>
      <w:r w:rsidRPr="004547FA">
        <w:rPr>
          <w:szCs w:val="26"/>
        </w:rPr>
        <w:t xml:space="preserve">̉ </w:t>
      </w:r>
      <w:proofErr w:type="spellStart"/>
      <w:r w:rsidRPr="004547FA">
        <w:rPr>
          <w:szCs w:val="26"/>
        </w:rPr>
        <w:t>thu</w:t>
      </w:r>
      <w:proofErr w:type="spellEnd"/>
      <w:r w:rsidRPr="004547FA">
        <w:rPr>
          <w:szCs w:val="26"/>
        </w:rPr>
        <w:t xml:space="preserve"> </w:t>
      </w:r>
      <w:proofErr w:type="spellStart"/>
      <w:r w:rsidRPr="004547FA">
        <w:rPr>
          <w:szCs w:val="26"/>
        </w:rPr>
        <w:t>hút</w:t>
      </w:r>
      <w:proofErr w:type="spellEnd"/>
      <w:r w:rsidRPr="004547FA">
        <w:rPr>
          <w:szCs w:val="26"/>
        </w:rPr>
        <w:t xml:space="preserve"> </w:t>
      </w:r>
      <w:proofErr w:type="spellStart"/>
      <w:r w:rsidRPr="004547FA">
        <w:rPr>
          <w:szCs w:val="26"/>
        </w:rPr>
        <w:t>khách</w:t>
      </w:r>
      <w:proofErr w:type="spellEnd"/>
      <w:r w:rsidRPr="004547FA">
        <w:rPr>
          <w:szCs w:val="26"/>
        </w:rPr>
        <w:t xml:space="preserve"> hàng </w:t>
      </w:r>
      <w:proofErr w:type="spellStart"/>
      <w:r w:rsidRPr="004547FA">
        <w:rPr>
          <w:szCs w:val="26"/>
        </w:rPr>
        <w:t>doanh</w:t>
      </w:r>
      <w:proofErr w:type="spellEnd"/>
      <w:r w:rsidRPr="004547FA">
        <w:rPr>
          <w:szCs w:val="26"/>
        </w:rPr>
        <w:t xml:space="preserve"> </w:t>
      </w:r>
      <w:r w:rsidR="00135C0F" w:rsidRPr="004547FA">
        <w:rPr>
          <w:szCs w:val="26"/>
        </w:rPr>
        <w:t xml:space="preserve">nghiệp mới, </w:t>
      </w:r>
      <w:proofErr w:type="spellStart"/>
      <w:r w:rsidR="00135C0F" w:rsidRPr="004547FA">
        <w:rPr>
          <w:szCs w:val="26"/>
        </w:rPr>
        <w:t>đẩy</w:t>
      </w:r>
      <w:proofErr w:type="spellEnd"/>
      <w:r w:rsidR="00135C0F" w:rsidRPr="004547FA">
        <w:rPr>
          <w:szCs w:val="26"/>
        </w:rPr>
        <w:t xml:space="preserve"> </w:t>
      </w:r>
      <w:proofErr w:type="spellStart"/>
      <w:r w:rsidR="00135C0F" w:rsidRPr="004547FA">
        <w:rPr>
          <w:szCs w:val="26"/>
        </w:rPr>
        <w:t>mạnh</w:t>
      </w:r>
      <w:proofErr w:type="spellEnd"/>
      <w:r w:rsidR="00135C0F" w:rsidRPr="004547FA">
        <w:rPr>
          <w:szCs w:val="26"/>
        </w:rPr>
        <w:t xml:space="preserve"> </w:t>
      </w:r>
      <w:proofErr w:type="spellStart"/>
      <w:r w:rsidR="00135C0F" w:rsidRPr="004547FA">
        <w:rPr>
          <w:szCs w:val="26"/>
        </w:rPr>
        <w:t>các</w:t>
      </w:r>
      <w:proofErr w:type="spellEnd"/>
      <w:r w:rsidR="00135C0F" w:rsidRPr="004547FA">
        <w:rPr>
          <w:szCs w:val="26"/>
        </w:rPr>
        <w:t xml:space="preserve"> chương </w:t>
      </w:r>
      <w:proofErr w:type="spellStart"/>
      <w:r w:rsidR="00135C0F" w:rsidRPr="004547FA">
        <w:rPr>
          <w:szCs w:val="26"/>
        </w:rPr>
        <w:t>trình</w:t>
      </w:r>
      <w:proofErr w:type="spellEnd"/>
      <w:r w:rsidR="00135C0F" w:rsidRPr="004547FA">
        <w:rPr>
          <w:szCs w:val="26"/>
        </w:rPr>
        <w:t xml:space="preserve"> </w:t>
      </w:r>
      <w:proofErr w:type="spellStart"/>
      <w:r w:rsidR="00135C0F" w:rsidRPr="004547FA">
        <w:rPr>
          <w:szCs w:val="26"/>
        </w:rPr>
        <w:t>thu</w:t>
      </w:r>
      <w:proofErr w:type="spellEnd"/>
      <w:r w:rsidR="00135C0F" w:rsidRPr="004547FA">
        <w:rPr>
          <w:szCs w:val="26"/>
        </w:rPr>
        <w:t xml:space="preserve"> </w:t>
      </w:r>
      <w:proofErr w:type="spellStart"/>
      <w:r w:rsidR="00135C0F" w:rsidRPr="004547FA">
        <w:rPr>
          <w:szCs w:val="26"/>
        </w:rPr>
        <w:t>hút</w:t>
      </w:r>
      <w:proofErr w:type="spellEnd"/>
      <w:r w:rsidR="00135C0F" w:rsidRPr="004547FA">
        <w:rPr>
          <w:szCs w:val="26"/>
        </w:rPr>
        <w:t xml:space="preserve"> thêm </w:t>
      </w:r>
      <w:proofErr w:type="spellStart"/>
      <w:r w:rsidR="00135C0F" w:rsidRPr="004547FA">
        <w:rPr>
          <w:szCs w:val="26"/>
        </w:rPr>
        <w:t>khách</w:t>
      </w:r>
      <w:proofErr w:type="spellEnd"/>
      <w:r w:rsidR="00135C0F" w:rsidRPr="004547FA">
        <w:rPr>
          <w:szCs w:val="26"/>
        </w:rPr>
        <w:t xml:space="preserve"> hàng cá </w:t>
      </w:r>
      <w:proofErr w:type="spellStart"/>
      <w:r w:rsidR="00135C0F" w:rsidRPr="004547FA">
        <w:rPr>
          <w:szCs w:val="26"/>
        </w:rPr>
        <w:t>nhân</w:t>
      </w:r>
      <w:proofErr w:type="spellEnd"/>
      <w:r w:rsidR="00135C0F" w:rsidRPr="004547FA">
        <w:rPr>
          <w:szCs w:val="26"/>
        </w:rPr>
        <w:t xml:space="preserve"> </w:t>
      </w:r>
      <w:proofErr w:type="spellStart"/>
      <w:r w:rsidR="00135C0F" w:rsidRPr="004547FA">
        <w:rPr>
          <w:szCs w:val="26"/>
        </w:rPr>
        <w:t>để</w:t>
      </w:r>
      <w:proofErr w:type="spellEnd"/>
      <w:r w:rsidR="00135C0F" w:rsidRPr="004547FA">
        <w:rPr>
          <w:szCs w:val="26"/>
        </w:rPr>
        <w:t xml:space="preserve"> </w:t>
      </w:r>
      <w:proofErr w:type="spellStart"/>
      <w:r w:rsidR="00135C0F" w:rsidRPr="004547FA">
        <w:rPr>
          <w:szCs w:val="26"/>
        </w:rPr>
        <w:t>đảm</w:t>
      </w:r>
      <w:proofErr w:type="spellEnd"/>
      <w:r w:rsidR="00135C0F" w:rsidRPr="004547FA">
        <w:rPr>
          <w:szCs w:val="26"/>
        </w:rPr>
        <w:t xml:space="preserve"> bảo hoạt </w:t>
      </w:r>
      <w:r w:rsidRPr="004547FA">
        <w:rPr>
          <w:szCs w:val="26"/>
        </w:rPr>
        <w:t xml:space="preserve">động </w:t>
      </w:r>
      <w:proofErr w:type="spellStart"/>
      <w:r w:rsidRPr="004547FA">
        <w:rPr>
          <w:szCs w:val="26"/>
        </w:rPr>
        <w:t>của</w:t>
      </w:r>
      <w:proofErr w:type="spellEnd"/>
      <w:r w:rsidRPr="004547FA">
        <w:rPr>
          <w:szCs w:val="26"/>
        </w:rPr>
        <w:t xml:space="preserve"> ngân </w:t>
      </w:r>
      <w:proofErr w:type="spellStart"/>
      <w:r w:rsidRPr="004547FA">
        <w:rPr>
          <w:szCs w:val="26"/>
        </w:rPr>
        <w:t>hàng</w:t>
      </w:r>
      <w:proofErr w:type="spellEnd"/>
      <w:r w:rsidRPr="004547FA">
        <w:rPr>
          <w:szCs w:val="26"/>
        </w:rPr>
        <w:t xml:space="preserve">. </w:t>
      </w:r>
      <w:proofErr w:type="spellStart"/>
      <w:r w:rsidRPr="004547FA">
        <w:rPr>
          <w:szCs w:val="26"/>
        </w:rPr>
        <w:t>Đồng</w:t>
      </w:r>
      <w:proofErr w:type="spellEnd"/>
      <w:r w:rsidRPr="004547FA">
        <w:rPr>
          <w:szCs w:val="26"/>
        </w:rPr>
        <w:t xml:space="preserve"> </w:t>
      </w:r>
      <w:proofErr w:type="spellStart"/>
      <w:r w:rsidRPr="004547FA">
        <w:rPr>
          <w:szCs w:val="26"/>
        </w:rPr>
        <w:t>thời</w:t>
      </w:r>
      <w:proofErr w:type="spellEnd"/>
      <w:r w:rsidRPr="004547FA">
        <w:rPr>
          <w:szCs w:val="26"/>
        </w:rPr>
        <w:t xml:space="preserve"> cùng </w:t>
      </w:r>
      <w:proofErr w:type="spellStart"/>
      <w:r w:rsidRPr="004547FA">
        <w:rPr>
          <w:szCs w:val="26"/>
        </w:rPr>
        <w:t>khách</w:t>
      </w:r>
      <w:proofErr w:type="spellEnd"/>
      <w:r w:rsidRPr="004547FA">
        <w:rPr>
          <w:szCs w:val="26"/>
        </w:rPr>
        <w:t xml:space="preserve"> hàng có </w:t>
      </w:r>
      <w:proofErr w:type="spellStart"/>
      <w:r w:rsidRPr="004547FA">
        <w:rPr>
          <w:szCs w:val="26"/>
        </w:rPr>
        <w:t>nợ</w:t>
      </w:r>
      <w:proofErr w:type="spellEnd"/>
      <w:r w:rsidRPr="004547FA">
        <w:rPr>
          <w:szCs w:val="26"/>
        </w:rPr>
        <w:t xml:space="preserve"> </w:t>
      </w:r>
      <w:proofErr w:type="spellStart"/>
      <w:r w:rsidRPr="004547FA">
        <w:rPr>
          <w:szCs w:val="26"/>
        </w:rPr>
        <w:t>xấu</w:t>
      </w:r>
      <w:proofErr w:type="spellEnd"/>
      <w:r w:rsidRPr="004547FA">
        <w:rPr>
          <w:szCs w:val="26"/>
        </w:rPr>
        <w:t xml:space="preserve"> </w:t>
      </w:r>
      <w:proofErr w:type="spellStart"/>
      <w:r w:rsidRPr="004547FA">
        <w:rPr>
          <w:szCs w:val="26"/>
        </w:rPr>
        <w:t>bàn</w:t>
      </w:r>
      <w:proofErr w:type="spellEnd"/>
      <w:r w:rsidRPr="004547FA">
        <w:rPr>
          <w:szCs w:val="26"/>
        </w:rPr>
        <w:t xml:space="preserve"> </w:t>
      </w:r>
      <w:proofErr w:type="spellStart"/>
      <w:r w:rsidRPr="004547FA">
        <w:rPr>
          <w:szCs w:val="26"/>
        </w:rPr>
        <w:t>bạc</w:t>
      </w:r>
      <w:proofErr w:type="spellEnd"/>
      <w:r w:rsidRPr="004547FA">
        <w:rPr>
          <w:szCs w:val="26"/>
        </w:rPr>
        <w:t xml:space="preserve"> </w:t>
      </w:r>
      <w:proofErr w:type="spellStart"/>
      <w:r w:rsidRPr="004547FA">
        <w:rPr>
          <w:szCs w:val="26"/>
        </w:rPr>
        <w:t>giải</w:t>
      </w:r>
      <w:proofErr w:type="spellEnd"/>
      <w:r w:rsidRPr="004547FA">
        <w:rPr>
          <w:szCs w:val="26"/>
        </w:rPr>
        <w:t xml:space="preserve"> quyết </w:t>
      </w:r>
      <w:proofErr w:type="spellStart"/>
      <w:r w:rsidRPr="004547FA">
        <w:rPr>
          <w:szCs w:val="26"/>
        </w:rPr>
        <w:t>các</w:t>
      </w:r>
      <w:proofErr w:type="spellEnd"/>
      <w:r w:rsidRPr="004547FA">
        <w:rPr>
          <w:szCs w:val="26"/>
        </w:rPr>
        <w:t xml:space="preserve"> </w:t>
      </w:r>
      <w:proofErr w:type="spellStart"/>
      <w:r w:rsidRPr="004547FA">
        <w:rPr>
          <w:szCs w:val="26"/>
        </w:rPr>
        <w:t>khoản</w:t>
      </w:r>
      <w:proofErr w:type="spellEnd"/>
      <w:r w:rsidRPr="004547FA">
        <w:rPr>
          <w:szCs w:val="26"/>
        </w:rPr>
        <w:t xml:space="preserve"> </w:t>
      </w:r>
      <w:proofErr w:type="spellStart"/>
      <w:r w:rsidRPr="004547FA">
        <w:rPr>
          <w:szCs w:val="26"/>
        </w:rPr>
        <w:t>nợ</w:t>
      </w:r>
      <w:proofErr w:type="spellEnd"/>
      <w:r w:rsidRPr="004547FA">
        <w:rPr>
          <w:szCs w:val="26"/>
        </w:rPr>
        <w:t xml:space="preserve"> </w:t>
      </w:r>
      <w:proofErr w:type="spellStart"/>
      <w:r w:rsidRPr="004547FA">
        <w:rPr>
          <w:szCs w:val="26"/>
        </w:rPr>
        <w:t>xấu</w:t>
      </w:r>
      <w:proofErr w:type="spellEnd"/>
      <w:r w:rsidRPr="004547FA">
        <w:rPr>
          <w:szCs w:val="26"/>
        </w:rPr>
        <w:t xml:space="preserve"> đang </w:t>
      </w:r>
      <w:proofErr w:type="spellStart"/>
      <w:r w:rsidRPr="004547FA">
        <w:rPr>
          <w:szCs w:val="26"/>
        </w:rPr>
        <w:t>tồn</w:t>
      </w:r>
      <w:proofErr w:type="spellEnd"/>
      <w:r w:rsidRPr="004547FA">
        <w:rPr>
          <w:szCs w:val="26"/>
        </w:rPr>
        <w:t xml:space="preserve"> </w:t>
      </w:r>
      <w:proofErr w:type="spellStart"/>
      <w:r w:rsidRPr="004547FA">
        <w:rPr>
          <w:szCs w:val="26"/>
        </w:rPr>
        <w:t>đọng</w:t>
      </w:r>
      <w:proofErr w:type="spellEnd"/>
      <w:r w:rsidRPr="004547FA">
        <w:rPr>
          <w:szCs w:val="26"/>
        </w:rPr>
        <w:t xml:space="preserve"> </w:t>
      </w:r>
      <w:proofErr w:type="spellStart"/>
      <w:r w:rsidRPr="004547FA">
        <w:rPr>
          <w:szCs w:val="26"/>
        </w:rPr>
        <w:t>đê</w:t>
      </w:r>
      <w:proofErr w:type="spellEnd"/>
      <w:r w:rsidRPr="004547FA">
        <w:rPr>
          <w:szCs w:val="26"/>
        </w:rPr>
        <w:t xml:space="preserve">̉ </w:t>
      </w:r>
      <w:proofErr w:type="spellStart"/>
      <w:r w:rsidRPr="004547FA">
        <w:rPr>
          <w:szCs w:val="26"/>
        </w:rPr>
        <w:t>tỷ</w:t>
      </w:r>
      <w:proofErr w:type="spellEnd"/>
      <w:r w:rsidRPr="004547FA">
        <w:rPr>
          <w:szCs w:val="26"/>
        </w:rPr>
        <w:t xml:space="preserve"> </w:t>
      </w:r>
      <w:proofErr w:type="spellStart"/>
      <w:r w:rsidRPr="004547FA">
        <w:rPr>
          <w:szCs w:val="26"/>
        </w:rPr>
        <w:t>lệ</w:t>
      </w:r>
      <w:proofErr w:type="spellEnd"/>
      <w:r w:rsidRPr="004547FA">
        <w:rPr>
          <w:szCs w:val="26"/>
        </w:rPr>
        <w:t xml:space="preserve"> </w:t>
      </w:r>
      <w:proofErr w:type="spellStart"/>
      <w:r w:rsidRPr="004547FA">
        <w:rPr>
          <w:szCs w:val="26"/>
        </w:rPr>
        <w:t>nợ</w:t>
      </w:r>
      <w:proofErr w:type="spellEnd"/>
      <w:r w:rsidRPr="004547FA">
        <w:rPr>
          <w:szCs w:val="26"/>
        </w:rPr>
        <w:t xml:space="preserve"> </w:t>
      </w:r>
      <w:proofErr w:type="spellStart"/>
      <w:r w:rsidRPr="004547FA">
        <w:rPr>
          <w:szCs w:val="26"/>
        </w:rPr>
        <w:t>xấu</w:t>
      </w:r>
      <w:proofErr w:type="spellEnd"/>
      <w:r w:rsidRPr="004547FA">
        <w:rPr>
          <w:szCs w:val="26"/>
        </w:rPr>
        <w:t xml:space="preserve"> </w:t>
      </w:r>
      <w:proofErr w:type="spellStart"/>
      <w:r w:rsidRPr="004547FA">
        <w:rPr>
          <w:szCs w:val="26"/>
        </w:rPr>
        <w:t>của</w:t>
      </w:r>
      <w:proofErr w:type="spellEnd"/>
      <w:r w:rsidRPr="004547FA">
        <w:rPr>
          <w:szCs w:val="26"/>
        </w:rPr>
        <w:t xml:space="preserve"> ngân </w:t>
      </w:r>
      <w:proofErr w:type="spellStart"/>
      <w:r w:rsidRPr="004547FA">
        <w:rPr>
          <w:szCs w:val="26"/>
        </w:rPr>
        <w:t>hàng</w:t>
      </w:r>
      <w:proofErr w:type="spellEnd"/>
      <w:r w:rsidRPr="004547FA">
        <w:rPr>
          <w:szCs w:val="26"/>
        </w:rPr>
        <w:t xml:space="preserve"> </w:t>
      </w:r>
      <w:proofErr w:type="spellStart"/>
      <w:r w:rsidRPr="004547FA">
        <w:rPr>
          <w:szCs w:val="26"/>
        </w:rPr>
        <w:t>không</w:t>
      </w:r>
      <w:proofErr w:type="spellEnd"/>
      <w:r w:rsidRPr="004547FA">
        <w:rPr>
          <w:szCs w:val="26"/>
        </w:rPr>
        <w:t xml:space="preserve"> tăng </w:t>
      </w:r>
      <w:proofErr w:type="spellStart"/>
      <w:r w:rsidRPr="004547FA">
        <w:rPr>
          <w:szCs w:val="26"/>
        </w:rPr>
        <w:t>cao</w:t>
      </w:r>
      <w:proofErr w:type="spellEnd"/>
      <w:r w:rsidRPr="004547FA">
        <w:rPr>
          <w:szCs w:val="26"/>
        </w:rPr>
        <w:t xml:space="preserve">. </w:t>
      </w:r>
      <w:proofErr w:type="spellStart"/>
      <w:r w:rsidRPr="004547FA">
        <w:rPr>
          <w:szCs w:val="26"/>
        </w:rPr>
        <w:t>Nhơ</w:t>
      </w:r>
      <w:proofErr w:type="spellEnd"/>
      <w:r w:rsidRPr="004547FA">
        <w:rPr>
          <w:szCs w:val="26"/>
        </w:rPr>
        <w:t xml:space="preserve">̀ </w:t>
      </w:r>
      <w:proofErr w:type="spellStart"/>
      <w:r w:rsidRPr="004547FA">
        <w:rPr>
          <w:szCs w:val="26"/>
        </w:rPr>
        <w:t>đo</w:t>
      </w:r>
      <w:proofErr w:type="spellEnd"/>
      <w:r w:rsidRPr="004547FA">
        <w:rPr>
          <w:szCs w:val="26"/>
        </w:rPr>
        <w:t xml:space="preserve">́ mà </w:t>
      </w:r>
      <w:proofErr w:type="spellStart"/>
      <w:r w:rsidRPr="004547FA">
        <w:rPr>
          <w:szCs w:val="26"/>
        </w:rPr>
        <w:t>các</w:t>
      </w:r>
      <w:proofErr w:type="spellEnd"/>
      <w:r w:rsidRPr="004547FA">
        <w:rPr>
          <w:szCs w:val="26"/>
        </w:rPr>
        <w:t xml:space="preserve"> </w:t>
      </w:r>
      <w:proofErr w:type="spellStart"/>
      <w:r w:rsidRPr="004547FA">
        <w:rPr>
          <w:szCs w:val="26"/>
        </w:rPr>
        <w:t>khoản</w:t>
      </w:r>
      <w:proofErr w:type="spellEnd"/>
      <w:r w:rsidRPr="004547FA">
        <w:rPr>
          <w:szCs w:val="26"/>
        </w:rPr>
        <w:t xml:space="preserve"> </w:t>
      </w:r>
      <w:proofErr w:type="spellStart"/>
      <w:r w:rsidRPr="004547FA">
        <w:rPr>
          <w:szCs w:val="26"/>
        </w:rPr>
        <w:t>nợ</w:t>
      </w:r>
      <w:proofErr w:type="spellEnd"/>
      <w:r w:rsidRPr="004547FA">
        <w:rPr>
          <w:szCs w:val="26"/>
        </w:rPr>
        <w:t xml:space="preserve"> </w:t>
      </w:r>
      <w:proofErr w:type="spellStart"/>
      <w:r w:rsidRPr="004547FA">
        <w:rPr>
          <w:szCs w:val="26"/>
        </w:rPr>
        <w:t>tồn</w:t>
      </w:r>
      <w:proofErr w:type="spellEnd"/>
      <w:r w:rsidRPr="004547FA">
        <w:rPr>
          <w:szCs w:val="26"/>
        </w:rPr>
        <w:t xml:space="preserve"> </w:t>
      </w:r>
      <w:proofErr w:type="spellStart"/>
      <w:r w:rsidRPr="004547FA">
        <w:rPr>
          <w:szCs w:val="26"/>
        </w:rPr>
        <w:t>đọng</w:t>
      </w:r>
      <w:proofErr w:type="spellEnd"/>
      <w:r w:rsidRPr="004547FA">
        <w:rPr>
          <w:szCs w:val="26"/>
        </w:rPr>
        <w:t xml:space="preserve"> </w:t>
      </w:r>
      <w:proofErr w:type="spellStart"/>
      <w:r w:rsidRPr="004547FA">
        <w:rPr>
          <w:szCs w:val="26"/>
        </w:rPr>
        <w:t>trong</w:t>
      </w:r>
      <w:proofErr w:type="spellEnd"/>
      <w:r w:rsidRPr="004547FA">
        <w:rPr>
          <w:szCs w:val="26"/>
        </w:rPr>
        <w:t xml:space="preserve"> </w:t>
      </w:r>
      <w:proofErr w:type="spellStart"/>
      <w:r w:rsidRPr="004547FA">
        <w:rPr>
          <w:szCs w:val="26"/>
        </w:rPr>
        <w:t>năm</w:t>
      </w:r>
      <w:proofErr w:type="spellEnd"/>
      <w:r w:rsidRPr="004547FA">
        <w:rPr>
          <w:szCs w:val="26"/>
        </w:rPr>
        <w:t xml:space="preserve"> 2020 đã được </w:t>
      </w:r>
      <w:proofErr w:type="spellStart"/>
      <w:r w:rsidRPr="004547FA">
        <w:rPr>
          <w:szCs w:val="26"/>
        </w:rPr>
        <w:t>giải</w:t>
      </w:r>
      <w:proofErr w:type="spellEnd"/>
      <w:r w:rsidRPr="004547FA">
        <w:rPr>
          <w:szCs w:val="26"/>
        </w:rPr>
        <w:t xml:space="preserve"> quyết ổn </w:t>
      </w:r>
      <w:proofErr w:type="spellStart"/>
      <w:r w:rsidRPr="004547FA">
        <w:rPr>
          <w:szCs w:val="26"/>
        </w:rPr>
        <w:t>va</w:t>
      </w:r>
      <w:proofErr w:type="spellEnd"/>
      <w:r w:rsidRPr="004547FA">
        <w:rPr>
          <w:szCs w:val="26"/>
        </w:rPr>
        <w:t xml:space="preserve">̀ </w:t>
      </w:r>
      <w:proofErr w:type="spellStart"/>
      <w:r w:rsidRPr="004547FA">
        <w:rPr>
          <w:szCs w:val="26"/>
        </w:rPr>
        <w:t>đem</w:t>
      </w:r>
      <w:proofErr w:type="spellEnd"/>
      <w:r w:rsidRPr="004547FA">
        <w:rPr>
          <w:szCs w:val="26"/>
        </w:rPr>
        <w:t xml:space="preserve"> </w:t>
      </w:r>
      <w:proofErr w:type="spellStart"/>
      <w:r w:rsidRPr="004547FA">
        <w:rPr>
          <w:szCs w:val="26"/>
        </w:rPr>
        <w:t>lại</w:t>
      </w:r>
      <w:proofErr w:type="spellEnd"/>
      <w:r w:rsidRPr="004547FA">
        <w:rPr>
          <w:szCs w:val="26"/>
        </w:rPr>
        <w:t xml:space="preserve"> </w:t>
      </w:r>
      <w:proofErr w:type="spellStart"/>
      <w:r w:rsidRPr="004547FA">
        <w:rPr>
          <w:szCs w:val="26"/>
        </w:rPr>
        <w:t>tốc</w:t>
      </w:r>
      <w:proofErr w:type="spellEnd"/>
      <w:r w:rsidRPr="004547FA">
        <w:rPr>
          <w:szCs w:val="26"/>
        </w:rPr>
        <w:t xml:space="preserve"> độ tăng </w:t>
      </w:r>
      <w:proofErr w:type="spellStart"/>
      <w:r w:rsidRPr="004547FA">
        <w:rPr>
          <w:szCs w:val="26"/>
        </w:rPr>
        <w:t>trưởng</w:t>
      </w:r>
      <w:proofErr w:type="spellEnd"/>
      <w:r w:rsidRPr="004547FA">
        <w:rPr>
          <w:szCs w:val="26"/>
        </w:rPr>
        <w:t xml:space="preserve"> </w:t>
      </w:r>
      <w:proofErr w:type="spellStart"/>
      <w:r w:rsidRPr="004547FA">
        <w:rPr>
          <w:szCs w:val="26"/>
        </w:rPr>
        <w:t>cao</w:t>
      </w:r>
      <w:proofErr w:type="spellEnd"/>
      <w:r w:rsidRPr="004547FA">
        <w:rPr>
          <w:szCs w:val="26"/>
        </w:rPr>
        <w:t xml:space="preserve"> </w:t>
      </w:r>
      <w:proofErr w:type="spellStart"/>
      <w:r w:rsidRPr="004547FA">
        <w:rPr>
          <w:szCs w:val="26"/>
        </w:rPr>
        <w:t>cho</w:t>
      </w:r>
      <w:proofErr w:type="spellEnd"/>
      <w:r w:rsidRPr="004547FA">
        <w:rPr>
          <w:szCs w:val="26"/>
        </w:rPr>
        <w:t xml:space="preserve"> công ty </w:t>
      </w:r>
      <w:proofErr w:type="spellStart"/>
      <w:r w:rsidRPr="004547FA">
        <w:rPr>
          <w:szCs w:val="26"/>
        </w:rPr>
        <w:t>cổ</w:t>
      </w:r>
      <w:proofErr w:type="spellEnd"/>
      <w:r w:rsidRPr="004547FA">
        <w:rPr>
          <w:szCs w:val="26"/>
        </w:rPr>
        <w:t xml:space="preserve"> </w:t>
      </w:r>
      <w:proofErr w:type="spellStart"/>
      <w:r w:rsidRPr="004547FA">
        <w:rPr>
          <w:szCs w:val="26"/>
        </w:rPr>
        <w:t>phần</w:t>
      </w:r>
      <w:proofErr w:type="spellEnd"/>
      <w:r w:rsidRPr="004547FA">
        <w:rPr>
          <w:szCs w:val="26"/>
        </w:rPr>
        <w:t xml:space="preserve"> </w:t>
      </w:r>
      <w:proofErr w:type="spellStart"/>
      <w:r w:rsidRPr="004547FA">
        <w:rPr>
          <w:szCs w:val="26"/>
        </w:rPr>
        <w:t>và</w:t>
      </w:r>
      <w:proofErr w:type="spellEnd"/>
      <w:r w:rsidRPr="004547FA">
        <w:rPr>
          <w:szCs w:val="26"/>
        </w:rPr>
        <w:t xml:space="preserve"> công ty TNHH.</w:t>
      </w:r>
    </w:p>
    <w:p w14:paraId="4EF6C769" w14:textId="79E2A892" w:rsidR="00D84B1C" w:rsidRPr="00A24644" w:rsidRDefault="00393992" w:rsidP="00A24644">
      <w:pPr>
        <w:pStyle w:val="BodyText"/>
        <w:spacing w:before="122"/>
        <w:outlineLvl w:val="3"/>
        <w:rPr>
          <w:b/>
          <w:bCs/>
        </w:rPr>
      </w:pPr>
      <w:bookmarkStart w:id="208" w:name="_Toc99270242"/>
      <w:r>
        <w:rPr>
          <w:b/>
          <w:bCs/>
        </w:rPr>
        <w:t>2.3.1</w:t>
      </w:r>
      <w:r w:rsidR="00E06223" w:rsidRPr="000209CF">
        <w:rPr>
          <w:b/>
          <w:bCs/>
        </w:rPr>
        <w:t xml:space="preserve">.3. Thu </w:t>
      </w:r>
      <w:proofErr w:type="spellStart"/>
      <w:r w:rsidR="00E06223" w:rsidRPr="000209CF">
        <w:rPr>
          <w:b/>
          <w:bCs/>
        </w:rPr>
        <w:t>nợ</w:t>
      </w:r>
      <w:proofErr w:type="spellEnd"/>
      <w:r w:rsidR="00E06223" w:rsidRPr="000209CF">
        <w:rPr>
          <w:b/>
          <w:bCs/>
        </w:rPr>
        <w:t xml:space="preserve"> </w:t>
      </w:r>
      <w:proofErr w:type="spellStart"/>
      <w:r w:rsidR="00E06223" w:rsidRPr="000209CF">
        <w:rPr>
          <w:b/>
          <w:bCs/>
        </w:rPr>
        <w:t>doanh</w:t>
      </w:r>
      <w:proofErr w:type="spellEnd"/>
      <w:r w:rsidR="00E06223" w:rsidRPr="000209CF">
        <w:rPr>
          <w:b/>
          <w:bCs/>
        </w:rPr>
        <w:t xml:space="preserve"> nghiệp </w:t>
      </w:r>
      <w:proofErr w:type="spellStart"/>
      <w:r w:rsidR="00E06223" w:rsidRPr="000209CF">
        <w:rPr>
          <w:b/>
          <w:bCs/>
        </w:rPr>
        <w:t>theo</w:t>
      </w:r>
      <w:proofErr w:type="spellEnd"/>
      <w:r w:rsidR="00E06223" w:rsidRPr="000209CF">
        <w:rPr>
          <w:b/>
          <w:bCs/>
        </w:rPr>
        <w:t xml:space="preserve"> </w:t>
      </w:r>
      <w:proofErr w:type="spellStart"/>
      <w:r w:rsidR="00E06223" w:rsidRPr="000209CF">
        <w:rPr>
          <w:b/>
          <w:bCs/>
        </w:rPr>
        <w:t>ngành</w:t>
      </w:r>
      <w:proofErr w:type="spellEnd"/>
      <w:r w:rsidR="00E06223" w:rsidRPr="000209CF">
        <w:rPr>
          <w:b/>
          <w:bCs/>
        </w:rPr>
        <w:t xml:space="preserve"> </w:t>
      </w:r>
      <w:proofErr w:type="spellStart"/>
      <w:r w:rsidR="00E06223" w:rsidRPr="000209CF">
        <w:rPr>
          <w:b/>
          <w:bCs/>
        </w:rPr>
        <w:t>kinh</w:t>
      </w:r>
      <w:proofErr w:type="spellEnd"/>
      <w:r w:rsidR="00E06223" w:rsidRPr="000209CF">
        <w:rPr>
          <w:b/>
          <w:bCs/>
        </w:rPr>
        <w:t xml:space="preserve"> tế</w:t>
      </w:r>
      <w:bookmarkEnd w:id="208"/>
    </w:p>
    <w:p w14:paraId="1EA4A905" w14:textId="1F221740" w:rsidR="00A24644" w:rsidRPr="00A24644" w:rsidRDefault="00A24644" w:rsidP="00A24644">
      <w:pPr>
        <w:pStyle w:val="Caption"/>
      </w:pPr>
      <w:bookmarkStart w:id="209" w:name="_Toc101095420"/>
      <w:proofErr w:type="spellStart"/>
      <w:r>
        <w:t>Bảng</w:t>
      </w:r>
      <w:proofErr w:type="spellEnd"/>
      <w:r>
        <w:t xml:space="preserve"> 2.</w:t>
      </w:r>
      <w:fldSimple w:instr=" SEQ Bảng_2. \* ARABIC ">
        <w:r>
          <w:rPr>
            <w:noProof/>
          </w:rPr>
          <w:t>10</w:t>
        </w:r>
      </w:fldSimple>
      <w:r>
        <w:t xml:space="preserve">: </w:t>
      </w:r>
      <w:r w:rsidRPr="004547FA">
        <w:rPr>
          <w:bCs/>
          <w:iCs w:val="0"/>
          <w:szCs w:val="26"/>
        </w:rPr>
        <w:t xml:space="preserve">Thu </w:t>
      </w:r>
      <w:proofErr w:type="spellStart"/>
      <w:r w:rsidRPr="004547FA">
        <w:rPr>
          <w:bCs/>
          <w:iCs w:val="0"/>
          <w:szCs w:val="26"/>
        </w:rPr>
        <w:t>nợ</w:t>
      </w:r>
      <w:proofErr w:type="spellEnd"/>
      <w:r w:rsidRPr="004547FA">
        <w:rPr>
          <w:bCs/>
          <w:iCs w:val="0"/>
          <w:szCs w:val="26"/>
        </w:rPr>
        <w:t xml:space="preserve"> </w:t>
      </w:r>
      <w:proofErr w:type="spellStart"/>
      <w:r w:rsidRPr="004547FA">
        <w:rPr>
          <w:bCs/>
          <w:iCs w:val="0"/>
          <w:szCs w:val="26"/>
        </w:rPr>
        <w:t>doanh</w:t>
      </w:r>
      <w:proofErr w:type="spellEnd"/>
      <w:r w:rsidRPr="004547FA">
        <w:rPr>
          <w:bCs/>
          <w:iCs w:val="0"/>
          <w:szCs w:val="26"/>
        </w:rPr>
        <w:t xml:space="preserve"> nghiệp </w:t>
      </w:r>
      <w:proofErr w:type="spellStart"/>
      <w:r w:rsidRPr="004547FA">
        <w:rPr>
          <w:bCs/>
          <w:iCs w:val="0"/>
          <w:szCs w:val="26"/>
        </w:rPr>
        <w:t>theo</w:t>
      </w:r>
      <w:proofErr w:type="spellEnd"/>
      <w:r w:rsidRPr="004547FA">
        <w:rPr>
          <w:bCs/>
          <w:iCs w:val="0"/>
          <w:szCs w:val="26"/>
        </w:rPr>
        <w:t xml:space="preserve"> </w:t>
      </w:r>
      <w:proofErr w:type="spellStart"/>
      <w:r w:rsidRPr="004547FA">
        <w:rPr>
          <w:bCs/>
          <w:iCs w:val="0"/>
          <w:szCs w:val="26"/>
        </w:rPr>
        <w:t>ngành</w:t>
      </w:r>
      <w:proofErr w:type="spellEnd"/>
      <w:r w:rsidRPr="004547FA">
        <w:rPr>
          <w:bCs/>
          <w:iCs w:val="0"/>
          <w:szCs w:val="26"/>
        </w:rPr>
        <w:t xml:space="preserve"> </w:t>
      </w:r>
      <w:proofErr w:type="spellStart"/>
      <w:r w:rsidRPr="004547FA">
        <w:rPr>
          <w:bCs/>
          <w:iCs w:val="0"/>
          <w:szCs w:val="26"/>
        </w:rPr>
        <w:t>kinh</w:t>
      </w:r>
      <w:proofErr w:type="spellEnd"/>
      <w:r w:rsidRPr="004547FA">
        <w:rPr>
          <w:bCs/>
          <w:iCs w:val="0"/>
          <w:szCs w:val="26"/>
        </w:rPr>
        <w:t xml:space="preserve"> tế</w:t>
      </w:r>
      <w:bookmarkEnd w:id="209"/>
    </w:p>
    <w:p w14:paraId="6C23BB96" w14:textId="77777777" w:rsidR="000104E3" w:rsidRPr="004547FA" w:rsidRDefault="000104E3"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99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0"/>
        <w:gridCol w:w="1259"/>
        <w:gridCol w:w="1256"/>
        <w:gridCol w:w="1258"/>
        <w:gridCol w:w="1256"/>
        <w:gridCol w:w="931"/>
        <w:gridCol w:w="1275"/>
        <w:gridCol w:w="994"/>
      </w:tblGrid>
      <w:tr w:rsidR="000104E3" w:rsidRPr="004547FA" w14:paraId="03BD8D9D" w14:textId="77777777" w:rsidTr="000104E3">
        <w:trPr>
          <w:trHeight w:val="609"/>
        </w:trPr>
        <w:tc>
          <w:tcPr>
            <w:tcW w:w="1690" w:type="dxa"/>
            <w:vMerge w:val="restart"/>
            <w:shd w:val="clear" w:color="auto" w:fill="auto"/>
            <w:vAlign w:val="center"/>
          </w:tcPr>
          <w:p w14:paraId="6B4336C1" w14:textId="77777777" w:rsidR="000104E3" w:rsidRPr="004547FA" w:rsidRDefault="000104E3" w:rsidP="00E53690">
            <w:pPr>
              <w:pStyle w:val="TableParagraph"/>
              <w:jc w:val="center"/>
              <w:rPr>
                <w:szCs w:val="26"/>
              </w:rPr>
            </w:pPr>
          </w:p>
        </w:tc>
        <w:tc>
          <w:tcPr>
            <w:tcW w:w="1259" w:type="dxa"/>
            <w:vMerge w:val="restart"/>
            <w:shd w:val="clear" w:color="auto" w:fill="auto"/>
            <w:vAlign w:val="center"/>
          </w:tcPr>
          <w:p w14:paraId="0C988C91" w14:textId="77777777" w:rsidR="000104E3" w:rsidRPr="004547FA" w:rsidRDefault="000104E3" w:rsidP="00E53690">
            <w:pPr>
              <w:pStyle w:val="TableParagraph"/>
              <w:jc w:val="center"/>
              <w:rPr>
                <w:b/>
                <w:i/>
                <w:szCs w:val="26"/>
              </w:rPr>
            </w:pPr>
          </w:p>
          <w:p w14:paraId="5355534B" w14:textId="7F3E71D2" w:rsidR="000104E3" w:rsidRPr="004547FA" w:rsidRDefault="000104E3" w:rsidP="00E53690">
            <w:pPr>
              <w:pStyle w:val="TableParagraph"/>
              <w:jc w:val="center"/>
              <w:rPr>
                <w:b/>
                <w:szCs w:val="26"/>
              </w:rPr>
            </w:pPr>
            <w:r w:rsidRPr="004547FA">
              <w:rPr>
                <w:b/>
                <w:szCs w:val="26"/>
              </w:rPr>
              <w:t>2019</w:t>
            </w:r>
          </w:p>
        </w:tc>
        <w:tc>
          <w:tcPr>
            <w:tcW w:w="1256" w:type="dxa"/>
            <w:vMerge w:val="restart"/>
            <w:shd w:val="clear" w:color="auto" w:fill="auto"/>
            <w:vAlign w:val="center"/>
          </w:tcPr>
          <w:p w14:paraId="0B693C11" w14:textId="77777777" w:rsidR="000104E3" w:rsidRPr="004547FA" w:rsidRDefault="000104E3" w:rsidP="00E53690">
            <w:pPr>
              <w:pStyle w:val="TableParagraph"/>
              <w:jc w:val="center"/>
              <w:rPr>
                <w:b/>
                <w:i/>
                <w:szCs w:val="26"/>
              </w:rPr>
            </w:pPr>
          </w:p>
          <w:p w14:paraId="5F320727" w14:textId="54559540" w:rsidR="000104E3" w:rsidRPr="004547FA" w:rsidRDefault="000104E3" w:rsidP="00E53690">
            <w:pPr>
              <w:pStyle w:val="TableParagraph"/>
              <w:jc w:val="center"/>
              <w:rPr>
                <w:b/>
                <w:szCs w:val="26"/>
              </w:rPr>
            </w:pPr>
            <w:r w:rsidRPr="004547FA">
              <w:rPr>
                <w:b/>
                <w:szCs w:val="26"/>
              </w:rPr>
              <w:t>2020</w:t>
            </w:r>
          </w:p>
        </w:tc>
        <w:tc>
          <w:tcPr>
            <w:tcW w:w="1258" w:type="dxa"/>
            <w:vMerge w:val="restart"/>
            <w:shd w:val="clear" w:color="auto" w:fill="auto"/>
            <w:vAlign w:val="center"/>
          </w:tcPr>
          <w:p w14:paraId="1D495F1A" w14:textId="77777777" w:rsidR="000104E3" w:rsidRPr="004547FA" w:rsidRDefault="000104E3" w:rsidP="00E53690">
            <w:pPr>
              <w:pStyle w:val="TableParagraph"/>
              <w:jc w:val="center"/>
              <w:rPr>
                <w:b/>
                <w:i/>
                <w:szCs w:val="26"/>
              </w:rPr>
            </w:pPr>
          </w:p>
          <w:p w14:paraId="22D22C8F" w14:textId="1238BCB6" w:rsidR="000104E3" w:rsidRPr="004547FA" w:rsidRDefault="000104E3" w:rsidP="00E53690">
            <w:pPr>
              <w:pStyle w:val="TableParagraph"/>
              <w:jc w:val="center"/>
              <w:rPr>
                <w:b/>
                <w:szCs w:val="26"/>
              </w:rPr>
            </w:pPr>
            <w:r w:rsidRPr="004547FA">
              <w:rPr>
                <w:b/>
                <w:szCs w:val="26"/>
              </w:rPr>
              <w:t>2021</w:t>
            </w:r>
          </w:p>
        </w:tc>
        <w:tc>
          <w:tcPr>
            <w:tcW w:w="2187" w:type="dxa"/>
            <w:gridSpan w:val="2"/>
            <w:shd w:val="clear" w:color="auto" w:fill="auto"/>
            <w:vAlign w:val="center"/>
          </w:tcPr>
          <w:p w14:paraId="5D8D88E5" w14:textId="4A220B0B" w:rsidR="000104E3" w:rsidRPr="004547FA" w:rsidRDefault="000104E3" w:rsidP="00E53690">
            <w:pPr>
              <w:pStyle w:val="TableParagraph"/>
              <w:jc w:val="center"/>
              <w:rPr>
                <w:b/>
                <w:szCs w:val="26"/>
              </w:rPr>
            </w:pPr>
            <w:r w:rsidRPr="004547FA">
              <w:rPr>
                <w:b/>
                <w:szCs w:val="26"/>
              </w:rPr>
              <w:t>2020</w:t>
            </w:r>
            <w:r w:rsidR="00B56A5D">
              <w:rPr>
                <w:b/>
                <w:szCs w:val="26"/>
              </w:rPr>
              <w:t>/</w:t>
            </w:r>
            <w:r w:rsidRPr="004547FA">
              <w:rPr>
                <w:b/>
                <w:szCs w:val="26"/>
              </w:rPr>
              <w:t xml:space="preserve"> 2019</w:t>
            </w:r>
          </w:p>
        </w:tc>
        <w:tc>
          <w:tcPr>
            <w:tcW w:w="2269" w:type="dxa"/>
            <w:gridSpan w:val="2"/>
            <w:shd w:val="clear" w:color="auto" w:fill="auto"/>
            <w:vAlign w:val="center"/>
          </w:tcPr>
          <w:p w14:paraId="6A16B228" w14:textId="02A32AAB" w:rsidR="000104E3" w:rsidRPr="004547FA" w:rsidRDefault="000104E3" w:rsidP="00E53690">
            <w:pPr>
              <w:pStyle w:val="TableParagraph"/>
              <w:jc w:val="center"/>
              <w:rPr>
                <w:b/>
                <w:szCs w:val="26"/>
              </w:rPr>
            </w:pPr>
            <w:r w:rsidRPr="004547FA">
              <w:rPr>
                <w:b/>
                <w:szCs w:val="26"/>
              </w:rPr>
              <w:t>2021</w:t>
            </w:r>
            <w:r w:rsidR="00B56A5D">
              <w:rPr>
                <w:b/>
                <w:szCs w:val="26"/>
              </w:rPr>
              <w:t>/</w:t>
            </w:r>
            <w:r w:rsidRPr="004547FA">
              <w:rPr>
                <w:b/>
                <w:szCs w:val="26"/>
              </w:rPr>
              <w:t>2020</w:t>
            </w:r>
          </w:p>
        </w:tc>
      </w:tr>
      <w:tr w:rsidR="00ED7529" w:rsidRPr="004547FA" w14:paraId="22FABA30" w14:textId="77777777" w:rsidTr="000104E3">
        <w:trPr>
          <w:trHeight w:val="599"/>
        </w:trPr>
        <w:tc>
          <w:tcPr>
            <w:tcW w:w="1690" w:type="dxa"/>
            <w:vMerge/>
            <w:tcBorders>
              <w:top w:val="nil"/>
            </w:tcBorders>
            <w:shd w:val="clear" w:color="auto" w:fill="auto"/>
            <w:vAlign w:val="center"/>
          </w:tcPr>
          <w:p w14:paraId="19EE74CA" w14:textId="77777777" w:rsidR="000104E3" w:rsidRPr="004547FA" w:rsidRDefault="000104E3" w:rsidP="00E53690">
            <w:pPr>
              <w:jc w:val="center"/>
              <w:rPr>
                <w:szCs w:val="26"/>
              </w:rPr>
            </w:pPr>
          </w:p>
        </w:tc>
        <w:tc>
          <w:tcPr>
            <w:tcW w:w="1259" w:type="dxa"/>
            <w:vMerge/>
            <w:tcBorders>
              <w:top w:val="nil"/>
            </w:tcBorders>
            <w:shd w:val="clear" w:color="auto" w:fill="auto"/>
            <w:vAlign w:val="center"/>
          </w:tcPr>
          <w:p w14:paraId="6C031810" w14:textId="77777777" w:rsidR="000104E3" w:rsidRPr="004547FA" w:rsidRDefault="000104E3" w:rsidP="00E53690">
            <w:pPr>
              <w:jc w:val="center"/>
              <w:rPr>
                <w:szCs w:val="26"/>
              </w:rPr>
            </w:pPr>
          </w:p>
        </w:tc>
        <w:tc>
          <w:tcPr>
            <w:tcW w:w="1256" w:type="dxa"/>
            <w:vMerge/>
            <w:tcBorders>
              <w:top w:val="nil"/>
            </w:tcBorders>
            <w:shd w:val="clear" w:color="auto" w:fill="auto"/>
            <w:vAlign w:val="center"/>
          </w:tcPr>
          <w:p w14:paraId="4DBEFDDF" w14:textId="77777777" w:rsidR="000104E3" w:rsidRPr="004547FA" w:rsidRDefault="000104E3" w:rsidP="00E53690">
            <w:pPr>
              <w:jc w:val="center"/>
              <w:rPr>
                <w:szCs w:val="26"/>
              </w:rPr>
            </w:pPr>
          </w:p>
        </w:tc>
        <w:tc>
          <w:tcPr>
            <w:tcW w:w="1258" w:type="dxa"/>
            <w:vMerge/>
            <w:tcBorders>
              <w:top w:val="nil"/>
            </w:tcBorders>
            <w:shd w:val="clear" w:color="auto" w:fill="auto"/>
            <w:vAlign w:val="center"/>
          </w:tcPr>
          <w:p w14:paraId="331E28C2" w14:textId="77777777" w:rsidR="000104E3" w:rsidRPr="004547FA" w:rsidRDefault="000104E3" w:rsidP="00E53690">
            <w:pPr>
              <w:jc w:val="center"/>
              <w:rPr>
                <w:szCs w:val="26"/>
              </w:rPr>
            </w:pPr>
          </w:p>
        </w:tc>
        <w:tc>
          <w:tcPr>
            <w:tcW w:w="1256" w:type="dxa"/>
            <w:shd w:val="clear" w:color="auto" w:fill="auto"/>
            <w:vAlign w:val="center"/>
          </w:tcPr>
          <w:p w14:paraId="270E5EAA" w14:textId="77777777" w:rsidR="000104E3" w:rsidRPr="004547FA" w:rsidRDefault="000104E3" w:rsidP="00E53690">
            <w:pPr>
              <w:pStyle w:val="TableParagraph"/>
              <w:ind w:hanging="36"/>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31" w:type="dxa"/>
            <w:shd w:val="clear" w:color="auto" w:fill="auto"/>
            <w:vAlign w:val="center"/>
          </w:tcPr>
          <w:p w14:paraId="6D525E78" w14:textId="77777777" w:rsidR="000104E3" w:rsidRPr="004547FA" w:rsidRDefault="000104E3" w:rsidP="00E53690">
            <w:pPr>
              <w:pStyle w:val="TableParagraph"/>
              <w:jc w:val="center"/>
              <w:rPr>
                <w:b/>
                <w:szCs w:val="26"/>
              </w:rPr>
            </w:pPr>
            <w:r w:rsidRPr="004547FA">
              <w:rPr>
                <w:b/>
                <w:w w:val="99"/>
                <w:szCs w:val="26"/>
              </w:rPr>
              <w:t>%</w:t>
            </w:r>
          </w:p>
        </w:tc>
        <w:tc>
          <w:tcPr>
            <w:tcW w:w="1275" w:type="dxa"/>
            <w:shd w:val="clear" w:color="auto" w:fill="auto"/>
            <w:vAlign w:val="center"/>
          </w:tcPr>
          <w:p w14:paraId="0BFF2313" w14:textId="77777777" w:rsidR="000104E3" w:rsidRPr="004547FA" w:rsidRDefault="000104E3" w:rsidP="00E53690">
            <w:pPr>
              <w:pStyle w:val="TableParagraph"/>
              <w:ind w:hanging="34"/>
              <w:jc w:val="center"/>
              <w:rPr>
                <w:b/>
                <w:szCs w:val="26"/>
              </w:rPr>
            </w:pPr>
            <w:proofErr w:type="spellStart"/>
            <w:r w:rsidRPr="004547FA">
              <w:rPr>
                <w:b/>
                <w:szCs w:val="26"/>
              </w:rPr>
              <w:t>Triệu</w:t>
            </w:r>
            <w:proofErr w:type="spellEnd"/>
            <w:r w:rsidRPr="004547FA">
              <w:rPr>
                <w:b/>
                <w:w w:val="99"/>
                <w:szCs w:val="26"/>
              </w:rPr>
              <w:t xml:space="preserve"> </w:t>
            </w:r>
            <w:r w:rsidRPr="004547FA">
              <w:rPr>
                <w:b/>
                <w:szCs w:val="26"/>
              </w:rPr>
              <w:t>đồng</w:t>
            </w:r>
          </w:p>
        </w:tc>
        <w:tc>
          <w:tcPr>
            <w:tcW w:w="994" w:type="dxa"/>
            <w:shd w:val="clear" w:color="auto" w:fill="auto"/>
            <w:vAlign w:val="center"/>
          </w:tcPr>
          <w:p w14:paraId="55F13E95" w14:textId="77777777" w:rsidR="000104E3" w:rsidRPr="004547FA" w:rsidRDefault="000104E3" w:rsidP="00E53690">
            <w:pPr>
              <w:pStyle w:val="TableParagraph"/>
              <w:jc w:val="center"/>
              <w:rPr>
                <w:b/>
                <w:szCs w:val="26"/>
              </w:rPr>
            </w:pPr>
            <w:r w:rsidRPr="004547FA">
              <w:rPr>
                <w:b/>
                <w:w w:val="99"/>
                <w:szCs w:val="26"/>
              </w:rPr>
              <w:t>%</w:t>
            </w:r>
          </w:p>
        </w:tc>
      </w:tr>
      <w:tr w:rsidR="000104E3" w:rsidRPr="004547FA" w14:paraId="0DD23670" w14:textId="77777777" w:rsidTr="000104E3">
        <w:trPr>
          <w:trHeight w:val="595"/>
        </w:trPr>
        <w:tc>
          <w:tcPr>
            <w:tcW w:w="1690" w:type="dxa"/>
            <w:vAlign w:val="center"/>
          </w:tcPr>
          <w:p w14:paraId="07C59809" w14:textId="77777777" w:rsidR="000104E3" w:rsidRPr="004547FA" w:rsidRDefault="000104E3" w:rsidP="00E53690">
            <w:pPr>
              <w:pStyle w:val="TableParagraph"/>
              <w:jc w:val="center"/>
              <w:rPr>
                <w:szCs w:val="26"/>
              </w:rPr>
            </w:pPr>
            <w:proofErr w:type="spellStart"/>
            <w:r w:rsidRPr="004547FA">
              <w:rPr>
                <w:szCs w:val="26"/>
              </w:rPr>
              <w:t>Nông</w:t>
            </w:r>
            <w:proofErr w:type="spellEnd"/>
            <w:r w:rsidRPr="004547FA">
              <w:rPr>
                <w:szCs w:val="26"/>
              </w:rPr>
              <w:t>,</w:t>
            </w:r>
            <w:r w:rsidRPr="004547FA">
              <w:rPr>
                <w:spacing w:val="-7"/>
                <w:szCs w:val="26"/>
              </w:rPr>
              <w:t xml:space="preserve"> </w:t>
            </w:r>
            <w:proofErr w:type="spellStart"/>
            <w:r w:rsidRPr="004547FA">
              <w:rPr>
                <w:szCs w:val="26"/>
              </w:rPr>
              <w:t>lâm</w:t>
            </w:r>
            <w:proofErr w:type="spellEnd"/>
            <w:r w:rsidRPr="004547FA">
              <w:rPr>
                <w:szCs w:val="26"/>
              </w:rPr>
              <w:t>,</w:t>
            </w:r>
          </w:p>
          <w:p w14:paraId="42664785" w14:textId="77777777" w:rsidR="000104E3" w:rsidRPr="004547FA" w:rsidRDefault="000104E3" w:rsidP="00E53690">
            <w:pPr>
              <w:pStyle w:val="TableParagraph"/>
              <w:jc w:val="center"/>
              <w:rPr>
                <w:szCs w:val="26"/>
              </w:rPr>
            </w:pPr>
            <w:proofErr w:type="spellStart"/>
            <w:r w:rsidRPr="004547FA">
              <w:rPr>
                <w:szCs w:val="26"/>
              </w:rPr>
              <w:t>ngư</w:t>
            </w:r>
            <w:proofErr w:type="spellEnd"/>
            <w:r w:rsidRPr="004547FA">
              <w:rPr>
                <w:spacing w:val="-4"/>
                <w:szCs w:val="26"/>
              </w:rPr>
              <w:t xml:space="preserve"> </w:t>
            </w:r>
            <w:r w:rsidRPr="004547FA">
              <w:rPr>
                <w:szCs w:val="26"/>
              </w:rPr>
              <w:t>nghiệp</w:t>
            </w:r>
          </w:p>
        </w:tc>
        <w:tc>
          <w:tcPr>
            <w:tcW w:w="1259" w:type="dxa"/>
            <w:vAlign w:val="center"/>
          </w:tcPr>
          <w:p w14:paraId="68D28045" w14:textId="77777777" w:rsidR="000104E3" w:rsidRPr="004547FA" w:rsidRDefault="000104E3" w:rsidP="00E53690">
            <w:pPr>
              <w:pStyle w:val="TableParagraph"/>
              <w:jc w:val="center"/>
              <w:rPr>
                <w:szCs w:val="26"/>
              </w:rPr>
            </w:pPr>
            <w:r w:rsidRPr="004547FA">
              <w:rPr>
                <w:w w:val="95"/>
                <w:szCs w:val="26"/>
              </w:rPr>
              <w:t>3.789,36</w:t>
            </w:r>
          </w:p>
        </w:tc>
        <w:tc>
          <w:tcPr>
            <w:tcW w:w="1256" w:type="dxa"/>
            <w:vAlign w:val="center"/>
          </w:tcPr>
          <w:p w14:paraId="6E8FD7CA" w14:textId="77777777" w:rsidR="000104E3" w:rsidRPr="004547FA" w:rsidRDefault="000104E3" w:rsidP="00E53690">
            <w:pPr>
              <w:pStyle w:val="TableParagraph"/>
              <w:jc w:val="center"/>
              <w:rPr>
                <w:szCs w:val="26"/>
              </w:rPr>
            </w:pPr>
            <w:r w:rsidRPr="004547FA">
              <w:rPr>
                <w:w w:val="95"/>
                <w:szCs w:val="26"/>
              </w:rPr>
              <w:t>4.757,98</w:t>
            </w:r>
          </w:p>
        </w:tc>
        <w:tc>
          <w:tcPr>
            <w:tcW w:w="1258" w:type="dxa"/>
            <w:vAlign w:val="center"/>
          </w:tcPr>
          <w:p w14:paraId="1F5662D6" w14:textId="77777777" w:rsidR="000104E3" w:rsidRPr="004547FA" w:rsidRDefault="000104E3" w:rsidP="00E53690">
            <w:pPr>
              <w:pStyle w:val="TableParagraph"/>
              <w:jc w:val="center"/>
              <w:rPr>
                <w:szCs w:val="26"/>
              </w:rPr>
            </w:pPr>
            <w:r w:rsidRPr="004547FA">
              <w:rPr>
                <w:w w:val="95"/>
                <w:szCs w:val="26"/>
              </w:rPr>
              <w:t>7.997,79</w:t>
            </w:r>
          </w:p>
        </w:tc>
        <w:tc>
          <w:tcPr>
            <w:tcW w:w="1256" w:type="dxa"/>
            <w:vAlign w:val="center"/>
          </w:tcPr>
          <w:p w14:paraId="501A685C" w14:textId="77777777" w:rsidR="000104E3" w:rsidRPr="004547FA" w:rsidRDefault="000104E3" w:rsidP="00E53690">
            <w:pPr>
              <w:pStyle w:val="TableParagraph"/>
              <w:jc w:val="center"/>
              <w:rPr>
                <w:szCs w:val="26"/>
              </w:rPr>
            </w:pPr>
            <w:r w:rsidRPr="004547FA">
              <w:rPr>
                <w:w w:val="95"/>
                <w:szCs w:val="26"/>
              </w:rPr>
              <w:t>968,62</w:t>
            </w:r>
          </w:p>
        </w:tc>
        <w:tc>
          <w:tcPr>
            <w:tcW w:w="931" w:type="dxa"/>
            <w:vAlign w:val="center"/>
          </w:tcPr>
          <w:p w14:paraId="2022693D" w14:textId="77777777" w:rsidR="000104E3" w:rsidRPr="004547FA" w:rsidRDefault="000104E3" w:rsidP="00E53690">
            <w:pPr>
              <w:pStyle w:val="TableParagraph"/>
              <w:jc w:val="center"/>
              <w:rPr>
                <w:szCs w:val="26"/>
              </w:rPr>
            </w:pPr>
            <w:r w:rsidRPr="004547FA">
              <w:rPr>
                <w:szCs w:val="26"/>
              </w:rPr>
              <w:t>125,56</w:t>
            </w:r>
          </w:p>
        </w:tc>
        <w:tc>
          <w:tcPr>
            <w:tcW w:w="1275" w:type="dxa"/>
            <w:vAlign w:val="center"/>
          </w:tcPr>
          <w:p w14:paraId="632C1E80" w14:textId="77777777" w:rsidR="000104E3" w:rsidRPr="004547FA" w:rsidRDefault="000104E3" w:rsidP="00E53690">
            <w:pPr>
              <w:pStyle w:val="TableParagraph"/>
              <w:jc w:val="center"/>
              <w:rPr>
                <w:szCs w:val="26"/>
              </w:rPr>
            </w:pPr>
            <w:r w:rsidRPr="004547FA">
              <w:rPr>
                <w:w w:val="95"/>
                <w:szCs w:val="26"/>
              </w:rPr>
              <w:t>3.239,81</w:t>
            </w:r>
          </w:p>
        </w:tc>
        <w:tc>
          <w:tcPr>
            <w:tcW w:w="994" w:type="dxa"/>
            <w:vAlign w:val="center"/>
          </w:tcPr>
          <w:p w14:paraId="2E9B106F" w14:textId="77777777" w:rsidR="000104E3" w:rsidRPr="004547FA" w:rsidRDefault="000104E3" w:rsidP="00E53690">
            <w:pPr>
              <w:pStyle w:val="TableParagraph"/>
              <w:jc w:val="center"/>
              <w:rPr>
                <w:szCs w:val="26"/>
              </w:rPr>
            </w:pPr>
            <w:r w:rsidRPr="004547FA">
              <w:rPr>
                <w:w w:val="95"/>
                <w:szCs w:val="26"/>
              </w:rPr>
              <w:t>168,09</w:t>
            </w:r>
          </w:p>
        </w:tc>
      </w:tr>
      <w:tr w:rsidR="000104E3" w:rsidRPr="004547FA" w14:paraId="59826610" w14:textId="77777777" w:rsidTr="000104E3">
        <w:trPr>
          <w:trHeight w:val="597"/>
        </w:trPr>
        <w:tc>
          <w:tcPr>
            <w:tcW w:w="1690" w:type="dxa"/>
            <w:vAlign w:val="center"/>
          </w:tcPr>
          <w:p w14:paraId="547F1E6F" w14:textId="77777777" w:rsidR="000104E3" w:rsidRPr="004547FA" w:rsidRDefault="000104E3" w:rsidP="00E53690">
            <w:pPr>
              <w:pStyle w:val="TableParagraph"/>
              <w:jc w:val="center"/>
              <w:rPr>
                <w:szCs w:val="26"/>
              </w:rPr>
            </w:pPr>
            <w:r w:rsidRPr="004547FA">
              <w:rPr>
                <w:szCs w:val="26"/>
              </w:rPr>
              <w:t>Công nghiệp</w:t>
            </w:r>
          </w:p>
          <w:p w14:paraId="2BBF678F" w14:textId="77777777" w:rsidR="000104E3" w:rsidRPr="004547FA" w:rsidRDefault="000104E3" w:rsidP="00E53690">
            <w:pPr>
              <w:pStyle w:val="TableParagraph"/>
              <w:jc w:val="center"/>
              <w:rPr>
                <w:szCs w:val="26"/>
              </w:rPr>
            </w:pPr>
            <w:r w:rsidRPr="004547FA">
              <w:rPr>
                <w:szCs w:val="26"/>
              </w:rPr>
              <w:t xml:space="preserve">- </w:t>
            </w:r>
            <w:proofErr w:type="spellStart"/>
            <w:r w:rsidRPr="004547FA">
              <w:rPr>
                <w:szCs w:val="26"/>
              </w:rPr>
              <w:t>xây</w:t>
            </w:r>
            <w:proofErr w:type="spellEnd"/>
            <w:r w:rsidRPr="004547FA">
              <w:rPr>
                <w:szCs w:val="26"/>
              </w:rPr>
              <w:t xml:space="preserve"> </w:t>
            </w:r>
            <w:proofErr w:type="spellStart"/>
            <w:r w:rsidRPr="004547FA">
              <w:rPr>
                <w:szCs w:val="26"/>
              </w:rPr>
              <w:t>dựng</w:t>
            </w:r>
            <w:proofErr w:type="spellEnd"/>
          </w:p>
        </w:tc>
        <w:tc>
          <w:tcPr>
            <w:tcW w:w="1259" w:type="dxa"/>
            <w:vAlign w:val="center"/>
          </w:tcPr>
          <w:p w14:paraId="68F4AD9E" w14:textId="77777777" w:rsidR="000104E3" w:rsidRPr="004547FA" w:rsidRDefault="000104E3" w:rsidP="00E53690">
            <w:pPr>
              <w:pStyle w:val="TableParagraph"/>
              <w:jc w:val="center"/>
              <w:rPr>
                <w:szCs w:val="26"/>
              </w:rPr>
            </w:pPr>
            <w:r w:rsidRPr="004547FA">
              <w:rPr>
                <w:w w:val="95"/>
                <w:szCs w:val="26"/>
              </w:rPr>
              <w:t>16.031,10</w:t>
            </w:r>
          </w:p>
        </w:tc>
        <w:tc>
          <w:tcPr>
            <w:tcW w:w="1256" w:type="dxa"/>
            <w:vAlign w:val="center"/>
          </w:tcPr>
          <w:p w14:paraId="0DB569FB" w14:textId="77777777" w:rsidR="000104E3" w:rsidRPr="004547FA" w:rsidRDefault="000104E3" w:rsidP="00E53690">
            <w:pPr>
              <w:pStyle w:val="TableParagraph"/>
              <w:jc w:val="center"/>
              <w:rPr>
                <w:szCs w:val="26"/>
              </w:rPr>
            </w:pPr>
            <w:r w:rsidRPr="004547FA">
              <w:rPr>
                <w:w w:val="95"/>
                <w:szCs w:val="26"/>
              </w:rPr>
              <w:t>16.740,38</w:t>
            </w:r>
          </w:p>
        </w:tc>
        <w:tc>
          <w:tcPr>
            <w:tcW w:w="1258" w:type="dxa"/>
            <w:vAlign w:val="center"/>
          </w:tcPr>
          <w:p w14:paraId="03AF8506" w14:textId="77777777" w:rsidR="000104E3" w:rsidRPr="004547FA" w:rsidRDefault="000104E3" w:rsidP="00E53690">
            <w:pPr>
              <w:pStyle w:val="TableParagraph"/>
              <w:jc w:val="center"/>
              <w:rPr>
                <w:szCs w:val="26"/>
              </w:rPr>
            </w:pPr>
            <w:r w:rsidRPr="004547FA">
              <w:rPr>
                <w:w w:val="95"/>
                <w:szCs w:val="26"/>
              </w:rPr>
              <w:t>12.391,70</w:t>
            </w:r>
          </w:p>
        </w:tc>
        <w:tc>
          <w:tcPr>
            <w:tcW w:w="1256" w:type="dxa"/>
            <w:vAlign w:val="center"/>
          </w:tcPr>
          <w:p w14:paraId="7F8EEB8D" w14:textId="77777777" w:rsidR="000104E3" w:rsidRPr="004547FA" w:rsidRDefault="000104E3" w:rsidP="00E53690">
            <w:pPr>
              <w:pStyle w:val="TableParagraph"/>
              <w:jc w:val="center"/>
              <w:rPr>
                <w:szCs w:val="26"/>
              </w:rPr>
            </w:pPr>
            <w:r w:rsidRPr="004547FA">
              <w:rPr>
                <w:w w:val="95"/>
                <w:szCs w:val="26"/>
              </w:rPr>
              <w:t>709,28</w:t>
            </w:r>
          </w:p>
        </w:tc>
        <w:tc>
          <w:tcPr>
            <w:tcW w:w="931" w:type="dxa"/>
            <w:vAlign w:val="center"/>
          </w:tcPr>
          <w:p w14:paraId="28EF7F27" w14:textId="77777777" w:rsidR="000104E3" w:rsidRPr="004547FA" w:rsidRDefault="000104E3" w:rsidP="00E53690">
            <w:pPr>
              <w:pStyle w:val="TableParagraph"/>
              <w:jc w:val="center"/>
              <w:rPr>
                <w:szCs w:val="26"/>
              </w:rPr>
            </w:pPr>
            <w:r w:rsidRPr="004547FA">
              <w:rPr>
                <w:szCs w:val="26"/>
              </w:rPr>
              <w:t>104,42</w:t>
            </w:r>
          </w:p>
        </w:tc>
        <w:tc>
          <w:tcPr>
            <w:tcW w:w="1275" w:type="dxa"/>
            <w:vAlign w:val="center"/>
          </w:tcPr>
          <w:p w14:paraId="06EDC99F" w14:textId="77777777" w:rsidR="000104E3" w:rsidRPr="004547FA" w:rsidRDefault="000104E3" w:rsidP="00E53690">
            <w:pPr>
              <w:pStyle w:val="TableParagraph"/>
              <w:jc w:val="center"/>
              <w:rPr>
                <w:szCs w:val="26"/>
              </w:rPr>
            </w:pPr>
            <w:r w:rsidRPr="004547FA">
              <w:rPr>
                <w:w w:val="95"/>
                <w:szCs w:val="26"/>
              </w:rPr>
              <w:t>-4.348,68</w:t>
            </w:r>
          </w:p>
        </w:tc>
        <w:tc>
          <w:tcPr>
            <w:tcW w:w="994" w:type="dxa"/>
            <w:vAlign w:val="center"/>
          </w:tcPr>
          <w:p w14:paraId="6B5C930E" w14:textId="77777777" w:rsidR="000104E3" w:rsidRPr="004547FA" w:rsidRDefault="000104E3" w:rsidP="00E53690">
            <w:pPr>
              <w:pStyle w:val="TableParagraph"/>
              <w:jc w:val="center"/>
              <w:rPr>
                <w:szCs w:val="26"/>
              </w:rPr>
            </w:pPr>
            <w:r w:rsidRPr="004547FA">
              <w:rPr>
                <w:w w:val="95"/>
                <w:szCs w:val="26"/>
              </w:rPr>
              <w:t>74,02</w:t>
            </w:r>
          </w:p>
        </w:tc>
      </w:tr>
      <w:tr w:rsidR="000104E3" w:rsidRPr="004547FA" w14:paraId="10884384" w14:textId="77777777" w:rsidTr="000104E3">
        <w:trPr>
          <w:trHeight w:val="599"/>
        </w:trPr>
        <w:tc>
          <w:tcPr>
            <w:tcW w:w="1690" w:type="dxa"/>
            <w:vAlign w:val="center"/>
          </w:tcPr>
          <w:p w14:paraId="7A9255E4" w14:textId="77777777" w:rsidR="000104E3" w:rsidRPr="004547FA" w:rsidRDefault="000104E3" w:rsidP="00E53690">
            <w:pPr>
              <w:pStyle w:val="TableParagraph"/>
              <w:jc w:val="center"/>
              <w:rPr>
                <w:szCs w:val="26"/>
              </w:rPr>
            </w:pPr>
            <w:proofErr w:type="spellStart"/>
            <w:r w:rsidRPr="004547FA">
              <w:rPr>
                <w:szCs w:val="26"/>
              </w:rPr>
              <w:t>Thương</w:t>
            </w:r>
            <w:proofErr w:type="spellEnd"/>
            <w:r w:rsidRPr="004547FA">
              <w:rPr>
                <w:szCs w:val="26"/>
              </w:rPr>
              <w:t xml:space="preserve"> </w:t>
            </w:r>
            <w:proofErr w:type="spellStart"/>
            <w:r w:rsidRPr="004547FA">
              <w:rPr>
                <w:szCs w:val="26"/>
              </w:rPr>
              <w:t>mại</w:t>
            </w:r>
            <w:proofErr w:type="spellEnd"/>
            <w:r w:rsidRPr="004547FA">
              <w:rPr>
                <w:szCs w:val="26"/>
              </w:rPr>
              <w:t xml:space="preserve"> -</w:t>
            </w:r>
          </w:p>
          <w:p w14:paraId="5AF6031D" w14:textId="77777777" w:rsidR="000104E3" w:rsidRPr="004547FA" w:rsidRDefault="000104E3" w:rsidP="00E53690">
            <w:pPr>
              <w:pStyle w:val="TableParagraph"/>
              <w:jc w:val="center"/>
              <w:rPr>
                <w:szCs w:val="26"/>
              </w:rPr>
            </w:pPr>
            <w:r w:rsidRPr="004547FA">
              <w:rPr>
                <w:szCs w:val="26"/>
              </w:rPr>
              <w:t xml:space="preserve">dịch </w:t>
            </w:r>
            <w:proofErr w:type="spellStart"/>
            <w:r w:rsidRPr="004547FA">
              <w:rPr>
                <w:szCs w:val="26"/>
              </w:rPr>
              <w:t>vụ</w:t>
            </w:r>
            <w:proofErr w:type="spellEnd"/>
          </w:p>
        </w:tc>
        <w:tc>
          <w:tcPr>
            <w:tcW w:w="1259" w:type="dxa"/>
            <w:vAlign w:val="center"/>
          </w:tcPr>
          <w:p w14:paraId="2AE24FF8" w14:textId="77777777" w:rsidR="000104E3" w:rsidRPr="004547FA" w:rsidRDefault="000104E3" w:rsidP="00E53690">
            <w:pPr>
              <w:pStyle w:val="TableParagraph"/>
              <w:jc w:val="center"/>
              <w:rPr>
                <w:szCs w:val="26"/>
              </w:rPr>
            </w:pPr>
            <w:r w:rsidRPr="004547FA">
              <w:rPr>
                <w:w w:val="95"/>
                <w:szCs w:val="26"/>
              </w:rPr>
              <w:t>32.809,54</w:t>
            </w:r>
          </w:p>
        </w:tc>
        <w:tc>
          <w:tcPr>
            <w:tcW w:w="1256" w:type="dxa"/>
            <w:vAlign w:val="center"/>
          </w:tcPr>
          <w:p w14:paraId="4722AE2B" w14:textId="77777777" w:rsidR="000104E3" w:rsidRPr="004547FA" w:rsidRDefault="000104E3" w:rsidP="00E53690">
            <w:pPr>
              <w:pStyle w:val="TableParagraph"/>
              <w:jc w:val="center"/>
              <w:rPr>
                <w:szCs w:val="26"/>
              </w:rPr>
            </w:pPr>
            <w:r w:rsidRPr="004547FA">
              <w:rPr>
                <w:w w:val="95"/>
                <w:szCs w:val="26"/>
              </w:rPr>
              <w:t>42.020,64</w:t>
            </w:r>
          </w:p>
        </w:tc>
        <w:tc>
          <w:tcPr>
            <w:tcW w:w="1258" w:type="dxa"/>
            <w:vAlign w:val="center"/>
          </w:tcPr>
          <w:p w14:paraId="18806FA1" w14:textId="77777777" w:rsidR="000104E3" w:rsidRPr="004547FA" w:rsidRDefault="000104E3" w:rsidP="00E53690">
            <w:pPr>
              <w:pStyle w:val="TableParagraph"/>
              <w:jc w:val="center"/>
              <w:rPr>
                <w:szCs w:val="26"/>
              </w:rPr>
            </w:pPr>
            <w:r w:rsidRPr="004547FA">
              <w:rPr>
                <w:w w:val="95"/>
                <w:szCs w:val="26"/>
              </w:rPr>
              <w:t>43.894,51</w:t>
            </w:r>
          </w:p>
        </w:tc>
        <w:tc>
          <w:tcPr>
            <w:tcW w:w="1256" w:type="dxa"/>
            <w:vAlign w:val="center"/>
          </w:tcPr>
          <w:p w14:paraId="12473C52" w14:textId="77777777" w:rsidR="000104E3" w:rsidRPr="004547FA" w:rsidRDefault="000104E3" w:rsidP="00E53690">
            <w:pPr>
              <w:pStyle w:val="TableParagraph"/>
              <w:jc w:val="center"/>
              <w:rPr>
                <w:szCs w:val="26"/>
              </w:rPr>
            </w:pPr>
            <w:r w:rsidRPr="004547FA">
              <w:rPr>
                <w:w w:val="95"/>
                <w:szCs w:val="26"/>
              </w:rPr>
              <w:t>9.211,10</w:t>
            </w:r>
          </w:p>
        </w:tc>
        <w:tc>
          <w:tcPr>
            <w:tcW w:w="931" w:type="dxa"/>
            <w:vAlign w:val="center"/>
          </w:tcPr>
          <w:p w14:paraId="51E1DE8B" w14:textId="77777777" w:rsidR="000104E3" w:rsidRPr="004547FA" w:rsidRDefault="000104E3" w:rsidP="00E53690">
            <w:pPr>
              <w:pStyle w:val="TableParagraph"/>
              <w:jc w:val="center"/>
              <w:rPr>
                <w:szCs w:val="26"/>
              </w:rPr>
            </w:pPr>
            <w:r w:rsidRPr="004547FA">
              <w:rPr>
                <w:szCs w:val="26"/>
              </w:rPr>
              <w:t>128,07</w:t>
            </w:r>
          </w:p>
        </w:tc>
        <w:tc>
          <w:tcPr>
            <w:tcW w:w="1275" w:type="dxa"/>
            <w:vAlign w:val="center"/>
          </w:tcPr>
          <w:p w14:paraId="612362A5" w14:textId="77777777" w:rsidR="000104E3" w:rsidRPr="004547FA" w:rsidRDefault="000104E3" w:rsidP="00E53690">
            <w:pPr>
              <w:pStyle w:val="TableParagraph"/>
              <w:jc w:val="center"/>
              <w:rPr>
                <w:szCs w:val="26"/>
              </w:rPr>
            </w:pPr>
            <w:r w:rsidRPr="004547FA">
              <w:rPr>
                <w:w w:val="95"/>
                <w:szCs w:val="26"/>
              </w:rPr>
              <w:t>1.873,87</w:t>
            </w:r>
          </w:p>
        </w:tc>
        <w:tc>
          <w:tcPr>
            <w:tcW w:w="994" w:type="dxa"/>
            <w:vAlign w:val="center"/>
          </w:tcPr>
          <w:p w14:paraId="258C4037" w14:textId="77777777" w:rsidR="000104E3" w:rsidRPr="004547FA" w:rsidRDefault="000104E3" w:rsidP="00E53690">
            <w:pPr>
              <w:pStyle w:val="TableParagraph"/>
              <w:jc w:val="center"/>
              <w:rPr>
                <w:szCs w:val="26"/>
              </w:rPr>
            </w:pPr>
            <w:r w:rsidRPr="004547FA">
              <w:rPr>
                <w:w w:val="95"/>
                <w:szCs w:val="26"/>
              </w:rPr>
              <w:t>104,46</w:t>
            </w:r>
          </w:p>
        </w:tc>
      </w:tr>
      <w:tr w:rsidR="000104E3" w:rsidRPr="004547FA" w14:paraId="24AE7161" w14:textId="77777777" w:rsidTr="000104E3">
        <w:trPr>
          <w:trHeight w:val="360"/>
        </w:trPr>
        <w:tc>
          <w:tcPr>
            <w:tcW w:w="1690" w:type="dxa"/>
            <w:vAlign w:val="center"/>
          </w:tcPr>
          <w:p w14:paraId="5692E802" w14:textId="77777777" w:rsidR="000104E3" w:rsidRPr="004547FA" w:rsidRDefault="000104E3" w:rsidP="00E53690">
            <w:pPr>
              <w:pStyle w:val="TableParagraph"/>
              <w:jc w:val="center"/>
              <w:rPr>
                <w:szCs w:val="26"/>
              </w:rPr>
            </w:pPr>
            <w:proofErr w:type="spellStart"/>
            <w:r w:rsidRPr="004547FA">
              <w:rPr>
                <w:szCs w:val="26"/>
              </w:rPr>
              <w:t>Tổng</w:t>
            </w:r>
            <w:proofErr w:type="spellEnd"/>
            <w:r w:rsidRPr="004547FA">
              <w:rPr>
                <w:szCs w:val="26"/>
              </w:rPr>
              <w:t xml:space="preserve"> </w:t>
            </w:r>
            <w:proofErr w:type="spellStart"/>
            <w:r w:rsidRPr="004547FA">
              <w:rPr>
                <w:szCs w:val="26"/>
              </w:rPr>
              <w:t>cộng</w:t>
            </w:r>
            <w:proofErr w:type="spellEnd"/>
          </w:p>
        </w:tc>
        <w:tc>
          <w:tcPr>
            <w:tcW w:w="1259" w:type="dxa"/>
            <w:vAlign w:val="center"/>
          </w:tcPr>
          <w:p w14:paraId="5CDB7263" w14:textId="77777777" w:rsidR="000104E3" w:rsidRPr="004547FA" w:rsidRDefault="000104E3" w:rsidP="00E53690">
            <w:pPr>
              <w:pStyle w:val="TableParagraph"/>
              <w:jc w:val="center"/>
              <w:rPr>
                <w:szCs w:val="26"/>
              </w:rPr>
            </w:pPr>
            <w:r w:rsidRPr="004547FA">
              <w:rPr>
                <w:w w:val="95"/>
                <w:szCs w:val="26"/>
              </w:rPr>
              <w:t>52.630</w:t>
            </w:r>
          </w:p>
        </w:tc>
        <w:tc>
          <w:tcPr>
            <w:tcW w:w="1256" w:type="dxa"/>
            <w:vAlign w:val="center"/>
          </w:tcPr>
          <w:p w14:paraId="69C01BC0" w14:textId="77777777" w:rsidR="000104E3" w:rsidRPr="004547FA" w:rsidRDefault="000104E3" w:rsidP="00E53690">
            <w:pPr>
              <w:pStyle w:val="TableParagraph"/>
              <w:jc w:val="center"/>
              <w:rPr>
                <w:szCs w:val="26"/>
              </w:rPr>
            </w:pPr>
            <w:r w:rsidRPr="004547FA">
              <w:rPr>
                <w:w w:val="95"/>
                <w:szCs w:val="26"/>
              </w:rPr>
              <w:t>63.519,00</w:t>
            </w:r>
          </w:p>
        </w:tc>
        <w:tc>
          <w:tcPr>
            <w:tcW w:w="1258" w:type="dxa"/>
            <w:vAlign w:val="center"/>
          </w:tcPr>
          <w:p w14:paraId="09F58226" w14:textId="77777777" w:rsidR="000104E3" w:rsidRPr="004547FA" w:rsidRDefault="000104E3" w:rsidP="00E53690">
            <w:pPr>
              <w:pStyle w:val="TableParagraph"/>
              <w:jc w:val="center"/>
              <w:rPr>
                <w:szCs w:val="26"/>
              </w:rPr>
            </w:pPr>
            <w:r w:rsidRPr="004547FA">
              <w:rPr>
                <w:w w:val="95"/>
                <w:szCs w:val="26"/>
              </w:rPr>
              <w:t>64.284,00</w:t>
            </w:r>
          </w:p>
        </w:tc>
        <w:tc>
          <w:tcPr>
            <w:tcW w:w="1256" w:type="dxa"/>
            <w:vAlign w:val="center"/>
          </w:tcPr>
          <w:p w14:paraId="2A8EA6C6" w14:textId="77777777" w:rsidR="000104E3" w:rsidRPr="004547FA" w:rsidRDefault="000104E3" w:rsidP="00E53690">
            <w:pPr>
              <w:pStyle w:val="TableParagraph"/>
              <w:jc w:val="center"/>
              <w:rPr>
                <w:szCs w:val="26"/>
              </w:rPr>
            </w:pPr>
            <w:r w:rsidRPr="004547FA">
              <w:rPr>
                <w:w w:val="95"/>
                <w:szCs w:val="26"/>
              </w:rPr>
              <w:t>10.889,00</w:t>
            </w:r>
          </w:p>
        </w:tc>
        <w:tc>
          <w:tcPr>
            <w:tcW w:w="931" w:type="dxa"/>
            <w:vAlign w:val="center"/>
          </w:tcPr>
          <w:p w14:paraId="3DA0D1E5" w14:textId="77777777" w:rsidR="000104E3" w:rsidRPr="004547FA" w:rsidRDefault="000104E3" w:rsidP="00E53690">
            <w:pPr>
              <w:pStyle w:val="TableParagraph"/>
              <w:jc w:val="center"/>
              <w:rPr>
                <w:szCs w:val="26"/>
              </w:rPr>
            </w:pPr>
            <w:r w:rsidRPr="004547FA">
              <w:rPr>
                <w:szCs w:val="26"/>
              </w:rPr>
              <w:t>120,69</w:t>
            </w:r>
          </w:p>
        </w:tc>
        <w:tc>
          <w:tcPr>
            <w:tcW w:w="1275" w:type="dxa"/>
            <w:vAlign w:val="center"/>
          </w:tcPr>
          <w:p w14:paraId="5DA12178" w14:textId="77777777" w:rsidR="000104E3" w:rsidRPr="004547FA" w:rsidRDefault="000104E3" w:rsidP="00E53690">
            <w:pPr>
              <w:pStyle w:val="TableParagraph"/>
              <w:jc w:val="center"/>
              <w:rPr>
                <w:szCs w:val="26"/>
              </w:rPr>
            </w:pPr>
            <w:r w:rsidRPr="004547FA">
              <w:rPr>
                <w:w w:val="95"/>
                <w:szCs w:val="26"/>
              </w:rPr>
              <w:t>765,00</w:t>
            </w:r>
          </w:p>
        </w:tc>
        <w:tc>
          <w:tcPr>
            <w:tcW w:w="994" w:type="dxa"/>
            <w:vAlign w:val="center"/>
          </w:tcPr>
          <w:p w14:paraId="098DEC49" w14:textId="77777777" w:rsidR="000104E3" w:rsidRPr="004547FA" w:rsidRDefault="000104E3" w:rsidP="00E53690">
            <w:pPr>
              <w:pStyle w:val="TableParagraph"/>
              <w:jc w:val="center"/>
              <w:rPr>
                <w:szCs w:val="26"/>
              </w:rPr>
            </w:pPr>
            <w:r w:rsidRPr="004547FA">
              <w:rPr>
                <w:w w:val="95"/>
                <w:szCs w:val="26"/>
              </w:rPr>
              <w:t>101,20</w:t>
            </w:r>
          </w:p>
        </w:tc>
      </w:tr>
    </w:tbl>
    <w:p w14:paraId="2473747E" w14:textId="77777777" w:rsidR="000104E3" w:rsidRDefault="000104E3"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532B6992" w14:textId="77777777" w:rsidR="00A24644" w:rsidRDefault="00A24644" w:rsidP="00E53690">
      <w:pPr>
        <w:pStyle w:val="BodyText"/>
        <w:spacing w:before="122"/>
        <w:jc w:val="right"/>
        <w:rPr>
          <w:bCs/>
          <w:i/>
          <w:iCs/>
        </w:rPr>
      </w:pPr>
    </w:p>
    <w:p w14:paraId="437DE8A5" w14:textId="77777777" w:rsidR="00A24644" w:rsidRDefault="00A24644" w:rsidP="00E53690">
      <w:pPr>
        <w:pStyle w:val="BodyText"/>
        <w:spacing w:before="122"/>
        <w:jc w:val="right"/>
        <w:rPr>
          <w:bCs/>
          <w:i/>
          <w:iCs/>
        </w:rPr>
      </w:pPr>
    </w:p>
    <w:p w14:paraId="5052DD47" w14:textId="77777777" w:rsidR="00A24644" w:rsidRDefault="00A24644" w:rsidP="00E53690">
      <w:pPr>
        <w:pStyle w:val="BodyText"/>
        <w:spacing w:before="122"/>
        <w:jc w:val="right"/>
        <w:rPr>
          <w:bCs/>
          <w:i/>
          <w:iCs/>
        </w:rPr>
      </w:pPr>
    </w:p>
    <w:p w14:paraId="15FFD6BF" w14:textId="77777777" w:rsidR="00A24644" w:rsidRPr="00A24644" w:rsidRDefault="00A24644" w:rsidP="00E53690">
      <w:pPr>
        <w:pStyle w:val="BodyText"/>
        <w:spacing w:before="122"/>
        <w:jc w:val="right"/>
        <w:rPr>
          <w:bCs/>
          <w:i/>
          <w:iCs/>
        </w:rPr>
      </w:pPr>
    </w:p>
    <w:p w14:paraId="0D22BBFC" w14:textId="734777BF" w:rsidR="000104E3" w:rsidRPr="00A24644" w:rsidRDefault="00561691" w:rsidP="00A24644">
      <w:pPr>
        <w:pStyle w:val="Caption"/>
      </w:pPr>
      <w:bookmarkStart w:id="210" w:name="_Toc101095455"/>
      <w:proofErr w:type="spellStart"/>
      <w:r w:rsidRPr="00A24644">
        <w:lastRenderedPageBreak/>
        <w:t>Biểu</w:t>
      </w:r>
      <w:proofErr w:type="spellEnd"/>
      <w:r w:rsidRPr="00A24644">
        <w:t xml:space="preserve"> </w:t>
      </w:r>
      <w:proofErr w:type="spellStart"/>
      <w:r w:rsidRPr="00A24644">
        <w:t>đồ</w:t>
      </w:r>
      <w:proofErr w:type="spellEnd"/>
      <w:r w:rsidRPr="00A24644">
        <w:t xml:space="preserve"> 2.</w:t>
      </w:r>
      <w:fldSimple w:instr=" SEQ Biểu_đồ_2. \* ARABIC ">
        <w:r w:rsidR="00CB238D" w:rsidRPr="00A24644">
          <w:t>8</w:t>
        </w:r>
      </w:fldSimple>
      <w:r w:rsidR="000104E3" w:rsidRPr="00A24644">
        <w:t xml:space="preserve">: Thu </w:t>
      </w:r>
      <w:proofErr w:type="spellStart"/>
      <w:r w:rsidR="000104E3" w:rsidRPr="00A24644">
        <w:t>nợ</w:t>
      </w:r>
      <w:proofErr w:type="spellEnd"/>
      <w:r w:rsidR="000104E3" w:rsidRPr="00A24644">
        <w:t xml:space="preserve"> </w:t>
      </w:r>
      <w:proofErr w:type="spellStart"/>
      <w:r w:rsidR="000104E3" w:rsidRPr="00A24644">
        <w:t>doanh</w:t>
      </w:r>
      <w:proofErr w:type="spellEnd"/>
      <w:r w:rsidR="000104E3" w:rsidRPr="00A24644">
        <w:t xml:space="preserve"> nghiệp </w:t>
      </w:r>
      <w:proofErr w:type="spellStart"/>
      <w:r w:rsidR="000104E3" w:rsidRPr="00A24644">
        <w:t>theo</w:t>
      </w:r>
      <w:proofErr w:type="spellEnd"/>
      <w:r w:rsidR="000104E3" w:rsidRPr="00A24644">
        <w:t xml:space="preserve"> </w:t>
      </w:r>
      <w:proofErr w:type="spellStart"/>
      <w:r w:rsidR="000104E3" w:rsidRPr="00A24644">
        <w:t>ngành</w:t>
      </w:r>
      <w:proofErr w:type="spellEnd"/>
      <w:r w:rsidR="000104E3" w:rsidRPr="00A24644">
        <w:t xml:space="preserve"> </w:t>
      </w:r>
      <w:proofErr w:type="spellStart"/>
      <w:r w:rsidR="000104E3" w:rsidRPr="00A24644">
        <w:t>kinh</w:t>
      </w:r>
      <w:proofErr w:type="spellEnd"/>
      <w:r w:rsidR="000104E3" w:rsidRPr="00A24644">
        <w:t xml:space="preserve"> tế</w:t>
      </w:r>
      <w:bookmarkEnd w:id="210"/>
    </w:p>
    <w:p w14:paraId="7343E1B6" w14:textId="0CD1E784" w:rsidR="000104E3" w:rsidRPr="004547FA" w:rsidRDefault="00B56A5D" w:rsidP="00E53690">
      <w:pPr>
        <w:jc w:val="right"/>
        <w:rPr>
          <w:b/>
          <w:i/>
          <w:szCs w:val="26"/>
        </w:rPr>
      </w:pPr>
      <w:r w:rsidRPr="004547FA">
        <w:rPr>
          <w:noProof/>
          <w:szCs w:val="26"/>
        </w:rPr>
        <mc:AlternateContent>
          <mc:Choice Requires="wpg">
            <w:drawing>
              <wp:anchor distT="0" distB="0" distL="0" distR="0" simplePos="0" relativeHeight="251667456" behindDoc="1" locked="0" layoutInCell="1" allowOverlap="1" wp14:anchorId="0777C07E" wp14:editId="7A9BF63C">
                <wp:simplePos x="0" y="0"/>
                <wp:positionH relativeFrom="page">
                  <wp:posOffset>1326515</wp:posOffset>
                </wp:positionH>
                <wp:positionV relativeFrom="paragraph">
                  <wp:posOffset>413385</wp:posOffset>
                </wp:positionV>
                <wp:extent cx="4721225" cy="2692400"/>
                <wp:effectExtent l="0" t="0" r="0" b="0"/>
                <wp:wrapTopAndBottom/>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1225" cy="2692400"/>
                          <a:chOff x="2370" y="265"/>
                          <a:chExt cx="7435" cy="4240"/>
                        </a:xfrm>
                      </wpg:grpSpPr>
                      <wps:wsp>
                        <wps:cNvPr id="227" name="Rectangle 150"/>
                        <wps:cNvSpPr>
                          <a:spLocks noChangeArrowheads="1"/>
                        </wps:cNvSpPr>
                        <wps:spPr bwMode="auto">
                          <a:xfrm>
                            <a:off x="3631" y="3336"/>
                            <a:ext cx="548" cy="23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151"/>
                        <wps:cNvSpPr>
                          <a:spLocks noChangeArrowheads="1"/>
                        </wps:cNvSpPr>
                        <wps:spPr bwMode="auto">
                          <a:xfrm>
                            <a:off x="4178" y="2582"/>
                            <a:ext cx="548" cy="987"/>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152"/>
                        <wps:cNvSpPr>
                          <a:spLocks noChangeArrowheads="1"/>
                        </wps:cNvSpPr>
                        <wps:spPr bwMode="auto">
                          <a:xfrm>
                            <a:off x="4725" y="1548"/>
                            <a:ext cx="548" cy="2021"/>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153"/>
                        <wps:cNvSpPr>
                          <a:spLocks noChangeArrowheads="1"/>
                        </wps:cNvSpPr>
                        <wps:spPr bwMode="auto">
                          <a:xfrm>
                            <a:off x="5683" y="3276"/>
                            <a:ext cx="548" cy="29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154"/>
                        <wps:cNvSpPr>
                          <a:spLocks noChangeArrowheads="1"/>
                        </wps:cNvSpPr>
                        <wps:spPr bwMode="auto">
                          <a:xfrm>
                            <a:off x="6230" y="2537"/>
                            <a:ext cx="548" cy="10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155"/>
                        <wps:cNvSpPr>
                          <a:spLocks noChangeArrowheads="1"/>
                        </wps:cNvSpPr>
                        <wps:spPr bwMode="auto">
                          <a:xfrm>
                            <a:off x="6777" y="979"/>
                            <a:ext cx="548" cy="259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156"/>
                        <wps:cNvSpPr>
                          <a:spLocks noChangeArrowheads="1"/>
                        </wps:cNvSpPr>
                        <wps:spPr bwMode="auto">
                          <a:xfrm>
                            <a:off x="7735" y="3077"/>
                            <a:ext cx="548" cy="492"/>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157"/>
                        <wps:cNvSpPr>
                          <a:spLocks noChangeArrowheads="1"/>
                        </wps:cNvSpPr>
                        <wps:spPr bwMode="auto">
                          <a:xfrm>
                            <a:off x="8282" y="2805"/>
                            <a:ext cx="548" cy="76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158"/>
                        <wps:cNvSpPr>
                          <a:spLocks noChangeArrowheads="1"/>
                        </wps:cNvSpPr>
                        <wps:spPr bwMode="auto">
                          <a:xfrm>
                            <a:off x="8829" y="864"/>
                            <a:ext cx="548" cy="2705"/>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AutoShape 159"/>
                        <wps:cNvSpPr>
                          <a:spLocks/>
                        </wps:cNvSpPr>
                        <wps:spPr bwMode="auto">
                          <a:xfrm>
                            <a:off x="3427" y="489"/>
                            <a:ext cx="6154" cy="3080"/>
                          </a:xfrm>
                          <a:custGeom>
                            <a:avLst/>
                            <a:gdLst>
                              <a:gd name="T0" fmla="+- 0 3427 3427"/>
                              <a:gd name="T1" fmla="*/ T0 w 6154"/>
                              <a:gd name="T2" fmla="+- 0 3569 490"/>
                              <a:gd name="T3" fmla="*/ 3569 h 3080"/>
                              <a:gd name="T4" fmla="+- 0 3427 3427"/>
                              <a:gd name="T5" fmla="*/ T4 w 6154"/>
                              <a:gd name="T6" fmla="+- 0 490 490"/>
                              <a:gd name="T7" fmla="*/ 490 h 3080"/>
                              <a:gd name="T8" fmla="+- 0 3427 3427"/>
                              <a:gd name="T9" fmla="*/ T8 w 6154"/>
                              <a:gd name="T10" fmla="+- 0 3569 490"/>
                              <a:gd name="T11" fmla="*/ 3569 h 3080"/>
                              <a:gd name="T12" fmla="+- 0 9581 3427"/>
                              <a:gd name="T13" fmla="*/ T12 w 6154"/>
                              <a:gd name="T14" fmla="+- 0 3569 490"/>
                              <a:gd name="T15" fmla="*/ 3569 h 3080"/>
                            </a:gdLst>
                            <a:ahLst/>
                            <a:cxnLst>
                              <a:cxn ang="0">
                                <a:pos x="T1" y="T3"/>
                              </a:cxn>
                              <a:cxn ang="0">
                                <a:pos x="T5" y="T7"/>
                              </a:cxn>
                              <a:cxn ang="0">
                                <a:pos x="T9" y="T11"/>
                              </a:cxn>
                              <a:cxn ang="0">
                                <a:pos x="T13" y="T15"/>
                              </a:cxn>
                            </a:cxnLst>
                            <a:rect l="0" t="0" r="r" b="b"/>
                            <a:pathLst>
                              <a:path w="6154" h="3080">
                                <a:moveTo>
                                  <a:pt x="0" y="3079"/>
                                </a:moveTo>
                                <a:lnTo>
                                  <a:pt x="0" y="0"/>
                                </a:lnTo>
                                <a:moveTo>
                                  <a:pt x="0" y="3079"/>
                                </a:moveTo>
                                <a:lnTo>
                                  <a:pt x="6154" y="3079"/>
                                </a:lnTo>
                              </a:path>
                            </a:pathLst>
                          </a:custGeom>
                          <a:noFill/>
                          <a:ln w="6096">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Rectangle 160"/>
                        <wps:cNvSpPr>
                          <a:spLocks noChangeArrowheads="1"/>
                        </wps:cNvSpPr>
                        <wps:spPr bwMode="auto">
                          <a:xfrm>
                            <a:off x="2949" y="4159"/>
                            <a:ext cx="99" cy="101"/>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161"/>
                        <wps:cNvSpPr>
                          <a:spLocks noChangeArrowheads="1"/>
                        </wps:cNvSpPr>
                        <wps:spPr bwMode="auto">
                          <a:xfrm>
                            <a:off x="5133" y="4159"/>
                            <a:ext cx="99" cy="101"/>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162"/>
                        <wps:cNvSpPr>
                          <a:spLocks noChangeArrowheads="1"/>
                        </wps:cNvSpPr>
                        <wps:spPr bwMode="auto">
                          <a:xfrm>
                            <a:off x="7411" y="4159"/>
                            <a:ext cx="99" cy="101"/>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163"/>
                        <wps:cNvSpPr>
                          <a:spLocks noChangeArrowheads="1"/>
                        </wps:cNvSpPr>
                        <wps:spPr bwMode="auto">
                          <a:xfrm>
                            <a:off x="2375" y="269"/>
                            <a:ext cx="7425" cy="4230"/>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Text Box 164"/>
                        <wps:cNvSpPr txBox="1">
                          <a:spLocks noChangeArrowheads="1"/>
                        </wps:cNvSpPr>
                        <wps:spPr bwMode="auto">
                          <a:xfrm>
                            <a:off x="2506" y="375"/>
                            <a:ext cx="770" cy="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D236F" w14:textId="77777777" w:rsidR="00ED6A49" w:rsidRDefault="00ED6A49" w:rsidP="000104E3">
                              <w:pPr>
                                <w:spacing w:line="221" w:lineRule="exact"/>
                                <w:ind w:right="18"/>
                                <w:jc w:val="right"/>
                                <w:rPr>
                                  <w:sz w:val="20"/>
                                </w:rPr>
                              </w:pPr>
                              <w:r>
                                <w:rPr>
                                  <w:w w:val="95"/>
                                  <w:sz w:val="20"/>
                                </w:rPr>
                                <w:t>50000.00</w:t>
                              </w:r>
                            </w:p>
                            <w:p w14:paraId="4B254C90" w14:textId="77777777" w:rsidR="00ED6A49" w:rsidRDefault="00ED6A49" w:rsidP="000104E3">
                              <w:pPr>
                                <w:spacing w:before="78"/>
                                <w:ind w:right="18"/>
                                <w:jc w:val="right"/>
                                <w:rPr>
                                  <w:sz w:val="20"/>
                                </w:rPr>
                              </w:pPr>
                              <w:r>
                                <w:rPr>
                                  <w:w w:val="95"/>
                                  <w:sz w:val="20"/>
                                </w:rPr>
                                <w:t>45000.00</w:t>
                              </w:r>
                            </w:p>
                            <w:p w14:paraId="70F7183C" w14:textId="77777777" w:rsidR="00ED6A49" w:rsidRDefault="00ED6A49" w:rsidP="000104E3">
                              <w:pPr>
                                <w:spacing w:before="78"/>
                                <w:ind w:right="18"/>
                                <w:jc w:val="right"/>
                                <w:rPr>
                                  <w:sz w:val="20"/>
                                </w:rPr>
                              </w:pPr>
                              <w:r>
                                <w:rPr>
                                  <w:w w:val="95"/>
                                  <w:sz w:val="20"/>
                                </w:rPr>
                                <w:t>40000.00</w:t>
                              </w:r>
                            </w:p>
                            <w:p w14:paraId="5269B387" w14:textId="77777777" w:rsidR="00ED6A49" w:rsidRDefault="00ED6A49" w:rsidP="000104E3">
                              <w:pPr>
                                <w:spacing w:before="78"/>
                                <w:ind w:right="18"/>
                                <w:jc w:val="right"/>
                                <w:rPr>
                                  <w:sz w:val="20"/>
                                </w:rPr>
                              </w:pPr>
                              <w:r>
                                <w:rPr>
                                  <w:w w:val="95"/>
                                  <w:sz w:val="20"/>
                                </w:rPr>
                                <w:t>35000.00</w:t>
                              </w:r>
                            </w:p>
                            <w:p w14:paraId="3C191417" w14:textId="77777777" w:rsidR="00ED6A49" w:rsidRDefault="00ED6A49" w:rsidP="000104E3">
                              <w:pPr>
                                <w:spacing w:before="79"/>
                                <w:ind w:right="18"/>
                                <w:jc w:val="right"/>
                                <w:rPr>
                                  <w:sz w:val="20"/>
                                </w:rPr>
                              </w:pPr>
                              <w:r>
                                <w:rPr>
                                  <w:w w:val="95"/>
                                  <w:sz w:val="20"/>
                                </w:rPr>
                                <w:t>30000.00</w:t>
                              </w:r>
                            </w:p>
                            <w:p w14:paraId="29248C3A" w14:textId="77777777" w:rsidR="00ED6A49" w:rsidRDefault="00ED6A49" w:rsidP="000104E3">
                              <w:pPr>
                                <w:spacing w:before="77"/>
                                <w:ind w:right="18"/>
                                <w:jc w:val="right"/>
                                <w:rPr>
                                  <w:sz w:val="20"/>
                                </w:rPr>
                              </w:pPr>
                              <w:r>
                                <w:rPr>
                                  <w:w w:val="95"/>
                                  <w:sz w:val="20"/>
                                </w:rPr>
                                <w:t>25000.00</w:t>
                              </w:r>
                            </w:p>
                            <w:p w14:paraId="7A2446B0" w14:textId="77777777" w:rsidR="00ED6A49" w:rsidRDefault="00ED6A49" w:rsidP="000104E3">
                              <w:pPr>
                                <w:spacing w:before="78"/>
                                <w:ind w:right="18"/>
                                <w:jc w:val="right"/>
                                <w:rPr>
                                  <w:sz w:val="20"/>
                                </w:rPr>
                              </w:pPr>
                              <w:r>
                                <w:rPr>
                                  <w:w w:val="95"/>
                                  <w:sz w:val="20"/>
                                </w:rPr>
                                <w:t>20000.00</w:t>
                              </w:r>
                            </w:p>
                            <w:p w14:paraId="5CB8C1ED" w14:textId="77777777" w:rsidR="00ED6A49" w:rsidRDefault="00ED6A49" w:rsidP="000104E3">
                              <w:pPr>
                                <w:spacing w:before="79"/>
                                <w:ind w:right="18"/>
                                <w:jc w:val="right"/>
                                <w:rPr>
                                  <w:sz w:val="20"/>
                                </w:rPr>
                              </w:pPr>
                              <w:r>
                                <w:rPr>
                                  <w:w w:val="95"/>
                                  <w:sz w:val="20"/>
                                </w:rPr>
                                <w:t>15000.00</w:t>
                              </w:r>
                            </w:p>
                            <w:p w14:paraId="36F481D5" w14:textId="77777777" w:rsidR="00ED6A49" w:rsidRDefault="00ED6A49" w:rsidP="000104E3">
                              <w:pPr>
                                <w:spacing w:before="78"/>
                                <w:ind w:right="18"/>
                                <w:jc w:val="right"/>
                                <w:rPr>
                                  <w:sz w:val="20"/>
                                </w:rPr>
                              </w:pPr>
                              <w:r>
                                <w:rPr>
                                  <w:w w:val="95"/>
                                  <w:sz w:val="20"/>
                                </w:rPr>
                                <w:t>10000.00</w:t>
                              </w:r>
                            </w:p>
                            <w:p w14:paraId="5D258EF6" w14:textId="77777777" w:rsidR="00ED6A49" w:rsidRDefault="00ED6A49" w:rsidP="000104E3">
                              <w:pPr>
                                <w:spacing w:before="78"/>
                                <w:ind w:right="18"/>
                                <w:jc w:val="right"/>
                                <w:rPr>
                                  <w:sz w:val="20"/>
                                </w:rPr>
                              </w:pPr>
                              <w:r>
                                <w:rPr>
                                  <w:spacing w:val="-1"/>
                                  <w:sz w:val="20"/>
                                </w:rPr>
                                <w:t>5000.00</w:t>
                              </w:r>
                            </w:p>
                            <w:p w14:paraId="04EA5142" w14:textId="77777777" w:rsidR="00ED6A49" w:rsidRDefault="00ED6A49" w:rsidP="000104E3">
                              <w:pPr>
                                <w:spacing w:before="78"/>
                                <w:ind w:right="18"/>
                                <w:jc w:val="right"/>
                                <w:rPr>
                                  <w:sz w:val="20"/>
                                </w:rPr>
                              </w:pPr>
                              <w:r>
                                <w:rPr>
                                  <w:spacing w:val="-1"/>
                                  <w:sz w:val="20"/>
                                </w:rPr>
                                <w:t>0.00</w:t>
                              </w:r>
                            </w:p>
                          </w:txbxContent>
                        </wps:txbx>
                        <wps:bodyPr rot="0" vert="horz" wrap="square" lIns="0" tIns="0" rIns="0" bIns="0" anchor="t" anchorCtr="0" upright="1">
                          <a:noAutofit/>
                        </wps:bodyPr>
                      </wps:wsp>
                      <wps:wsp>
                        <wps:cNvPr id="242" name="Text Box 165"/>
                        <wps:cNvSpPr txBox="1">
                          <a:spLocks noChangeArrowheads="1"/>
                        </wps:cNvSpPr>
                        <wps:spPr bwMode="auto">
                          <a:xfrm>
                            <a:off x="6846" y="714"/>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BF4F2" w14:textId="77777777" w:rsidR="00ED6A49" w:rsidRDefault="00ED6A49" w:rsidP="000104E3">
                              <w:pPr>
                                <w:spacing w:line="178" w:lineRule="exact"/>
                                <w:rPr>
                                  <w:sz w:val="16"/>
                                </w:rPr>
                              </w:pPr>
                              <w:r>
                                <w:rPr>
                                  <w:sz w:val="16"/>
                                </w:rPr>
                                <w:t>42021</w:t>
                              </w:r>
                            </w:p>
                          </w:txbxContent>
                        </wps:txbx>
                        <wps:bodyPr rot="0" vert="horz" wrap="square" lIns="0" tIns="0" rIns="0" bIns="0" anchor="t" anchorCtr="0" upright="1">
                          <a:noAutofit/>
                        </wps:bodyPr>
                      </wps:wsp>
                      <wps:wsp>
                        <wps:cNvPr id="243" name="Text Box 166"/>
                        <wps:cNvSpPr txBox="1">
                          <a:spLocks noChangeArrowheads="1"/>
                        </wps:cNvSpPr>
                        <wps:spPr bwMode="auto">
                          <a:xfrm>
                            <a:off x="8898" y="598"/>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0A296" w14:textId="77777777" w:rsidR="00ED6A49" w:rsidRDefault="00ED6A49" w:rsidP="000104E3">
                              <w:pPr>
                                <w:spacing w:line="178" w:lineRule="exact"/>
                                <w:rPr>
                                  <w:sz w:val="16"/>
                                </w:rPr>
                              </w:pPr>
                              <w:r>
                                <w:rPr>
                                  <w:sz w:val="16"/>
                                </w:rPr>
                                <w:t>43894</w:t>
                              </w:r>
                            </w:p>
                          </w:txbxContent>
                        </wps:txbx>
                        <wps:bodyPr rot="0" vert="horz" wrap="square" lIns="0" tIns="0" rIns="0" bIns="0" anchor="t" anchorCtr="0" upright="1">
                          <a:noAutofit/>
                        </wps:bodyPr>
                      </wps:wsp>
                      <wps:wsp>
                        <wps:cNvPr id="244" name="Text Box 167"/>
                        <wps:cNvSpPr txBox="1">
                          <a:spLocks noChangeArrowheads="1"/>
                        </wps:cNvSpPr>
                        <wps:spPr bwMode="auto">
                          <a:xfrm>
                            <a:off x="4794" y="1282"/>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A1096" w14:textId="77777777" w:rsidR="00ED6A49" w:rsidRDefault="00ED6A49" w:rsidP="000104E3">
                              <w:pPr>
                                <w:spacing w:line="178" w:lineRule="exact"/>
                                <w:rPr>
                                  <w:sz w:val="16"/>
                                </w:rPr>
                              </w:pPr>
                              <w:r>
                                <w:rPr>
                                  <w:sz w:val="16"/>
                                </w:rPr>
                                <w:t>32810</w:t>
                              </w:r>
                            </w:p>
                          </w:txbxContent>
                        </wps:txbx>
                        <wps:bodyPr rot="0" vert="horz" wrap="square" lIns="0" tIns="0" rIns="0" bIns="0" anchor="t" anchorCtr="0" upright="1">
                          <a:noAutofit/>
                        </wps:bodyPr>
                      </wps:wsp>
                      <wps:wsp>
                        <wps:cNvPr id="245" name="Text Box 168"/>
                        <wps:cNvSpPr txBox="1">
                          <a:spLocks noChangeArrowheads="1"/>
                        </wps:cNvSpPr>
                        <wps:spPr bwMode="auto">
                          <a:xfrm>
                            <a:off x="4247" y="2315"/>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B17E6" w14:textId="77777777" w:rsidR="00ED6A49" w:rsidRDefault="00ED6A49" w:rsidP="000104E3">
                              <w:pPr>
                                <w:spacing w:line="178" w:lineRule="exact"/>
                                <w:rPr>
                                  <w:sz w:val="16"/>
                                </w:rPr>
                              </w:pPr>
                              <w:r>
                                <w:rPr>
                                  <w:sz w:val="16"/>
                                </w:rPr>
                                <w:t>16031</w:t>
                              </w:r>
                            </w:p>
                          </w:txbxContent>
                        </wps:txbx>
                        <wps:bodyPr rot="0" vert="horz" wrap="square" lIns="0" tIns="0" rIns="0" bIns="0" anchor="t" anchorCtr="0" upright="1">
                          <a:noAutofit/>
                        </wps:bodyPr>
                      </wps:wsp>
                      <wps:wsp>
                        <wps:cNvPr id="246" name="Text Box 169"/>
                        <wps:cNvSpPr txBox="1">
                          <a:spLocks noChangeArrowheads="1"/>
                        </wps:cNvSpPr>
                        <wps:spPr bwMode="auto">
                          <a:xfrm>
                            <a:off x="6299" y="2272"/>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07805" w14:textId="77777777" w:rsidR="00ED6A49" w:rsidRDefault="00ED6A49" w:rsidP="000104E3">
                              <w:pPr>
                                <w:spacing w:line="178" w:lineRule="exact"/>
                                <w:rPr>
                                  <w:sz w:val="16"/>
                                </w:rPr>
                              </w:pPr>
                              <w:r>
                                <w:rPr>
                                  <w:sz w:val="16"/>
                                </w:rPr>
                                <w:t>16740</w:t>
                              </w:r>
                            </w:p>
                          </w:txbxContent>
                        </wps:txbx>
                        <wps:bodyPr rot="0" vert="horz" wrap="square" lIns="0" tIns="0" rIns="0" bIns="0" anchor="t" anchorCtr="0" upright="1">
                          <a:noAutofit/>
                        </wps:bodyPr>
                      </wps:wsp>
                      <wps:wsp>
                        <wps:cNvPr id="247" name="Text Box 170"/>
                        <wps:cNvSpPr txBox="1">
                          <a:spLocks noChangeArrowheads="1"/>
                        </wps:cNvSpPr>
                        <wps:spPr bwMode="auto">
                          <a:xfrm>
                            <a:off x="8351" y="2540"/>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92AC3" w14:textId="77777777" w:rsidR="00ED6A49" w:rsidRDefault="00ED6A49" w:rsidP="000104E3">
                              <w:pPr>
                                <w:spacing w:line="178" w:lineRule="exact"/>
                                <w:rPr>
                                  <w:sz w:val="16"/>
                                </w:rPr>
                              </w:pPr>
                              <w:r>
                                <w:rPr>
                                  <w:sz w:val="16"/>
                                </w:rPr>
                                <w:t>12392</w:t>
                              </w:r>
                            </w:p>
                          </w:txbxContent>
                        </wps:txbx>
                        <wps:bodyPr rot="0" vert="horz" wrap="square" lIns="0" tIns="0" rIns="0" bIns="0" anchor="t" anchorCtr="0" upright="1">
                          <a:noAutofit/>
                        </wps:bodyPr>
                      </wps:wsp>
                      <wps:wsp>
                        <wps:cNvPr id="248" name="Text Box 171"/>
                        <wps:cNvSpPr txBox="1">
                          <a:spLocks noChangeArrowheads="1"/>
                        </wps:cNvSpPr>
                        <wps:spPr bwMode="auto">
                          <a:xfrm>
                            <a:off x="7845" y="2810"/>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A5799" w14:textId="77777777" w:rsidR="00ED6A49" w:rsidRDefault="00ED6A49" w:rsidP="000104E3">
                              <w:pPr>
                                <w:spacing w:line="178" w:lineRule="exact"/>
                                <w:rPr>
                                  <w:sz w:val="16"/>
                                </w:rPr>
                              </w:pPr>
                              <w:r>
                                <w:rPr>
                                  <w:sz w:val="16"/>
                                </w:rPr>
                                <w:t>7998</w:t>
                              </w:r>
                            </w:p>
                          </w:txbxContent>
                        </wps:txbx>
                        <wps:bodyPr rot="0" vert="horz" wrap="square" lIns="0" tIns="0" rIns="0" bIns="0" anchor="t" anchorCtr="0" upright="1">
                          <a:noAutofit/>
                        </wps:bodyPr>
                      </wps:wsp>
                      <wps:wsp>
                        <wps:cNvPr id="249" name="Text Box 172"/>
                        <wps:cNvSpPr txBox="1">
                          <a:spLocks noChangeArrowheads="1"/>
                        </wps:cNvSpPr>
                        <wps:spPr bwMode="auto">
                          <a:xfrm>
                            <a:off x="3741" y="3070"/>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F83D7" w14:textId="77777777" w:rsidR="00ED6A49" w:rsidRDefault="00ED6A49" w:rsidP="000104E3">
                              <w:pPr>
                                <w:spacing w:line="178" w:lineRule="exact"/>
                                <w:rPr>
                                  <w:sz w:val="16"/>
                                </w:rPr>
                              </w:pPr>
                              <w:r>
                                <w:rPr>
                                  <w:sz w:val="16"/>
                                </w:rPr>
                                <w:t>3789</w:t>
                              </w:r>
                            </w:p>
                          </w:txbxContent>
                        </wps:txbx>
                        <wps:bodyPr rot="0" vert="horz" wrap="square" lIns="0" tIns="0" rIns="0" bIns="0" anchor="t" anchorCtr="0" upright="1">
                          <a:noAutofit/>
                        </wps:bodyPr>
                      </wps:wsp>
                      <wps:wsp>
                        <wps:cNvPr id="250" name="Text Box 173"/>
                        <wps:cNvSpPr txBox="1">
                          <a:spLocks noChangeArrowheads="1"/>
                        </wps:cNvSpPr>
                        <wps:spPr bwMode="auto">
                          <a:xfrm>
                            <a:off x="5793" y="3010"/>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1A14D" w14:textId="77777777" w:rsidR="00ED6A49" w:rsidRDefault="00ED6A49" w:rsidP="000104E3">
                              <w:pPr>
                                <w:spacing w:line="178" w:lineRule="exact"/>
                                <w:rPr>
                                  <w:sz w:val="16"/>
                                </w:rPr>
                              </w:pPr>
                              <w:r>
                                <w:rPr>
                                  <w:sz w:val="16"/>
                                </w:rPr>
                                <w:t>4758</w:t>
                              </w:r>
                            </w:p>
                          </w:txbxContent>
                        </wps:txbx>
                        <wps:bodyPr rot="0" vert="horz" wrap="square" lIns="0" tIns="0" rIns="0" bIns="0" anchor="t" anchorCtr="0" upright="1">
                          <a:noAutofit/>
                        </wps:bodyPr>
                      </wps:wsp>
                      <wps:wsp>
                        <wps:cNvPr id="251" name="Text Box 174"/>
                        <wps:cNvSpPr txBox="1">
                          <a:spLocks noChangeArrowheads="1"/>
                        </wps:cNvSpPr>
                        <wps:spPr bwMode="auto">
                          <a:xfrm>
                            <a:off x="3091" y="3691"/>
                            <a:ext cx="6229"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5EAC7" w14:textId="6665E9D2" w:rsidR="00ED6A49" w:rsidRDefault="00ED6A49" w:rsidP="000104E3">
                              <w:pPr>
                                <w:tabs>
                                  <w:tab w:val="left" w:pos="3213"/>
                                  <w:tab w:val="left" w:pos="5265"/>
                                </w:tabs>
                                <w:spacing w:line="221" w:lineRule="exact"/>
                                <w:ind w:left="1161"/>
                                <w:rPr>
                                  <w:sz w:val="20"/>
                                </w:rPr>
                              </w:pPr>
                              <w:r>
                                <w:rPr>
                                  <w:sz w:val="20"/>
                                </w:rPr>
                                <w:t>2019</w:t>
                              </w:r>
                              <w:r>
                                <w:rPr>
                                  <w:sz w:val="20"/>
                                </w:rPr>
                                <w:tab/>
                                <w:t>2020</w:t>
                              </w:r>
                              <w:r>
                                <w:rPr>
                                  <w:sz w:val="20"/>
                                </w:rPr>
                                <w:tab/>
                                <w:t>2021</w:t>
                              </w:r>
                            </w:p>
                            <w:p w14:paraId="461CAC09" w14:textId="77777777" w:rsidR="00ED6A49" w:rsidRDefault="00ED6A49" w:rsidP="000104E3">
                              <w:pPr>
                                <w:tabs>
                                  <w:tab w:val="left" w:pos="2184"/>
                                  <w:tab w:val="left" w:pos="4462"/>
                                </w:tabs>
                                <w:spacing w:before="184"/>
                                <w:rPr>
                                  <w:sz w:val="20"/>
                                </w:rPr>
                              </w:pPr>
                              <w:proofErr w:type="spellStart"/>
                              <w:r>
                                <w:rPr>
                                  <w:sz w:val="20"/>
                                </w:rPr>
                                <w:t>Nông</w:t>
                              </w:r>
                              <w:proofErr w:type="spellEnd"/>
                              <w:r>
                                <w:rPr>
                                  <w:sz w:val="20"/>
                                </w:rPr>
                                <w:t xml:space="preserve">, </w:t>
                              </w:r>
                              <w:proofErr w:type="spellStart"/>
                              <w:r>
                                <w:rPr>
                                  <w:sz w:val="20"/>
                                </w:rPr>
                                <w:t>lâm</w:t>
                              </w:r>
                              <w:proofErr w:type="spellEnd"/>
                              <w:r>
                                <w:rPr>
                                  <w:sz w:val="20"/>
                                </w:rPr>
                                <w:t>,</w:t>
                              </w:r>
                              <w:r>
                                <w:rPr>
                                  <w:spacing w:val="-6"/>
                                  <w:sz w:val="20"/>
                                </w:rPr>
                                <w:t xml:space="preserve"> </w:t>
                              </w:r>
                              <w:proofErr w:type="spellStart"/>
                              <w:r>
                                <w:rPr>
                                  <w:sz w:val="20"/>
                                </w:rPr>
                                <w:t>ngư</w:t>
                              </w:r>
                              <w:proofErr w:type="spellEnd"/>
                              <w:r>
                                <w:rPr>
                                  <w:spacing w:val="-1"/>
                                  <w:sz w:val="20"/>
                                </w:rPr>
                                <w:t xml:space="preserve"> </w:t>
                              </w:r>
                              <w:r>
                                <w:rPr>
                                  <w:sz w:val="20"/>
                                </w:rPr>
                                <w:t>nghiệp</w:t>
                              </w:r>
                              <w:r>
                                <w:rPr>
                                  <w:sz w:val="20"/>
                                </w:rPr>
                                <w:tab/>
                                <w:t>Công nghiệp -</w:t>
                              </w:r>
                              <w:r>
                                <w:rPr>
                                  <w:spacing w:val="-1"/>
                                  <w:sz w:val="20"/>
                                </w:rPr>
                                <w:t xml:space="preserve"> </w:t>
                              </w:r>
                              <w:proofErr w:type="spellStart"/>
                              <w:r>
                                <w:rPr>
                                  <w:sz w:val="20"/>
                                </w:rPr>
                                <w:t>xây</w:t>
                              </w:r>
                              <w:proofErr w:type="spellEnd"/>
                              <w:r>
                                <w:rPr>
                                  <w:spacing w:val="-1"/>
                                  <w:sz w:val="20"/>
                                </w:rPr>
                                <w:t xml:space="preserve"> </w:t>
                              </w:r>
                              <w:proofErr w:type="spellStart"/>
                              <w:r>
                                <w:rPr>
                                  <w:sz w:val="20"/>
                                </w:rPr>
                                <w:t>dựng</w:t>
                              </w:r>
                              <w:proofErr w:type="spellEnd"/>
                              <w:r>
                                <w:rPr>
                                  <w:sz w:val="20"/>
                                </w:rPr>
                                <w:tab/>
                              </w:r>
                              <w:proofErr w:type="spellStart"/>
                              <w:r>
                                <w:rPr>
                                  <w:sz w:val="20"/>
                                </w:rPr>
                                <w:t>Thương</w:t>
                              </w:r>
                              <w:proofErr w:type="spellEnd"/>
                              <w:r>
                                <w:rPr>
                                  <w:sz w:val="20"/>
                                </w:rPr>
                                <w:t xml:space="preserve"> </w:t>
                              </w:r>
                              <w:proofErr w:type="spellStart"/>
                              <w:r>
                                <w:rPr>
                                  <w:sz w:val="20"/>
                                </w:rPr>
                                <w:t>mại</w:t>
                              </w:r>
                              <w:proofErr w:type="spellEnd"/>
                              <w:r>
                                <w:rPr>
                                  <w:sz w:val="20"/>
                                </w:rPr>
                                <w:t xml:space="preserve"> - dịch</w:t>
                              </w:r>
                              <w:r>
                                <w:rPr>
                                  <w:spacing w:val="-5"/>
                                  <w:sz w:val="20"/>
                                </w:rPr>
                                <w:t xml:space="preserve"> </w:t>
                              </w:r>
                              <w:proofErr w:type="spellStart"/>
                              <w:r>
                                <w:rPr>
                                  <w:sz w:val="20"/>
                                </w:rPr>
                                <w:t>vụ</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77C07E" id="Group 226" o:spid="_x0000_s1161" style="position:absolute;left:0;text-align:left;margin-left:104.45pt;margin-top:32.55pt;width:371.75pt;height:212pt;z-index:-251649024;mso-wrap-distance-left:0;mso-wrap-distance-right:0;mso-position-horizontal-relative:page;mso-position-vertical-relative:text" coordorigin="2370,265" coordsize="7435,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">
                <v:rect id="Rectangle 150" o:spid="_x0000_s1162" style="position:absolute;left:3631;top:3336;width:548;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" fillcolor="#001f5f" stroked="f"/>
                <v:rect id="Rectangle 151" o:spid="_x0000_s1163" style="position:absolute;left:4178;top:2582;width:548;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" fillcolor="red" stroked="f"/>
                <v:rect id="Rectangle 152" o:spid="_x0000_s1164" style="position:absolute;left:4725;top:1548;width:548;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" fillcolor="#00af50" stroked="f"/>
                <v:rect id="Rectangle 153" o:spid="_x0000_s1165" style="position:absolute;left:5683;top:3276;width:54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" fillcolor="#001f5f" stroked="f"/>
                <v:rect id="Rectangle 154" o:spid="_x0000_s1166" style="position:absolute;left:6230;top:2537;width:548;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" fillcolor="red" stroked="f"/>
                <v:rect id="Rectangle 155" o:spid="_x0000_s1167" style="position:absolute;left:6777;top:979;width:548;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" fillcolor="#00af50" stroked="f"/>
                <v:rect id="Rectangle 156" o:spid="_x0000_s1168" style="position:absolute;left:7735;top:3077;width:54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" fillcolor="#001f5f" stroked="f"/>
                <v:rect id="Rectangle 157" o:spid="_x0000_s1169" style="position:absolute;left:8282;top:2805;width:54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" fillcolor="red" stroked="f"/>
                <v:rect id="Rectangle 158" o:spid="_x0000_s1170" style="position:absolute;left:8829;top:864;width:54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" fillcolor="#00af50" stroked="f"/>
                <v:shape id="AutoShape 159" o:spid="_x0000_s1171" style="position:absolute;left:3427;top:489;width:6154;height:3080;visibility:visible;mso-wrap-style:square;v-text-anchor:top" coordsize="6154,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" path="m,3079l,m,3079r6154,e" filled="f" strokecolor="#888" strokeweight=".48pt">
                  <v:path arrowok="t" o:connecttype="custom" o:connectlocs="0,3569;0,490;0,3569;6154,3569" o:connectangles="0,0,0,0"/>
                </v:shape>
                <v:rect id="Rectangle 160" o:spid="_x0000_s1172" style="position:absolute;left:2949;top:4159;width:99;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" fillcolor="#001f5f" stroked="f"/>
                <v:rect id="Rectangle 161" o:spid="_x0000_s1173" style="position:absolute;left:5133;top:4159;width:99;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" fillcolor="red" stroked="f"/>
                <v:rect id="Rectangle 162" o:spid="_x0000_s1174" style="position:absolute;left:7411;top:4159;width:99;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" fillcolor="#00af50" stroked="f"/>
                <v:rect id="Rectangle 163" o:spid="_x0000_s1175" style="position:absolute;left:2375;top:269;width:7425;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" filled="f" strokecolor="#888" strokeweight=".5pt"/>
                <v:shape id="Text Box 164" o:spid="_x0000_s1176" type="#_x0000_t202" style="position:absolute;left:2506;top:375;width: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775D236F" w14:textId="77777777" w:rsidR="00ED6A49" w:rsidRDefault="00ED6A49" w:rsidP="000104E3">
                        <w:pPr>
                          <w:spacing w:line="221" w:lineRule="exact"/>
                          <w:ind w:right="18"/>
                          <w:jc w:val="right"/>
                          <w:rPr>
                            <w:sz w:val="20"/>
                          </w:rPr>
                        </w:pPr>
                        <w:r>
                          <w:rPr>
                            <w:w w:val="95"/>
                            <w:sz w:val="20"/>
                          </w:rPr>
                          <w:t>50000.00</w:t>
                        </w:r>
                      </w:p>
                      <w:p w14:paraId="4B254C90" w14:textId="77777777" w:rsidR="00ED6A49" w:rsidRDefault="00ED6A49" w:rsidP="000104E3">
                        <w:pPr>
                          <w:spacing w:before="78"/>
                          <w:ind w:right="18"/>
                          <w:jc w:val="right"/>
                          <w:rPr>
                            <w:sz w:val="20"/>
                          </w:rPr>
                        </w:pPr>
                        <w:r>
                          <w:rPr>
                            <w:w w:val="95"/>
                            <w:sz w:val="20"/>
                          </w:rPr>
                          <w:t>45000.00</w:t>
                        </w:r>
                      </w:p>
                      <w:p w14:paraId="70F7183C" w14:textId="77777777" w:rsidR="00ED6A49" w:rsidRDefault="00ED6A49" w:rsidP="000104E3">
                        <w:pPr>
                          <w:spacing w:before="78"/>
                          <w:ind w:right="18"/>
                          <w:jc w:val="right"/>
                          <w:rPr>
                            <w:sz w:val="20"/>
                          </w:rPr>
                        </w:pPr>
                        <w:r>
                          <w:rPr>
                            <w:w w:val="95"/>
                            <w:sz w:val="20"/>
                          </w:rPr>
                          <w:t>40000.00</w:t>
                        </w:r>
                      </w:p>
                      <w:p w14:paraId="5269B387" w14:textId="77777777" w:rsidR="00ED6A49" w:rsidRDefault="00ED6A49" w:rsidP="000104E3">
                        <w:pPr>
                          <w:spacing w:before="78"/>
                          <w:ind w:right="18"/>
                          <w:jc w:val="right"/>
                          <w:rPr>
                            <w:sz w:val="20"/>
                          </w:rPr>
                        </w:pPr>
                        <w:r>
                          <w:rPr>
                            <w:w w:val="95"/>
                            <w:sz w:val="20"/>
                          </w:rPr>
                          <w:t>35000.00</w:t>
                        </w:r>
                      </w:p>
                      <w:p w14:paraId="3C191417" w14:textId="77777777" w:rsidR="00ED6A49" w:rsidRDefault="00ED6A49" w:rsidP="000104E3">
                        <w:pPr>
                          <w:spacing w:before="79"/>
                          <w:ind w:right="18"/>
                          <w:jc w:val="right"/>
                          <w:rPr>
                            <w:sz w:val="20"/>
                          </w:rPr>
                        </w:pPr>
                        <w:r>
                          <w:rPr>
                            <w:w w:val="95"/>
                            <w:sz w:val="20"/>
                          </w:rPr>
                          <w:t>30000.00</w:t>
                        </w:r>
                      </w:p>
                      <w:p w14:paraId="29248C3A" w14:textId="77777777" w:rsidR="00ED6A49" w:rsidRDefault="00ED6A49" w:rsidP="000104E3">
                        <w:pPr>
                          <w:spacing w:before="77"/>
                          <w:ind w:right="18"/>
                          <w:jc w:val="right"/>
                          <w:rPr>
                            <w:sz w:val="20"/>
                          </w:rPr>
                        </w:pPr>
                        <w:r>
                          <w:rPr>
                            <w:w w:val="95"/>
                            <w:sz w:val="20"/>
                          </w:rPr>
                          <w:t>25000.00</w:t>
                        </w:r>
                      </w:p>
                      <w:p w14:paraId="7A2446B0" w14:textId="77777777" w:rsidR="00ED6A49" w:rsidRDefault="00ED6A49" w:rsidP="000104E3">
                        <w:pPr>
                          <w:spacing w:before="78"/>
                          <w:ind w:right="18"/>
                          <w:jc w:val="right"/>
                          <w:rPr>
                            <w:sz w:val="20"/>
                          </w:rPr>
                        </w:pPr>
                        <w:r>
                          <w:rPr>
                            <w:w w:val="95"/>
                            <w:sz w:val="20"/>
                          </w:rPr>
                          <w:t>20000.00</w:t>
                        </w:r>
                      </w:p>
                      <w:p w14:paraId="5CB8C1ED" w14:textId="77777777" w:rsidR="00ED6A49" w:rsidRDefault="00ED6A49" w:rsidP="000104E3">
                        <w:pPr>
                          <w:spacing w:before="79"/>
                          <w:ind w:right="18"/>
                          <w:jc w:val="right"/>
                          <w:rPr>
                            <w:sz w:val="20"/>
                          </w:rPr>
                        </w:pPr>
                        <w:r>
                          <w:rPr>
                            <w:w w:val="95"/>
                            <w:sz w:val="20"/>
                          </w:rPr>
                          <w:t>15000.00</w:t>
                        </w:r>
                      </w:p>
                      <w:p w14:paraId="36F481D5" w14:textId="77777777" w:rsidR="00ED6A49" w:rsidRDefault="00ED6A49" w:rsidP="000104E3">
                        <w:pPr>
                          <w:spacing w:before="78"/>
                          <w:ind w:right="18"/>
                          <w:jc w:val="right"/>
                          <w:rPr>
                            <w:sz w:val="20"/>
                          </w:rPr>
                        </w:pPr>
                        <w:r>
                          <w:rPr>
                            <w:w w:val="95"/>
                            <w:sz w:val="20"/>
                          </w:rPr>
                          <w:t>10000.00</w:t>
                        </w:r>
                      </w:p>
                      <w:p w14:paraId="5D258EF6" w14:textId="77777777" w:rsidR="00ED6A49" w:rsidRDefault="00ED6A49" w:rsidP="000104E3">
                        <w:pPr>
                          <w:spacing w:before="78"/>
                          <w:ind w:right="18"/>
                          <w:jc w:val="right"/>
                          <w:rPr>
                            <w:sz w:val="20"/>
                          </w:rPr>
                        </w:pPr>
                        <w:r>
                          <w:rPr>
                            <w:spacing w:val="-1"/>
                            <w:sz w:val="20"/>
                          </w:rPr>
                          <w:t>5000.00</w:t>
                        </w:r>
                      </w:p>
                      <w:p w14:paraId="04EA5142" w14:textId="77777777" w:rsidR="00ED6A49" w:rsidRDefault="00ED6A49" w:rsidP="000104E3">
                        <w:pPr>
                          <w:spacing w:before="78"/>
                          <w:ind w:right="18"/>
                          <w:jc w:val="right"/>
                          <w:rPr>
                            <w:sz w:val="20"/>
                          </w:rPr>
                        </w:pPr>
                        <w:r>
                          <w:rPr>
                            <w:spacing w:val="-1"/>
                            <w:sz w:val="20"/>
                          </w:rPr>
                          <w:t>0.00</w:t>
                        </w:r>
                      </w:p>
                    </w:txbxContent>
                  </v:textbox>
                </v:shape>
                <v:shape id="Text Box 165" o:spid="_x0000_s1177" type="#_x0000_t202" style="position:absolute;left:6846;top:714;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2C3BF4F2" w14:textId="77777777" w:rsidR="00ED6A49" w:rsidRDefault="00ED6A49" w:rsidP="000104E3">
                        <w:pPr>
                          <w:spacing w:line="178" w:lineRule="exact"/>
                          <w:rPr>
                            <w:sz w:val="16"/>
                          </w:rPr>
                        </w:pPr>
                        <w:r>
                          <w:rPr>
                            <w:sz w:val="16"/>
                          </w:rPr>
                          <w:t>42021</w:t>
                        </w:r>
                      </w:p>
                    </w:txbxContent>
                  </v:textbox>
                </v:shape>
                <v:shape id="Text Box 166" o:spid="_x0000_s1178" type="#_x0000_t202" style="position:absolute;left:8898;top:598;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1330A296" w14:textId="77777777" w:rsidR="00ED6A49" w:rsidRDefault="00ED6A49" w:rsidP="000104E3">
                        <w:pPr>
                          <w:spacing w:line="178" w:lineRule="exact"/>
                          <w:rPr>
                            <w:sz w:val="16"/>
                          </w:rPr>
                        </w:pPr>
                        <w:r>
                          <w:rPr>
                            <w:sz w:val="16"/>
                          </w:rPr>
                          <w:t>43894</w:t>
                        </w:r>
                      </w:p>
                    </w:txbxContent>
                  </v:textbox>
                </v:shape>
                <v:shape id="Text Box 167" o:spid="_x0000_s1179" type="#_x0000_t202" style="position:absolute;left:4794;top:1282;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4BDA1096" w14:textId="77777777" w:rsidR="00ED6A49" w:rsidRDefault="00ED6A49" w:rsidP="000104E3">
                        <w:pPr>
                          <w:spacing w:line="178" w:lineRule="exact"/>
                          <w:rPr>
                            <w:sz w:val="16"/>
                          </w:rPr>
                        </w:pPr>
                        <w:r>
                          <w:rPr>
                            <w:sz w:val="16"/>
                          </w:rPr>
                          <w:t>32810</w:t>
                        </w:r>
                      </w:p>
                    </w:txbxContent>
                  </v:textbox>
                </v:shape>
                <v:shape id="Text Box 168" o:spid="_x0000_s1180" type="#_x0000_t202" style="position:absolute;left:4247;top:2315;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07BB17E6" w14:textId="77777777" w:rsidR="00ED6A49" w:rsidRDefault="00ED6A49" w:rsidP="000104E3">
                        <w:pPr>
                          <w:spacing w:line="178" w:lineRule="exact"/>
                          <w:rPr>
                            <w:sz w:val="16"/>
                          </w:rPr>
                        </w:pPr>
                        <w:r>
                          <w:rPr>
                            <w:sz w:val="16"/>
                          </w:rPr>
                          <w:t>16031</w:t>
                        </w:r>
                      </w:p>
                    </w:txbxContent>
                  </v:textbox>
                </v:shape>
                <v:shape id="Text Box 169" o:spid="_x0000_s1181" type="#_x0000_t202" style="position:absolute;left:6299;top:2272;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2F907805" w14:textId="77777777" w:rsidR="00ED6A49" w:rsidRDefault="00ED6A49" w:rsidP="000104E3">
                        <w:pPr>
                          <w:spacing w:line="178" w:lineRule="exact"/>
                          <w:rPr>
                            <w:sz w:val="16"/>
                          </w:rPr>
                        </w:pPr>
                        <w:r>
                          <w:rPr>
                            <w:sz w:val="16"/>
                          </w:rPr>
                          <w:t>16740</w:t>
                        </w:r>
                      </w:p>
                    </w:txbxContent>
                  </v:textbox>
                </v:shape>
                <v:shape id="Text Box 170" o:spid="_x0000_s1182" type="#_x0000_t202" style="position:absolute;left:8351;top:2540;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54592AC3" w14:textId="77777777" w:rsidR="00ED6A49" w:rsidRDefault="00ED6A49" w:rsidP="000104E3">
                        <w:pPr>
                          <w:spacing w:line="178" w:lineRule="exact"/>
                          <w:rPr>
                            <w:sz w:val="16"/>
                          </w:rPr>
                        </w:pPr>
                        <w:r>
                          <w:rPr>
                            <w:sz w:val="16"/>
                          </w:rPr>
                          <w:t>12392</w:t>
                        </w:r>
                      </w:p>
                    </w:txbxContent>
                  </v:textbox>
                </v:shape>
                <v:shape id="Text Box 171" o:spid="_x0000_s1183" type="#_x0000_t202" style="position:absolute;left:7845;top:2810;width:34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7BCA5799" w14:textId="77777777" w:rsidR="00ED6A49" w:rsidRDefault="00ED6A49" w:rsidP="000104E3">
                        <w:pPr>
                          <w:spacing w:line="178" w:lineRule="exact"/>
                          <w:rPr>
                            <w:sz w:val="16"/>
                          </w:rPr>
                        </w:pPr>
                        <w:r>
                          <w:rPr>
                            <w:sz w:val="16"/>
                          </w:rPr>
                          <w:t>7998</w:t>
                        </w:r>
                      </w:p>
                    </w:txbxContent>
                  </v:textbox>
                </v:shape>
                <v:shape id="Text Box 172" o:spid="_x0000_s1184" type="#_x0000_t202" style="position:absolute;left:3741;top:3070;width:34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1C8F83D7" w14:textId="77777777" w:rsidR="00ED6A49" w:rsidRDefault="00ED6A49" w:rsidP="000104E3">
                        <w:pPr>
                          <w:spacing w:line="178" w:lineRule="exact"/>
                          <w:rPr>
                            <w:sz w:val="16"/>
                          </w:rPr>
                        </w:pPr>
                        <w:r>
                          <w:rPr>
                            <w:sz w:val="16"/>
                          </w:rPr>
                          <w:t>3789</w:t>
                        </w:r>
                      </w:p>
                    </w:txbxContent>
                  </v:textbox>
                </v:shape>
                <v:shape id="Text Box 173" o:spid="_x0000_s1185" type="#_x0000_t202" style="position:absolute;left:5793;top:3010;width:34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48C1A14D" w14:textId="77777777" w:rsidR="00ED6A49" w:rsidRDefault="00ED6A49" w:rsidP="000104E3">
                        <w:pPr>
                          <w:spacing w:line="178" w:lineRule="exact"/>
                          <w:rPr>
                            <w:sz w:val="16"/>
                          </w:rPr>
                        </w:pPr>
                        <w:r>
                          <w:rPr>
                            <w:sz w:val="16"/>
                          </w:rPr>
                          <w:t>4758</w:t>
                        </w:r>
                      </w:p>
                    </w:txbxContent>
                  </v:textbox>
                </v:shape>
                <v:shape id="Text Box 174" o:spid="_x0000_s1186" type="#_x0000_t202" style="position:absolute;left:3091;top:3691;width:622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4755EAC7" w14:textId="6665E9D2" w:rsidR="00ED6A49" w:rsidRDefault="00ED6A49" w:rsidP="000104E3">
                        <w:pPr>
                          <w:tabs>
                            <w:tab w:val="left" w:pos="3213"/>
                            <w:tab w:val="left" w:pos="5265"/>
                          </w:tabs>
                          <w:spacing w:line="221" w:lineRule="exact"/>
                          <w:ind w:left="1161"/>
                          <w:rPr>
                            <w:sz w:val="20"/>
                          </w:rPr>
                        </w:pPr>
                        <w:r>
                          <w:rPr>
                            <w:sz w:val="20"/>
                          </w:rPr>
                          <w:t>2019</w:t>
                        </w:r>
                        <w:r>
                          <w:rPr>
                            <w:sz w:val="20"/>
                          </w:rPr>
                          <w:tab/>
                          <w:t>2020</w:t>
                        </w:r>
                        <w:r>
                          <w:rPr>
                            <w:sz w:val="20"/>
                          </w:rPr>
                          <w:tab/>
                          <w:t>2021</w:t>
                        </w:r>
                      </w:p>
                      <w:p w14:paraId="461CAC09" w14:textId="77777777" w:rsidR="00ED6A49" w:rsidRDefault="00ED6A49" w:rsidP="000104E3">
                        <w:pPr>
                          <w:tabs>
                            <w:tab w:val="left" w:pos="2184"/>
                            <w:tab w:val="left" w:pos="4462"/>
                          </w:tabs>
                          <w:spacing w:before="184"/>
                          <w:rPr>
                            <w:sz w:val="20"/>
                          </w:rPr>
                        </w:pPr>
                        <w:proofErr w:type="spellStart"/>
                        <w:r>
                          <w:rPr>
                            <w:sz w:val="20"/>
                          </w:rPr>
                          <w:t>Nông</w:t>
                        </w:r>
                        <w:proofErr w:type="spellEnd"/>
                        <w:r>
                          <w:rPr>
                            <w:sz w:val="20"/>
                          </w:rPr>
                          <w:t xml:space="preserve">, </w:t>
                        </w:r>
                        <w:proofErr w:type="spellStart"/>
                        <w:r>
                          <w:rPr>
                            <w:sz w:val="20"/>
                          </w:rPr>
                          <w:t>lâm</w:t>
                        </w:r>
                        <w:proofErr w:type="spellEnd"/>
                        <w:r>
                          <w:rPr>
                            <w:sz w:val="20"/>
                          </w:rPr>
                          <w:t>,</w:t>
                        </w:r>
                        <w:r>
                          <w:rPr>
                            <w:spacing w:val="-6"/>
                            <w:sz w:val="20"/>
                          </w:rPr>
                          <w:t xml:space="preserve"> </w:t>
                        </w:r>
                        <w:proofErr w:type="spellStart"/>
                        <w:r>
                          <w:rPr>
                            <w:sz w:val="20"/>
                          </w:rPr>
                          <w:t>ngư</w:t>
                        </w:r>
                        <w:proofErr w:type="spellEnd"/>
                        <w:r>
                          <w:rPr>
                            <w:spacing w:val="-1"/>
                            <w:sz w:val="20"/>
                          </w:rPr>
                          <w:t xml:space="preserve"> </w:t>
                        </w:r>
                        <w:r>
                          <w:rPr>
                            <w:sz w:val="20"/>
                          </w:rPr>
                          <w:t>nghiệp</w:t>
                        </w:r>
                        <w:r>
                          <w:rPr>
                            <w:sz w:val="20"/>
                          </w:rPr>
                          <w:tab/>
                          <w:t>Công nghiệp -</w:t>
                        </w:r>
                        <w:r>
                          <w:rPr>
                            <w:spacing w:val="-1"/>
                            <w:sz w:val="20"/>
                          </w:rPr>
                          <w:t xml:space="preserve"> </w:t>
                        </w:r>
                        <w:proofErr w:type="spellStart"/>
                        <w:r>
                          <w:rPr>
                            <w:sz w:val="20"/>
                          </w:rPr>
                          <w:t>xây</w:t>
                        </w:r>
                        <w:proofErr w:type="spellEnd"/>
                        <w:r>
                          <w:rPr>
                            <w:spacing w:val="-1"/>
                            <w:sz w:val="20"/>
                          </w:rPr>
                          <w:t xml:space="preserve"> </w:t>
                        </w:r>
                        <w:proofErr w:type="spellStart"/>
                        <w:r>
                          <w:rPr>
                            <w:sz w:val="20"/>
                          </w:rPr>
                          <w:t>dựng</w:t>
                        </w:r>
                        <w:proofErr w:type="spellEnd"/>
                        <w:r>
                          <w:rPr>
                            <w:sz w:val="20"/>
                          </w:rPr>
                          <w:tab/>
                        </w:r>
                        <w:proofErr w:type="spellStart"/>
                        <w:r>
                          <w:rPr>
                            <w:sz w:val="20"/>
                          </w:rPr>
                          <w:t>Thương</w:t>
                        </w:r>
                        <w:proofErr w:type="spellEnd"/>
                        <w:r>
                          <w:rPr>
                            <w:sz w:val="20"/>
                          </w:rPr>
                          <w:t xml:space="preserve"> </w:t>
                        </w:r>
                        <w:proofErr w:type="spellStart"/>
                        <w:r>
                          <w:rPr>
                            <w:sz w:val="20"/>
                          </w:rPr>
                          <w:t>mại</w:t>
                        </w:r>
                        <w:proofErr w:type="spellEnd"/>
                        <w:r>
                          <w:rPr>
                            <w:sz w:val="20"/>
                          </w:rPr>
                          <w:t xml:space="preserve"> - dịch</w:t>
                        </w:r>
                        <w:r>
                          <w:rPr>
                            <w:spacing w:val="-5"/>
                            <w:sz w:val="20"/>
                          </w:rPr>
                          <w:t xml:space="preserve"> </w:t>
                        </w:r>
                        <w:proofErr w:type="spellStart"/>
                        <w:r>
                          <w:rPr>
                            <w:sz w:val="20"/>
                          </w:rPr>
                          <w:t>vụ</w:t>
                        </w:r>
                        <w:proofErr w:type="spellEnd"/>
                      </w:p>
                    </w:txbxContent>
                  </v:textbox>
                </v:shape>
                <w10:wrap type="topAndBottom" anchorx="page"/>
              </v:group>
            </w:pict>
          </mc:Fallback>
        </mc:AlternateContent>
      </w:r>
      <w:proofErr w:type="spellStart"/>
      <w:r w:rsidR="000104E3" w:rsidRPr="004547FA">
        <w:rPr>
          <w:b/>
          <w:i/>
          <w:szCs w:val="26"/>
        </w:rPr>
        <w:t>Đơn</w:t>
      </w:r>
      <w:proofErr w:type="spellEnd"/>
      <w:r w:rsidR="000104E3" w:rsidRPr="004547FA">
        <w:rPr>
          <w:b/>
          <w:i/>
          <w:szCs w:val="26"/>
        </w:rPr>
        <w:t xml:space="preserve"> vị: </w:t>
      </w:r>
      <w:proofErr w:type="spellStart"/>
      <w:r w:rsidR="000104E3" w:rsidRPr="004547FA">
        <w:rPr>
          <w:b/>
          <w:i/>
          <w:szCs w:val="26"/>
        </w:rPr>
        <w:t>Triệu</w:t>
      </w:r>
      <w:proofErr w:type="spellEnd"/>
      <w:r w:rsidR="000104E3" w:rsidRPr="004547FA">
        <w:rPr>
          <w:b/>
          <w:i/>
          <w:szCs w:val="26"/>
        </w:rPr>
        <w:t xml:space="preserve"> đồng</w:t>
      </w:r>
    </w:p>
    <w:p w14:paraId="576F83E5" w14:textId="58854F11" w:rsidR="000104E3" w:rsidRPr="004547FA" w:rsidRDefault="000104E3" w:rsidP="00E53690">
      <w:pPr>
        <w:rPr>
          <w:szCs w:val="26"/>
        </w:rPr>
      </w:pPr>
    </w:p>
    <w:p w14:paraId="4043409C" w14:textId="2747E967" w:rsidR="000104E3" w:rsidRPr="004547FA" w:rsidRDefault="000104E3" w:rsidP="00E53690">
      <w:pPr>
        <w:pStyle w:val="BodyText"/>
        <w:spacing w:before="122"/>
        <w:jc w:val="right"/>
        <w:rPr>
          <w:bCs/>
          <w:i/>
          <w:iCs/>
        </w:rPr>
      </w:pPr>
      <w:bookmarkStart w:id="211" w:name="_Toc99270243"/>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266757B3" w14:textId="39526943" w:rsidR="000104E3" w:rsidRPr="004547FA" w:rsidRDefault="000104E3" w:rsidP="00E53690">
      <w:pPr>
        <w:pStyle w:val="BodyText"/>
        <w:ind w:firstLine="567"/>
      </w:pPr>
      <w:r w:rsidRPr="004547FA">
        <w:t xml:space="preserve">Trong </w:t>
      </w:r>
      <w:proofErr w:type="spellStart"/>
      <w:r w:rsidRPr="004547FA">
        <w:t>các</w:t>
      </w:r>
      <w:proofErr w:type="spellEnd"/>
      <w:r w:rsidRPr="004547FA">
        <w:t xml:space="preserve"> </w:t>
      </w:r>
      <w:proofErr w:type="spellStart"/>
      <w:r w:rsidRPr="004547FA">
        <w:t>ngành</w:t>
      </w:r>
      <w:proofErr w:type="spellEnd"/>
      <w:r w:rsidRPr="004547FA">
        <w:t xml:space="preserve"> </w:t>
      </w:r>
      <w:proofErr w:type="spellStart"/>
      <w:r w:rsidRPr="004547FA">
        <w:t>thi</w:t>
      </w:r>
      <w:proofErr w:type="spellEnd"/>
      <w:r w:rsidRPr="004547FA">
        <w:t xml:space="preserve">̀ </w:t>
      </w:r>
      <w:proofErr w:type="spellStart"/>
      <w:r w:rsidRPr="004547FA">
        <w:t>ngành</w:t>
      </w:r>
      <w:proofErr w:type="spellEnd"/>
      <w:r w:rsidRPr="004547FA">
        <w:t xml:space="preserve"> </w:t>
      </w:r>
      <w:proofErr w:type="spellStart"/>
      <w:r w:rsidRPr="004547FA">
        <w:t>thương</w:t>
      </w:r>
      <w:proofErr w:type="spellEnd"/>
      <w:r w:rsidRPr="004547FA">
        <w:t xml:space="preserve"> </w:t>
      </w:r>
      <w:proofErr w:type="spellStart"/>
      <w:r w:rsidRPr="004547FA">
        <w:t>mại</w:t>
      </w:r>
      <w:proofErr w:type="spellEnd"/>
      <w:r w:rsidRPr="004547FA">
        <w:t xml:space="preserve"> - dịch </w:t>
      </w:r>
      <w:proofErr w:type="spellStart"/>
      <w:r w:rsidRPr="004547FA">
        <w:t>vụ</w:t>
      </w:r>
      <w:proofErr w:type="spellEnd"/>
      <w:r w:rsidRPr="004547FA">
        <w:t xml:space="preserve">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trọng</w:t>
      </w:r>
      <w:proofErr w:type="spellEnd"/>
      <w:r w:rsidRPr="004547FA">
        <w:t xml:space="preserve"> </w:t>
      </w:r>
      <w:proofErr w:type="spellStart"/>
      <w:r w:rsidRPr="004547FA">
        <w:t>cao</w:t>
      </w:r>
      <w:proofErr w:type="spellEnd"/>
      <w:r w:rsidRPr="004547FA">
        <w:t xml:space="preserve"> </w:t>
      </w:r>
      <w:proofErr w:type="spellStart"/>
      <w:r w:rsidRPr="004547FA">
        <w:t>nhất</w:t>
      </w:r>
      <w:proofErr w:type="spellEnd"/>
      <w:r w:rsidRPr="004547FA">
        <w:t xml:space="preserve"> </w:t>
      </w:r>
      <w:proofErr w:type="spellStart"/>
      <w:r w:rsidRPr="004547FA">
        <w:t>va</w:t>
      </w:r>
      <w:proofErr w:type="spellEnd"/>
      <w:r w:rsidRPr="004547FA">
        <w:t xml:space="preserve">̀ tăng đều qua </w:t>
      </w:r>
      <w:proofErr w:type="spellStart"/>
      <w:r w:rsidRPr="004547FA">
        <w:t>các</w:t>
      </w:r>
      <w:proofErr w:type="spellEnd"/>
      <w:r w:rsidRPr="004547FA">
        <w:t xml:space="preserve"> </w:t>
      </w:r>
      <w:proofErr w:type="spellStart"/>
      <w:r w:rsidRPr="004547FA">
        <w:t>năm</w:t>
      </w:r>
      <w:proofErr w:type="spellEnd"/>
      <w:r w:rsidRPr="004547FA">
        <w:t xml:space="preserve">. </w:t>
      </w:r>
      <w:proofErr w:type="spellStart"/>
      <w:r w:rsidRPr="004547FA">
        <w:t>Năm</w:t>
      </w:r>
      <w:proofErr w:type="spellEnd"/>
      <w:r w:rsidRPr="004547FA">
        <w:t xml:space="preserve"> 2020 </w:t>
      </w:r>
      <w:proofErr w:type="spellStart"/>
      <w:r w:rsidRPr="004547FA">
        <w:t>doanh</w:t>
      </w:r>
      <w:proofErr w:type="spellEnd"/>
      <w:r w:rsidRPr="004547FA">
        <w:t xml:space="preserve"> số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đạt</w:t>
      </w:r>
      <w:proofErr w:type="spellEnd"/>
      <w:r w:rsidRPr="004547FA">
        <w:t xml:space="preserve"> </w:t>
      </w:r>
      <w:proofErr w:type="spellStart"/>
      <w:r w:rsidRPr="004547FA">
        <w:t>tốc</w:t>
      </w:r>
      <w:proofErr w:type="spellEnd"/>
      <w:r w:rsidRPr="004547FA">
        <w:t xml:space="preserve"> độ tăng </w:t>
      </w:r>
      <w:proofErr w:type="spellStart"/>
      <w:r w:rsidRPr="004547FA">
        <w:t>trưởng</w:t>
      </w:r>
      <w:proofErr w:type="spellEnd"/>
      <w:r w:rsidRPr="004547FA">
        <w:t xml:space="preserve"> là 28,07% so </w:t>
      </w:r>
      <w:proofErr w:type="spellStart"/>
      <w:r w:rsidRPr="004547FA">
        <w:t>với</w:t>
      </w:r>
      <w:proofErr w:type="spellEnd"/>
      <w:r w:rsidRPr="004547FA">
        <w:t xml:space="preserve"> </w:t>
      </w:r>
      <w:proofErr w:type="spellStart"/>
      <w:r w:rsidRPr="004547FA">
        <w:t>năm</w:t>
      </w:r>
      <w:proofErr w:type="spellEnd"/>
      <w:r w:rsidRPr="004547FA">
        <w:t xml:space="preserve"> 2019</w:t>
      </w:r>
      <w:r w:rsidRPr="004547FA">
        <w:rPr>
          <w:spacing w:val="-3"/>
        </w:rPr>
        <w:t xml:space="preserve"> </w:t>
      </w:r>
      <w:r w:rsidRPr="004547FA">
        <w:t>tương</w:t>
      </w:r>
      <w:r w:rsidRPr="004547FA">
        <w:rPr>
          <w:spacing w:val="-2"/>
        </w:rPr>
        <w:t xml:space="preserve"> </w:t>
      </w:r>
      <w:proofErr w:type="spellStart"/>
      <w:r w:rsidRPr="004547FA">
        <w:t>đương</w:t>
      </w:r>
      <w:proofErr w:type="spellEnd"/>
      <w:r w:rsidRPr="004547FA">
        <w:rPr>
          <w:spacing w:val="-2"/>
        </w:rPr>
        <w:t xml:space="preserve"> </w:t>
      </w:r>
      <w:r w:rsidRPr="004547FA">
        <w:t>9211</w:t>
      </w:r>
      <w:r w:rsidRPr="004547FA">
        <w:rPr>
          <w:spacing w:val="-5"/>
        </w:rPr>
        <w:t xml:space="preserve"> </w:t>
      </w:r>
      <w:proofErr w:type="spellStart"/>
      <w:r w:rsidRPr="004547FA">
        <w:t>triệu</w:t>
      </w:r>
      <w:proofErr w:type="spellEnd"/>
      <w:r w:rsidRPr="004547FA">
        <w:rPr>
          <w:spacing w:val="-2"/>
        </w:rPr>
        <w:t xml:space="preserve"> </w:t>
      </w:r>
      <w:proofErr w:type="spellStart"/>
      <w:r w:rsidRPr="004547FA">
        <w:t>đồng</w:t>
      </w:r>
      <w:proofErr w:type="spellEnd"/>
      <w:r w:rsidRPr="004547FA">
        <w:t>.</w:t>
      </w:r>
      <w:r w:rsidRPr="004547FA">
        <w:rPr>
          <w:spacing w:val="-2"/>
        </w:rPr>
        <w:t xml:space="preserve"> </w:t>
      </w:r>
      <w:proofErr w:type="spellStart"/>
      <w:r w:rsidRPr="004547FA">
        <w:t>Năm</w:t>
      </w:r>
      <w:proofErr w:type="spellEnd"/>
      <w:r w:rsidRPr="004547FA">
        <w:rPr>
          <w:spacing w:val="-3"/>
        </w:rPr>
        <w:t xml:space="preserve"> </w:t>
      </w:r>
      <w:r w:rsidRPr="004547FA">
        <w:t>2021</w:t>
      </w:r>
      <w:r w:rsidRPr="004547FA">
        <w:rPr>
          <w:spacing w:val="-5"/>
        </w:rPr>
        <w:t xml:space="preserve"> </w:t>
      </w:r>
      <w:proofErr w:type="spellStart"/>
      <w:r w:rsidRPr="004547FA">
        <w:t>tốc</w:t>
      </w:r>
      <w:proofErr w:type="spellEnd"/>
      <w:r w:rsidRPr="004547FA">
        <w:rPr>
          <w:spacing w:val="-2"/>
        </w:rPr>
        <w:t xml:space="preserve"> </w:t>
      </w:r>
      <w:r w:rsidRPr="004547FA">
        <w:t>độ</w:t>
      </w:r>
      <w:r w:rsidRPr="004547FA">
        <w:rPr>
          <w:spacing w:val="-2"/>
        </w:rPr>
        <w:t xml:space="preserve"> </w:t>
      </w:r>
      <w:r w:rsidRPr="004547FA">
        <w:t>tăng</w:t>
      </w:r>
      <w:r w:rsidRPr="004547FA">
        <w:rPr>
          <w:spacing w:val="-4"/>
        </w:rPr>
        <w:t xml:space="preserve"> </w:t>
      </w:r>
      <w:proofErr w:type="spellStart"/>
      <w:r w:rsidRPr="004547FA">
        <w:t>trưởng</w:t>
      </w:r>
      <w:proofErr w:type="spellEnd"/>
      <w:r w:rsidRPr="004547FA">
        <w:rPr>
          <w:spacing w:val="-2"/>
        </w:rPr>
        <w:t xml:space="preserve"> </w:t>
      </w:r>
      <w:proofErr w:type="spellStart"/>
      <w:r w:rsidRPr="004547FA">
        <w:t>tiếp</w:t>
      </w:r>
      <w:proofErr w:type="spellEnd"/>
      <w:r w:rsidRPr="004547FA">
        <w:rPr>
          <w:spacing w:val="-5"/>
        </w:rPr>
        <w:t xml:space="preserve"> </w:t>
      </w:r>
      <w:r w:rsidRPr="004547FA">
        <w:t>tục</w:t>
      </w:r>
      <w:r w:rsidRPr="004547FA">
        <w:rPr>
          <w:spacing w:val="-3"/>
        </w:rPr>
        <w:t xml:space="preserve"> </w:t>
      </w:r>
      <w:r w:rsidRPr="004547FA">
        <w:t>tăng,</w:t>
      </w:r>
      <w:r w:rsidRPr="004547FA">
        <w:rPr>
          <w:spacing w:val="-3"/>
        </w:rPr>
        <w:t xml:space="preserve"> </w:t>
      </w:r>
      <w:proofErr w:type="spellStart"/>
      <w:r w:rsidRPr="004547FA">
        <w:t>đạt</w:t>
      </w:r>
      <w:proofErr w:type="spellEnd"/>
      <w:r w:rsidRPr="004547FA">
        <w:rPr>
          <w:spacing w:val="-4"/>
        </w:rPr>
        <w:t xml:space="preserve"> </w:t>
      </w:r>
      <w:r w:rsidRPr="004547FA">
        <w:t xml:space="preserve">4,46% so </w:t>
      </w:r>
      <w:proofErr w:type="spellStart"/>
      <w:r w:rsidRPr="004547FA">
        <w:t>với</w:t>
      </w:r>
      <w:proofErr w:type="spellEnd"/>
      <w:r w:rsidRPr="004547FA">
        <w:t xml:space="preserve"> </w:t>
      </w:r>
      <w:proofErr w:type="spellStart"/>
      <w:r w:rsidRPr="004547FA">
        <w:t>năm</w:t>
      </w:r>
      <w:proofErr w:type="spellEnd"/>
      <w:r w:rsidRPr="004547FA">
        <w:t xml:space="preserve"> 2020 tương </w:t>
      </w:r>
      <w:proofErr w:type="spellStart"/>
      <w:r w:rsidRPr="004547FA">
        <w:t>đương</w:t>
      </w:r>
      <w:proofErr w:type="spellEnd"/>
      <w:r w:rsidRPr="004547FA">
        <w:t xml:space="preserve"> 1873 </w:t>
      </w:r>
      <w:proofErr w:type="spellStart"/>
      <w:r w:rsidRPr="004547FA">
        <w:t>triệu</w:t>
      </w:r>
      <w:proofErr w:type="spellEnd"/>
      <w:r w:rsidRPr="004547FA">
        <w:t xml:space="preserve"> </w:t>
      </w:r>
      <w:proofErr w:type="spellStart"/>
      <w:r w:rsidRPr="004547FA">
        <w:t>đồng</w:t>
      </w:r>
      <w:proofErr w:type="spellEnd"/>
      <w:r w:rsidRPr="004547FA">
        <w:t xml:space="preserve"> </w:t>
      </w:r>
      <w:proofErr w:type="spellStart"/>
      <w:r w:rsidRPr="004547FA">
        <w:t>ngành</w:t>
      </w:r>
      <w:proofErr w:type="spellEnd"/>
      <w:r w:rsidRPr="004547FA">
        <w:t xml:space="preserve"> </w:t>
      </w:r>
      <w:proofErr w:type="spellStart"/>
      <w:r w:rsidRPr="004547FA">
        <w:t>thương</w:t>
      </w:r>
      <w:proofErr w:type="spellEnd"/>
      <w:r w:rsidRPr="004547FA">
        <w:t xml:space="preserve"> </w:t>
      </w:r>
      <w:proofErr w:type="spellStart"/>
      <w:r w:rsidRPr="004547FA">
        <w:t>mại</w:t>
      </w:r>
      <w:proofErr w:type="spellEnd"/>
      <w:r w:rsidRPr="004547FA">
        <w:t xml:space="preserve"> dịch </w:t>
      </w:r>
      <w:proofErr w:type="spellStart"/>
      <w:r w:rsidRPr="004547FA">
        <w:t>vụ</w:t>
      </w:r>
      <w:proofErr w:type="spellEnd"/>
      <w:r w:rsidRPr="004547FA">
        <w:t xml:space="preserve"> những </w:t>
      </w:r>
      <w:proofErr w:type="spellStart"/>
      <w:r w:rsidRPr="004547FA">
        <w:t>năm</w:t>
      </w:r>
      <w:proofErr w:type="spellEnd"/>
      <w:r w:rsidRPr="004547FA">
        <w:t xml:space="preserve"> </w:t>
      </w:r>
      <w:proofErr w:type="spellStart"/>
      <w:r w:rsidRPr="004547FA">
        <w:t>gần</w:t>
      </w:r>
      <w:proofErr w:type="spellEnd"/>
      <w:r w:rsidRPr="004547FA">
        <w:t xml:space="preserve"> </w:t>
      </w:r>
      <w:proofErr w:type="spellStart"/>
      <w:r w:rsidRPr="004547FA">
        <w:t>đây</w:t>
      </w:r>
      <w:proofErr w:type="spellEnd"/>
      <w:r w:rsidRPr="004547FA">
        <w:t xml:space="preserve"> </w:t>
      </w:r>
      <w:proofErr w:type="spellStart"/>
      <w:r w:rsidRPr="004547FA">
        <w:t>phát</w:t>
      </w:r>
      <w:proofErr w:type="spellEnd"/>
      <w:r w:rsidRPr="004547FA">
        <w:t xml:space="preserve"> </w:t>
      </w:r>
      <w:proofErr w:type="spellStart"/>
      <w:r w:rsidRPr="004547FA">
        <w:t>triển</w:t>
      </w:r>
      <w:proofErr w:type="spellEnd"/>
      <w:r w:rsidRPr="004547FA">
        <w:t xml:space="preserve"> nên </w:t>
      </w:r>
      <w:proofErr w:type="spellStart"/>
      <w:r w:rsidRPr="004547FA">
        <w:t>tạo</w:t>
      </w:r>
      <w:proofErr w:type="spellEnd"/>
      <w:r w:rsidRPr="004547FA">
        <w:t xml:space="preserve"> </w:t>
      </w:r>
      <w:proofErr w:type="spellStart"/>
      <w:r w:rsidRPr="004547FA">
        <w:t>thuận</w:t>
      </w:r>
      <w:proofErr w:type="spellEnd"/>
      <w:r w:rsidRPr="004547FA">
        <w:t xml:space="preserve"> lợi </w:t>
      </w:r>
      <w:proofErr w:type="spellStart"/>
      <w:r w:rsidRPr="004547FA">
        <w:t>cho</w:t>
      </w:r>
      <w:proofErr w:type="spellEnd"/>
      <w:r w:rsidRPr="004547FA">
        <w:t xml:space="preserve"> </w:t>
      </w:r>
      <w:proofErr w:type="spellStart"/>
      <w:r w:rsidRPr="004547FA">
        <w:t>việc</w:t>
      </w:r>
      <w:proofErr w:type="spellEnd"/>
      <w:r w:rsidRPr="004547FA">
        <w:t xml:space="preserve">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của</w:t>
      </w:r>
      <w:proofErr w:type="spellEnd"/>
      <w:r w:rsidRPr="004547FA">
        <w:t xml:space="preserve"> ngân</w:t>
      </w:r>
      <w:r w:rsidRPr="004547FA">
        <w:rPr>
          <w:spacing w:val="-17"/>
        </w:rPr>
        <w:t xml:space="preserve"> </w:t>
      </w:r>
      <w:r w:rsidRPr="004547FA">
        <w:t>hàng.</w:t>
      </w:r>
    </w:p>
    <w:p w14:paraId="005B6E0F" w14:textId="24C2A480" w:rsidR="000104E3" w:rsidRPr="004547FA" w:rsidRDefault="000104E3" w:rsidP="00E53690">
      <w:pPr>
        <w:pStyle w:val="BodyText"/>
        <w:ind w:firstLine="567"/>
      </w:pPr>
      <w:proofErr w:type="spellStart"/>
      <w:r w:rsidRPr="004547FA">
        <w:t>Ngành</w:t>
      </w:r>
      <w:proofErr w:type="spellEnd"/>
      <w:r w:rsidRPr="004547FA">
        <w:t xml:space="preserve"> Công nghiệp-</w:t>
      </w:r>
      <w:proofErr w:type="spellStart"/>
      <w:r w:rsidRPr="004547FA">
        <w:t>xây</w:t>
      </w:r>
      <w:proofErr w:type="spellEnd"/>
      <w:r w:rsidRPr="004547FA">
        <w:t xml:space="preserve"> </w:t>
      </w:r>
      <w:proofErr w:type="spellStart"/>
      <w:r w:rsidRPr="004547FA">
        <w:t>dựng</w:t>
      </w:r>
      <w:proofErr w:type="spellEnd"/>
      <w:r w:rsidRPr="004547FA">
        <w:t xml:space="preserve"> có </w:t>
      </w:r>
      <w:proofErr w:type="spellStart"/>
      <w:r w:rsidRPr="004547FA">
        <w:t>tốc</w:t>
      </w:r>
      <w:proofErr w:type="spellEnd"/>
      <w:r w:rsidRPr="004547FA">
        <w:t xml:space="preserve"> độ tăng </w:t>
      </w:r>
      <w:proofErr w:type="spellStart"/>
      <w:r w:rsidRPr="004547FA">
        <w:t>trưởng</w:t>
      </w:r>
      <w:proofErr w:type="spellEnd"/>
      <w:r w:rsidRPr="004547FA">
        <w:t xml:space="preserve"> </w:t>
      </w:r>
      <w:proofErr w:type="spellStart"/>
      <w:r w:rsidRPr="004547FA">
        <w:t>thấp</w:t>
      </w:r>
      <w:proofErr w:type="spellEnd"/>
      <w:r w:rsidRPr="004547FA">
        <w:t xml:space="preserve">, đến </w:t>
      </w:r>
      <w:proofErr w:type="spellStart"/>
      <w:r w:rsidRPr="004547FA">
        <w:t>năm</w:t>
      </w:r>
      <w:proofErr w:type="spellEnd"/>
      <w:r w:rsidRPr="004547FA">
        <w:t xml:space="preserve"> 2021 đã </w:t>
      </w:r>
      <w:proofErr w:type="spellStart"/>
      <w:r w:rsidRPr="004547FA">
        <w:t>xuống</w:t>
      </w:r>
      <w:proofErr w:type="spellEnd"/>
      <w:r w:rsidRPr="004547FA">
        <w:t xml:space="preserve"> đến </w:t>
      </w:r>
      <w:proofErr w:type="spellStart"/>
      <w:r w:rsidRPr="004547FA">
        <w:t>mức</w:t>
      </w:r>
      <w:proofErr w:type="spellEnd"/>
      <w:r w:rsidRPr="004547FA">
        <w:t xml:space="preserve"> âm. </w:t>
      </w:r>
      <w:proofErr w:type="spellStart"/>
      <w:r w:rsidRPr="004547FA">
        <w:t>Nguyên</w:t>
      </w:r>
      <w:proofErr w:type="spellEnd"/>
      <w:r w:rsidRPr="004547FA">
        <w:t xml:space="preserve"> </w:t>
      </w:r>
      <w:proofErr w:type="spellStart"/>
      <w:r w:rsidRPr="004547FA">
        <w:t>nhân</w:t>
      </w:r>
      <w:proofErr w:type="spellEnd"/>
      <w:r w:rsidRPr="004547FA">
        <w:t xml:space="preserve"> do </w:t>
      </w:r>
      <w:proofErr w:type="spellStart"/>
      <w:r w:rsidRPr="004547FA">
        <w:t>thị</w:t>
      </w:r>
      <w:proofErr w:type="spellEnd"/>
      <w:r w:rsidRPr="004547FA">
        <w:t xml:space="preserve"> </w:t>
      </w:r>
      <w:proofErr w:type="spellStart"/>
      <w:r w:rsidRPr="004547FA">
        <w:t>trường</w:t>
      </w:r>
      <w:proofErr w:type="spellEnd"/>
      <w:r w:rsidRPr="004547FA">
        <w:t xml:space="preserve"> </w:t>
      </w:r>
      <w:proofErr w:type="spellStart"/>
      <w:r w:rsidRPr="004547FA">
        <w:t>bất</w:t>
      </w:r>
      <w:proofErr w:type="spellEnd"/>
      <w:r w:rsidRPr="004547FA">
        <w:t xml:space="preserve"> động </w:t>
      </w:r>
      <w:proofErr w:type="spellStart"/>
      <w:r w:rsidRPr="004547FA">
        <w:t>sản</w:t>
      </w:r>
      <w:proofErr w:type="spellEnd"/>
      <w:r w:rsidRPr="004547FA">
        <w:t xml:space="preserve"> </w:t>
      </w:r>
      <w:proofErr w:type="spellStart"/>
      <w:r w:rsidRPr="004547FA">
        <w:t>đóng</w:t>
      </w:r>
      <w:proofErr w:type="spellEnd"/>
      <w:r w:rsidRPr="004547FA">
        <w:t xml:space="preserve"> </w:t>
      </w:r>
      <w:proofErr w:type="spellStart"/>
      <w:r w:rsidRPr="004547FA">
        <w:t>băng</w:t>
      </w:r>
      <w:proofErr w:type="spellEnd"/>
      <w:r w:rsidRPr="004547FA">
        <w:t xml:space="preserve">, </w:t>
      </w:r>
      <w:proofErr w:type="spellStart"/>
      <w:r w:rsidRPr="004547FA">
        <w:t>ngành</w:t>
      </w:r>
      <w:proofErr w:type="spellEnd"/>
      <w:r w:rsidRPr="004547FA">
        <w:t xml:space="preserve"> </w:t>
      </w:r>
      <w:proofErr w:type="spellStart"/>
      <w:r w:rsidRPr="004547FA">
        <w:t>xây</w:t>
      </w:r>
      <w:proofErr w:type="spellEnd"/>
      <w:r w:rsidRPr="004547FA">
        <w:t xml:space="preserve"> </w:t>
      </w:r>
      <w:proofErr w:type="spellStart"/>
      <w:r w:rsidRPr="004547FA">
        <w:t>dựng</w:t>
      </w:r>
      <w:proofErr w:type="spellEnd"/>
      <w:r w:rsidRPr="004547FA">
        <w:t xml:space="preserve"> </w:t>
      </w:r>
      <w:proofErr w:type="spellStart"/>
      <w:r w:rsidRPr="004547FA">
        <w:t>không</w:t>
      </w:r>
      <w:proofErr w:type="spellEnd"/>
      <w:r w:rsidRPr="004547FA">
        <w:t xml:space="preserve"> phát </w:t>
      </w:r>
      <w:proofErr w:type="spellStart"/>
      <w:r w:rsidRPr="004547FA">
        <w:t>triển</w:t>
      </w:r>
      <w:proofErr w:type="spellEnd"/>
      <w:r w:rsidRPr="004547FA">
        <w:t xml:space="preserve"> </w:t>
      </w:r>
      <w:proofErr w:type="spellStart"/>
      <w:r w:rsidRPr="004547FA">
        <w:t>nhanh</w:t>
      </w:r>
      <w:proofErr w:type="spellEnd"/>
      <w:r w:rsidRPr="004547FA">
        <w:t xml:space="preserve"> như </w:t>
      </w:r>
      <w:proofErr w:type="spellStart"/>
      <w:r w:rsidRPr="004547FA">
        <w:t>trước</w:t>
      </w:r>
      <w:proofErr w:type="spellEnd"/>
      <w:r w:rsidRPr="004547FA">
        <w:t xml:space="preserve">, </w:t>
      </w:r>
      <w:proofErr w:type="spellStart"/>
      <w:r w:rsidRPr="004547FA">
        <w:t>doanh</w:t>
      </w:r>
      <w:proofErr w:type="spellEnd"/>
      <w:r w:rsidRPr="004547FA">
        <w:t xml:space="preserve"> nghiệp bị </w:t>
      </w:r>
      <w:proofErr w:type="spellStart"/>
      <w:r w:rsidRPr="004547FA">
        <w:t>chôn</w:t>
      </w:r>
      <w:proofErr w:type="spellEnd"/>
      <w:r w:rsidRPr="004547FA">
        <w:t xml:space="preserve"> </w:t>
      </w:r>
      <w:proofErr w:type="spellStart"/>
      <w:r w:rsidRPr="004547FA">
        <w:t>vốn</w:t>
      </w:r>
      <w:proofErr w:type="spellEnd"/>
      <w:r w:rsidRPr="004547FA">
        <w:t xml:space="preserve"> dẫn đến </w:t>
      </w:r>
      <w:proofErr w:type="spellStart"/>
      <w:r w:rsidRPr="004547FA">
        <w:t>giảm</w:t>
      </w:r>
      <w:proofErr w:type="spellEnd"/>
      <w:r w:rsidRPr="004547FA">
        <w:t xml:space="preserve"> khả </w:t>
      </w:r>
      <w:proofErr w:type="spellStart"/>
      <w:r w:rsidRPr="004547FA">
        <w:t>năng</w:t>
      </w:r>
      <w:proofErr w:type="spellEnd"/>
      <w:r w:rsidRPr="004547FA">
        <w:t xml:space="preserve"> trả </w:t>
      </w:r>
      <w:proofErr w:type="spellStart"/>
      <w:r w:rsidRPr="004547FA">
        <w:t>nợ</w:t>
      </w:r>
      <w:proofErr w:type="spellEnd"/>
      <w:r w:rsidRPr="004547FA">
        <w:t xml:space="preserve"> </w:t>
      </w:r>
      <w:proofErr w:type="spellStart"/>
      <w:r w:rsidRPr="004547FA">
        <w:t>cho</w:t>
      </w:r>
      <w:proofErr w:type="spellEnd"/>
      <w:r w:rsidRPr="004547FA">
        <w:t xml:space="preserve"> ngân </w:t>
      </w:r>
      <w:proofErr w:type="spellStart"/>
      <w:r w:rsidRPr="004547FA">
        <w:t>hàng</w:t>
      </w:r>
      <w:proofErr w:type="spellEnd"/>
      <w:r w:rsidRPr="004547FA">
        <w:t xml:space="preserve">. </w:t>
      </w:r>
      <w:proofErr w:type="spellStart"/>
      <w:r w:rsidRPr="004547FA">
        <w:t>Năm</w:t>
      </w:r>
      <w:proofErr w:type="spellEnd"/>
      <w:r w:rsidRPr="004547FA">
        <w:t xml:space="preserve"> 2021 </w:t>
      </w:r>
      <w:proofErr w:type="spellStart"/>
      <w:r w:rsidRPr="004547FA">
        <w:t>tốc</w:t>
      </w:r>
      <w:proofErr w:type="spellEnd"/>
      <w:r w:rsidRPr="004547FA">
        <w:t xml:space="preserve"> độ tăng </w:t>
      </w:r>
      <w:proofErr w:type="spellStart"/>
      <w:r w:rsidRPr="004547FA">
        <w:t>trưởng</w:t>
      </w:r>
      <w:proofErr w:type="spellEnd"/>
      <w:r w:rsidRPr="004547FA">
        <w:t xml:space="preserve"> </w:t>
      </w:r>
      <w:proofErr w:type="spellStart"/>
      <w:r w:rsidRPr="004547FA">
        <w:t>của</w:t>
      </w:r>
      <w:proofErr w:type="spellEnd"/>
      <w:r w:rsidRPr="004547FA">
        <w:t xml:space="preserve"> </w:t>
      </w:r>
      <w:proofErr w:type="spellStart"/>
      <w:r w:rsidRPr="004547FA">
        <w:t>ngành</w:t>
      </w:r>
      <w:proofErr w:type="spellEnd"/>
      <w:r w:rsidRPr="004547FA">
        <w:t xml:space="preserve"> Công nghiệp-</w:t>
      </w:r>
      <w:proofErr w:type="spellStart"/>
      <w:r w:rsidRPr="004547FA">
        <w:t>xây</w:t>
      </w:r>
      <w:proofErr w:type="spellEnd"/>
      <w:r w:rsidRPr="004547FA">
        <w:t xml:space="preserve"> </w:t>
      </w:r>
      <w:proofErr w:type="spellStart"/>
      <w:r w:rsidRPr="004547FA">
        <w:t>dựng</w:t>
      </w:r>
      <w:proofErr w:type="spellEnd"/>
      <w:r w:rsidRPr="004547FA">
        <w:t xml:space="preserve"> âm 27,96% so </w:t>
      </w:r>
      <w:proofErr w:type="spellStart"/>
      <w:r w:rsidRPr="004547FA">
        <w:t>với</w:t>
      </w:r>
      <w:proofErr w:type="spellEnd"/>
      <w:r w:rsidRPr="004547FA">
        <w:t xml:space="preserve"> </w:t>
      </w:r>
      <w:proofErr w:type="spellStart"/>
      <w:r w:rsidRPr="004547FA">
        <w:t>năm</w:t>
      </w:r>
      <w:proofErr w:type="spellEnd"/>
      <w:r w:rsidRPr="004547FA">
        <w:t xml:space="preserve"> 2020. Tương </w:t>
      </w:r>
      <w:proofErr w:type="spellStart"/>
      <w:r w:rsidRPr="004547FA">
        <w:t>đương</w:t>
      </w:r>
      <w:proofErr w:type="spellEnd"/>
      <w:r w:rsidRPr="004547FA">
        <w:t xml:space="preserve"> </w:t>
      </w:r>
      <w:proofErr w:type="spellStart"/>
      <w:r w:rsidRPr="004547FA">
        <w:t>giảm</w:t>
      </w:r>
      <w:proofErr w:type="spellEnd"/>
      <w:r w:rsidRPr="004547FA">
        <w:t xml:space="preserve"> 4348 </w:t>
      </w:r>
      <w:proofErr w:type="spellStart"/>
      <w:r w:rsidRPr="004547FA">
        <w:t>triệu</w:t>
      </w:r>
      <w:proofErr w:type="spellEnd"/>
      <w:r w:rsidRPr="004547FA">
        <w:t xml:space="preserve"> </w:t>
      </w:r>
      <w:proofErr w:type="spellStart"/>
      <w:r w:rsidRPr="004547FA">
        <w:t>đồng</w:t>
      </w:r>
      <w:proofErr w:type="spellEnd"/>
      <w:r w:rsidRPr="004547FA">
        <w:t xml:space="preserve">. </w:t>
      </w:r>
      <w:proofErr w:type="spellStart"/>
      <w:r w:rsidRPr="004547FA">
        <w:t>Doanh</w:t>
      </w:r>
      <w:proofErr w:type="spellEnd"/>
      <w:r w:rsidRPr="004547FA">
        <w:t xml:space="preserve"> số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ngành</w:t>
      </w:r>
      <w:proofErr w:type="spellEnd"/>
      <w:r w:rsidRPr="004547FA">
        <w:t xml:space="preserve"> </w:t>
      </w:r>
      <w:proofErr w:type="spellStart"/>
      <w:r w:rsidRPr="004547FA">
        <w:t>nông</w:t>
      </w:r>
      <w:proofErr w:type="spellEnd"/>
      <w:r w:rsidRPr="004547FA">
        <w:t xml:space="preserve"> </w:t>
      </w:r>
      <w:proofErr w:type="spellStart"/>
      <w:r w:rsidRPr="004547FA">
        <w:t>lâm</w:t>
      </w:r>
      <w:proofErr w:type="spellEnd"/>
      <w:r w:rsidRPr="004547FA">
        <w:t xml:space="preserve"> </w:t>
      </w:r>
      <w:proofErr w:type="spellStart"/>
      <w:r w:rsidRPr="004547FA">
        <w:t>ngư</w:t>
      </w:r>
      <w:proofErr w:type="spellEnd"/>
      <w:r w:rsidRPr="004547FA">
        <w:t xml:space="preserve"> nghiệp tăng đều qua </w:t>
      </w:r>
      <w:proofErr w:type="spellStart"/>
      <w:r w:rsidRPr="004547FA">
        <w:t>các</w:t>
      </w:r>
      <w:proofErr w:type="spellEnd"/>
      <w:r w:rsidRPr="004547FA">
        <w:t xml:space="preserve"> </w:t>
      </w:r>
      <w:proofErr w:type="spellStart"/>
      <w:r w:rsidRPr="004547FA">
        <w:t>năm</w:t>
      </w:r>
      <w:proofErr w:type="spellEnd"/>
      <w:r w:rsidRPr="004547FA">
        <w:t xml:space="preserve">, </w:t>
      </w:r>
      <w:proofErr w:type="spellStart"/>
      <w:r w:rsidRPr="004547FA">
        <w:t>điều</w:t>
      </w:r>
      <w:proofErr w:type="spellEnd"/>
      <w:r w:rsidRPr="004547FA">
        <w:t xml:space="preserve"> </w:t>
      </w:r>
      <w:proofErr w:type="spellStart"/>
      <w:r w:rsidRPr="004547FA">
        <w:t>đo</w:t>
      </w:r>
      <w:proofErr w:type="spellEnd"/>
      <w:r w:rsidRPr="004547FA">
        <w:t xml:space="preserve">́ </w:t>
      </w:r>
      <w:proofErr w:type="spellStart"/>
      <w:r w:rsidRPr="004547FA">
        <w:t>cho</w:t>
      </w:r>
      <w:proofErr w:type="spellEnd"/>
      <w:r w:rsidRPr="004547FA">
        <w:t xml:space="preserve"> thấy ngân </w:t>
      </w:r>
      <w:proofErr w:type="spellStart"/>
      <w:r w:rsidRPr="004547FA">
        <w:t>hàng</w:t>
      </w:r>
      <w:proofErr w:type="spellEnd"/>
      <w:r w:rsidRPr="004547FA">
        <w:t xml:space="preserve"> cũng </w:t>
      </w:r>
      <w:proofErr w:type="spellStart"/>
      <w:r w:rsidRPr="004547FA">
        <w:t>rất</w:t>
      </w:r>
      <w:proofErr w:type="spellEnd"/>
      <w:r w:rsidRPr="004547FA">
        <w:t xml:space="preserve"> </w:t>
      </w:r>
      <w:proofErr w:type="spellStart"/>
      <w:r w:rsidRPr="004547FA">
        <w:t>chú</w:t>
      </w:r>
      <w:proofErr w:type="spellEnd"/>
      <w:r w:rsidRPr="004547FA">
        <w:t xml:space="preserve"> </w:t>
      </w:r>
      <w:proofErr w:type="spellStart"/>
      <w:r w:rsidRPr="004547FA">
        <w:t>trọng</w:t>
      </w:r>
      <w:proofErr w:type="spellEnd"/>
      <w:r w:rsidRPr="004547FA">
        <w:t xml:space="preserve"> </w:t>
      </w:r>
      <w:proofErr w:type="spellStart"/>
      <w:r w:rsidRPr="004547FA">
        <w:t>trong</w:t>
      </w:r>
      <w:proofErr w:type="spellEnd"/>
      <w:r w:rsidRPr="004547FA">
        <w:t xml:space="preserve"> </w:t>
      </w:r>
      <w:proofErr w:type="spellStart"/>
      <w:r w:rsidRPr="004547FA">
        <w:t>chăm</w:t>
      </w:r>
      <w:proofErr w:type="spellEnd"/>
      <w:r w:rsidRPr="004547FA">
        <w:t xml:space="preserve"> </w:t>
      </w:r>
      <w:proofErr w:type="spellStart"/>
      <w:r w:rsidRPr="004547FA">
        <w:t>sóc</w:t>
      </w:r>
      <w:proofErr w:type="spellEnd"/>
      <w:r w:rsidRPr="004547FA">
        <w:rPr>
          <w:spacing w:val="-7"/>
        </w:rPr>
        <w:t xml:space="preserve"> </w:t>
      </w:r>
      <w:r w:rsidRPr="004547FA">
        <w:t>đối</w:t>
      </w:r>
      <w:r w:rsidRPr="004547FA">
        <w:rPr>
          <w:spacing w:val="-6"/>
        </w:rPr>
        <w:t xml:space="preserve"> </w:t>
      </w:r>
      <w:proofErr w:type="spellStart"/>
      <w:r w:rsidRPr="004547FA">
        <w:t>tượng</w:t>
      </w:r>
      <w:proofErr w:type="spellEnd"/>
      <w:r w:rsidRPr="004547FA">
        <w:rPr>
          <w:spacing w:val="-7"/>
        </w:rPr>
        <w:t xml:space="preserve"> </w:t>
      </w:r>
      <w:proofErr w:type="spellStart"/>
      <w:r w:rsidRPr="004547FA">
        <w:t>khách</w:t>
      </w:r>
      <w:proofErr w:type="spellEnd"/>
      <w:r w:rsidRPr="004547FA">
        <w:rPr>
          <w:spacing w:val="-6"/>
        </w:rPr>
        <w:t xml:space="preserve"> </w:t>
      </w:r>
      <w:proofErr w:type="spellStart"/>
      <w:r w:rsidRPr="004547FA">
        <w:t>hàng</w:t>
      </w:r>
      <w:proofErr w:type="spellEnd"/>
      <w:r w:rsidRPr="004547FA">
        <w:rPr>
          <w:spacing w:val="-7"/>
        </w:rPr>
        <w:t xml:space="preserve"> </w:t>
      </w:r>
      <w:proofErr w:type="spellStart"/>
      <w:r w:rsidRPr="004547FA">
        <w:t>này</w:t>
      </w:r>
      <w:proofErr w:type="spellEnd"/>
      <w:r w:rsidRPr="004547FA">
        <w:t>,</w:t>
      </w:r>
      <w:r w:rsidRPr="004547FA">
        <w:rPr>
          <w:spacing w:val="-6"/>
        </w:rPr>
        <w:t xml:space="preserve"> </w:t>
      </w:r>
      <w:proofErr w:type="spellStart"/>
      <w:r w:rsidRPr="004547FA">
        <w:t>năm</w:t>
      </w:r>
      <w:proofErr w:type="spellEnd"/>
      <w:r w:rsidRPr="004547FA">
        <w:rPr>
          <w:spacing w:val="-5"/>
        </w:rPr>
        <w:t xml:space="preserve"> </w:t>
      </w:r>
      <w:r w:rsidRPr="004547FA">
        <w:t>2020</w:t>
      </w:r>
      <w:r w:rsidRPr="004547FA">
        <w:rPr>
          <w:spacing w:val="-7"/>
        </w:rPr>
        <w:t xml:space="preserve"> </w:t>
      </w:r>
      <w:proofErr w:type="spellStart"/>
      <w:r w:rsidRPr="004547FA">
        <w:t>doanh</w:t>
      </w:r>
      <w:proofErr w:type="spellEnd"/>
      <w:r w:rsidRPr="004547FA">
        <w:rPr>
          <w:spacing w:val="-7"/>
        </w:rPr>
        <w:t xml:space="preserve"> </w:t>
      </w:r>
      <w:r w:rsidRPr="004547FA">
        <w:rPr>
          <w:spacing w:val="5"/>
        </w:rPr>
        <w:t>số</w:t>
      </w:r>
      <w:r w:rsidRPr="004547FA">
        <w:rPr>
          <w:spacing w:val="-8"/>
        </w:rPr>
        <w:t xml:space="preserve"> </w:t>
      </w:r>
      <w:proofErr w:type="spellStart"/>
      <w:r w:rsidRPr="004547FA">
        <w:t>thu</w:t>
      </w:r>
      <w:proofErr w:type="spellEnd"/>
      <w:r w:rsidRPr="004547FA">
        <w:rPr>
          <w:spacing w:val="-7"/>
        </w:rPr>
        <w:t xml:space="preserve"> </w:t>
      </w:r>
      <w:proofErr w:type="spellStart"/>
      <w:r w:rsidRPr="004547FA">
        <w:t>nợ</w:t>
      </w:r>
      <w:proofErr w:type="spellEnd"/>
      <w:r w:rsidRPr="004547FA">
        <w:rPr>
          <w:spacing w:val="-6"/>
        </w:rPr>
        <w:t xml:space="preserve"> </w:t>
      </w:r>
      <w:r w:rsidRPr="004547FA">
        <w:t>tăng</w:t>
      </w:r>
      <w:r w:rsidRPr="004547FA">
        <w:rPr>
          <w:spacing w:val="-7"/>
        </w:rPr>
        <w:t xml:space="preserve"> </w:t>
      </w:r>
      <w:r w:rsidRPr="004547FA">
        <w:t>so</w:t>
      </w:r>
      <w:r w:rsidRPr="004547FA">
        <w:rPr>
          <w:spacing w:val="-5"/>
        </w:rPr>
        <w:t xml:space="preserve"> </w:t>
      </w:r>
      <w:proofErr w:type="spellStart"/>
      <w:r w:rsidRPr="004547FA">
        <w:t>với</w:t>
      </w:r>
      <w:proofErr w:type="spellEnd"/>
      <w:r w:rsidRPr="004547FA">
        <w:rPr>
          <w:spacing w:val="-6"/>
        </w:rPr>
        <w:t xml:space="preserve"> </w:t>
      </w:r>
      <w:proofErr w:type="spellStart"/>
      <w:r w:rsidRPr="004547FA">
        <w:t>năm</w:t>
      </w:r>
      <w:proofErr w:type="spellEnd"/>
      <w:r w:rsidRPr="004547FA">
        <w:rPr>
          <w:spacing w:val="-6"/>
        </w:rPr>
        <w:t xml:space="preserve"> </w:t>
      </w:r>
      <w:r w:rsidRPr="004547FA">
        <w:t>2019</w:t>
      </w:r>
      <w:r w:rsidRPr="004547FA">
        <w:rPr>
          <w:spacing w:val="-6"/>
        </w:rPr>
        <w:t xml:space="preserve"> </w:t>
      </w:r>
      <w:r w:rsidRPr="004547FA">
        <w:t>là</w:t>
      </w:r>
      <w:r w:rsidRPr="004547FA">
        <w:rPr>
          <w:spacing w:val="-7"/>
        </w:rPr>
        <w:t xml:space="preserve"> </w:t>
      </w:r>
      <w:r w:rsidRPr="004547FA">
        <w:t xml:space="preserve">25,56% tương </w:t>
      </w:r>
      <w:proofErr w:type="spellStart"/>
      <w:r w:rsidRPr="004547FA">
        <w:t>đương</w:t>
      </w:r>
      <w:proofErr w:type="spellEnd"/>
      <w:r w:rsidRPr="004547FA">
        <w:t xml:space="preserve"> 968 </w:t>
      </w:r>
      <w:proofErr w:type="spellStart"/>
      <w:r w:rsidRPr="004547FA">
        <w:t>triệu</w:t>
      </w:r>
      <w:proofErr w:type="spellEnd"/>
      <w:r w:rsidRPr="004547FA">
        <w:t xml:space="preserve"> </w:t>
      </w:r>
      <w:proofErr w:type="spellStart"/>
      <w:r w:rsidRPr="004547FA">
        <w:t>đồng</w:t>
      </w:r>
      <w:proofErr w:type="spellEnd"/>
      <w:r w:rsidRPr="004547FA">
        <w:t xml:space="preserve">. </w:t>
      </w:r>
      <w:proofErr w:type="spellStart"/>
      <w:r w:rsidRPr="004547FA">
        <w:t>Năm</w:t>
      </w:r>
      <w:proofErr w:type="spellEnd"/>
      <w:r w:rsidRPr="004547FA">
        <w:t xml:space="preserve"> 2021 tăng 68,09% so </w:t>
      </w:r>
      <w:proofErr w:type="spellStart"/>
      <w:r w:rsidRPr="004547FA">
        <w:rPr>
          <w:spacing w:val="2"/>
        </w:rPr>
        <w:t>với</w:t>
      </w:r>
      <w:proofErr w:type="spellEnd"/>
      <w:r w:rsidRPr="004547FA">
        <w:rPr>
          <w:spacing w:val="2"/>
        </w:rPr>
        <w:t xml:space="preserve"> </w:t>
      </w:r>
      <w:proofErr w:type="spellStart"/>
      <w:r w:rsidRPr="004547FA">
        <w:t>năm</w:t>
      </w:r>
      <w:proofErr w:type="spellEnd"/>
      <w:r w:rsidRPr="004547FA">
        <w:t xml:space="preserve"> 2020 tương </w:t>
      </w:r>
      <w:proofErr w:type="spellStart"/>
      <w:r w:rsidRPr="004547FA">
        <w:t>đương</w:t>
      </w:r>
      <w:proofErr w:type="spellEnd"/>
      <w:r w:rsidRPr="004547FA">
        <w:t xml:space="preserve"> 3239 </w:t>
      </w:r>
      <w:proofErr w:type="spellStart"/>
      <w:r w:rsidRPr="004547FA">
        <w:t>triệu</w:t>
      </w:r>
      <w:proofErr w:type="spellEnd"/>
      <w:r w:rsidRPr="004547FA">
        <w:rPr>
          <w:spacing w:val="-1"/>
        </w:rPr>
        <w:t xml:space="preserve"> </w:t>
      </w:r>
      <w:proofErr w:type="spellStart"/>
      <w:r w:rsidRPr="004547FA">
        <w:t>đồng</w:t>
      </w:r>
      <w:proofErr w:type="spellEnd"/>
      <w:r w:rsidRPr="004547FA">
        <w:t>.</w:t>
      </w:r>
    </w:p>
    <w:p w14:paraId="12DE0AB9" w14:textId="77777777" w:rsidR="00A24644" w:rsidRDefault="00A24644" w:rsidP="00A24644">
      <w:bookmarkStart w:id="212" w:name="_Toc99278400"/>
    </w:p>
    <w:p w14:paraId="2BF8085C" w14:textId="77777777" w:rsidR="00A24644" w:rsidRPr="00A24644" w:rsidRDefault="00A24644" w:rsidP="00A24644"/>
    <w:p w14:paraId="6B4E0A8F" w14:textId="77777777" w:rsidR="00A24644" w:rsidRPr="00A24644" w:rsidRDefault="00A24644" w:rsidP="00A24644"/>
    <w:p w14:paraId="12355056" w14:textId="7B78379E" w:rsidR="00E06223" w:rsidRDefault="009928D0" w:rsidP="00E53690">
      <w:pPr>
        <w:pStyle w:val="BodyText"/>
        <w:spacing w:before="122"/>
        <w:outlineLvl w:val="2"/>
        <w:rPr>
          <w:b/>
          <w:bCs/>
        </w:rPr>
      </w:pPr>
      <w:bookmarkStart w:id="213" w:name="_Toc101095501"/>
      <w:r>
        <w:rPr>
          <w:b/>
          <w:bCs/>
        </w:rPr>
        <w:lastRenderedPageBreak/>
        <w:t>2.3.2</w:t>
      </w:r>
      <w:r w:rsidR="00E06223" w:rsidRPr="000209CF">
        <w:rPr>
          <w:b/>
          <w:bCs/>
        </w:rPr>
        <w:t xml:space="preserve">. Tình hình </w:t>
      </w:r>
      <w:proofErr w:type="spellStart"/>
      <w:r w:rsidR="00E06223" w:rsidRPr="000209CF">
        <w:rPr>
          <w:b/>
          <w:bCs/>
        </w:rPr>
        <w:t>dư</w:t>
      </w:r>
      <w:proofErr w:type="spellEnd"/>
      <w:r w:rsidR="00E06223" w:rsidRPr="000209CF">
        <w:rPr>
          <w:b/>
          <w:bCs/>
        </w:rPr>
        <w:t xml:space="preserve"> </w:t>
      </w:r>
      <w:proofErr w:type="spellStart"/>
      <w:r w:rsidR="00E06223" w:rsidRPr="000209CF">
        <w:rPr>
          <w:b/>
          <w:bCs/>
        </w:rPr>
        <w:t>nợ</w:t>
      </w:r>
      <w:proofErr w:type="spellEnd"/>
      <w:r w:rsidR="00E06223" w:rsidRPr="000209CF">
        <w:rPr>
          <w:b/>
          <w:bCs/>
        </w:rPr>
        <w:t xml:space="preserve"> </w:t>
      </w:r>
      <w:proofErr w:type="spellStart"/>
      <w:r w:rsidR="00E06223" w:rsidRPr="000209CF">
        <w:rPr>
          <w:b/>
          <w:bCs/>
        </w:rPr>
        <w:t>theo</w:t>
      </w:r>
      <w:proofErr w:type="spellEnd"/>
      <w:r w:rsidR="00E06223" w:rsidRPr="000209CF">
        <w:rPr>
          <w:b/>
          <w:bCs/>
        </w:rPr>
        <w:t xml:space="preserve"> </w:t>
      </w:r>
      <w:proofErr w:type="spellStart"/>
      <w:r w:rsidR="00E06223" w:rsidRPr="000209CF">
        <w:rPr>
          <w:b/>
          <w:bCs/>
        </w:rPr>
        <w:t>khách</w:t>
      </w:r>
      <w:proofErr w:type="spellEnd"/>
      <w:r w:rsidR="00E06223" w:rsidRPr="000209CF">
        <w:rPr>
          <w:b/>
          <w:bCs/>
        </w:rPr>
        <w:t xml:space="preserve"> hàng </w:t>
      </w:r>
      <w:proofErr w:type="spellStart"/>
      <w:r w:rsidR="00E06223" w:rsidRPr="000209CF">
        <w:rPr>
          <w:b/>
          <w:bCs/>
        </w:rPr>
        <w:t>doanh</w:t>
      </w:r>
      <w:proofErr w:type="spellEnd"/>
      <w:r w:rsidR="00E06223" w:rsidRPr="000209CF">
        <w:rPr>
          <w:b/>
          <w:bCs/>
        </w:rPr>
        <w:t xml:space="preserve"> nghiệp </w:t>
      </w:r>
      <w:proofErr w:type="spellStart"/>
      <w:r w:rsidR="00E06223" w:rsidRPr="000209CF">
        <w:rPr>
          <w:b/>
          <w:bCs/>
        </w:rPr>
        <w:t>của</w:t>
      </w:r>
      <w:proofErr w:type="spellEnd"/>
      <w:r w:rsidR="00E06223" w:rsidRPr="000209CF">
        <w:rPr>
          <w:b/>
          <w:bCs/>
        </w:rPr>
        <w:t xml:space="preserve"> ngân hàng OCB</w:t>
      </w:r>
      <w:bookmarkEnd w:id="211"/>
      <w:bookmarkEnd w:id="212"/>
      <w:bookmarkEnd w:id="213"/>
    </w:p>
    <w:p w14:paraId="6565875D" w14:textId="0F229EDF" w:rsidR="00A24644" w:rsidRPr="00A24644" w:rsidRDefault="00A24644" w:rsidP="00A24644">
      <w:pPr>
        <w:pStyle w:val="Caption"/>
      </w:pPr>
      <w:bookmarkStart w:id="214" w:name="_Toc101095421"/>
      <w:proofErr w:type="spellStart"/>
      <w:r>
        <w:t>Bảng</w:t>
      </w:r>
      <w:proofErr w:type="spellEnd"/>
      <w:r>
        <w:t xml:space="preserve"> 2.</w:t>
      </w:r>
      <w:fldSimple w:instr=" SEQ Bảng_2. \* ARABIC ">
        <w:r>
          <w:rPr>
            <w:noProof/>
          </w:rPr>
          <w:t>11</w:t>
        </w:r>
      </w:fldSimple>
      <w:r>
        <w:t xml:space="preserve">: </w:t>
      </w:r>
      <w:proofErr w:type="spellStart"/>
      <w:r w:rsidRPr="004547FA">
        <w:rPr>
          <w:bCs/>
          <w:iCs w:val="0"/>
          <w:szCs w:val="26"/>
        </w:rPr>
        <w:t>Dư</w:t>
      </w:r>
      <w:proofErr w:type="spellEnd"/>
      <w:r w:rsidRPr="004547FA">
        <w:rPr>
          <w:bCs/>
          <w:iCs w:val="0"/>
          <w:szCs w:val="26"/>
        </w:rPr>
        <w:t xml:space="preserve"> </w:t>
      </w:r>
      <w:proofErr w:type="spellStart"/>
      <w:r w:rsidRPr="004547FA">
        <w:rPr>
          <w:bCs/>
          <w:iCs w:val="0"/>
          <w:szCs w:val="26"/>
        </w:rPr>
        <w:t>nợ</w:t>
      </w:r>
      <w:proofErr w:type="spellEnd"/>
      <w:r w:rsidRPr="004547FA">
        <w:rPr>
          <w:bCs/>
          <w:iCs w:val="0"/>
          <w:szCs w:val="26"/>
        </w:rPr>
        <w:t xml:space="preserve"> </w:t>
      </w:r>
      <w:proofErr w:type="spellStart"/>
      <w:r w:rsidRPr="004547FA">
        <w:rPr>
          <w:bCs/>
          <w:iCs w:val="0"/>
          <w:szCs w:val="26"/>
        </w:rPr>
        <w:t>cho</w:t>
      </w:r>
      <w:proofErr w:type="spellEnd"/>
      <w:r w:rsidRPr="004547FA">
        <w:rPr>
          <w:bCs/>
          <w:iCs w:val="0"/>
          <w:szCs w:val="26"/>
        </w:rPr>
        <w:t xml:space="preserve"> </w:t>
      </w:r>
      <w:proofErr w:type="spellStart"/>
      <w:r w:rsidRPr="004547FA">
        <w:rPr>
          <w:bCs/>
          <w:iCs w:val="0"/>
          <w:szCs w:val="26"/>
        </w:rPr>
        <w:t>vay</w:t>
      </w:r>
      <w:proofErr w:type="spellEnd"/>
      <w:r w:rsidRPr="004547FA">
        <w:rPr>
          <w:bCs/>
          <w:iCs w:val="0"/>
          <w:szCs w:val="26"/>
        </w:rPr>
        <w:t xml:space="preserve"> </w:t>
      </w:r>
      <w:proofErr w:type="spellStart"/>
      <w:r w:rsidRPr="004547FA">
        <w:rPr>
          <w:bCs/>
          <w:iCs w:val="0"/>
          <w:szCs w:val="26"/>
        </w:rPr>
        <w:t>khách</w:t>
      </w:r>
      <w:proofErr w:type="spellEnd"/>
      <w:r w:rsidRPr="004547FA">
        <w:rPr>
          <w:bCs/>
          <w:iCs w:val="0"/>
          <w:szCs w:val="26"/>
        </w:rPr>
        <w:t xml:space="preserve"> hàng </w:t>
      </w:r>
      <w:proofErr w:type="spellStart"/>
      <w:r w:rsidRPr="004547FA">
        <w:rPr>
          <w:bCs/>
          <w:iCs w:val="0"/>
          <w:szCs w:val="26"/>
        </w:rPr>
        <w:t>doanh</w:t>
      </w:r>
      <w:proofErr w:type="spellEnd"/>
      <w:r w:rsidRPr="004547FA">
        <w:rPr>
          <w:bCs/>
          <w:iCs w:val="0"/>
          <w:szCs w:val="26"/>
        </w:rPr>
        <w:t xml:space="preserve"> nghiệp</w:t>
      </w:r>
      <w:bookmarkEnd w:id="214"/>
    </w:p>
    <w:p w14:paraId="24239950" w14:textId="74F77332" w:rsidR="000104E3" w:rsidRPr="004547FA" w:rsidRDefault="000104E3"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16"/>
        <w:gridCol w:w="932"/>
        <w:gridCol w:w="1061"/>
        <w:gridCol w:w="1066"/>
        <w:gridCol w:w="943"/>
        <w:gridCol w:w="1150"/>
        <w:gridCol w:w="948"/>
        <w:gridCol w:w="1476"/>
      </w:tblGrid>
      <w:tr w:rsidR="000104E3" w:rsidRPr="004547FA" w14:paraId="3D572369" w14:textId="77777777" w:rsidTr="00A33323">
        <w:trPr>
          <w:trHeight w:val="678"/>
        </w:trPr>
        <w:tc>
          <w:tcPr>
            <w:tcW w:w="1716" w:type="dxa"/>
            <w:vMerge w:val="restart"/>
            <w:shd w:val="clear" w:color="auto" w:fill="auto"/>
            <w:vAlign w:val="center"/>
          </w:tcPr>
          <w:p w14:paraId="54F4CD94" w14:textId="77777777" w:rsidR="000104E3" w:rsidRPr="004547FA" w:rsidRDefault="000104E3" w:rsidP="00E53690">
            <w:pPr>
              <w:pStyle w:val="TableParagraph"/>
              <w:jc w:val="center"/>
              <w:rPr>
                <w:szCs w:val="26"/>
              </w:rPr>
            </w:pPr>
          </w:p>
        </w:tc>
        <w:tc>
          <w:tcPr>
            <w:tcW w:w="932" w:type="dxa"/>
            <w:vMerge w:val="restart"/>
            <w:shd w:val="clear" w:color="auto" w:fill="auto"/>
            <w:vAlign w:val="center"/>
          </w:tcPr>
          <w:p w14:paraId="4E7F8D7E" w14:textId="77777777" w:rsidR="000104E3" w:rsidRPr="004547FA" w:rsidRDefault="000104E3" w:rsidP="00E53690">
            <w:pPr>
              <w:pStyle w:val="TableParagraph"/>
              <w:jc w:val="center"/>
              <w:rPr>
                <w:b/>
                <w:i/>
                <w:szCs w:val="26"/>
              </w:rPr>
            </w:pPr>
          </w:p>
          <w:p w14:paraId="0E63F5BD" w14:textId="05068B84" w:rsidR="000104E3" w:rsidRPr="004547FA" w:rsidRDefault="000104E3" w:rsidP="00E53690">
            <w:pPr>
              <w:pStyle w:val="TableParagraph"/>
              <w:jc w:val="center"/>
              <w:rPr>
                <w:b/>
                <w:szCs w:val="26"/>
              </w:rPr>
            </w:pPr>
            <w:r w:rsidRPr="004547FA">
              <w:rPr>
                <w:b/>
                <w:szCs w:val="26"/>
              </w:rPr>
              <w:t>2019</w:t>
            </w:r>
          </w:p>
        </w:tc>
        <w:tc>
          <w:tcPr>
            <w:tcW w:w="1061" w:type="dxa"/>
            <w:vMerge w:val="restart"/>
            <w:shd w:val="clear" w:color="auto" w:fill="auto"/>
            <w:vAlign w:val="center"/>
          </w:tcPr>
          <w:p w14:paraId="2BD71AC5" w14:textId="77777777" w:rsidR="000104E3" w:rsidRPr="004547FA" w:rsidRDefault="000104E3" w:rsidP="00E53690">
            <w:pPr>
              <w:pStyle w:val="TableParagraph"/>
              <w:jc w:val="center"/>
              <w:rPr>
                <w:b/>
                <w:i/>
                <w:szCs w:val="26"/>
              </w:rPr>
            </w:pPr>
          </w:p>
          <w:p w14:paraId="762AB980" w14:textId="30A5D2EA" w:rsidR="000104E3" w:rsidRPr="004547FA" w:rsidRDefault="000104E3" w:rsidP="00E53690">
            <w:pPr>
              <w:pStyle w:val="TableParagraph"/>
              <w:jc w:val="center"/>
              <w:rPr>
                <w:b/>
                <w:szCs w:val="26"/>
              </w:rPr>
            </w:pPr>
            <w:r w:rsidRPr="004547FA">
              <w:rPr>
                <w:b/>
                <w:szCs w:val="26"/>
              </w:rPr>
              <w:t>2020</w:t>
            </w:r>
          </w:p>
        </w:tc>
        <w:tc>
          <w:tcPr>
            <w:tcW w:w="1066" w:type="dxa"/>
            <w:vMerge w:val="restart"/>
            <w:shd w:val="clear" w:color="auto" w:fill="auto"/>
            <w:vAlign w:val="center"/>
          </w:tcPr>
          <w:p w14:paraId="601B5DB5" w14:textId="77777777" w:rsidR="000104E3" w:rsidRPr="004547FA" w:rsidRDefault="000104E3" w:rsidP="00E53690">
            <w:pPr>
              <w:pStyle w:val="TableParagraph"/>
              <w:jc w:val="center"/>
              <w:rPr>
                <w:b/>
                <w:i/>
                <w:szCs w:val="26"/>
              </w:rPr>
            </w:pPr>
          </w:p>
          <w:p w14:paraId="14E6CC7D" w14:textId="6DF76729" w:rsidR="000104E3" w:rsidRPr="004547FA" w:rsidRDefault="000104E3" w:rsidP="00E53690">
            <w:pPr>
              <w:pStyle w:val="TableParagraph"/>
              <w:jc w:val="center"/>
              <w:rPr>
                <w:b/>
                <w:szCs w:val="26"/>
              </w:rPr>
            </w:pPr>
            <w:r w:rsidRPr="004547FA">
              <w:rPr>
                <w:b/>
                <w:szCs w:val="26"/>
              </w:rPr>
              <w:t>2021</w:t>
            </w:r>
          </w:p>
        </w:tc>
        <w:tc>
          <w:tcPr>
            <w:tcW w:w="2093" w:type="dxa"/>
            <w:gridSpan w:val="2"/>
            <w:shd w:val="clear" w:color="auto" w:fill="auto"/>
            <w:vAlign w:val="center"/>
          </w:tcPr>
          <w:p w14:paraId="753F81D1" w14:textId="5F81643D" w:rsidR="000104E3" w:rsidRPr="004547FA" w:rsidRDefault="000104E3" w:rsidP="00E53690">
            <w:pPr>
              <w:pStyle w:val="TableParagraph"/>
              <w:ind w:hanging="509"/>
              <w:jc w:val="center"/>
              <w:rPr>
                <w:b/>
                <w:szCs w:val="26"/>
              </w:rPr>
            </w:pPr>
            <w:r w:rsidRPr="004547FA">
              <w:rPr>
                <w:b/>
                <w:szCs w:val="26"/>
              </w:rPr>
              <w:t>C</w:t>
            </w:r>
            <w:r w:rsidR="00A33323" w:rsidRPr="004547FA">
              <w:rPr>
                <w:b/>
                <w:szCs w:val="26"/>
              </w:rPr>
              <w:t xml:space="preserve">        </w:t>
            </w:r>
            <w:proofErr w:type="spellStart"/>
            <w:r w:rsidR="00A33323" w:rsidRPr="004547FA">
              <w:rPr>
                <w:b/>
                <w:szCs w:val="26"/>
              </w:rPr>
              <w:t>C</w:t>
            </w:r>
            <w:r w:rsidRPr="004547FA">
              <w:rPr>
                <w:b/>
                <w:szCs w:val="26"/>
              </w:rPr>
              <w:t>hênh</w:t>
            </w:r>
            <w:proofErr w:type="spellEnd"/>
            <w:r w:rsidRPr="004547FA">
              <w:rPr>
                <w:b/>
                <w:szCs w:val="26"/>
              </w:rPr>
              <w:t xml:space="preserve"> </w:t>
            </w:r>
            <w:proofErr w:type="spellStart"/>
            <w:r w:rsidRPr="004547FA">
              <w:rPr>
                <w:b/>
                <w:szCs w:val="26"/>
              </w:rPr>
              <w:t>lệch</w:t>
            </w:r>
            <w:proofErr w:type="spellEnd"/>
            <w:r w:rsidRPr="004547FA">
              <w:rPr>
                <w:b/>
                <w:szCs w:val="26"/>
              </w:rPr>
              <w:t xml:space="preserve"> 2020 so </w:t>
            </w:r>
            <w:proofErr w:type="spellStart"/>
            <w:r w:rsidRPr="004547FA">
              <w:rPr>
                <w:b/>
                <w:szCs w:val="26"/>
              </w:rPr>
              <w:t>với</w:t>
            </w:r>
            <w:proofErr w:type="spellEnd"/>
            <w:r w:rsidRPr="004547FA">
              <w:rPr>
                <w:b/>
                <w:szCs w:val="26"/>
              </w:rPr>
              <w:t xml:space="preserve"> 2019</w:t>
            </w:r>
            <w:r w:rsidR="00A33323" w:rsidRPr="004547FA">
              <w:rPr>
                <w:b/>
                <w:szCs w:val="26"/>
              </w:rPr>
              <w:t xml:space="preserve"> </w:t>
            </w:r>
          </w:p>
        </w:tc>
        <w:tc>
          <w:tcPr>
            <w:tcW w:w="2424" w:type="dxa"/>
            <w:gridSpan w:val="2"/>
            <w:shd w:val="clear" w:color="auto" w:fill="auto"/>
            <w:vAlign w:val="center"/>
          </w:tcPr>
          <w:p w14:paraId="206427CA" w14:textId="394B5AED" w:rsidR="000104E3" w:rsidRPr="004547FA" w:rsidRDefault="00A33323" w:rsidP="00E53690">
            <w:pPr>
              <w:pStyle w:val="TableParagraph"/>
              <w:ind w:hanging="857"/>
              <w:jc w:val="center"/>
              <w:rPr>
                <w:b/>
                <w:szCs w:val="26"/>
              </w:rPr>
            </w:pPr>
            <w:r w:rsidRPr="004547FA">
              <w:rPr>
                <w:b/>
                <w:szCs w:val="26"/>
              </w:rPr>
              <w:t xml:space="preserve">                       </w:t>
            </w:r>
            <w:proofErr w:type="spellStart"/>
            <w:r w:rsidRPr="004547FA">
              <w:rPr>
                <w:b/>
                <w:szCs w:val="26"/>
              </w:rPr>
              <w:t>Chênh</w:t>
            </w:r>
            <w:proofErr w:type="spellEnd"/>
            <w:r w:rsidRPr="004547FA">
              <w:rPr>
                <w:b/>
                <w:szCs w:val="26"/>
              </w:rPr>
              <w:t xml:space="preserve"> </w:t>
            </w:r>
            <w:proofErr w:type="spellStart"/>
            <w:r w:rsidR="000104E3" w:rsidRPr="004547FA">
              <w:rPr>
                <w:b/>
                <w:szCs w:val="26"/>
              </w:rPr>
              <w:t>lệch</w:t>
            </w:r>
            <w:proofErr w:type="spellEnd"/>
            <w:r w:rsidR="000104E3" w:rsidRPr="004547FA">
              <w:rPr>
                <w:b/>
                <w:szCs w:val="26"/>
              </w:rPr>
              <w:t xml:space="preserve"> 2021 so </w:t>
            </w:r>
            <w:proofErr w:type="spellStart"/>
            <w:r w:rsidR="000104E3" w:rsidRPr="004547FA">
              <w:rPr>
                <w:b/>
                <w:szCs w:val="26"/>
              </w:rPr>
              <w:t>với</w:t>
            </w:r>
            <w:proofErr w:type="spellEnd"/>
            <w:r w:rsidR="000104E3" w:rsidRPr="004547FA">
              <w:rPr>
                <w:b/>
                <w:szCs w:val="26"/>
              </w:rPr>
              <w:t xml:space="preserve"> 2020</w:t>
            </w:r>
          </w:p>
        </w:tc>
      </w:tr>
      <w:tr w:rsidR="00ED7529" w:rsidRPr="004547FA" w14:paraId="7342AC3E" w14:textId="77777777" w:rsidTr="00A33323">
        <w:trPr>
          <w:trHeight w:val="584"/>
        </w:trPr>
        <w:tc>
          <w:tcPr>
            <w:tcW w:w="1716" w:type="dxa"/>
            <w:vMerge/>
            <w:tcBorders>
              <w:top w:val="nil"/>
            </w:tcBorders>
            <w:shd w:val="clear" w:color="auto" w:fill="auto"/>
            <w:vAlign w:val="center"/>
          </w:tcPr>
          <w:p w14:paraId="52F6415E" w14:textId="77777777" w:rsidR="000104E3" w:rsidRPr="004547FA" w:rsidRDefault="000104E3" w:rsidP="00E53690">
            <w:pPr>
              <w:jc w:val="center"/>
              <w:rPr>
                <w:szCs w:val="26"/>
              </w:rPr>
            </w:pPr>
          </w:p>
        </w:tc>
        <w:tc>
          <w:tcPr>
            <w:tcW w:w="932" w:type="dxa"/>
            <w:vMerge/>
            <w:tcBorders>
              <w:top w:val="nil"/>
            </w:tcBorders>
            <w:shd w:val="clear" w:color="auto" w:fill="auto"/>
            <w:vAlign w:val="center"/>
          </w:tcPr>
          <w:p w14:paraId="4C36A544" w14:textId="77777777" w:rsidR="000104E3" w:rsidRPr="004547FA" w:rsidRDefault="000104E3" w:rsidP="00E53690">
            <w:pPr>
              <w:jc w:val="center"/>
              <w:rPr>
                <w:szCs w:val="26"/>
              </w:rPr>
            </w:pPr>
          </w:p>
        </w:tc>
        <w:tc>
          <w:tcPr>
            <w:tcW w:w="1061" w:type="dxa"/>
            <w:vMerge/>
            <w:tcBorders>
              <w:top w:val="nil"/>
            </w:tcBorders>
            <w:shd w:val="clear" w:color="auto" w:fill="auto"/>
            <w:vAlign w:val="center"/>
          </w:tcPr>
          <w:p w14:paraId="676EEDAE" w14:textId="77777777" w:rsidR="000104E3" w:rsidRPr="004547FA" w:rsidRDefault="000104E3" w:rsidP="00E53690">
            <w:pPr>
              <w:jc w:val="center"/>
              <w:rPr>
                <w:szCs w:val="26"/>
              </w:rPr>
            </w:pPr>
          </w:p>
        </w:tc>
        <w:tc>
          <w:tcPr>
            <w:tcW w:w="1066" w:type="dxa"/>
            <w:vMerge/>
            <w:tcBorders>
              <w:top w:val="nil"/>
            </w:tcBorders>
            <w:shd w:val="clear" w:color="auto" w:fill="auto"/>
            <w:vAlign w:val="center"/>
          </w:tcPr>
          <w:p w14:paraId="25A10D18" w14:textId="77777777" w:rsidR="000104E3" w:rsidRPr="004547FA" w:rsidRDefault="000104E3" w:rsidP="00E53690">
            <w:pPr>
              <w:jc w:val="center"/>
              <w:rPr>
                <w:szCs w:val="26"/>
              </w:rPr>
            </w:pPr>
          </w:p>
        </w:tc>
        <w:tc>
          <w:tcPr>
            <w:tcW w:w="943" w:type="dxa"/>
            <w:shd w:val="clear" w:color="auto" w:fill="auto"/>
            <w:vAlign w:val="center"/>
          </w:tcPr>
          <w:p w14:paraId="2E80263D" w14:textId="77777777" w:rsidR="000104E3" w:rsidRPr="004547FA" w:rsidRDefault="000104E3" w:rsidP="00E53690">
            <w:pPr>
              <w:pStyle w:val="TableParagraph"/>
              <w:ind w:hanging="32"/>
              <w:jc w:val="center"/>
              <w:rPr>
                <w:b/>
                <w:szCs w:val="26"/>
              </w:rPr>
            </w:pPr>
            <w:proofErr w:type="spellStart"/>
            <w:r w:rsidRPr="004547FA">
              <w:rPr>
                <w:b/>
                <w:szCs w:val="26"/>
              </w:rPr>
              <w:t>Triệu</w:t>
            </w:r>
            <w:proofErr w:type="spellEnd"/>
            <w:r w:rsidRPr="004547FA">
              <w:rPr>
                <w:b/>
                <w:szCs w:val="26"/>
              </w:rPr>
              <w:t xml:space="preserve"> đồng</w:t>
            </w:r>
          </w:p>
        </w:tc>
        <w:tc>
          <w:tcPr>
            <w:tcW w:w="1150" w:type="dxa"/>
            <w:shd w:val="clear" w:color="auto" w:fill="auto"/>
            <w:vAlign w:val="center"/>
          </w:tcPr>
          <w:p w14:paraId="0547C7CF" w14:textId="77777777" w:rsidR="000104E3" w:rsidRPr="004547FA" w:rsidRDefault="000104E3" w:rsidP="00E53690">
            <w:pPr>
              <w:pStyle w:val="TableParagraph"/>
              <w:jc w:val="center"/>
              <w:rPr>
                <w:b/>
                <w:szCs w:val="26"/>
              </w:rPr>
            </w:pPr>
            <w:r w:rsidRPr="004547FA">
              <w:rPr>
                <w:b/>
                <w:szCs w:val="26"/>
              </w:rPr>
              <w:t>%</w:t>
            </w:r>
          </w:p>
        </w:tc>
        <w:tc>
          <w:tcPr>
            <w:tcW w:w="948" w:type="dxa"/>
            <w:shd w:val="clear" w:color="auto" w:fill="auto"/>
            <w:vAlign w:val="center"/>
          </w:tcPr>
          <w:p w14:paraId="2DC8F4EA" w14:textId="77777777" w:rsidR="000104E3" w:rsidRPr="004547FA" w:rsidRDefault="000104E3" w:rsidP="00E53690">
            <w:pPr>
              <w:pStyle w:val="TableParagraph"/>
              <w:ind w:hanging="32"/>
              <w:jc w:val="center"/>
              <w:rPr>
                <w:b/>
                <w:szCs w:val="26"/>
              </w:rPr>
            </w:pPr>
            <w:proofErr w:type="spellStart"/>
            <w:r w:rsidRPr="004547FA">
              <w:rPr>
                <w:b/>
                <w:szCs w:val="26"/>
              </w:rPr>
              <w:t>Triệu</w:t>
            </w:r>
            <w:proofErr w:type="spellEnd"/>
            <w:r w:rsidRPr="004547FA">
              <w:rPr>
                <w:b/>
                <w:szCs w:val="26"/>
              </w:rPr>
              <w:t xml:space="preserve"> đồng</w:t>
            </w:r>
          </w:p>
        </w:tc>
        <w:tc>
          <w:tcPr>
            <w:tcW w:w="1476" w:type="dxa"/>
            <w:shd w:val="clear" w:color="auto" w:fill="auto"/>
            <w:vAlign w:val="center"/>
          </w:tcPr>
          <w:p w14:paraId="11688F00" w14:textId="77777777" w:rsidR="000104E3" w:rsidRPr="004547FA" w:rsidRDefault="000104E3" w:rsidP="00E53690">
            <w:pPr>
              <w:pStyle w:val="TableParagraph"/>
              <w:jc w:val="center"/>
              <w:rPr>
                <w:b/>
                <w:szCs w:val="26"/>
              </w:rPr>
            </w:pPr>
            <w:r w:rsidRPr="004547FA">
              <w:rPr>
                <w:b/>
                <w:szCs w:val="26"/>
              </w:rPr>
              <w:t>%</w:t>
            </w:r>
          </w:p>
        </w:tc>
      </w:tr>
      <w:tr w:rsidR="000104E3" w:rsidRPr="004547FA" w14:paraId="37B2A5AB" w14:textId="77777777" w:rsidTr="00A33323">
        <w:trPr>
          <w:trHeight w:val="482"/>
        </w:trPr>
        <w:tc>
          <w:tcPr>
            <w:tcW w:w="1716" w:type="dxa"/>
            <w:vAlign w:val="center"/>
          </w:tcPr>
          <w:p w14:paraId="5FD6BE08" w14:textId="77777777" w:rsidR="000104E3" w:rsidRPr="004547FA" w:rsidRDefault="000104E3" w:rsidP="00E53690">
            <w:pPr>
              <w:pStyle w:val="TableParagraph"/>
              <w:jc w:val="center"/>
              <w:rPr>
                <w:szCs w:val="26"/>
              </w:rPr>
            </w:pPr>
            <w:proofErr w:type="spellStart"/>
            <w:r w:rsidRPr="004547FA">
              <w:rPr>
                <w:szCs w:val="26"/>
              </w:rPr>
              <w:t>Doanh</w:t>
            </w:r>
            <w:proofErr w:type="spellEnd"/>
            <w:r w:rsidRPr="004547FA">
              <w:rPr>
                <w:szCs w:val="26"/>
              </w:rPr>
              <w:t xml:space="preserve"> nghiệp</w:t>
            </w:r>
          </w:p>
        </w:tc>
        <w:tc>
          <w:tcPr>
            <w:tcW w:w="932" w:type="dxa"/>
            <w:vAlign w:val="center"/>
          </w:tcPr>
          <w:p w14:paraId="4C452E52" w14:textId="77777777" w:rsidR="000104E3" w:rsidRPr="004547FA" w:rsidRDefault="000104E3" w:rsidP="00E53690">
            <w:pPr>
              <w:pStyle w:val="TableParagraph"/>
              <w:jc w:val="center"/>
              <w:rPr>
                <w:szCs w:val="26"/>
              </w:rPr>
            </w:pPr>
            <w:r w:rsidRPr="004547FA">
              <w:rPr>
                <w:szCs w:val="26"/>
              </w:rPr>
              <w:t>50.355</w:t>
            </w:r>
          </w:p>
        </w:tc>
        <w:tc>
          <w:tcPr>
            <w:tcW w:w="1061" w:type="dxa"/>
            <w:vAlign w:val="center"/>
          </w:tcPr>
          <w:p w14:paraId="150ECB78" w14:textId="77777777" w:rsidR="000104E3" w:rsidRPr="004547FA" w:rsidRDefault="000104E3" w:rsidP="00E53690">
            <w:pPr>
              <w:pStyle w:val="TableParagraph"/>
              <w:jc w:val="center"/>
              <w:rPr>
                <w:szCs w:val="26"/>
              </w:rPr>
            </w:pPr>
            <w:r w:rsidRPr="004547FA">
              <w:rPr>
                <w:w w:val="95"/>
                <w:szCs w:val="26"/>
              </w:rPr>
              <w:t>53.307</w:t>
            </w:r>
          </w:p>
        </w:tc>
        <w:tc>
          <w:tcPr>
            <w:tcW w:w="1066" w:type="dxa"/>
            <w:vAlign w:val="center"/>
          </w:tcPr>
          <w:p w14:paraId="73A07F9A" w14:textId="77777777" w:rsidR="000104E3" w:rsidRPr="004547FA" w:rsidRDefault="000104E3" w:rsidP="00E53690">
            <w:pPr>
              <w:pStyle w:val="TableParagraph"/>
              <w:jc w:val="center"/>
              <w:rPr>
                <w:szCs w:val="26"/>
              </w:rPr>
            </w:pPr>
            <w:r w:rsidRPr="004547FA">
              <w:rPr>
                <w:szCs w:val="26"/>
              </w:rPr>
              <w:t>57.050</w:t>
            </w:r>
          </w:p>
        </w:tc>
        <w:tc>
          <w:tcPr>
            <w:tcW w:w="943" w:type="dxa"/>
            <w:vAlign w:val="center"/>
          </w:tcPr>
          <w:p w14:paraId="6F4C1BF2" w14:textId="77777777" w:rsidR="000104E3" w:rsidRPr="004547FA" w:rsidRDefault="000104E3" w:rsidP="00E53690">
            <w:pPr>
              <w:pStyle w:val="TableParagraph"/>
              <w:jc w:val="center"/>
              <w:rPr>
                <w:szCs w:val="26"/>
              </w:rPr>
            </w:pPr>
            <w:r w:rsidRPr="004547FA">
              <w:rPr>
                <w:szCs w:val="26"/>
              </w:rPr>
              <w:t>3.743</w:t>
            </w:r>
          </w:p>
        </w:tc>
        <w:tc>
          <w:tcPr>
            <w:tcW w:w="1150" w:type="dxa"/>
            <w:vAlign w:val="center"/>
          </w:tcPr>
          <w:p w14:paraId="55D90D6C" w14:textId="77777777" w:rsidR="000104E3" w:rsidRPr="004547FA" w:rsidRDefault="000104E3" w:rsidP="00E53690">
            <w:pPr>
              <w:pStyle w:val="TableParagraph"/>
              <w:jc w:val="center"/>
              <w:rPr>
                <w:szCs w:val="26"/>
              </w:rPr>
            </w:pPr>
            <w:r w:rsidRPr="004547FA">
              <w:rPr>
                <w:szCs w:val="26"/>
              </w:rPr>
              <w:t>107,02</w:t>
            </w:r>
          </w:p>
        </w:tc>
        <w:tc>
          <w:tcPr>
            <w:tcW w:w="948" w:type="dxa"/>
            <w:vAlign w:val="center"/>
          </w:tcPr>
          <w:p w14:paraId="02E4C17A" w14:textId="77777777" w:rsidR="000104E3" w:rsidRPr="004547FA" w:rsidRDefault="000104E3" w:rsidP="00E53690">
            <w:pPr>
              <w:pStyle w:val="TableParagraph"/>
              <w:jc w:val="center"/>
              <w:rPr>
                <w:szCs w:val="26"/>
              </w:rPr>
            </w:pPr>
            <w:r w:rsidRPr="004547FA">
              <w:rPr>
                <w:szCs w:val="26"/>
              </w:rPr>
              <w:t>2.952</w:t>
            </w:r>
          </w:p>
        </w:tc>
        <w:tc>
          <w:tcPr>
            <w:tcW w:w="1476" w:type="dxa"/>
            <w:vAlign w:val="center"/>
          </w:tcPr>
          <w:p w14:paraId="1CDF259C" w14:textId="77777777" w:rsidR="000104E3" w:rsidRPr="004547FA" w:rsidRDefault="000104E3" w:rsidP="00E53690">
            <w:pPr>
              <w:pStyle w:val="TableParagraph"/>
              <w:jc w:val="center"/>
              <w:rPr>
                <w:szCs w:val="26"/>
              </w:rPr>
            </w:pPr>
            <w:r w:rsidRPr="004547FA">
              <w:rPr>
                <w:szCs w:val="26"/>
              </w:rPr>
              <w:t>105,86</w:t>
            </w:r>
          </w:p>
        </w:tc>
      </w:tr>
      <w:tr w:rsidR="000104E3" w:rsidRPr="004547FA" w14:paraId="6C82227D" w14:textId="77777777" w:rsidTr="00A33323">
        <w:trPr>
          <w:trHeight w:val="419"/>
        </w:trPr>
        <w:tc>
          <w:tcPr>
            <w:tcW w:w="1716" w:type="dxa"/>
            <w:vAlign w:val="center"/>
          </w:tcPr>
          <w:p w14:paraId="5B8A735A" w14:textId="77777777" w:rsidR="000104E3" w:rsidRPr="004547FA" w:rsidRDefault="000104E3" w:rsidP="00E53690">
            <w:pPr>
              <w:pStyle w:val="TableParagraph"/>
              <w:jc w:val="center"/>
              <w:rPr>
                <w:szCs w:val="26"/>
              </w:rPr>
            </w:pPr>
            <w:proofErr w:type="spellStart"/>
            <w:r w:rsidRPr="004547FA">
              <w:rPr>
                <w:szCs w:val="26"/>
              </w:rPr>
              <w:t>Dư</w:t>
            </w:r>
            <w:proofErr w:type="spellEnd"/>
            <w:r w:rsidRPr="004547FA">
              <w:rPr>
                <w:szCs w:val="26"/>
              </w:rPr>
              <w:t xml:space="preserve"> </w:t>
            </w:r>
            <w:proofErr w:type="spellStart"/>
            <w:r w:rsidRPr="004547FA">
              <w:rPr>
                <w:szCs w:val="26"/>
              </w:rPr>
              <w:t>nợ</w:t>
            </w:r>
            <w:proofErr w:type="spellEnd"/>
          </w:p>
        </w:tc>
        <w:tc>
          <w:tcPr>
            <w:tcW w:w="932" w:type="dxa"/>
            <w:vAlign w:val="center"/>
          </w:tcPr>
          <w:p w14:paraId="6978228D" w14:textId="77777777" w:rsidR="000104E3" w:rsidRPr="004547FA" w:rsidRDefault="000104E3" w:rsidP="00E53690">
            <w:pPr>
              <w:pStyle w:val="TableParagraph"/>
              <w:jc w:val="center"/>
              <w:rPr>
                <w:szCs w:val="26"/>
              </w:rPr>
            </w:pPr>
            <w:r w:rsidRPr="004547FA">
              <w:rPr>
                <w:szCs w:val="26"/>
              </w:rPr>
              <w:t>80.247</w:t>
            </w:r>
          </w:p>
        </w:tc>
        <w:tc>
          <w:tcPr>
            <w:tcW w:w="1061" w:type="dxa"/>
            <w:vAlign w:val="center"/>
          </w:tcPr>
          <w:p w14:paraId="40D279C7" w14:textId="77777777" w:rsidR="000104E3" w:rsidRPr="004547FA" w:rsidRDefault="000104E3" w:rsidP="00E53690">
            <w:pPr>
              <w:pStyle w:val="TableParagraph"/>
              <w:jc w:val="center"/>
              <w:rPr>
                <w:szCs w:val="26"/>
              </w:rPr>
            </w:pPr>
            <w:r w:rsidRPr="004547FA">
              <w:rPr>
                <w:w w:val="95"/>
                <w:szCs w:val="26"/>
              </w:rPr>
              <w:t>102.160</w:t>
            </w:r>
          </w:p>
        </w:tc>
        <w:tc>
          <w:tcPr>
            <w:tcW w:w="1066" w:type="dxa"/>
            <w:vAlign w:val="center"/>
          </w:tcPr>
          <w:p w14:paraId="6596991D" w14:textId="77777777" w:rsidR="000104E3" w:rsidRPr="004547FA" w:rsidRDefault="000104E3" w:rsidP="00E53690">
            <w:pPr>
              <w:pStyle w:val="TableParagraph"/>
              <w:jc w:val="center"/>
              <w:rPr>
                <w:szCs w:val="26"/>
              </w:rPr>
            </w:pPr>
            <w:r w:rsidRPr="004547FA">
              <w:rPr>
                <w:szCs w:val="26"/>
              </w:rPr>
              <w:t>103.784</w:t>
            </w:r>
          </w:p>
        </w:tc>
        <w:tc>
          <w:tcPr>
            <w:tcW w:w="943" w:type="dxa"/>
            <w:vAlign w:val="center"/>
          </w:tcPr>
          <w:p w14:paraId="5D7CD4DC" w14:textId="77777777" w:rsidR="000104E3" w:rsidRPr="004547FA" w:rsidRDefault="000104E3" w:rsidP="00E53690">
            <w:pPr>
              <w:pStyle w:val="TableParagraph"/>
              <w:jc w:val="center"/>
              <w:rPr>
                <w:szCs w:val="26"/>
              </w:rPr>
            </w:pPr>
            <w:r w:rsidRPr="004547FA">
              <w:rPr>
                <w:szCs w:val="26"/>
              </w:rPr>
              <w:t>1.624</w:t>
            </w:r>
          </w:p>
        </w:tc>
        <w:tc>
          <w:tcPr>
            <w:tcW w:w="1150" w:type="dxa"/>
            <w:vAlign w:val="center"/>
          </w:tcPr>
          <w:p w14:paraId="18FEE845" w14:textId="77777777" w:rsidR="000104E3" w:rsidRPr="004547FA" w:rsidRDefault="000104E3" w:rsidP="00E53690">
            <w:pPr>
              <w:pStyle w:val="TableParagraph"/>
              <w:jc w:val="center"/>
              <w:rPr>
                <w:szCs w:val="26"/>
              </w:rPr>
            </w:pPr>
            <w:r w:rsidRPr="004547FA">
              <w:rPr>
                <w:szCs w:val="26"/>
              </w:rPr>
              <w:t>101,59</w:t>
            </w:r>
          </w:p>
        </w:tc>
        <w:tc>
          <w:tcPr>
            <w:tcW w:w="948" w:type="dxa"/>
            <w:vAlign w:val="center"/>
          </w:tcPr>
          <w:p w14:paraId="06216B92" w14:textId="77777777" w:rsidR="000104E3" w:rsidRPr="004547FA" w:rsidRDefault="000104E3" w:rsidP="00E53690">
            <w:pPr>
              <w:pStyle w:val="TableParagraph"/>
              <w:jc w:val="center"/>
              <w:rPr>
                <w:szCs w:val="26"/>
              </w:rPr>
            </w:pPr>
            <w:r w:rsidRPr="004547FA">
              <w:rPr>
                <w:szCs w:val="26"/>
              </w:rPr>
              <w:t>21.913</w:t>
            </w:r>
          </w:p>
        </w:tc>
        <w:tc>
          <w:tcPr>
            <w:tcW w:w="1476" w:type="dxa"/>
            <w:vAlign w:val="center"/>
          </w:tcPr>
          <w:p w14:paraId="4B2884F9" w14:textId="77777777" w:rsidR="000104E3" w:rsidRPr="004547FA" w:rsidRDefault="000104E3" w:rsidP="00E53690">
            <w:pPr>
              <w:pStyle w:val="TableParagraph"/>
              <w:jc w:val="center"/>
              <w:rPr>
                <w:szCs w:val="26"/>
              </w:rPr>
            </w:pPr>
            <w:r w:rsidRPr="004547FA">
              <w:rPr>
                <w:szCs w:val="26"/>
              </w:rPr>
              <w:t>127,31</w:t>
            </w:r>
          </w:p>
        </w:tc>
      </w:tr>
    </w:tbl>
    <w:p w14:paraId="3E9C908B" w14:textId="594452ED" w:rsidR="000104E3" w:rsidRPr="004547FA" w:rsidRDefault="000104E3"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235EB253" w14:textId="5E549CB4" w:rsidR="000104E3" w:rsidRPr="00A24644" w:rsidRDefault="00561691" w:rsidP="00A24644">
      <w:pPr>
        <w:pStyle w:val="Caption"/>
      </w:pPr>
      <w:bookmarkStart w:id="215" w:name="_Toc101095456"/>
      <w:proofErr w:type="spellStart"/>
      <w:r w:rsidRPr="00A24644">
        <w:t>Biểu</w:t>
      </w:r>
      <w:proofErr w:type="spellEnd"/>
      <w:r w:rsidRPr="00A24644">
        <w:t xml:space="preserve"> </w:t>
      </w:r>
      <w:proofErr w:type="spellStart"/>
      <w:r w:rsidRPr="00A24644">
        <w:t>đồ</w:t>
      </w:r>
      <w:proofErr w:type="spellEnd"/>
      <w:r w:rsidRPr="00A24644">
        <w:t xml:space="preserve"> 2.</w:t>
      </w:r>
      <w:fldSimple w:instr=" SEQ Biểu_đồ_2. \* ARABIC ">
        <w:r w:rsidR="00CB238D" w:rsidRPr="00A24644">
          <w:t>9</w:t>
        </w:r>
      </w:fldSimple>
      <w:r w:rsidR="000104E3" w:rsidRPr="00A24644">
        <w:t xml:space="preserve">: </w:t>
      </w:r>
      <w:proofErr w:type="spellStart"/>
      <w:r w:rsidR="000104E3" w:rsidRPr="00A24644">
        <w:t>Dư</w:t>
      </w:r>
      <w:proofErr w:type="spellEnd"/>
      <w:r w:rsidR="000104E3" w:rsidRPr="00A24644">
        <w:t xml:space="preserve"> </w:t>
      </w:r>
      <w:proofErr w:type="spellStart"/>
      <w:r w:rsidR="000104E3" w:rsidRPr="00A24644">
        <w:t>nợ</w:t>
      </w:r>
      <w:proofErr w:type="spellEnd"/>
      <w:r w:rsidR="000104E3" w:rsidRPr="00A24644">
        <w:t xml:space="preserve"> </w:t>
      </w:r>
      <w:proofErr w:type="spellStart"/>
      <w:r w:rsidR="000104E3" w:rsidRPr="00A24644">
        <w:t>cho</w:t>
      </w:r>
      <w:proofErr w:type="spellEnd"/>
      <w:r w:rsidR="000104E3" w:rsidRPr="00A24644">
        <w:t xml:space="preserve"> </w:t>
      </w:r>
      <w:proofErr w:type="spellStart"/>
      <w:r w:rsidR="000104E3" w:rsidRPr="00A24644">
        <w:t>vay</w:t>
      </w:r>
      <w:proofErr w:type="spellEnd"/>
      <w:r w:rsidR="000104E3" w:rsidRPr="00A24644">
        <w:t xml:space="preserve"> </w:t>
      </w:r>
      <w:proofErr w:type="spellStart"/>
      <w:r w:rsidR="000104E3" w:rsidRPr="00A24644">
        <w:t>khách</w:t>
      </w:r>
      <w:proofErr w:type="spellEnd"/>
      <w:r w:rsidR="000104E3" w:rsidRPr="00A24644">
        <w:t xml:space="preserve"> hàng </w:t>
      </w:r>
      <w:proofErr w:type="spellStart"/>
      <w:r w:rsidR="000104E3" w:rsidRPr="00A24644">
        <w:t>doanh</w:t>
      </w:r>
      <w:proofErr w:type="spellEnd"/>
      <w:r w:rsidR="000104E3" w:rsidRPr="00A24644">
        <w:t xml:space="preserve"> nghiệp</w:t>
      </w:r>
      <w:bookmarkEnd w:id="215"/>
    </w:p>
    <w:p w14:paraId="3C807979" w14:textId="6F0D4C51" w:rsidR="000104E3" w:rsidRPr="004547FA" w:rsidRDefault="000104E3" w:rsidP="00E53690">
      <w:pPr>
        <w:jc w:val="right"/>
        <w:rPr>
          <w:b/>
          <w:i/>
          <w:szCs w:val="26"/>
        </w:rPr>
      </w:pPr>
      <w:r w:rsidRPr="004547FA">
        <w:rPr>
          <w:noProof/>
          <w:szCs w:val="26"/>
        </w:rPr>
        <mc:AlternateContent>
          <mc:Choice Requires="wpg">
            <w:drawing>
              <wp:anchor distT="0" distB="0" distL="0" distR="0" simplePos="0" relativeHeight="251668480" behindDoc="1" locked="0" layoutInCell="1" allowOverlap="1" wp14:anchorId="18206330" wp14:editId="6816269D">
                <wp:simplePos x="0" y="0"/>
                <wp:positionH relativeFrom="page">
                  <wp:posOffset>1710055</wp:posOffset>
                </wp:positionH>
                <wp:positionV relativeFrom="paragraph">
                  <wp:posOffset>400050</wp:posOffset>
                </wp:positionV>
                <wp:extent cx="4581525" cy="2295525"/>
                <wp:effectExtent l="0" t="0" r="0" b="0"/>
                <wp:wrapTopAndBottom/>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295525"/>
                          <a:chOff x="2473" y="263"/>
                          <a:chExt cx="7215" cy="3615"/>
                        </a:xfrm>
                      </wpg:grpSpPr>
                      <pic:pic xmlns:pic="http://schemas.openxmlformats.org/drawingml/2006/picture">
                        <pic:nvPicPr>
                          <pic:cNvPr id="253" name="Picture 1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456" y="538"/>
                            <a:ext cx="4292" cy="2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4" name="AutoShape 177"/>
                        <wps:cNvSpPr>
                          <a:spLocks/>
                        </wps:cNvSpPr>
                        <wps:spPr bwMode="auto">
                          <a:xfrm>
                            <a:off x="3404" y="789"/>
                            <a:ext cx="4008" cy="2636"/>
                          </a:xfrm>
                          <a:custGeom>
                            <a:avLst/>
                            <a:gdLst>
                              <a:gd name="T0" fmla="+- 0 3464 3404"/>
                              <a:gd name="T1" fmla="*/ T0 w 4008"/>
                              <a:gd name="T2" fmla="+- 0 3364 789"/>
                              <a:gd name="T3" fmla="*/ 3364 h 2636"/>
                              <a:gd name="T4" fmla="+- 0 3404 3404"/>
                              <a:gd name="T5" fmla="*/ T4 w 4008"/>
                              <a:gd name="T6" fmla="+- 0 3364 789"/>
                              <a:gd name="T7" fmla="*/ 3364 h 2636"/>
                              <a:gd name="T8" fmla="+- 0 3464 3404"/>
                              <a:gd name="T9" fmla="*/ T8 w 4008"/>
                              <a:gd name="T10" fmla="+- 0 2935 789"/>
                              <a:gd name="T11" fmla="*/ 2935 h 2636"/>
                              <a:gd name="T12" fmla="+- 0 3404 3404"/>
                              <a:gd name="T13" fmla="*/ T12 w 4008"/>
                              <a:gd name="T14" fmla="+- 0 2935 789"/>
                              <a:gd name="T15" fmla="*/ 2935 h 2636"/>
                              <a:gd name="T16" fmla="+- 0 3464 3404"/>
                              <a:gd name="T17" fmla="*/ T16 w 4008"/>
                              <a:gd name="T18" fmla="+- 0 2505 789"/>
                              <a:gd name="T19" fmla="*/ 2505 h 2636"/>
                              <a:gd name="T20" fmla="+- 0 3404 3404"/>
                              <a:gd name="T21" fmla="*/ T20 w 4008"/>
                              <a:gd name="T22" fmla="+- 0 2505 789"/>
                              <a:gd name="T23" fmla="*/ 2505 h 2636"/>
                              <a:gd name="T24" fmla="+- 0 3464 3404"/>
                              <a:gd name="T25" fmla="*/ T24 w 4008"/>
                              <a:gd name="T26" fmla="+- 0 2078 789"/>
                              <a:gd name="T27" fmla="*/ 2078 h 2636"/>
                              <a:gd name="T28" fmla="+- 0 3404 3404"/>
                              <a:gd name="T29" fmla="*/ T28 w 4008"/>
                              <a:gd name="T30" fmla="+- 0 2078 789"/>
                              <a:gd name="T31" fmla="*/ 2078 h 2636"/>
                              <a:gd name="T32" fmla="+- 0 3464 3404"/>
                              <a:gd name="T33" fmla="*/ T32 w 4008"/>
                              <a:gd name="T34" fmla="+- 0 1648 789"/>
                              <a:gd name="T35" fmla="*/ 1648 h 2636"/>
                              <a:gd name="T36" fmla="+- 0 3404 3404"/>
                              <a:gd name="T37" fmla="*/ T36 w 4008"/>
                              <a:gd name="T38" fmla="+- 0 1648 789"/>
                              <a:gd name="T39" fmla="*/ 1648 h 2636"/>
                              <a:gd name="T40" fmla="+- 0 3464 3404"/>
                              <a:gd name="T41" fmla="*/ T40 w 4008"/>
                              <a:gd name="T42" fmla="+- 0 1219 789"/>
                              <a:gd name="T43" fmla="*/ 1219 h 2636"/>
                              <a:gd name="T44" fmla="+- 0 3404 3404"/>
                              <a:gd name="T45" fmla="*/ T44 w 4008"/>
                              <a:gd name="T46" fmla="+- 0 1219 789"/>
                              <a:gd name="T47" fmla="*/ 1219 h 2636"/>
                              <a:gd name="T48" fmla="+- 0 3464 3404"/>
                              <a:gd name="T49" fmla="*/ T48 w 4008"/>
                              <a:gd name="T50" fmla="+- 0 789 789"/>
                              <a:gd name="T51" fmla="*/ 789 h 2636"/>
                              <a:gd name="T52" fmla="+- 0 3404 3404"/>
                              <a:gd name="T53" fmla="*/ T52 w 4008"/>
                              <a:gd name="T54" fmla="+- 0 789 789"/>
                              <a:gd name="T55" fmla="*/ 789 h 2636"/>
                              <a:gd name="T56" fmla="+- 0 3464 3404"/>
                              <a:gd name="T57" fmla="*/ T56 w 4008"/>
                              <a:gd name="T58" fmla="+- 0 3364 789"/>
                              <a:gd name="T59" fmla="*/ 3364 h 2636"/>
                              <a:gd name="T60" fmla="+- 0 3464 3404"/>
                              <a:gd name="T61" fmla="*/ T60 w 4008"/>
                              <a:gd name="T62" fmla="+- 0 3424 789"/>
                              <a:gd name="T63" fmla="*/ 3424 h 2636"/>
                              <a:gd name="T64" fmla="+- 0 4780 3404"/>
                              <a:gd name="T65" fmla="*/ T64 w 4008"/>
                              <a:gd name="T66" fmla="+- 0 3364 789"/>
                              <a:gd name="T67" fmla="*/ 3364 h 2636"/>
                              <a:gd name="T68" fmla="+- 0 4780 3404"/>
                              <a:gd name="T69" fmla="*/ T68 w 4008"/>
                              <a:gd name="T70" fmla="+- 0 3424 789"/>
                              <a:gd name="T71" fmla="*/ 3424 h 2636"/>
                              <a:gd name="T72" fmla="+- 0 6097 3404"/>
                              <a:gd name="T73" fmla="*/ T72 w 4008"/>
                              <a:gd name="T74" fmla="+- 0 3364 789"/>
                              <a:gd name="T75" fmla="*/ 3364 h 2636"/>
                              <a:gd name="T76" fmla="+- 0 6097 3404"/>
                              <a:gd name="T77" fmla="*/ T76 w 4008"/>
                              <a:gd name="T78" fmla="+- 0 3424 789"/>
                              <a:gd name="T79" fmla="*/ 3424 h 2636"/>
                              <a:gd name="T80" fmla="+- 0 7412 3404"/>
                              <a:gd name="T81" fmla="*/ T80 w 4008"/>
                              <a:gd name="T82" fmla="+- 0 3364 789"/>
                              <a:gd name="T83" fmla="*/ 3364 h 2636"/>
                              <a:gd name="T84" fmla="+- 0 7412 3404"/>
                              <a:gd name="T85" fmla="*/ T84 w 4008"/>
                              <a:gd name="T86" fmla="+- 0 3424 789"/>
                              <a:gd name="T87" fmla="*/ 3424 h 2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008" h="2636">
                                <a:moveTo>
                                  <a:pt x="60" y="2575"/>
                                </a:moveTo>
                                <a:lnTo>
                                  <a:pt x="0" y="2575"/>
                                </a:lnTo>
                                <a:moveTo>
                                  <a:pt x="60" y="2146"/>
                                </a:moveTo>
                                <a:lnTo>
                                  <a:pt x="0" y="2146"/>
                                </a:lnTo>
                                <a:moveTo>
                                  <a:pt x="60" y="1716"/>
                                </a:moveTo>
                                <a:lnTo>
                                  <a:pt x="0" y="1716"/>
                                </a:lnTo>
                                <a:moveTo>
                                  <a:pt x="60" y="1289"/>
                                </a:moveTo>
                                <a:lnTo>
                                  <a:pt x="0" y="1289"/>
                                </a:lnTo>
                                <a:moveTo>
                                  <a:pt x="60" y="859"/>
                                </a:moveTo>
                                <a:lnTo>
                                  <a:pt x="0" y="859"/>
                                </a:lnTo>
                                <a:moveTo>
                                  <a:pt x="60" y="430"/>
                                </a:moveTo>
                                <a:lnTo>
                                  <a:pt x="0" y="430"/>
                                </a:lnTo>
                                <a:moveTo>
                                  <a:pt x="60" y="0"/>
                                </a:moveTo>
                                <a:lnTo>
                                  <a:pt x="0" y="0"/>
                                </a:lnTo>
                                <a:moveTo>
                                  <a:pt x="60" y="2575"/>
                                </a:moveTo>
                                <a:lnTo>
                                  <a:pt x="60" y="2635"/>
                                </a:lnTo>
                                <a:moveTo>
                                  <a:pt x="1376" y="2575"/>
                                </a:moveTo>
                                <a:lnTo>
                                  <a:pt x="1376" y="2635"/>
                                </a:lnTo>
                                <a:moveTo>
                                  <a:pt x="2693" y="2575"/>
                                </a:moveTo>
                                <a:lnTo>
                                  <a:pt x="2693" y="2635"/>
                                </a:lnTo>
                                <a:moveTo>
                                  <a:pt x="4008" y="2575"/>
                                </a:moveTo>
                                <a:lnTo>
                                  <a:pt x="4008" y="2635"/>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Rectangle 178"/>
                        <wps:cNvSpPr>
                          <a:spLocks noChangeArrowheads="1"/>
                        </wps:cNvSpPr>
                        <wps:spPr bwMode="auto">
                          <a:xfrm>
                            <a:off x="8158" y="1851"/>
                            <a:ext cx="100" cy="10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179"/>
                        <wps:cNvSpPr>
                          <a:spLocks noChangeArrowheads="1"/>
                        </wps:cNvSpPr>
                        <wps:spPr bwMode="auto">
                          <a:xfrm>
                            <a:off x="8158" y="2190"/>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180"/>
                        <wps:cNvSpPr>
                          <a:spLocks noChangeArrowheads="1"/>
                        </wps:cNvSpPr>
                        <wps:spPr bwMode="auto">
                          <a:xfrm>
                            <a:off x="2480" y="270"/>
                            <a:ext cx="7200" cy="360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Text Box 181"/>
                        <wps:cNvSpPr txBox="1">
                          <a:spLocks noChangeArrowheads="1"/>
                        </wps:cNvSpPr>
                        <wps:spPr bwMode="auto">
                          <a:xfrm>
                            <a:off x="2693" y="679"/>
                            <a:ext cx="620" cy="1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3A85F" w14:textId="77777777" w:rsidR="00ED6A49" w:rsidRDefault="00ED6A49" w:rsidP="000104E3">
                              <w:pPr>
                                <w:spacing w:line="221" w:lineRule="exact"/>
                                <w:rPr>
                                  <w:sz w:val="20"/>
                                </w:rPr>
                              </w:pPr>
                              <w:r>
                                <w:rPr>
                                  <w:sz w:val="20"/>
                                </w:rPr>
                                <w:t>120000</w:t>
                              </w:r>
                            </w:p>
                            <w:p w14:paraId="435F2013" w14:textId="77777777" w:rsidR="00ED6A49" w:rsidRDefault="00ED6A49" w:rsidP="000104E3">
                              <w:pPr>
                                <w:spacing w:before="3"/>
                                <w:rPr>
                                  <w:sz w:val="17"/>
                                </w:rPr>
                              </w:pPr>
                            </w:p>
                            <w:p w14:paraId="335E5165" w14:textId="77777777" w:rsidR="00ED6A49" w:rsidRDefault="00ED6A49" w:rsidP="000104E3">
                              <w:pPr>
                                <w:rPr>
                                  <w:sz w:val="20"/>
                                </w:rPr>
                              </w:pPr>
                              <w:r>
                                <w:rPr>
                                  <w:sz w:val="20"/>
                                </w:rPr>
                                <w:t>100000</w:t>
                              </w:r>
                            </w:p>
                            <w:p w14:paraId="44655706" w14:textId="77777777" w:rsidR="00ED6A49" w:rsidRDefault="00ED6A49" w:rsidP="000104E3">
                              <w:pPr>
                                <w:spacing w:before="4"/>
                                <w:rPr>
                                  <w:sz w:val="17"/>
                                </w:rPr>
                              </w:pPr>
                            </w:p>
                            <w:p w14:paraId="7EC85805" w14:textId="77777777" w:rsidR="00ED6A49" w:rsidRDefault="00ED6A49" w:rsidP="000104E3">
                              <w:pPr>
                                <w:ind w:left="99"/>
                                <w:rPr>
                                  <w:sz w:val="20"/>
                                </w:rPr>
                              </w:pPr>
                              <w:r>
                                <w:rPr>
                                  <w:sz w:val="20"/>
                                </w:rPr>
                                <w:t>80000</w:t>
                              </w:r>
                            </w:p>
                            <w:p w14:paraId="66E5A5A9" w14:textId="77777777" w:rsidR="00ED6A49" w:rsidRDefault="00ED6A49" w:rsidP="000104E3">
                              <w:pPr>
                                <w:spacing w:before="3"/>
                                <w:rPr>
                                  <w:sz w:val="17"/>
                                </w:rPr>
                              </w:pPr>
                            </w:p>
                            <w:p w14:paraId="13112953" w14:textId="77777777" w:rsidR="00ED6A49" w:rsidRDefault="00ED6A49" w:rsidP="000104E3">
                              <w:pPr>
                                <w:spacing w:before="1"/>
                                <w:ind w:left="99"/>
                                <w:rPr>
                                  <w:sz w:val="20"/>
                                </w:rPr>
                              </w:pPr>
                              <w:r>
                                <w:rPr>
                                  <w:sz w:val="20"/>
                                </w:rPr>
                                <w:t>60000</w:t>
                              </w:r>
                            </w:p>
                          </w:txbxContent>
                        </wps:txbx>
                        <wps:bodyPr rot="0" vert="horz" wrap="square" lIns="0" tIns="0" rIns="0" bIns="0" anchor="t" anchorCtr="0" upright="1">
                          <a:noAutofit/>
                        </wps:bodyPr>
                      </wps:wsp>
                      <wps:wsp>
                        <wps:cNvPr id="259" name="Text Box 182"/>
                        <wps:cNvSpPr txBox="1">
                          <a:spLocks noChangeArrowheads="1"/>
                        </wps:cNvSpPr>
                        <wps:spPr bwMode="auto">
                          <a:xfrm>
                            <a:off x="8302" y="1795"/>
                            <a:ext cx="1142"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B2255" w14:textId="77777777" w:rsidR="00ED6A49" w:rsidRDefault="00ED6A49" w:rsidP="000104E3">
                              <w:pPr>
                                <w:spacing w:line="221" w:lineRule="exact"/>
                                <w:rPr>
                                  <w:sz w:val="20"/>
                                </w:rPr>
                              </w:pPr>
                              <w:proofErr w:type="spellStart"/>
                              <w:r>
                                <w:rPr>
                                  <w:sz w:val="20"/>
                                </w:rPr>
                                <w:t>Doanh</w:t>
                              </w:r>
                              <w:proofErr w:type="spellEnd"/>
                              <w:r>
                                <w:rPr>
                                  <w:sz w:val="20"/>
                                </w:rPr>
                                <w:t xml:space="preserve"> nghiệp</w:t>
                              </w:r>
                            </w:p>
                            <w:p w14:paraId="6D10CDCD" w14:textId="77777777" w:rsidR="00ED6A49" w:rsidRDefault="00ED6A49" w:rsidP="000104E3">
                              <w:pPr>
                                <w:spacing w:before="109"/>
                                <w:rPr>
                                  <w:sz w:val="20"/>
                                </w:rPr>
                              </w:pPr>
                              <w:proofErr w:type="spellStart"/>
                              <w:r>
                                <w:rPr>
                                  <w:sz w:val="20"/>
                                </w:rPr>
                                <w:t>Dư</w:t>
                              </w:r>
                              <w:proofErr w:type="spellEnd"/>
                              <w:r>
                                <w:rPr>
                                  <w:sz w:val="20"/>
                                </w:rPr>
                                <w:t xml:space="preserve"> </w:t>
                              </w:r>
                              <w:proofErr w:type="spellStart"/>
                              <w:r>
                                <w:rPr>
                                  <w:sz w:val="20"/>
                                </w:rPr>
                                <w:t>nợ</w:t>
                              </w:r>
                              <w:proofErr w:type="spellEnd"/>
                            </w:p>
                          </w:txbxContent>
                        </wps:txbx>
                        <wps:bodyPr rot="0" vert="horz" wrap="square" lIns="0" tIns="0" rIns="0" bIns="0" anchor="t" anchorCtr="0" upright="1">
                          <a:noAutofit/>
                        </wps:bodyPr>
                      </wps:wsp>
                      <wps:wsp>
                        <wps:cNvPr id="260" name="Text Box 183"/>
                        <wps:cNvSpPr txBox="1">
                          <a:spLocks noChangeArrowheads="1"/>
                        </wps:cNvSpPr>
                        <wps:spPr bwMode="auto">
                          <a:xfrm>
                            <a:off x="2793" y="2396"/>
                            <a:ext cx="520" cy="1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410C8" w14:textId="77777777" w:rsidR="00ED6A49" w:rsidRDefault="00ED6A49" w:rsidP="000104E3">
                              <w:pPr>
                                <w:spacing w:line="221" w:lineRule="exact"/>
                                <w:rPr>
                                  <w:sz w:val="20"/>
                                </w:rPr>
                              </w:pPr>
                              <w:r>
                                <w:rPr>
                                  <w:sz w:val="20"/>
                                </w:rPr>
                                <w:t>40000</w:t>
                              </w:r>
                            </w:p>
                            <w:p w14:paraId="6EF4A44A" w14:textId="77777777" w:rsidR="00ED6A49" w:rsidRDefault="00ED6A49" w:rsidP="000104E3">
                              <w:pPr>
                                <w:spacing w:before="3"/>
                                <w:rPr>
                                  <w:sz w:val="17"/>
                                </w:rPr>
                              </w:pPr>
                            </w:p>
                            <w:p w14:paraId="3A4FB0B5" w14:textId="77777777" w:rsidR="00ED6A49" w:rsidRDefault="00ED6A49" w:rsidP="000104E3">
                              <w:pPr>
                                <w:ind w:right="18"/>
                                <w:jc w:val="right"/>
                                <w:rPr>
                                  <w:sz w:val="20"/>
                                </w:rPr>
                              </w:pPr>
                              <w:r>
                                <w:rPr>
                                  <w:w w:val="95"/>
                                  <w:sz w:val="20"/>
                                </w:rPr>
                                <w:t>20000</w:t>
                              </w:r>
                            </w:p>
                            <w:p w14:paraId="1E3AD31E" w14:textId="77777777" w:rsidR="00ED6A49" w:rsidRDefault="00ED6A49" w:rsidP="000104E3">
                              <w:pPr>
                                <w:spacing w:before="4"/>
                                <w:rPr>
                                  <w:sz w:val="17"/>
                                </w:rPr>
                              </w:pPr>
                            </w:p>
                            <w:p w14:paraId="51C1E4B0" w14:textId="77777777" w:rsidR="00ED6A49" w:rsidRDefault="00ED6A49" w:rsidP="000104E3">
                              <w:pPr>
                                <w:ind w:right="18"/>
                                <w:jc w:val="right"/>
                                <w:rPr>
                                  <w:sz w:val="20"/>
                                </w:rPr>
                              </w:pPr>
                              <w:r>
                                <w:rPr>
                                  <w:w w:val="99"/>
                                  <w:sz w:val="20"/>
                                </w:rPr>
                                <w:t>0</w:t>
                              </w:r>
                            </w:p>
                          </w:txbxContent>
                        </wps:txbx>
                        <wps:bodyPr rot="0" vert="horz" wrap="square" lIns="0" tIns="0" rIns="0" bIns="0" anchor="t" anchorCtr="0" upright="1">
                          <a:noAutofit/>
                        </wps:bodyPr>
                      </wps:wsp>
                      <wps:wsp>
                        <wps:cNvPr id="261" name="Text Box 184"/>
                        <wps:cNvSpPr txBox="1">
                          <a:spLocks noChangeArrowheads="1"/>
                        </wps:cNvSpPr>
                        <wps:spPr bwMode="auto">
                          <a:xfrm>
                            <a:off x="3922" y="348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F1606" w14:textId="31B67FF9" w:rsidR="00ED6A49" w:rsidRDefault="00ED6A49" w:rsidP="000104E3">
                              <w:pPr>
                                <w:spacing w:line="221" w:lineRule="exact"/>
                                <w:rPr>
                                  <w:sz w:val="20"/>
                                </w:rPr>
                              </w:pPr>
                              <w:r>
                                <w:rPr>
                                  <w:sz w:val="20"/>
                                </w:rPr>
                                <w:t>2019</w:t>
                              </w:r>
                            </w:p>
                          </w:txbxContent>
                        </wps:txbx>
                        <wps:bodyPr rot="0" vert="horz" wrap="square" lIns="0" tIns="0" rIns="0" bIns="0" anchor="t" anchorCtr="0" upright="1">
                          <a:noAutofit/>
                        </wps:bodyPr>
                      </wps:wsp>
                      <wps:wsp>
                        <wps:cNvPr id="262" name="Text Box 185"/>
                        <wps:cNvSpPr txBox="1">
                          <a:spLocks noChangeArrowheads="1"/>
                        </wps:cNvSpPr>
                        <wps:spPr bwMode="auto">
                          <a:xfrm>
                            <a:off x="5239" y="348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C8EBD" w14:textId="6D7AD0D8" w:rsidR="00ED6A49" w:rsidRDefault="00ED6A49" w:rsidP="000104E3">
                              <w:pPr>
                                <w:spacing w:line="221" w:lineRule="exact"/>
                                <w:rPr>
                                  <w:sz w:val="20"/>
                                </w:rPr>
                              </w:pPr>
                              <w:r>
                                <w:rPr>
                                  <w:sz w:val="20"/>
                                </w:rPr>
                                <w:t>2020</w:t>
                              </w:r>
                            </w:p>
                          </w:txbxContent>
                        </wps:txbx>
                        <wps:bodyPr rot="0" vert="horz" wrap="square" lIns="0" tIns="0" rIns="0" bIns="0" anchor="t" anchorCtr="0" upright="1">
                          <a:noAutofit/>
                        </wps:bodyPr>
                      </wps:wsp>
                      <wps:wsp>
                        <wps:cNvPr id="263" name="Text Box 186"/>
                        <wps:cNvSpPr txBox="1">
                          <a:spLocks noChangeArrowheads="1"/>
                        </wps:cNvSpPr>
                        <wps:spPr bwMode="auto">
                          <a:xfrm>
                            <a:off x="6555" y="348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CC917" w14:textId="3D7EF2EC" w:rsidR="00ED6A49" w:rsidRDefault="00ED6A49" w:rsidP="000104E3">
                              <w:pPr>
                                <w:spacing w:line="221" w:lineRule="exact"/>
                                <w:rPr>
                                  <w:sz w:val="20"/>
                                </w:rPr>
                              </w:pPr>
                              <w:r>
                                <w:rPr>
                                  <w:sz w:val="20"/>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06330" id="Group 252" o:spid="_x0000_s1187" style="position:absolute;left:0;text-align:left;margin-left:134.65pt;margin-top:31.5pt;width:360.75pt;height:180.75pt;z-index:-251648000;mso-wrap-distance-left:0;mso-wrap-distance-right:0;mso-position-horizontal-relative:page;mso-position-vertical-relative:text" coordorigin="2473,263" coordsize="7215,3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">
                <v:shape id="Picture 176" o:spid="_x0000_s1188" type="#_x0000_t75" style="position:absolute;left:3456;top:538;width:4292;height:2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">
                  <v:imagedata r:id="rId24" o:title=""/>
                </v:shape>
                <v:shape id="AutoShape 177" o:spid="_x0000_s1189" style="position:absolute;left:3404;top:789;width:4008;height:2636;visibility:visible;mso-wrap-style:square;v-text-anchor:top" coordsize="4008,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" path="m60,2575r-60,m60,2146r-60,m60,1716r-60,m60,1289r-60,m60,859l,859m60,430l,430m60,l,m60,2575r,60m1376,2575r,60m2693,2575r,60m4008,2575r,60e" filled="f" strokecolor="#858585">
                  <v:path arrowok="t" o:connecttype="custom" o:connectlocs="60,3364;0,3364;60,2935;0,2935;60,2505;0,2505;60,2078;0,2078;60,1648;0,1648;60,1219;0,1219;60,789;0,789;60,3364;60,3424;1376,3364;1376,3424;2693,3364;2693,3424;4008,3364;4008,3424" o:connectangles="0,0,0,0,0,0,0,0,0,0,0,0,0,0,0,0,0,0,0,0,0,0"/>
                </v:shape>
                <v:rect id="Rectangle 178" o:spid="_x0000_s1190" style="position:absolute;left:8158;top:1851;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" fillcolor="#001f5f" stroked="f"/>
                <v:rect id="Rectangle 179" o:spid="_x0000_s1191" style="position:absolute;left:8158;top:2190;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" fillcolor="yellow" stroked="f"/>
                <v:rect id="Rectangle 180" o:spid="_x0000_s1192" style="position:absolute;left:2480;top:270;width:72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" filled="f" strokecolor="#858585"/>
                <v:shape id="Text Box 181" o:spid="_x0000_s1193" type="#_x0000_t202" style="position:absolute;left:2693;top:679;width:620;height:1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4C03A85F" w14:textId="77777777" w:rsidR="00ED6A49" w:rsidRDefault="00ED6A49" w:rsidP="000104E3">
                        <w:pPr>
                          <w:spacing w:line="221" w:lineRule="exact"/>
                          <w:rPr>
                            <w:sz w:val="20"/>
                          </w:rPr>
                        </w:pPr>
                        <w:r>
                          <w:rPr>
                            <w:sz w:val="20"/>
                          </w:rPr>
                          <w:t>120000</w:t>
                        </w:r>
                      </w:p>
                      <w:p w14:paraId="435F2013" w14:textId="77777777" w:rsidR="00ED6A49" w:rsidRDefault="00ED6A49" w:rsidP="000104E3">
                        <w:pPr>
                          <w:spacing w:before="3"/>
                          <w:rPr>
                            <w:sz w:val="17"/>
                          </w:rPr>
                        </w:pPr>
                      </w:p>
                      <w:p w14:paraId="335E5165" w14:textId="77777777" w:rsidR="00ED6A49" w:rsidRDefault="00ED6A49" w:rsidP="000104E3">
                        <w:pPr>
                          <w:rPr>
                            <w:sz w:val="20"/>
                          </w:rPr>
                        </w:pPr>
                        <w:r>
                          <w:rPr>
                            <w:sz w:val="20"/>
                          </w:rPr>
                          <w:t>100000</w:t>
                        </w:r>
                      </w:p>
                      <w:p w14:paraId="44655706" w14:textId="77777777" w:rsidR="00ED6A49" w:rsidRDefault="00ED6A49" w:rsidP="000104E3">
                        <w:pPr>
                          <w:spacing w:before="4"/>
                          <w:rPr>
                            <w:sz w:val="17"/>
                          </w:rPr>
                        </w:pPr>
                      </w:p>
                      <w:p w14:paraId="7EC85805" w14:textId="77777777" w:rsidR="00ED6A49" w:rsidRDefault="00ED6A49" w:rsidP="000104E3">
                        <w:pPr>
                          <w:ind w:left="99"/>
                          <w:rPr>
                            <w:sz w:val="20"/>
                          </w:rPr>
                        </w:pPr>
                        <w:r>
                          <w:rPr>
                            <w:sz w:val="20"/>
                          </w:rPr>
                          <w:t>80000</w:t>
                        </w:r>
                      </w:p>
                      <w:p w14:paraId="66E5A5A9" w14:textId="77777777" w:rsidR="00ED6A49" w:rsidRDefault="00ED6A49" w:rsidP="000104E3">
                        <w:pPr>
                          <w:spacing w:before="3"/>
                          <w:rPr>
                            <w:sz w:val="17"/>
                          </w:rPr>
                        </w:pPr>
                      </w:p>
                      <w:p w14:paraId="13112953" w14:textId="77777777" w:rsidR="00ED6A49" w:rsidRDefault="00ED6A49" w:rsidP="000104E3">
                        <w:pPr>
                          <w:spacing w:before="1"/>
                          <w:ind w:left="99"/>
                          <w:rPr>
                            <w:sz w:val="20"/>
                          </w:rPr>
                        </w:pPr>
                        <w:r>
                          <w:rPr>
                            <w:sz w:val="20"/>
                          </w:rPr>
                          <w:t>60000</w:t>
                        </w:r>
                      </w:p>
                    </w:txbxContent>
                  </v:textbox>
                </v:shape>
                <v:shape id="Text Box 182" o:spid="_x0000_s1194" type="#_x0000_t202" style="position:absolute;left:8302;top:1795;width:114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146B2255" w14:textId="77777777" w:rsidR="00ED6A49" w:rsidRDefault="00ED6A49" w:rsidP="000104E3">
                        <w:pPr>
                          <w:spacing w:line="221" w:lineRule="exact"/>
                          <w:rPr>
                            <w:sz w:val="20"/>
                          </w:rPr>
                        </w:pPr>
                        <w:proofErr w:type="spellStart"/>
                        <w:r>
                          <w:rPr>
                            <w:sz w:val="20"/>
                          </w:rPr>
                          <w:t>Doanh</w:t>
                        </w:r>
                        <w:proofErr w:type="spellEnd"/>
                        <w:r>
                          <w:rPr>
                            <w:sz w:val="20"/>
                          </w:rPr>
                          <w:t xml:space="preserve"> nghiệp</w:t>
                        </w:r>
                      </w:p>
                      <w:p w14:paraId="6D10CDCD" w14:textId="77777777" w:rsidR="00ED6A49" w:rsidRDefault="00ED6A49" w:rsidP="000104E3">
                        <w:pPr>
                          <w:spacing w:before="109"/>
                          <w:rPr>
                            <w:sz w:val="20"/>
                          </w:rPr>
                        </w:pPr>
                        <w:proofErr w:type="spellStart"/>
                        <w:r>
                          <w:rPr>
                            <w:sz w:val="20"/>
                          </w:rPr>
                          <w:t>Dư</w:t>
                        </w:r>
                        <w:proofErr w:type="spellEnd"/>
                        <w:r>
                          <w:rPr>
                            <w:sz w:val="20"/>
                          </w:rPr>
                          <w:t xml:space="preserve"> </w:t>
                        </w:r>
                        <w:proofErr w:type="spellStart"/>
                        <w:r>
                          <w:rPr>
                            <w:sz w:val="20"/>
                          </w:rPr>
                          <w:t>nợ</w:t>
                        </w:r>
                        <w:proofErr w:type="spellEnd"/>
                      </w:p>
                    </w:txbxContent>
                  </v:textbox>
                </v:shape>
                <v:shape id="Text Box 183" o:spid="_x0000_s1195" type="#_x0000_t202" style="position:absolute;left:2793;top:2396;width:520;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38B410C8" w14:textId="77777777" w:rsidR="00ED6A49" w:rsidRDefault="00ED6A49" w:rsidP="000104E3">
                        <w:pPr>
                          <w:spacing w:line="221" w:lineRule="exact"/>
                          <w:rPr>
                            <w:sz w:val="20"/>
                          </w:rPr>
                        </w:pPr>
                        <w:r>
                          <w:rPr>
                            <w:sz w:val="20"/>
                          </w:rPr>
                          <w:t>40000</w:t>
                        </w:r>
                      </w:p>
                      <w:p w14:paraId="6EF4A44A" w14:textId="77777777" w:rsidR="00ED6A49" w:rsidRDefault="00ED6A49" w:rsidP="000104E3">
                        <w:pPr>
                          <w:spacing w:before="3"/>
                          <w:rPr>
                            <w:sz w:val="17"/>
                          </w:rPr>
                        </w:pPr>
                      </w:p>
                      <w:p w14:paraId="3A4FB0B5" w14:textId="77777777" w:rsidR="00ED6A49" w:rsidRDefault="00ED6A49" w:rsidP="000104E3">
                        <w:pPr>
                          <w:ind w:right="18"/>
                          <w:jc w:val="right"/>
                          <w:rPr>
                            <w:sz w:val="20"/>
                          </w:rPr>
                        </w:pPr>
                        <w:r>
                          <w:rPr>
                            <w:w w:val="95"/>
                            <w:sz w:val="20"/>
                          </w:rPr>
                          <w:t>20000</w:t>
                        </w:r>
                      </w:p>
                      <w:p w14:paraId="1E3AD31E" w14:textId="77777777" w:rsidR="00ED6A49" w:rsidRDefault="00ED6A49" w:rsidP="000104E3">
                        <w:pPr>
                          <w:spacing w:before="4"/>
                          <w:rPr>
                            <w:sz w:val="17"/>
                          </w:rPr>
                        </w:pPr>
                      </w:p>
                      <w:p w14:paraId="51C1E4B0" w14:textId="77777777" w:rsidR="00ED6A49" w:rsidRDefault="00ED6A49" w:rsidP="000104E3">
                        <w:pPr>
                          <w:ind w:right="18"/>
                          <w:jc w:val="right"/>
                          <w:rPr>
                            <w:sz w:val="20"/>
                          </w:rPr>
                        </w:pPr>
                        <w:r>
                          <w:rPr>
                            <w:w w:val="99"/>
                            <w:sz w:val="20"/>
                          </w:rPr>
                          <w:t>0</w:t>
                        </w:r>
                      </w:p>
                    </w:txbxContent>
                  </v:textbox>
                </v:shape>
                <v:shape id="Text Box 184" o:spid="_x0000_s1196" type="#_x0000_t202" style="position:absolute;left:3922;top:3484;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166F1606" w14:textId="31B67FF9" w:rsidR="00ED6A49" w:rsidRDefault="00ED6A49" w:rsidP="000104E3">
                        <w:pPr>
                          <w:spacing w:line="221" w:lineRule="exact"/>
                          <w:rPr>
                            <w:sz w:val="20"/>
                          </w:rPr>
                        </w:pPr>
                        <w:r>
                          <w:rPr>
                            <w:sz w:val="20"/>
                          </w:rPr>
                          <w:t>2019</w:t>
                        </w:r>
                      </w:p>
                    </w:txbxContent>
                  </v:textbox>
                </v:shape>
                <v:shape id="Text Box 185" o:spid="_x0000_s1197" type="#_x0000_t202" style="position:absolute;left:5239;top:3484;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3EAC8EBD" w14:textId="6D7AD0D8" w:rsidR="00ED6A49" w:rsidRDefault="00ED6A49" w:rsidP="000104E3">
                        <w:pPr>
                          <w:spacing w:line="221" w:lineRule="exact"/>
                          <w:rPr>
                            <w:sz w:val="20"/>
                          </w:rPr>
                        </w:pPr>
                        <w:r>
                          <w:rPr>
                            <w:sz w:val="20"/>
                          </w:rPr>
                          <w:t>2020</w:t>
                        </w:r>
                      </w:p>
                    </w:txbxContent>
                  </v:textbox>
                </v:shape>
                <v:shape id="Text Box 186" o:spid="_x0000_s1198" type="#_x0000_t202" style="position:absolute;left:6555;top:3484;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7CECC917" w14:textId="3D7EF2EC" w:rsidR="00ED6A49" w:rsidRDefault="00ED6A49" w:rsidP="000104E3">
                        <w:pPr>
                          <w:spacing w:line="221" w:lineRule="exact"/>
                          <w:rPr>
                            <w:sz w:val="20"/>
                          </w:rPr>
                        </w:pPr>
                        <w:r>
                          <w:rPr>
                            <w:sz w:val="20"/>
                          </w:rPr>
                          <w:t>2021</w:t>
                        </w:r>
                      </w:p>
                    </w:txbxContent>
                  </v:textbox>
                </v:shape>
                <w10:wrap type="topAndBottom" anchorx="page"/>
              </v:group>
            </w:pict>
          </mc:Fallback>
        </mc:AlternateContent>
      </w: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p w14:paraId="761F26E2" w14:textId="658D0BDF" w:rsidR="000104E3" w:rsidRPr="004547FA" w:rsidRDefault="000104E3" w:rsidP="00E53690">
      <w:pPr>
        <w:rPr>
          <w:szCs w:val="26"/>
        </w:rPr>
      </w:pPr>
    </w:p>
    <w:p w14:paraId="71960465" w14:textId="60F1C211" w:rsidR="00EA0D84" w:rsidRPr="004547FA" w:rsidRDefault="00EA0D84" w:rsidP="00E53690">
      <w:pPr>
        <w:pStyle w:val="BodyText"/>
        <w:spacing w:before="122"/>
        <w:jc w:val="right"/>
        <w:rPr>
          <w:bCs/>
          <w:i/>
          <w:iCs/>
        </w:rPr>
      </w:pPr>
      <w:bookmarkStart w:id="216" w:name="_Toc99270244"/>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53FDC422" w14:textId="2CCDE34E" w:rsidR="000104E3" w:rsidRDefault="000104E3" w:rsidP="00E53690">
      <w:pPr>
        <w:pStyle w:val="BodyText"/>
        <w:ind w:firstLine="566"/>
      </w:pP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đối </w:t>
      </w:r>
      <w:proofErr w:type="spellStart"/>
      <w:r w:rsidRPr="004547FA">
        <w:t>với</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 tăng qua </w:t>
      </w:r>
      <w:proofErr w:type="spellStart"/>
      <w:r w:rsidRPr="004547FA">
        <w:t>các</w:t>
      </w:r>
      <w:proofErr w:type="spellEnd"/>
      <w:r w:rsidRPr="004547FA">
        <w:t xml:space="preserve"> </w:t>
      </w:r>
      <w:proofErr w:type="spellStart"/>
      <w:r w:rsidRPr="004547FA">
        <w:t>năm</w:t>
      </w:r>
      <w:proofErr w:type="spellEnd"/>
      <w:r w:rsidRPr="004547FA">
        <w:t xml:space="preserve">, </w:t>
      </w:r>
      <w:proofErr w:type="spellStart"/>
      <w:r w:rsidRPr="004547FA">
        <w:t>tuy</w:t>
      </w:r>
      <w:proofErr w:type="spellEnd"/>
      <w:r w:rsidRPr="004547FA">
        <w:t xml:space="preserve"> nhiên tăng </w:t>
      </w:r>
      <w:proofErr w:type="spellStart"/>
      <w:r w:rsidRPr="004547FA">
        <w:t>không</w:t>
      </w:r>
      <w:proofErr w:type="spellEnd"/>
      <w:r w:rsidRPr="004547FA">
        <w:t xml:space="preserve"> </w:t>
      </w:r>
      <w:proofErr w:type="spellStart"/>
      <w:r w:rsidRPr="004547FA">
        <w:t>nhiều</w:t>
      </w:r>
      <w:proofErr w:type="spellEnd"/>
      <w:r w:rsidRPr="004547FA">
        <w:t xml:space="preserve">, </w:t>
      </w:r>
      <w:proofErr w:type="spellStart"/>
      <w:r w:rsidRPr="004547FA">
        <w:t>năm</w:t>
      </w:r>
      <w:proofErr w:type="spellEnd"/>
      <w:r w:rsidRPr="004547FA">
        <w:t xml:space="preserve"> 2020 tăng 5,86% so </w:t>
      </w:r>
      <w:proofErr w:type="spellStart"/>
      <w:r w:rsidRPr="004547FA">
        <w:t>với</w:t>
      </w:r>
      <w:proofErr w:type="spellEnd"/>
      <w:r w:rsidRPr="004547FA">
        <w:t xml:space="preserve"> 2019 </w:t>
      </w:r>
      <w:proofErr w:type="spellStart"/>
      <w:r w:rsidRPr="004547FA">
        <w:t>va</w:t>
      </w:r>
      <w:proofErr w:type="spellEnd"/>
      <w:r w:rsidRPr="004547FA">
        <w:t xml:space="preserve">̀ </w:t>
      </w:r>
      <w:proofErr w:type="spellStart"/>
      <w:r w:rsidRPr="004547FA">
        <w:t>năm</w:t>
      </w:r>
      <w:proofErr w:type="spellEnd"/>
      <w:r w:rsidRPr="004547FA">
        <w:t xml:space="preserve"> 2021 tăng 7% so </w:t>
      </w:r>
      <w:proofErr w:type="spellStart"/>
      <w:r w:rsidRPr="004547FA">
        <w:t>với</w:t>
      </w:r>
      <w:proofErr w:type="spellEnd"/>
      <w:r w:rsidRPr="004547FA">
        <w:t xml:space="preserve"> </w:t>
      </w:r>
      <w:proofErr w:type="spellStart"/>
      <w:r w:rsidRPr="004547FA">
        <w:t>năm</w:t>
      </w:r>
      <w:proofErr w:type="spellEnd"/>
      <w:r w:rsidRPr="004547FA">
        <w:t xml:space="preserve"> 2020. </w:t>
      </w:r>
      <w:proofErr w:type="spellStart"/>
      <w:r w:rsidRPr="004547FA">
        <w:t>Tuy</w:t>
      </w:r>
      <w:proofErr w:type="spellEnd"/>
      <w:r w:rsidRPr="004547FA">
        <w:t xml:space="preserve"> nhiên </w:t>
      </w:r>
      <w:proofErr w:type="spellStart"/>
      <w:r w:rsidRPr="004547FA">
        <w:t>đây</w:t>
      </w:r>
      <w:proofErr w:type="spellEnd"/>
      <w:r w:rsidRPr="004547FA">
        <w:t xml:space="preserve"> cũng là </w:t>
      </w:r>
      <w:proofErr w:type="spellStart"/>
      <w:r w:rsidRPr="004547FA">
        <w:t>điều</w:t>
      </w:r>
      <w:proofErr w:type="spellEnd"/>
      <w:r w:rsidRPr="004547FA">
        <w:t xml:space="preserve"> </w:t>
      </w:r>
      <w:proofErr w:type="spellStart"/>
      <w:r w:rsidRPr="004547FA">
        <w:t>đáng</w:t>
      </w:r>
      <w:proofErr w:type="spellEnd"/>
      <w:r w:rsidRPr="004547FA">
        <w:t xml:space="preserve"> </w:t>
      </w:r>
      <w:proofErr w:type="spellStart"/>
      <w:r w:rsidRPr="004547FA">
        <w:t>mừng</w:t>
      </w:r>
      <w:proofErr w:type="spellEnd"/>
      <w:r w:rsidRPr="004547FA">
        <w:t xml:space="preserve"> </w:t>
      </w:r>
      <w:proofErr w:type="spellStart"/>
      <w:r w:rsidRPr="004547FA">
        <w:t>trong</w:t>
      </w:r>
      <w:proofErr w:type="spellEnd"/>
      <w:r w:rsidRPr="004547FA">
        <w:t xml:space="preserve"> </w:t>
      </w:r>
      <w:proofErr w:type="spellStart"/>
      <w:r w:rsidRPr="004547FA">
        <w:t>thời</w:t>
      </w:r>
      <w:proofErr w:type="spellEnd"/>
      <w:r w:rsidRPr="004547FA">
        <w:t xml:space="preserve"> </w:t>
      </w:r>
      <w:proofErr w:type="spellStart"/>
      <w:r w:rsidRPr="004547FA">
        <w:t>buổi</w:t>
      </w:r>
      <w:proofErr w:type="spellEnd"/>
      <w:r w:rsidRPr="004547FA">
        <w:t xml:space="preserve"> </w:t>
      </w:r>
      <w:proofErr w:type="spellStart"/>
      <w:r w:rsidRPr="004547FA">
        <w:t>kinh</w:t>
      </w:r>
      <w:proofErr w:type="spellEnd"/>
      <w:r w:rsidRPr="004547FA">
        <w:t xml:space="preserve"> tế </w:t>
      </w:r>
      <w:proofErr w:type="spellStart"/>
      <w:r w:rsidRPr="004547FA">
        <w:t>kho</w:t>
      </w:r>
      <w:proofErr w:type="spellEnd"/>
      <w:r w:rsidRPr="004547FA">
        <w:t xml:space="preserve">́ </w:t>
      </w:r>
      <w:proofErr w:type="spellStart"/>
      <w:r w:rsidRPr="004547FA">
        <w:t>khăn</w:t>
      </w:r>
      <w:proofErr w:type="spellEnd"/>
      <w:r w:rsidRPr="004547FA">
        <w:t xml:space="preserve"> hiện nay. Khi </w:t>
      </w:r>
      <w:proofErr w:type="spellStart"/>
      <w:r w:rsidRPr="004547FA">
        <w:t>việc</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đối </w:t>
      </w:r>
      <w:proofErr w:type="spellStart"/>
      <w:r w:rsidRPr="004547FA">
        <w:t>với</w:t>
      </w:r>
      <w:proofErr w:type="spellEnd"/>
      <w:r w:rsidRPr="004547FA">
        <w:t xml:space="preserve"> </w:t>
      </w:r>
      <w:proofErr w:type="spellStart"/>
      <w:r w:rsidRPr="004547FA">
        <w:t>khách</w:t>
      </w:r>
      <w:proofErr w:type="spellEnd"/>
      <w:r w:rsidRPr="004547FA">
        <w:t xml:space="preserve"> hàng </w:t>
      </w:r>
      <w:proofErr w:type="spellStart"/>
      <w:r w:rsidRPr="004547FA">
        <w:t>doanh</w:t>
      </w:r>
      <w:proofErr w:type="spellEnd"/>
      <w:r w:rsidRPr="004547FA">
        <w:t xml:space="preserve"> nghiệp </w:t>
      </w:r>
      <w:proofErr w:type="spellStart"/>
      <w:r w:rsidRPr="004547FA">
        <w:t>trở</w:t>
      </w:r>
      <w:proofErr w:type="spellEnd"/>
      <w:r w:rsidRPr="004547FA">
        <w:t xml:space="preserve"> nên </w:t>
      </w:r>
      <w:proofErr w:type="spellStart"/>
      <w:r w:rsidRPr="004547FA">
        <w:t>kho</w:t>
      </w:r>
      <w:proofErr w:type="spellEnd"/>
      <w:r w:rsidRPr="004547FA">
        <w:t xml:space="preserve">́ </w:t>
      </w:r>
      <w:proofErr w:type="spellStart"/>
      <w:r w:rsidRPr="004547FA">
        <w:t>khăn</w:t>
      </w:r>
      <w:proofErr w:type="spellEnd"/>
      <w:r w:rsidRPr="004547FA">
        <w:t xml:space="preserve"> hơn </w:t>
      </w:r>
      <w:proofErr w:type="spellStart"/>
      <w:r w:rsidRPr="004547FA">
        <w:t>trước</w:t>
      </w:r>
      <w:proofErr w:type="spellEnd"/>
      <w:r w:rsidRPr="004547FA">
        <w:t xml:space="preserve"> mà ngân hàng vẫn </w:t>
      </w:r>
      <w:proofErr w:type="spellStart"/>
      <w:r w:rsidRPr="004547FA">
        <w:t>duy</w:t>
      </w:r>
      <w:proofErr w:type="spellEnd"/>
      <w:r w:rsidRPr="004547FA">
        <w:t xml:space="preserve"> trì được </w:t>
      </w:r>
      <w:proofErr w:type="spellStart"/>
      <w:r w:rsidRPr="004547FA">
        <w:t>tốc</w:t>
      </w:r>
      <w:proofErr w:type="spellEnd"/>
      <w:r w:rsidRPr="004547FA">
        <w:t xml:space="preserve"> độ tăng </w:t>
      </w:r>
      <w:proofErr w:type="spellStart"/>
      <w:r w:rsidRPr="004547FA">
        <w:t>trưởng</w:t>
      </w:r>
      <w:proofErr w:type="spellEnd"/>
      <w:r w:rsidRPr="004547FA">
        <w:t xml:space="preserve"> là một </w:t>
      </w:r>
      <w:proofErr w:type="spellStart"/>
      <w:r w:rsidRPr="004547FA">
        <w:t>thành</w:t>
      </w:r>
      <w:proofErr w:type="spellEnd"/>
      <w:r w:rsidRPr="004547FA">
        <w:t xml:space="preserve"> tích tốt.</w:t>
      </w:r>
    </w:p>
    <w:p w14:paraId="3E359546" w14:textId="77777777" w:rsidR="00A24644" w:rsidRDefault="00A24644" w:rsidP="00E53690">
      <w:pPr>
        <w:pStyle w:val="BodyText"/>
        <w:ind w:firstLine="566"/>
      </w:pPr>
    </w:p>
    <w:p w14:paraId="28AC641D" w14:textId="77777777" w:rsidR="00A24644" w:rsidRPr="00A24644" w:rsidRDefault="00A24644" w:rsidP="00E53690">
      <w:pPr>
        <w:pStyle w:val="BodyText"/>
        <w:ind w:firstLine="566"/>
      </w:pPr>
    </w:p>
    <w:p w14:paraId="6A5671B2" w14:textId="3F52949E" w:rsidR="00E06223" w:rsidRPr="000209CF" w:rsidRDefault="00393992" w:rsidP="00E53690">
      <w:pPr>
        <w:pStyle w:val="BodyText"/>
        <w:spacing w:before="122"/>
        <w:outlineLvl w:val="3"/>
        <w:rPr>
          <w:b/>
          <w:bCs/>
        </w:rPr>
      </w:pPr>
      <w:r>
        <w:rPr>
          <w:b/>
          <w:bCs/>
        </w:rPr>
        <w:lastRenderedPageBreak/>
        <w:t>2.3.2</w:t>
      </w:r>
      <w:r w:rsidR="00E06223" w:rsidRPr="000209CF">
        <w:rPr>
          <w:b/>
          <w:bCs/>
        </w:rPr>
        <w:t xml:space="preserve">.1. </w:t>
      </w:r>
      <w:proofErr w:type="spellStart"/>
      <w:r w:rsidR="00E06223" w:rsidRPr="000209CF">
        <w:rPr>
          <w:b/>
          <w:bCs/>
        </w:rPr>
        <w:t>Dư</w:t>
      </w:r>
      <w:proofErr w:type="spellEnd"/>
      <w:r w:rsidR="00E06223" w:rsidRPr="000209CF">
        <w:rPr>
          <w:b/>
          <w:bCs/>
        </w:rPr>
        <w:t xml:space="preserve"> </w:t>
      </w:r>
      <w:proofErr w:type="spellStart"/>
      <w:r w:rsidR="00E06223" w:rsidRPr="000209CF">
        <w:rPr>
          <w:b/>
          <w:bCs/>
        </w:rPr>
        <w:t>nợ</w:t>
      </w:r>
      <w:proofErr w:type="spellEnd"/>
      <w:r w:rsidR="00E06223" w:rsidRPr="000209CF">
        <w:rPr>
          <w:b/>
          <w:bCs/>
        </w:rPr>
        <w:t xml:space="preserve"> </w:t>
      </w:r>
      <w:proofErr w:type="spellStart"/>
      <w:r w:rsidR="00E06223" w:rsidRPr="000209CF">
        <w:rPr>
          <w:b/>
          <w:bCs/>
        </w:rPr>
        <w:t>cho</w:t>
      </w:r>
      <w:proofErr w:type="spellEnd"/>
      <w:r w:rsidR="00E06223" w:rsidRPr="000209CF">
        <w:rPr>
          <w:b/>
          <w:bCs/>
        </w:rPr>
        <w:t xml:space="preserve"> </w:t>
      </w:r>
      <w:proofErr w:type="spellStart"/>
      <w:r w:rsidR="00E06223" w:rsidRPr="000209CF">
        <w:rPr>
          <w:b/>
          <w:bCs/>
        </w:rPr>
        <w:t>vay</w:t>
      </w:r>
      <w:proofErr w:type="spellEnd"/>
      <w:r w:rsidR="00E06223" w:rsidRPr="000209CF">
        <w:rPr>
          <w:b/>
          <w:bCs/>
        </w:rPr>
        <w:t xml:space="preserve"> </w:t>
      </w:r>
      <w:proofErr w:type="spellStart"/>
      <w:r w:rsidR="00E06223" w:rsidRPr="000209CF">
        <w:rPr>
          <w:b/>
          <w:bCs/>
        </w:rPr>
        <w:t>khách</w:t>
      </w:r>
      <w:proofErr w:type="spellEnd"/>
      <w:r w:rsidR="00E06223" w:rsidRPr="000209CF">
        <w:rPr>
          <w:b/>
          <w:bCs/>
        </w:rPr>
        <w:t xml:space="preserve"> hàng </w:t>
      </w:r>
      <w:proofErr w:type="spellStart"/>
      <w:r w:rsidR="00E06223" w:rsidRPr="000209CF">
        <w:rPr>
          <w:b/>
          <w:bCs/>
        </w:rPr>
        <w:t>doanh</w:t>
      </w:r>
      <w:proofErr w:type="spellEnd"/>
      <w:r w:rsidR="00E06223" w:rsidRPr="000209CF">
        <w:rPr>
          <w:b/>
          <w:bCs/>
        </w:rPr>
        <w:t xml:space="preserve"> nghiệp </w:t>
      </w:r>
      <w:proofErr w:type="spellStart"/>
      <w:r w:rsidR="00E06223" w:rsidRPr="000209CF">
        <w:rPr>
          <w:b/>
          <w:bCs/>
        </w:rPr>
        <w:t>theo</w:t>
      </w:r>
      <w:proofErr w:type="spellEnd"/>
      <w:r w:rsidR="00E06223" w:rsidRPr="000209CF">
        <w:rPr>
          <w:b/>
          <w:bCs/>
        </w:rPr>
        <w:t xml:space="preserve"> thời hạn </w:t>
      </w:r>
      <w:proofErr w:type="spellStart"/>
      <w:r w:rsidR="00E06223" w:rsidRPr="000209CF">
        <w:rPr>
          <w:b/>
          <w:bCs/>
        </w:rPr>
        <w:t>cho</w:t>
      </w:r>
      <w:proofErr w:type="spellEnd"/>
      <w:r w:rsidR="00E06223" w:rsidRPr="000209CF">
        <w:rPr>
          <w:b/>
          <w:bCs/>
        </w:rPr>
        <w:t xml:space="preserve"> </w:t>
      </w:r>
      <w:proofErr w:type="spellStart"/>
      <w:r w:rsidR="00E06223" w:rsidRPr="000209CF">
        <w:rPr>
          <w:b/>
          <w:bCs/>
        </w:rPr>
        <w:t>vay</w:t>
      </w:r>
      <w:bookmarkEnd w:id="216"/>
      <w:proofErr w:type="spellEnd"/>
    </w:p>
    <w:p w14:paraId="78898386" w14:textId="2B45D6DE" w:rsidR="00A24644" w:rsidRPr="00A24644" w:rsidRDefault="00A24644" w:rsidP="00A24644">
      <w:pPr>
        <w:pStyle w:val="Caption"/>
        <w:rPr>
          <w:b w:val="0"/>
          <w:bCs/>
          <w:szCs w:val="26"/>
        </w:rPr>
      </w:pPr>
      <w:bookmarkStart w:id="217" w:name="_Toc101095422"/>
      <w:proofErr w:type="spellStart"/>
      <w:r>
        <w:t>Bảng</w:t>
      </w:r>
      <w:proofErr w:type="spellEnd"/>
      <w:r>
        <w:t xml:space="preserve"> 2.</w:t>
      </w:r>
      <w:fldSimple w:instr=" SEQ Bảng_2. \* ARABIC ">
        <w:r>
          <w:rPr>
            <w:noProof/>
          </w:rPr>
          <w:t>12</w:t>
        </w:r>
      </w:fldSimple>
      <w:r>
        <w:t xml:space="preserve">: </w:t>
      </w:r>
      <w:proofErr w:type="spellStart"/>
      <w:r w:rsidRPr="00A24644">
        <w:t>Dư</w:t>
      </w:r>
      <w:proofErr w:type="spellEnd"/>
      <w:r w:rsidRPr="00A24644">
        <w:t xml:space="preserve"> </w:t>
      </w:r>
      <w:proofErr w:type="spellStart"/>
      <w:r w:rsidRPr="00A24644">
        <w:t>nợ</w:t>
      </w:r>
      <w:proofErr w:type="spellEnd"/>
      <w:r w:rsidRPr="00A24644">
        <w:t xml:space="preserve"> </w:t>
      </w:r>
      <w:proofErr w:type="spellStart"/>
      <w:r w:rsidRPr="00A24644">
        <w:t>cho</w:t>
      </w:r>
      <w:proofErr w:type="spellEnd"/>
      <w:r w:rsidRPr="00A24644">
        <w:t xml:space="preserve"> </w:t>
      </w:r>
      <w:proofErr w:type="spellStart"/>
      <w:r w:rsidRPr="00A24644">
        <w:t>vay</w:t>
      </w:r>
      <w:proofErr w:type="spellEnd"/>
      <w:r w:rsidRPr="00A24644">
        <w:t xml:space="preserve"> </w:t>
      </w:r>
      <w:proofErr w:type="spellStart"/>
      <w:r w:rsidRPr="00A24644">
        <w:t>khách</w:t>
      </w:r>
      <w:proofErr w:type="spellEnd"/>
      <w:r w:rsidRPr="00A24644">
        <w:t xml:space="preserve"> hàng </w:t>
      </w:r>
      <w:proofErr w:type="spellStart"/>
      <w:r w:rsidRPr="00A24644">
        <w:t>doanh</w:t>
      </w:r>
      <w:proofErr w:type="spellEnd"/>
      <w:r w:rsidRPr="00A24644">
        <w:t xml:space="preserve"> nghiệp </w:t>
      </w:r>
      <w:proofErr w:type="spellStart"/>
      <w:r w:rsidRPr="00A24644">
        <w:t>theo</w:t>
      </w:r>
      <w:proofErr w:type="spellEnd"/>
      <w:r w:rsidRPr="00A24644">
        <w:t xml:space="preserve"> thời hạn </w:t>
      </w:r>
      <w:proofErr w:type="spellStart"/>
      <w:r w:rsidRPr="00A24644">
        <w:t>cho</w:t>
      </w:r>
      <w:proofErr w:type="spellEnd"/>
      <w:r w:rsidRPr="00A24644">
        <w:t xml:space="preserve"> </w:t>
      </w:r>
      <w:proofErr w:type="spellStart"/>
      <w:r w:rsidRPr="00A24644">
        <w:t>vay</w:t>
      </w:r>
      <w:bookmarkEnd w:id="217"/>
      <w:proofErr w:type="spellEnd"/>
    </w:p>
    <w:p w14:paraId="1DB2AB71" w14:textId="77777777" w:rsidR="00EA0D84" w:rsidRPr="004547FA" w:rsidRDefault="00EA0D84"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101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8"/>
        <w:gridCol w:w="1402"/>
        <w:gridCol w:w="1524"/>
        <w:gridCol w:w="1596"/>
        <w:gridCol w:w="976"/>
        <w:gridCol w:w="664"/>
        <w:gridCol w:w="926"/>
        <w:gridCol w:w="930"/>
      </w:tblGrid>
      <w:tr w:rsidR="00EA0D84" w:rsidRPr="004547FA" w14:paraId="3F025E33" w14:textId="77777777" w:rsidTr="0049793B">
        <w:trPr>
          <w:trHeight w:val="897"/>
        </w:trPr>
        <w:tc>
          <w:tcPr>
            <w:tcW w:w="2148" w:type="dxa"/>
            <w:vMerge w:val="restart"/>
            <w:shd w:val="clear" w:color="auto" w:fill="auto"/>
            <w:vAlign w:val="center"/>
          </w:tcPr>
          <w:p w14:paraId="65800674" w14:textId="77777777" w:rsidR="00EA0D84" w:rsidRPr="004547FA" w:rsidRDefault="00EA0D84" w:rsidP="00E53690">
            <w:pPr>
              <w:pStyle w:val="TableParagraph"/>
              <w:jc w:val="center"/>
              <w:rPr>
                <w:szCs w:val="26"/>
              </w:rPr>
            </w:pPr>
          </w:p>
        </w:tc>
        <w:tc>
          <w:tcPr>
            <w:tcW w:w="1402" w:type="dxa"/>
            <w:vMerge w:val="restart"/>
            <w:shd w:val="clear" w:color="auto" w:fill="auto"/>
            <w:vAlign w:val="center"/>
          </w:tcPr>
          <w:p w14:paraId="7B846FF8" w14:textId="77777777" w:rsidR="00EA0D84" w:rsidRPr="004547FA" w:rsidRDefault="00EA0D84" w:rsidP="00E53690">
            <w:pPr>
              <w:pStyle w:val="TableParagraph"/>
              <w:jc w:val="center"/>
              <w:rPr>
                <w:b/>
                <w:i/>
                <w:szCs w:val="26"/>
              </w:rPr>
            </w:pPr>
          </w:p>
          <w:p w14:paraId="22C88983" w14:textId="77777777" w:rsidR="00EA0D84" w:rsidRPr="004547FA" w:rsidRDefault="00EA0D84" w:rsidP="00E53690">
            <w:pPr>
              <w:pStyle w:val="TableParagraph"/>
              <w:jc w:val="center"/>
              <w:rPr>
                <w:b/>
                <w:i/>
                <w:szCs w:val="26"/>
              </w:rPr>
            </w:pPr>
          </w:p>
          <w:p w14:paraId="0250295B" w14:textId="325A60BD" w:rsidR="00EA0D84" w:rsidRPr="004547FA" w:rsidRDefault="00EA0D84" w:rsidP="00E53690">
            <w:pPr>
              <w:pStyle w:val="TableParagraph"/>
              <w:jc w:val="center"/>
              <w:rPr>
                <w:b/>
                <w:szCs w:val="26"/>
              </w:rPr>
            </w:pPr>
            <w:r w:rsidRPr="004547FA">
              <w:rPr>
                <w:b/>
                <w:szCs w:val="26"/>
              </w:rPr>
              <w:t>31/12/</w:t>
            </w:r>
            <w:r w:rsidR="0000479E" w:rsidRPr="004547FA">
              <w:rPr>
                <w:b/>
                <w:szCs w:val="26"/>
              </w:rPr>
              <w:t>2019</w:t>
            </w:r>
          </w:p>
        </w:tc>
        <w:tc>
          <w:tcPr>
            <w:tcW w:w="1524" w:type="dxa"/>
            <w:vMerge w:val="restart"/>
            <w:shd w:val="clear" w:color="auto" w:fill="auto"/>
            <w:vAlign w:val="center"/>
          </w:tcPr>
          <w:p w14:paraId="584F3577" w14:textId="77777777" w:rsidR="00EA0D84" w:rsidRPr="004547FA" w:rsidRDefault="00EA0D84" w:rsidP="00E53690">
            <w:pPr>
              <w:pStyle w:val="TableParagraph"/>
              <w:jc w:val="center"/>
              <w:rPr>
                <w:b/>
                <w:i/>
                <w:szCs w:val="26"/>
              </w:rPr>
            </w:pPr>
          </w:p>
          <w:p w14:paraId="71C2F2EB" w14:textId="77777777" w:rsidR="00EA0D84" w:rsidRPr="004547FA" w:rsidRDefault="00EA0D84" w:rsidP="00E53690">
            <w:pPr>
              <w:pStyle w:val="TableParagraph"/>
              <w:jc w:val="center"/>
              <w:rPr>
                <w:b/>
                <w:i/>
                <w:szCs w:val="26"/>
              </w:rPr>
            </w:pPr>
          </w:p>
          <w:p w14:paraId="5EEE064C" w14:textId="60C88F85" w:rsidR="00EA0D84" w:rsidRPr="004547FA" w:rsidRDefault="00EA0D84" w:rsidP="00E53690">
            <w:pPr>
              <w:pStyle w:val="TableParagraph"/>
              <w:jc w:val="center"/>
              <w:rPr>
                <w:b/>
                <w:szCs w:val="26"/>
              </w:rPr>
            </w:pPr>
            <w:r w:rsidRPr="004547FA">
              <w:rPr>
                <w:b/>
                <w:szCs w:val="26"/>
              </w:rPr>
              <w:t>31/12/</w:t>
            </w:r>
            <w:r w:rsidR="0000479E" w:rsidRPr="004547FA">
              <w:rPr>
                <w:b/>
                <w:szCs w:val="26"/>
              </w:rPr>
              <w:t>2020</w:t>
            </w:r>
          </w:p>
        </w:tc>
        <w:tc>
          <w:tcPr>
            <w:tcW w:w="1596" w:type="dxa"/>
            <w:vMerge w:val="restart"/>
            <w:shd w:val="clear" w:color="auto" w:fill="auto"/>
            <w:vAlign w:val="center"/>
          </w:tcPr>
          <w:p w14:paraId="6C748539" w14:textId="77777777" w:rsidR="00EA0D84" w:rsidRPr="004547FA" w:rsidRDefault="00EA0D84" w:rsidP="00E53690">
            <w:pPr>
              <w:pStyle w:val="TableParagraph"/>
              <w:jc w:val="center"/>
              <w:rPr>
                <w:b/>
                <w:i/>
                <w:szCs w:val="26"/>
              </w:rPr>
            </w:pPr>
          </w:p>
          <w:p w14:paraId="4D27BFF6" w14:textId="77777777" w:rsidR="00EA0D84" w:rsidRPr="004547FA" w:rsidRDefault="00EA0D84" w:rsidP="00E53690">
            <w:pPr>
              <w:pStyle w:val="TableParagraph"/>
              <w:jc w:val="center"/>
              <w:rPr>
                <w:b/>
                <w:i/>
                <w:szCs w:val="26"/>
              </w:rPr>
            </w:pPr>
          </w:p>
          <w:p w14:paraId="08FC1BB5" w14:textId="07B4A45A" w:rsidR="00EA0D84" w:rsidRPr="004547FA" w:rsidRDefault="00EA0D84" w:rsidP="00E53690">
            <w:pPr>
              <w:pStyle w:val="TableParagraph"/>
              <w:jc w:val="center"/>
              <w:rPr>
                <w:b/>
                <w:szCs w:val="26"/>
              </w:rPr>
            </w:pPr>
            <w:r w:rsidRPr="004547FA">
              <w:rPr>
                <w:b/>
                <w:szCs w:val="26"/>
              </w:rPr>
              <w:t>31/12/</w:t>
            </w:r>
            <w:r w:rsidR="0000479E" w:rsidRPr="004547FA">
              <w:rPr>
                <w:b/>
                <w:szCs w:val="26"/>
              </w:rPr>
              <w:t>2021</w:t>
            </w:r>
          </w:p>
        </w:tc>
        <w:tc>
          <w:tcPr>
            <w:tcW w:w="1640" w:type="dxa"/>
            <w:gridSpan w:val="2"/>
            <w:shd w:val="clear" w:color="auto" w:fill="auto"/>
            <w:vAlign w:val="center"/>
          </w:tcPr>
          <w:p w14:paraId="3729874D" w14:textId="6D6F6B6D" w:rsidR="00EA0D84" w:rsidRPr="004547FA" w:rsidRDefault="0000479E" w:rsidP="00E53690">
            <w:pPr>
              <w:pStyle w:val="TableParagraph"/>
              <w:jc w:val="center"/>
              <w:rPr>
                <w:b/>
                <w:szCs w:val="26"/>
              </w:rPr>
            </w:pPr>
            <w:r w:rsidRPr="004547FA">
              <w:rPr>
                <w:b/>
                <w:szCs w:val="26"/>
              </w:rPr>
              <w:t>2020</w:t>
            </w:r>
            <w:r w:rsidR="0049793B">
              <w:rPr>
                <w:b/>
                <w:szCs w:val="26"/>
              </w:rPr>
              <w:t>/</w:t>
            </w:r>
            <w:r w:rsidRPr="004547FA">
              <w:rPr>
                <w:b/>
                <w:szCs w:val="26"/>
              </w:rPr>
              <w:t>2019</w:t>
            </w:r>
          </w:p>
        </w:tc>
        <w:tc>
          <w:tcPr>
            <w:tcW w:w="1856" w:type="dxa"/>
            <w:gridSpan w:val="2"/>
            <w:shd w:val="clear" w:color="auto" w:fill="auto"/>
            <w:vAlign w:val="center"/>
          </w:tcPr>
          <w:p w14:paraId="4261DA59" w14:textId="62EFB158" w:rsidR="00EA0D84" w:rsidRPr="004547FA" w:rsidRDefault="0000479E" w:rsidP="00E53690">
            <w:pPr>
              <w:pStyle w:val="TableParagraph"/>
              <w:jc w:val="center"/>
              <w:rPr>
                <w:b/>
                <w:szCs w:val="26"/>
              </w:rPr>
            </w:pPr>
            <w:r w:rsidRPr="004547FA">
              <w:rPr>
                <w:b/>
                <w:szCs w:val="26"/>
              </w:rPr>
              <w:t>2021</w:t>
            </w:r>
            <w:r w:rsidR="0049793B">
              <w:rPr>
                <w:b/>
                <w:szCs w:val="26"/>
              </w:rPr>
              <w:t>/</w:t>
            </w:r>
            <w:r w:rsidRPr="004547FA">
              <w:rPr>
                <w:b/>
                <w:szCs w:val="26"/>
              </w:rPr>
              <w:t>2020</w:t>
            </w:r>
          </w:p>
        </w:tc>
      </w:tr>
      <w:tr w:rsidR="00ED7529" w:rsidRPr="004547FA" w14:paraId="14F50EF7" w14:textId="77777777" w:rsidTr="0049793B">
        <w:trPr>
          <w:trHeight w:val="673"/>
        </w:trPr>
        <w:tc>
          <w:tcPr>
            <w:tcW w:w="2148" w:type="dxa"/>
            <w:vMerge/>
            <w:tcBorders>
              <w:top w:val="nil"/>
            </w:tcBorders>
            <w:shd w:val="clear" w:color="auto" w:fill="auto"/>
            <w:vAlign w:val="center"/>
          </w:tcPr>
          <w:p w14:paraId="58E4AA82" w14:textId="77777777" w:rsidR="00EA0D84" w:rsidRPr="004547FA" w:rsidRDefault="00EA0D84" w:rsidP="00E53690">
            <w:pPr>
              <w:jc w:val="center"/>
              <w:rPr>
                <w:szCs w:val="26"/>
              </w:rPr>
            </w:pPr>
          </w:p>
        </w:tc>
        <w:tc>
          <w:tcPr>
            <w:tcW w:w="1402" w:type="dxa"/>
            <w:vMerge/>
            <w:tcBorders>
              <w:top w:val="nil"/>
            </w:tcBorders>
            <w:shd w:val="clear" w:color="auto" w:fill="auto"/>
            <w:vAlign w:val="center"/>
          </w:tcPr>
          <w:p w14:paraId="576E3137" w14:textId="77777777" w:rsidR="00EA0D84" w:rsidRPr="004547FA" w:rsidRDefault="00EA0D84" w:rsidP="00E53690">
            <w:pPr>
              <w:jc w:val="center"/>
              <w:rPr>
                <w:szCs w:val="26"/>
              </w:rPr>
            </w:pPr>
          </w:p>
        </w:tc>
        <w:tc>
          <w:tcPr>
            <w:tcW w:w="1524" w:type="dxa"/>
            <w:vMerge/>
            <w:tcBorders>
              <w:top w:val="nil"/>
            </w:tcBorders>
            <w:shd w:val="clear" w:color="auto" w:fill="auto"/>
            <w:vAlign w:val="center"/>
          </w:tcPr>
          <w:p w14:paraId="3962EBB7" w14:textId="77777777" w:rsidR="00EA0D84" w:rsidRPr="004547FA" w:rsidRDefault="00EA0D84" w:rsidP="00E53690">
            <w:pPr>
              <w:jc w:val="center"/>
              <w:rPr>
                <w:szCs w:val="26"/>
              </w:rPr>
            </w:pPr>
          </w:p>
        </w:tc>
        <w:tc>
          <w:tcPr>
            <w:tcW w:w="1596" w:type="dxa"/>
            <w:vMerge/>
            <w:tcBorders>
              <w:top w:val="nil"/>
            </w:tcBorders>
            <w:shd w:val="clear" w:color="auto" w:fill="auto"/>
            <w:vAlign w:val="center"/>
          </w:tcPr>
          <w:p w14:paraId="22F99211" w14:textId="77777777" w:rsidR="00EA0D84" w:rsidRPr="004547FA" w:rsidRDefault="00EA0D84" w:rsidP="00E53690">
            <w:pPr>
              <w:jc w:val="center"/>
              <w:rPr>
                <w:szCs w:val="26"/>
              </w:rPr>
            </w:pPr>
          </w:p>
        </w:tc>
        <w:tc>
          <w:tcPr>
            <w:tcW w:w="976" w:type="dxa"/>
            <w:shd w:val="clear" w:color="auto" w:fill="auto"/>
            <w:vAlign w:val="center"/>
          </w:tcPr>
          <w:p w14:paraId="5B654DB2" w14:textId="77777777" w:rsidR="00EA0D84" w:rsidRPr="004547FA" w:rsidRDefault="00EA0D84" w:rsidP="00E53690">
            <w:pPr>
              <w:pStyle w:val="TableParagraph"/>
              <w:ind w:hanging="34"/>
              <w:jc w:val="center"/>
              <w:rPr>
                <w:b/>
                <w:szCs w:val="26"/>
              </w:rPr>
            </w:pPr>
            <w:proofErr w:type="spellStart"/>
            <w:r w:rsidRPr="004547FA">
              <w:rPr>
                <w:b/>
                <w:szCs w:val="26"/>
              </w:rPr>
              <w:t>Triệu</w:t>
            </w:r>
            <w:proofErr w:type="spellEnd"/>
            <w:r w:rsidRPr="004547FA">
              <w:rPr>
                <w:b/>
                <w:w w:val="99"/>
                <w:szCs w:val="26"/>
              </w:rPr>
              <w:t xml:space="preserve"> </w:t>
            </w:r>
            <w:r w:rsidRPr="004547FA">
              <w:rPr>
                <w:b/>
                <w:szCs w:val="26"/>
              </w:rPr>
              <w:t>đồng</w:t>
            </w:r>
          </w:p>
        </w:tc>
        <w:tc>
          <w:tcPr>
            <w:tcW w:w="664" w:type="dxa"/>
            <w:shd w:val="clear" w:color="auto" w:fill="auto"/>
            <w:vAlign w:val="center"/>
          </w:tcPr>
          <w:p w14:paraId="5862965B" w14:textId="77777777" w:rsidR="00EA0D84" w:rsidRPr="004547FA" w:rsidRDefault="00EA0D84" w:rsidP="00E53690">
            <w:pPr>
              <w:pStyle w:val="TableParagraph"/>
              <w:jc w:val="center"/>
              <w:rPr>
                <w:b/>
                <w:szCs w:val="26"/>
              </w:rPr>
            </w:pPr>
            <w:r w:rsidRPr="004547FA">
              <w:rPr>
                <w:b/>
                <w:w w:val="99"/>
                <w:szCs w:val="26"/>
              </w:rPr>
              <w:t>%</w:t>
            </w:r>
          </w:p>
        </w:tc>
        <w:tc>
          <w:tcPr>
            <w:tcW w:w="926" w:type="dxa"/>
            <w:shd w:val="clear" w:color="auto" w:fill="auto"/>
            <w:vAlign w:val="center"/>
          </w:tcPr>
          <w:p w14:paraId="592F0217" w14:textId="77777777" w:rsidR="00EA0D84" w:rsidRPr="004547FA" w:rsidRDefault="00EA0D84" w:rsidP="00E53690">
            <w:pPr>
              <w:pStyle w:val="TableParagraph"/>
              <w:ind w:hanging="34"/>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930" w:type="dxa"/>
            <w:shd w:val="clear" w:color="auto" w:fill="auto"/>
            <w:vAlign w:val="center"/>
          </w:tcPr>
          <w:p w14:paraId="7B700ECF" w14:textId="77777777" w:rsidR="00EA0D84" w:rsidRPr="004547FA" w:rsidRDefault="00EA0D84" w:rsidP="00E53690">
            <w:pPr>
              <w:pStyle w:val="TableParagraph"/>
              <w:jc w:val="center"/>
              <w:rPr>
                <w:b/>
                <w:szCs w:val="26"/>
              </w:rPr>
            </w:pPr>
            <w:r w:rsidRPr="004547FA">
              <w:rPr>
                <w:b/>
                <w:w w:val="99"/>
                <w:szCs w:val="26"/>
              </w:rPr>
              <w:t>%</w:t>
            </w:r>
          </w:p>
        </w:tc>
      </w:tr>
      <w:tr w:rsidR="00EA0D84" w:rsidRPr="004547FA" w14:paraId="00D6DB97" w14:textId="77777777" w:rsidTr="0049793B">
        <w:trPr>
          <w:trHeight w:val="659"/>
        </w:trPr>
        <w:tc>
          <w:tcPr>
            <w:tcW w:w="2148" w:type="dxa"/>
            <w:vAlign w:val="center"/>
          </w:tcPr>
          <w:p w14:paraId="184BE5A3" w14:textId="77777777" w:rsidR="00EA0D84" w:rsidRPr="004547FA" w:rsidRDefault="00EA0D84"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w:t>
            </w:r>
            <w:proofErr w:type="spellStart"/>
            <w:r w:rsidRPr="004547FA">
              <w:rPr>
                <w:szCs w:val="26"/>
              </w:rPr>
              <w:t>ngắn</w:t>
            </w:r>
            <w:proofErr w:type="spellEnd"/>
            <w:r w:rsidRPr="004547FA">
              <w:rPr>
                <w:szCs w:val="26"/>
              </w:rPr>
              <w:t xml:space="preserve"> </w:t>
            </w:r>
            <w:proofErr w:type="spellStart"/>
            <w:r w:rsidRPr="004547FA">
              <w:rPr>
                <w:szCs w:val="26"/>
              </w:rPr>
              <w:t>hạn</w:t>
            </w:r>
            <w:proofErr w:type="spellEnd"/>
          </w:p>
        </w:tc>
        <w:tc>
          <w:tcPr>
            <w:tcW w:w="1402" w:type="dxa"/>
            <w:vAlign w:val="center"/>
          </w:tcPr>
          <w:p w14:paraId="32B551C4" w14:textId="77777777" w:rsidR="00EA0D84" w:rsidRPr="004547FA" w:rsidRDefault="00EA0D84" w:rsidP="00E53690">
            <w:pPr>
              <w:pStyle w:val="TableParagraph"/>
              <w:jc w:val="center"/>
              <w:rPr>
                <w:szCs w:val="26"/>
              </w:rPr>
            </w:pPr>
            <w:r w:rsidRPr="004547FA">
              <w:rPr>
                <w:w w:val="95"/>
                <w:szCs w:val="26"/>
              </w:rPr>
              <w:t>29.709</w:t>
            </w:r>
          </w:p>
        </w:tc>
        <w:tc>
          <w:tcPr>
            <w:tcW w:w="1524" w:type="dxa"/>
            <w:vAlign w:val="center"/>
          </w:tcPr>
          <w:p w14:paraId="710EA4D7" w14:textId="77777777" w:rsidR="00EA0D84" w:rsidRPr="004547FA" w:rsidRDefault="00EA0D84" w:rsidP="00E53690">
            <w:pPr>
              <w:pStyle w:val="TableParagraph"/>
              <w:jc w:val="center"/>
              <w:rPr>
                <w:szCs w:val="26"/>
              </w:rPr>
            </w:pPr>
            <w:r w:rsidRPr="004547FA">
              <w:rPr>
                <w:w w:val="95"/>
                <w:szCs w:val="26"/>
              </w:rPr>
              <w:t>33.050</w:t>
            </w:r>
          </w:p>
        </w:tc>
        <w:tc>
          <w:tcPr>
            <w:tcW w:w="1596" w:type="dxa"/>
            <w:vAlign w:val="center"/>
          </w:tcPr>
          <w:p w14:paraId="59D6C7BC" w14:textId="77777777" w:rsidR="00EA0D84" w:rsidRPr="004547FA" w:rsidRDefault="00EA0D84" w:rsidP="00E53690">
            <w:pPr>
              <w:pStyle w:val="TableParagraph"/>
              <w:jc w:val="center"/>
              <w:rPr>
                <w:szCs w:val="26"/>
              </w:rPr>
            </w:pPr>
            <w:r w:rsidRPr="004547FA">
              <w:rPr>
                <w:w w:val="95"/>
                <w:szCs w:val="26"/>
              </w:rPr>
              <w:t>34.230</w:t>
            </w:r>
          </w:p>
        </w:tc>
        <w:tc>
          <w:tcPr>
            <w:tcW w:w="976" w:type="dxa"/>
            <w:vAlign w:val="center"/>
          </w:tcPr>
          <w:p w14:paraId="1FB96C69" w14:textId="77777777" w:rsidR="00EA0D84" w:rsidRPr="004547FA" w:rsidRDefault="00EA0D84" w:rsidP="00E53690">
            <w:pPr>
              <w:pStyle w:val="TableParagraph"/>
              <w:jc w:val="center"/>
              <w:rPr>
                <w:szCs w:val="26"/>
              </w:rPr>
            </w:pPr>
            <w:r w:rsidRPr="004547FA">
              <w:rPr>
                <w:w w:val="95"/>
                <w:szCs w:val="26"/>
              </w:rPr>
              <w:t>3.341</w:t>
            </w:r>
          </w:p>
        </w:tc>
        <w:tc>
          <w:tcPr>
            <w:tcW w:w="664" w:type="dxa"/>
            <w:vAlign w:val="center"/>
          </w:tcPr>
          <w:p w14:paraId="2780CE50" w14:textId="77777777" w:rsidR="00EA0D84" w:rsidRPr="004547FA" w:rsidRDefault="00EA0D84" w:rsidP="00E53690">
            <w:pPr>
              <w:pStyle w:val="TableParagraph"/>
              <w:jc w:val="center"/>
              <w:rPr>
                <w:szCs w:val="26"/>
              </w:rPr>
            </w:pPr>
            <w:r w:rsidRPr="004547FA">
              <w:rPr>
                <w:szCs w:val="26"/>
              </w:rPr>
              <w:t>111</w:t>
            </w:r>
          </w:p>
        </w:tc>
        <w:tc>
          <w:tcPr>
            <w:tcW w:w="926" w:type="dxa"/>
            <w:vAlign w:val="center"/>
          </w:tcPr>
          <w:p w14:paraId="1377A88F" w14:textId="77777777" w:rsidR="00EA0D84" w:rsidRPr="004547FA" w:rsidRDefault="00EA0D84" w:rsidP="00E53690">
            <w:pPr>
              <w:pStyle w:val="TableParagraph"/>
              <w:jc w:val="center"/>
              <w:rPr>
                <w:szCs w:val="26"/>
              </w:rPr>
            </w:pPr>
            <w:r w:rsidRPr="004547FA">
              <w:rPr>
                <w:szCs w:val="26"/>
              </w:rPr>
              <w:t>1.180</w:t>
            </w:r>
          </w:p>
        </w:tc>
        <w:tc>
          <w:tcPr>
            <w:tcW w:w="930" w:type="dxa"/>
            <w:vAlign w:val="center"/>
          </w:tcPr>
          <w:p w14:paraId="708A3317" w14:textId="77777777" w:rsidR="00EA0D84" w:rsidRPr="004547FA" w:rsidRDefault="00EA0D84" w:rsidP="00E53690">
            <w:pPr>
              <w:pStyle w:val="TableParagraph"/>
              <w:jc w:val="center"/>
              <w:rPr>
                <w:szCs w:val="26"/>
              </w:rPr>
            </w:pPr>
            <w:r w:rsidRPr="004547FA">
              <w:rPr>
                <w:w w:val="95"/>
                <w:szCs w:val="26"/>
              </w:rPr>
              <w:t>103,57</w:t>
            </w:r>
          </w:p>
        </w:tc>
      </w:tr>
      <w:tr w:rsidR="00EA0D84" w:rsidRPr="004547FA" w14:paraId="1DA00E02" w14:textId="77777777" w:rsidTr="0049793B">
        <w:trPr>
          <w:trHeight w:val="585"/>
        </w:trPr>
        <w:tc>
          <w:tcPr>
            <w:tcW w:w="2148" w:type="dxa"/>
            <w:vAlign w:val="center"/>
          </w:tcPr>
          <w:p w14:paraId="4DB2E86D" w14:textId="77777777" w:rsidR="00EA0D84" w:rsidRPr="004547FA" w:rsidRDefault="00EA0D84"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trung </w:t>
            </w:r>
            <w:proofErr w:type="spellStart"/>
            <w:r w:rsidRPr="004547FA">
              <w:rPr>
                <w:szCs w:val="26"/>
              </w:rPr>
              <w:t>hạn</w:t>
            </w:r>
            <w:proofErr w:type="spellEnd"/>
          </w:p>
        </w:tc>
        <w:tc>
          <w:tcPr>
            <w:tcW w:w="1402" w:type="dxa"/>
            <w:vAlign w:val="center"/>
          </w:tcPr>
          <w:p w14:paraId="638B7CC2" w14:textId="77777777" w:rsidR="00EA0D84" w:rsidRPr="004547FA" w:rsidRDefault="00EA0D84" w:rsidP="00E53690">
            <w:pPr>
              <w:pStyle w:val="TableParagraph"/>
              <w:jc w:val="center"/>
              <w:rPr>
                <w:szCs w:val="26"/>
              </w:rPr>
            </w:pPr>
            <w:r w:rsidRPr="004547FA">
              <w:rPr>
                <w:w w:val="95"/>
                <w:szCs w:val="26"/>
              </w:rPr>
              <w:t>13.092</w:t>
            </w:r>
          </w:p>
        </w:tc>
        <w:tc>
          <w:tcPr>
            <w:tcW w:w="1524" w:type="dxa"/>
            <w:vAlign w:val="center"/>
          </w:tcPr>
          <w:p w14:paraId="793DF7A3" w14:textId="77777777" w:rsidR="00EA0D84" w:rsidRPr="004547FA" w:rsidRDefault="00EA0D84" w:rsidP="00E53690">
            <w:pPr>
              <w:pStyle w:val="TableParagraph"/>
              <w:jc w:val="center"/>
              <w:rPr>
                <w:szCs w:val="26"/>
              </w:rPr>
            </w:pPr>
            <w:r w:rsidRPr="004547FA">
              <w:rPr>
                <w:w w:val="95"/>
                <w:szCs w:val="26"/>
              </w:rPr>
              <w:t>14.393</w:t>
            </w:r>
          </w:p>
        </w:tc>
        <w:tc>
          <w:tcPr>
            <w:tcW w:w="1596" w:type="dxa"/>
            <w:vAlign w:val="center"/>
          </w:tcPr>
          <w:p w14:paraId="59522E43" w14:textId="77777777" w:rsidR="00EA0D84" w:rsidRPr="004547FA" w:rsidRDefault="00EA0D84" w:rsidP="00E53690">
            <w:pPr>
              <w:pStyle w:val="TableParagraph"/>
              <w:jc w:val="center"/>
              <w:rPr>
                <w:szCs w:val="26"/>
              </w:rPr>
            </w:pPr>
            <w:r w:rsidRPr="004547FA">
              <w:rPr>
                <w:w w:val="95"/>
                <w:szCs w:val="26"/>
              </w:rPr>
              <w:t>18.256</w:t>
            </w:r>
          </w:p>
        </w:tc>
        <w:tc>
          <w:tcPr>
            <w:tcW w:w="976" w:type="dxa"/>
            <w:vAlign w:val="center"/>
          </w:tcPr>
          <w:p w14:paraId="40C59888" w14:textId="77777777" w:rsidR="00EA0D84" w:rsidRPr="004547FA" w:rsidRDefault="00EA0D84" w:rsidP="00E53690">
            <w:pPr>
              <w:pStyle w:val="TableParagraph"/>
              <w:jc w:val="center"/>
              <w:rPr>
                <w:szCs w:val="26"/>
              </w:rPr>
            </w:pPr>
            <w:r w:rsidRPr="004547FA">
              <w:rPr>
                <w:w w:val="95"/>
                <w:szCs w:val="26"/>
              </w:rPr>
              <w:t>1.301</w:t>
            </w:r>
          </w:p>
        </w:tc>
        <w:tc>
          <w:tcPr>
            <w:tcW w:w="664" w:type="dxa"/>
            <w:vAlign w:val="center"/>
          </w:tcPr>
          <w:p w14:paraId="77796B3A" w14:textId="77777777" w:rsidR="00EA0D84" w:rsidRPr="004547FA" w:rsidRDefault="00EA0D84" w:rsidP="00E53690">
            <w:pPr>
              <w:pStyle w:val="TableParagraph"/>
              <w:jc w:val="center"/>
              <w:rPr>
                <w:szCs w:val="26"/>
              </w:rPr>
            </w:pPr>
            <w:r w:rsidRPr="004547FA">
              <w:rPr>
                <w:szCs w:val="26"/>
              </w:rPr>
              <w:t>110</w:t>
            </w:r>
          </w:p>
        </w:tc>
        <w:tc>
          <w:tcPr>
            <w:tcW w:w="926" w:type="dxa"/>
            <w:vAlign w:val="center"/>
          </w:tcPr>
          <w:p w14:paraId="08137766" w14:textId="77777777" w:rsidR="00EA0D84" w:rsidRPr="004547FA" w:rsidRDefault="00EA0D84" w:rsidP="00E53690">
            <w:pPr>
              <w:pStyle w:val="TableParagraph"/>
              <w:jc w:val="center"/>
              <w:rPr>
                <w:szCs w:val="26"/>
              </w:rPr>
            </w:pPr>
            <w:r w:rsidRPr="004547FA">
              <w:rPr>
                <w:szCs w:val="26"/>
              </w:rPr>
              <w:t>3.863</w:t>
            </w:r>
          </w:p>
        </w:tc>
        <w:tc>
          <w:tcPr>
            <w:tcW w:w="930" w:type="dxa"/>
            <w:vAlign w:val="center"/>
          </w:tcPr>
          <w:p w14:paraId="6DD84A1C" w14:textId="77777777" w:rsidR="00EA0D84" w:rsidRPr="004547FA" w:rsidRDefault="00EA0D84" w:rsidP="00E53690">
            <w:pPr>
              <w:pStyle w:val="TableParagraph"/>
              <w:jc w:val="center"/>
              <w:rPr>
                <w:szCs w:val="26"/>
              </w:rPr>
            </w:pPr>
            <w:r w:rsidRPr="004547FA">
              <w:rPr>
                <w:w w:val="95"/>
                <w:szCs w:val="26"/>
              </w:rPr>
              <w:t>126,84</w:t>
            </w:r>
          </w:p>
        </w:tc>
      </w:tr>
      <w:tr w:rsidR="00EA0D84" w:rsidRPr="004547FA" w14:paraId="02402EBE" w14:textId="77777777" w:rsidTr="0049793B">
        <w:trPr>
          <w:trHeight w:val="659"/>
        </w:trPr>
        <w:tc>
          <w:tcPr>
            <w:tcW w:w="2148" w:type="dxa"/>
            <w:vAlign w:val="center"/>
          </w:tcPr>
          <w:p w14:paraId="204623B1" w14:textId="77777777" w:rsidR="00EA0D84" w:rsidRPr="004547FA" w:rsidRDefault="00EA0D84"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w:t>
            </w:r>
            <w:proofErr w:type="spellStart"/>
            <w:r w:rsidRPr="004547FA">
              <w:rPr>
                <w:szCs w:val="26"/>
              </w:rPr>
              <w:t>dài</w:t>
            </w:r>
            <w:proofErr w:type="spellEnd"/>
            <w:r w:rsidRPr="004547FA">
              <w:rPr>
                <w:szCs w:val="26"/>
              </w:rPr>
              <w:t xml:space="preserve"> </w:t>
            </w:r>
            <w:proofErr w:type="spellStart"/>
            <w:r w:rsidRPr="004547FA">
              <w:rPr>
                <w:szCs w:val="26"/>
              </w:rPr>
              <w:t>hạn</w:t>
            </w:r>
            <w:proofErr w:type="spellEnd"/>
          </w:p>
        </w:tc>
        <w:tc>
          <w:tcPr>
            <w:tcW w:w="1402" w:type="dxa"/>
            <w:vAlign w:val="center"/>
          </w:tcPr>
          <w:p w14:paraId="3DD40349" w14:textId="77777777" w:rsidR="00EA0D84" w:rsidRPr="004547FA" w:rsidRDefault="00EA0D84" w:rsidP="00E53690">
            <w:pPr>
              <w:pStyle w:val="TableParagraph"/>
              <w:jc w:val="center"/>
              <w:rPr>
                <w:szCs w:val="26"/>
              </w:rPr>
            </w:pPr>
            <w:r w:rsidRPr="004547FA">
              <w:rPr>
                <w:w w:val="95"/>
                <w:szCs w:val="26"/>
              </w:rPr>
              <w:t>7.553</w:t>
            </w:r>
          </w:p>
        </w:tc>
        <w:tc>
          <w:tcPr>
            <w:tcW w:w="1524" w:type="dxa"/>
            <w:vAlign w:val="center"/>
          </w:tcPr>
          <w:p w14:paraId="098ED406" w14:textId="77777777" w:rsidR="00EA0D84" w:rsidRPr="004547FA" w:rsidRDefault="00EA0D84" w:rsidP="00E53690">
            <w:pPr>
              <w:pStyle w:val="TableParagraph"/>
              <w:jc w:val="center"/>
              <w:rPr>
                <w:szCs w:val="26"/>
              </w:rPr>
            </w:pPr>
            <w:r w:rsidRPr="004547FA">
              <w:rPr>
                <w:w w:val="95"/>
                <w:szCs w:val="26"/>
              </w:rPr>
              <w:t>5.864</w:t>
            </w:r>
          </w:p>
        </w:tc>
        <w:tc>
          <w:tcPr>
            <w:tcW w:w="1596" w:type="dxa"/>
            <w:vAlign w:val="center"/>
          </w:tcPr>
          <w:p w14:paraId="4768AF1D" w14:textId="77777777" w:rsidR="00EA0D84" w:rsidRPr="004547FA" w:rsidRDefault="00EA0D84" w:rsidP="00E53690">
            <w:pPr>
              <w:pStyle w:val="TableParagraph"/>
              <w:jc w:val="center"/>
              <w:rPr>
                <w:szCs w:val="26"/>
              </w:rPr>
            </w:pPr>
            <w:r w:rsidRPr="004547FA">
              <w:rPr>
                <w:w w:val="95"/>
                <w:szCs w:val="26"/>
              </w:rPr>
              <w:t>4.564</w:t>
            </w:r>
          </w:p>
        </w:tc>
        <w:tc>
          <w:tcPr>
            <w:tcW w:w="976" w:type="dxa"/>
            <w:vAlign w:val="center"/>
          </w:tcPr>
          <w:p w14:paraId="1612C993" w14:textId="77777777" w:rsidR="00EA0D84" w:rsidRPr="004547FA" w:rsidRDefault="00EA0D84" w:rsidP="00E53690">
            <w:pPr>
              <w:pStyle w:val="TableParagraph"/>
              <w:jc w:val="center"/>
              <w:rPr>
                <w:szCs w:val="26"/>
              </w:rPr>
            </w:pPr>
            <w:r w:rsidRPr="004547FA">
              <w:rPr>
                <w:w w:val="95"/>
                <w:szCs w:val="26"/>
              </w:rPr>
              <w:t>-1.689</w:t>
            </w:r>
          </w:p>
        </w:tc>
        <w:tc>
          <w:tcPr>
            <w:tcW w:w="664" w:type="dxa"/>
            <w:vAlign w:val="center"/>
          </w:tcPr>
          <w:p w14:paraId="69CBBE4D" w14:textId="77777777" w:rsidR="00EA0D84" w:rsidRPr="004547FA" w:rsidRDefault="00EA0D84" w:rsidP="00E53690">
            <w:pPr>
              <w:pStyle w:val="TableParagraph"/>
              <w:jc w:val="center"/>
              <w:rPr>
                <w:szCs w:val="26"/>
              </w:rPr>
            </w:pPr>
            <w:r w:rsidRPr="004547FA">
              <w:rPr>
                <w:szCs w:val="26"/>
              </w:rPr>
              <w:t>78</w:t>
            </w:r>
          </w:p>
        </w:tc>
        <w:tc>
          <w:tcPr>
            <w:tcW w:w="926" w:type="dxa"/>
            <w:vAlign w:val="center"/>
          </w:tcPr>
          <w:p w14:paraId="48508F20" w14:textId="77777777" w:rsidR="00EA0D84" w:rsidRPr="004547FA" w:rsidRDefault="00EA0D84" w:rsidP="00E53690">
            <w:pPr>
              <w:pStyle w:val="TableParagraph"/>
              <w:jc w:val="center"/>
              <w:rPr>
                <w:szCs w:val="26"/>
              </w:rPr>
            </w:pPr>
            <w:r w:rsidRPr="004547FA">
              <w:rPr>
                <w:szCs w:val="26"/>
              </w:rPr>
              <w:t>-1.300</w:t>
            </w:r>
          </w:p>
        </w:tc>
        <w:tc>
          <w:tcPr>
            <w:tcW w:w="930" w:type="dxa"/>
            <w:vAlign w:val="center"/>
          </w:tcPr>
          <w:p w14:paraId="558FA1D4" w14:textId="77777777" w:rsidR="00EA0D84" w:rsidRPr="004547FA" w:rsidRDefault="00EA0D84" w:rsidP="00E53690">
            <w:pPr>
              <w:pStyle w:val="TableParagraph"/>
              <w:jc w:val="center"/>
              <w:rPr>
                <w:szCs w:val="26"/>
              </w:rPr>
            </w:pPr>
            <w:r w:rsidRPr="004547FA">
              <w:rPr>
                <w:w w:val="95"/>
                <w:szCs w:val="26"/>
              </w:rPr>
              <w:t>77,83</w:t>
            </w:r>
          </w:p>
        </w:tc>
      </w:tr>
      <w:tr w:rsidR="00EA0D84" w:rsidRPr="004547FA" w14:paraId="64FB1542" w14:textId="77777777" w:rsidTr="0049793B">
        <w:trPr>
          <w:trHeight w:val="659"/>
        </w:trPr>
        <w:tc>
          <w:tcPr>
            <w:tcW w:w="2148" w:type="dxa"/>
            <w:vAlign w:val="center"/>
          </w:tcPr>
          <w:p w14:paraId="7B80855B" w14:textId="67396560" w:rsidR="00EA0D84" w:rsidRPr="004547FA" w:rsidRDefault="00EA0D84" w:rsidP="00E53690">
            <w:pPr>
              <w:pStyle w:val="TableParagraph"/>
              <w:jc w:val="center"/>
              <w:rPr>
                <w:szCs w:val="26"/>
              </w:rPr>
            </w:pPr>
            <w:proofErr w:type="spellStart"/>
            <w:r w:rsidRPr="004547FA">
              <w:rPr>
                <w:szCs w:val="26"/>
              </w:rPr>
              <w:t>Tổng</w:t>
            </w:r>
            <w:proofErr w:type="spellEnd"/>
            <w:r w:rsidRPr="004547FA">
              <w:rPr>
                <w:szCs w:val="26"/>
              </w:rPr>
              <w:t xml:space="preserve"> </w:t>
            </w:r>
            <w:proofErr w:type="spellStart"/>
            <w:r w:rsidRPr="004547FA">
              <w:rPr>
                <w:szCs w:val="26"/>
              </w:rPr>
              <w:t>dư</w:t>
            </w:r>
            <w:proofErr w:type="spellEnd"/>
            <w:r w:rsidRPr="004547FA">
              <w:rPr>
                <w:szCs w:val="26"/>
              </w:rPr>
              <w:t xml:space="preserve"> </w:t>
            </w:r>
            <w:proofErr w:type="spellStart"/>
            <w:r w:rsidRPr="004547FA">
              <w:rPr>
                <w:szCs w:val="26"/>
              </w:rPr>
              <w:t>nợ</w:t>
            </w:r>
            <w:proofErr w:type="spellEnd"/>
          </w:p>
        </w:tc>
        <w:tc>
          <w:tcPr>
            <w:tcW w:w="1402" w:type="dxa"/>
            <w:vAlign w:val="center"/>
          </w:tcPr>
          <w:p w14:paraId="0C88FD8E" w14:textId="1FF300C0" w:rsidR="00EA0D84" w:rsidRPr="004547FA" w:rsidRDefault="00EA0D84" w:rsidP="00E53690">
            <w:pPr>
              <w:pStyle w:val="TableParagraph"/>
              <w:jc w:val="center"/>
              <w:rPr>
                <w:w w:val="95"/>
                <w:szCs w:val="26"/>
              </w:rPr>
            </w:pPr>
            <w:r w:rsidRPr="004547FA">
              <w:rPr>
                <w:szCs w:val="26"/>
              </w:rPr>
              <w:t>50.355</w:t>
            </w:r>
          </w:p>
        </w:tc>
        <w:tc>
          <w:tcPr>
            <w:tcW w:w="1524" w:type="dxa"/>
            <w:vAlign w:val="center"/>
          </w:tcPr>
          <w:p w14:paraId="7E73F00C" w14:textId="4870764E" w:rsidR="00EA0D84" w:rsidRPr="004547FA" w:rsidRDefault="00EA0D84" w:rsidP="00E53690">
            <w:pPr>
              <w:pStyle w:val="TableParagraph"/>
              <w:jc w:val="center"/>
              <w:rPr>
                <w:w w:val="95"/>
                <w:szCs w:val="26"/>
              </w:rPr>
            </w:pPr>
            <w:r w:rsidRPr="004547FA">
              <w:rPr>
                <w:szCs w:val="26"/>
              </w:rPr>
              <w:t>53.307</w:t>
            </w:r>
          </w:p>
        </w:tc>
        <w:tc>
          <w:tcPr>
            <w:tcW w:w="1596" w:type="dxa"/>
            <w:vAlign w:val="center"/>
          </w:tcPr>
          <w:p w14:paraId="40CCF6CB" w14:textId="1D775CCA" w:rsidR="00EA0D84" w:rsidRPr="004547FA" w:rsidRDefault="00EA0D84" w:rsidP="00E53690">
            <w:pPr>
              <w:pStyle w:val="TableParagraph"/>
              <w:jc w:val="center"/>
              <w:rPr>
                <w:w w:val="95"/>
                <w:szCs w:val="26"/>
              </w:rPr>
            </w:pPr>
            <w:r w:rsidRPr="004547FA">
              <w:rPr>
                <w:szCs w:val="26"/>
              </w:rPr>
              <w:t>57.050</w:t>
            </w:r>
          </w:p>
        </w:tc>
        <w:tc>
          <w:tcPr>
            <w:tcW w:w="976" w:type="dxa"/>
            <w:vAlign w:val="center"/>
          </w:tcPr>
          <w:p w14:paraId="12249C18" w14:textId="072F6BAE" w:rsidR="00EA0D84" w:rsidRPr="004547FA" w:rsidRDefault="00EA0D84" w:rsidP="00E53690">
            <w:pPr>
              <w:pStyle w:val="TableParagraph"/>
              <w:jc w:val="center"/>
              <w:rPr>
                <w:w w:val="95"/>
                <w:szCs w:val="26"/>
              </w:rPr>
            </w:pPr>
            <w:r w:rsidRPr="004547FA">
              <w:rPr>
                <w:szCs w:val="26"/>
              </w:rPr>
              <w:t>2.952</w:t>
            </w:r>
          </w:p>
        </w:tc>
        <w:tc>
          <w:tcPr>
            <w:tcW w:w="664" w:type="dxa"/>
            <w:vAlign w:val="center"/>
          </w:tcPr>
          <w:p w14:paraId="21851019" w14:textId="4142B1D3" w:rsidR="00EA0D84" w:rsidRPr="004547FA" w:rsidRDefault="00EA0D84" w:rsidP="00E53690">
            <w:pPr>
              <w:pStyle w:val="TableParagraph"/>
              <w:jc w:val="center"/>
              <w:rPr>
                <w:szCs w:val="26"/>
              </w:rPr>
            </w:pPr>
            <w:r w:rsidRPr="004547FA">
              <w:rPr>
                <w:szCs w:val="26"/>
              </w:rPr>
              <w:t>106</w:t>
            </w:r>
          </w:p>
        </w:tc>
        <w:tc>
          <w:tcPr>
            <w:tcW w:w="926" w:type="dxa"/>
            <w:vAlign w:val="center"/>
          </w:tcPr>
          <w:p w14:paraId="08C75E96" w14:textId="36ACCDA9" w:rsidR="00EA0D84" w:rsidRPr="004547FA" w:rsidRDefault="00EA0D84" w:rsidP="00E53690">
            <w:pPr>
              <w:pStyle w:val="TableParagraph"/>
              <w:jc w:val="center"/>
              <w:rPr>
                <w:szCs w:val="26"/>
              </w:rPr>
            </w:pPr>
            <w:r w:rsidRPr="004547FA">
              <w:rPr>
                <w:szCs w:val="26"/>
              </w:rPr>
              <w:t>3.743</w:t>
            </w:r>
          </w:p>
        </w:tc>
        <w:tc>
          <w:tcPr>
            <w:tcW w:w="930" w:type="dxa"/>
            <w:vAlign w:val="center"/>
          </w:tcPr>
          <w:p w14:paraId="63844940" w14:textId="1E5A965A" w:rsidR="00EA0D84" w:rsidRPr="004547FA" w:rsidRDefault="00EA0D84" w:rsidP="00E53690">
            <w:pPr>
              <w:pStyle w:val="TableParagraph"/>
              <w:jc w:val="center"/>
              <w:rPr>
                <w:w w:val="95"/>
                <w:szCs w:val="26"/>
              </w:rPr>
            </w:pPr>
            <w:r w:rsidRPr="004547FA">
              <w:rPr>
                <w:szCs w:val="26"/>
              </w:rPr>
              <w:t>107,02</w:t>
            </w:r>
          </w:p>
        </w:tc>
      </w:tr>
    </w:tbl>
    <w:p w14:paraId="585BEFBC" w14:textId="209FE683" w:rsidR="00EA0D84" w:rsidRPr="004547FA" w:rsidRDefault="00EA0D84"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7465F326" w14:textId="405D95E8" w:rsidR="00EA0D84" w:rsidRPr="00A24644" w:rsidRDefault="00561691" w:rsidP="00A24644">
      <w:pPr>
        <w:pStyle w:val="Caption"/>
      </w:pPr>
      <w:bookmarkStart w:id="218" w:name="_Toc101095457"/>
      <w:proofErr w:type="spellStart"/>
      <w:r w:rsidRPr="00A24644">
        <w:t>Biểu</w:t>
      </w:r>
      <w:proofErr w:type="spellEnd"/>
      <w:r w:rsidRPr="00A24644">
        <w:t xml:space="preserve"> </w:t>
      </w:r>
      <w:proofErr w:type="spellStart"/>
      <w:r w:rsidRPr="00A24644">
        <w:t>đồ</w:t>
      </w:r>
      <w:proofErr w:type="spellEnd"/>
      <w:r w:rsidRPr="00A24644">
        <w:t xml:space="preserve"> 2.</w:t>
      </w:r>
      <w:fldSimple w:instr=" SEQ Biểu_đồ_2. \* ARABIC ">
        <w:r w:rsidR="00CB238D" w:rsidRPr="00A24644">
          <w:t>10</w:t>
        </w:r>
      </w:fldSimple>
      <w:r w:rsidR="00EA0D84" w:rsidRPr="00A24644">
        <w:t xml:space="preserve">: </w:t>
      </w:r>
      <w:proofErr w:type="spellStart"/>
      <w:r w:rsidR="00EA0D84" w:rsidRPr="00A24644">
        <w:t>Dư</w:t>
      </w:r>
      <w:proofErr w:type="spellEnd"/>
      <w:r w:rsidR="00EA0D84" w:rsidRPr="00A24644">
        <w:t xml:space="preserve"> </w:t>
      </w:r>
      <w:proofErr w:type="spellStart"/>
      <w:r w:rsidR="00EA0D84" w:rsidRPr="00A24644">
        <w:t>nợ</w:t>
      </w:r>
      <w:proofErr w:type="spellEnd"/>
      <w:r w:rsidR="00EA0D84" w:rsidRPr="00A24644">
        <w:t xml:space="preserve"> </w:t>
      </w:r>
      <w:proofErr w:type="spellStart"/>
      <w:r w:rsidR="00EA0D84" w:rsidRPr="00A24644">
        <w:t>cho</w:t>
      </w:r>
      <w:proofErr w:type="spellEnd"/>
      <w:r w:rsidR="00EA0D84" w:rsidRPr="00A24644">
        <w:t xml:space="preserve"> </w:t>
      </w:r>
      <w:proofErr w:type="spellStart"/>
      <w:r w:rsidR="00EA0D84" w:rsidRPr="00A24644">
        <w:t>vay</w:t>
      </w:r>
      <w:proofErr w:type="spellEnd"/>
      <w:r w:rsidR="00EA0D84" w:rsidRPr="00A24644">
        <w:t xml:space="preserve"> </w:t>
      </w:r>
      <w:proofErr w:type="spellStart"/>
      <w:r w:rsidR="00EA0D84" w:rsidRPr="00A24644">
        <w:t>khách</w:t>
      </w:r>
      <w:proofErr w:type="spellEnd"/>
      <w:r w:rsidR="00EA0D84" w:rsidRPr="00A24644">
        <w:t xml:space="preserve"> hàng </w:t>
      </w:r>
      <w:proofErr w:type="spellStart"/>
      <w:r w:rsidR="00EA0D84" w:rsidRPr="00A24644">
        <w:t>doanh</w:t>
      </w:r>
      <w:proofErr w:type="spellEnd"/>
      <w:r w:rsidR="00EA0D84" w:rsidRPr="00A24644">
        <w:t xml:space="preserve"> nghiệp </w:t>
      </w:r>
      <w:proofErr w:type="spellStart"/>
      <w:r w:rsidR="00EA0D84" w:rsidRPr="00A24644">
        <w:t>theo</w:t>
      </w:r>
      <w:proofErr w:type="spellEnd"/>
      <w:r w:rsidR="00EA0D84" w:rsidRPr="00A24644">
        <w:t xml:space="preserve"> thời hạn </w:t>
      </w:r>
      <w:proofErr w:type="spellStart"/>
      <w:r w:rsidR="00EA0D84" w:rsidRPr="00A24644">
        <w:t>cho</w:t>
      </w:r>
      <w:proofErr w:type="spellEnd"/>
      <w:r w:rsidR="00EA0D84" w:rsidRPr="00A24644">
        <w:t xml:space="preserve"> </w:t>
      </w:r>
      <w:proofErr w:type="spellStart"/>
      <w:r w:rsidR="00EA0D84" w:rsidRPr="00A24644">
        <w:t>vay</w:t>
      </w:r>
      <w:bookmarkEnd w:id="218"/>
      <w:proofErr w:type="spellEnd"/>
    </w:p>
    <w:p w14:paraId="6A67D7C7" w14:textId="5D4067DA" w:rsidR="00EA0D84" w:rsidRPr="004547FA" w:rsidRDefault="00EA0D84"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p w14:paraId="65E9E8DF" w14:textId="39A41FAA" w:rsidR="00EA0D84" w:rsidRPr="004547FA" w:rsidRDefault="00EA0D84" w:rsidP="00E53690">
      <w:pPr>
        <w:pStyle w:val="BodyText"/>
        <w:spacing w:before="122"/>
        <w:jc w:val="center"/>
        <w:rPr>
          <w:b/>
          <w:bCs/>
        </w:rPr>
      </w:pPr>
      <w:r w:rsidRPr="004547FA">
        <w:rPr>
          <w:b/>
          <w:bCs/>
          <w:noProof/>
        </w:rPr>
        <mc:AlternateContent>
          <mc:Choice Requires="wpg">
            <w:drawing>
              <wp:anchor distT="0" distB="0" distL="0" distR="0" simplePos="0" relativeHeight="251670528" behindDoc="1" locked="0" layoutInCell="1" allowOverlap="1" wp14:anchorId="2010ABCA" wp14:editId="12F835F4">
                <wp:simplePos x="0" y="0"/>
                <wp:positionH relativeFrom="page">
                  <wp:posOffset>3756660</wp:posOffset>
                </wp:positionH>
                <wp:positionV relativeFrom="paragraph">
                  <wp:posOffset>482600</wp:posOffset>
                </wp:positionV>
                <wp:extent cx="2839085" cy="1814830"/>
                <wp:effectExtent l="0" t="0" r="18415" b="13970"/>
                <wp:wrapTopAndBottom/>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9085" cy="1814830"/>
                          <a:chOff x="6244" y="1364"/>
                          <a:chExt cx="4471" cy="2858"/>
                        </a:xfrm>
                      </wpg:grpSpPr>
                      <wps:wsp>
                        <wps:cNvPr id="277" name="Rectangle 200"/>
                        <wps:cNvSpPr>
                          <a:spLocks noChangeArrowheads="1"/>
                        </wps:cNvSpPr>
                        <wps:spPr bwMode="auto">
                          <a:xfrm>
                            <a:off x="6244" y="1364"/>
                            <a:ext cx="4469" cy="2849"/>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Freeform 201"/>
                        <wps:cNvSpPr>
                          <a:spLocks/>
                        </wps:cNvSpPr>
                        <wps:spPr bwMode="auto">
                          <a:xfrm>
                            <a:off x="8130" y="2877"/>
                            <a:ext cx="860" cy="1021"/>
                          </a:xfrm>
                          <a:custGeom>
                            <a:avLst/>
                            <a:gdLst>
                              <a:gd name="T0" fmla="+- 0 8480 8130"/>
                              <a:gd name="T1" fmla="*/ T0 w 860"/>
                              <a:gd name="T2" fmla="+- 0 2877 2877"/>
                              <a:gd name="T3" fmla="*/ 2877 h 1021"/>
                              <a:gd name="T4" fmla="+- 0 8480 8130"/>
                              <a:gd name="T5" fmla="*/ T4 w 860"/>
                              <a:gd name="T6" fmla="+- 0 3388 2877"/>
                              <a:gd name="T7" fmla="*/ 3388 h 1021"/>
                              <a:gd name="T8" fmla="+- 0 8130 8130"/>
                              <a:gd name="T9" fmla="*/ T8 w 860"/>
                              <a:gd name="T10" fmla="+- 0 3760 2877"/>
                              <a:gd name="T11" fmla="*/ 3760 h 1021"/>
                              <a:gd name="T12" fmla="+- 0 8189 8130"/>
                              <a:gd name="T13" fmla="*/ T12 w 860"/>
                              <a:gd name="T14" fmla="+- 0 3807 2877"/>
                              <a:gd name="T15" fmla="*/ 3807 h 1021"/>
                              <a:gd name="T16" fmla="+- 0 8253 8130"/>
                              <a:gd name="T17" fmla="*/ T16 w 860"/>
                              <a:gd name="T18" fmla="+- 0 3845 2877"/>
                              <a:gd name="T19" fmla="*/ 3845 h 1021"/>
                              <a:gd name="T20" fmla="+- 0 8320 8130"/>
                              <a:gd name="T21" fmla="*/ T20 w 860"/>
                              <a:gd name="T22" fmla="+- 0 3872 2877"/>
                              <a:gd name="T23" fmla="*/ 3872 h 1021"/>
                              <a:gd name="T24" fmla="+- 0 8389 8130"/>
                              <a:gd name="T25" fmla="*/ T24 w 860"/>
                              <a:gd name="T26" fmla="+- 0 3890 2877"/>
                              <a:gd name="T27" fmla="*/ 3890 h 1021"/>
                              <a:gd name="T28" fmla="+- 0 8460 8130"/>
                              <a:gd name="T29" fmla="*/ T28 w 860"/>
                              <a:gd name="T30" fmla="+- 0 3898 2877"/>
                              <a:gd name="T31" fmla="*/ 3898 h 1021"/>
                              <a:gd name="T32" fmla="+- 0 8531 8130"/>
                              <a:gd name="T33" fmla="*/ T32 w 860"/>
                              <a:gd name="T34" fmla="+- 0 3895 2877"/>
                              <a:gd name="T35" fmla="*/ 3895 h 1021"/>
                              <a:gd name="T36" fmla="+- 0 8602 8130"/>
                              <a:gd name="T37" fmla="*/ T36 w 860"/>
                              <a:gd name="T38" fmla="+- 0 3883 2877"/>
                              <a:gd name="T39" fmla="*/ 3883 h 1021"/>
                              <a:gd name="T40" fmla="+- 0 8670 8130"/>
                              <a:gd name="T41" fmla="*/ T40 w 860"/>
                              <a:gd name="T42" fmla="+- 0 3861 2877"/>
                              <a:gd name="T43" fmla="*/ 3861 h 1021"/>
                              <a:gd name="T44" fmla="+- 0 8735 8130"/>
                              <a:gd name="T45" fmla="*/ T44 w 860"/>
                              <a:gd name="T46" fmla="+- 0 3830 2877"/>
                              <a:gd name="T47" fmla="*/ 3830 h 1021"/>
                              <a:gd name="T48" fmla="+- 0 8796 8130"/>
                              <a:gd name="T49" fmla="*/ T48 w 860"/>
                              <a:gd name="T50" fmla="+- 0 3788 2877"/>
                              <a:gd name="T51" fmla="*/ 3788 h 1021"/>
                              <a:gd name="T52" fmla="+- 0 8852 8130"/>
                              <a:gd name="T53" fmla="*/ T52 w 860"/>
                              <a:gd name="T54" fmla="+- 0 3737 2877"/>
                              <a:gd name="T55" fmla="*/ 3737 h 1021"/>
                              <a:gd name="T56" fmla="+- 0 8899 8130"/>
                              <a:gd name="T57" fmla="*/ T56 w 860"/>
                              <a:gd name="T58" fmla="+- 0 3678 2877"/>
                              <a:gd name="T59" fmla="*/ 3678 h 1021"/>
                              <a:gd name="T60" fmla="+- 0 8937 8130"/>
                              <a:gd name="T61" fmla="*/ T60 w 860"/>
                              <a:gd name="T62" fmla="+- 0 3615 2877"/>
                              <a:gd name="T63" fmla="*/ 3615 h 1021"/>
                              <a:gd name="T64" fmla="+- 0 8965 8130"/>
                              <a:gd name="T65" fmla="*/ T64 w 860"/>
                              <a:gd name="T66" fmla="+- 0 3548 2877"/>
                              <a:gd name="T67" fmla="*/ 3548 h 1021"/>
                              <a:gd name="T68" fmla="+- 0 8982 8130"/>
                              <a:gd name="T69" fmla="*/ T68 w 860"/>
                              <a:gd name="T70" fmla="+- 0 3478 2877"/>
                              <a:gd name="T71" fmla="*/ 3478 h 1021"/>
                              <a:gd name="T72" fmla="+- 0 8990 8130"/>
                              <a:gd name="T73" fmla="*/ T72 w 860"/>
                              <a:gd name="T74" fmla="+- 0 3407 2877"/>
                              <a:gd name="T75" fmla="*/ 3407 h 1021"/>
                              <a:gd name="T76" fmla="+- 0 8988 8130"/>
                              <a:gd name="T77" fmla="*/ T76 w 860"/>
                              <a:gd name="T78" fmla="+- 0 3336 2877"/>
                              <a:gd name="T79" fmla="*/ 3336 h 1021"/>
                              <a:gd name="T80" fmla="+- 0 8975 8130"/>
                              <a:gd name="T81" fmla="*/ T80 w 860"/>
                              <a:gd name="T82" fmla="+- 0 3266 2877"/>
                              <a:gd name="T83" fmla="*/ 3266 h 1021"/>
                              <a:gd name="T84" fmla="+- 0 8954 8130"/>
                              <a:gd name="T85" fmla="*/ T84 w 860"/>
                              <a:gd name="T86" fmla="+- 0 3197 2877"/>
                              <a:gd name="T87" fmla="*/ 3197 h 1021"/>
                              <a:gd name="T88" fmla="+- 0 8922 8130"/>
                              <a:gd name="T89" fmla="*/ T88 w 860"/>
                              <a:gd name="T90" fmla="+- 0 3132 2877"/>
                              <a:gd name="T91" fmla="*/ 3132 h 1021"/>
                              <a:gd name="T92" fmla="+- 0 8880 8130"/>
                              <a:gd name="T93" fmla="*/ T92 w 860"/>
                              <a:gd name="T94" fmla="+- 0 3071 2877"/>
                              <a:gd name="T95" fmla="*/ 3071 h 1021"/>
                              <a:gd name="T96" fmla="+- 0 8829 8130"/>
                              <a:gd name="T97" fmla="*/ T96 w 860"/>
                              <a:gd name="T98" fmla="+- 0 3016 2877"/>
                              <a:gd name="T99" fmla="*/ 3016 h 1021"/>
                              <a:gd name="T100" fmla="+- 0 8769 8130"/>
                              <a:gd name="T101" fmla="*/ T100 w 860"/>
                              <a:gd name="T102" fmla="+- 0 2967 2877"/>
                              <a:gd name="T103" fmla="*/ 2967 h 1021"/>
                              <a:gd name="T104" fmla="+- 0 8703 8130"/>
                              <a:gd name="T105" fmla="*/ T104 w 860"/>
                              <a:gd name="T106" fmla="+- 0 2929 2877"/>
                              <a:gd name="T107" fmla="*/ 2929 h 1021"/>
                              <a:gd name="T108" fmla="+- 0 8632 8130"/>
                              <a:gd name="T109" fmla="*/ T108 w 860"/>
                              <a:gd name="T110" fmla="+- 0 2900 2877"/>
                              <a:gd name="T111" fmla="*/ 2900 h 1021"/>
                              <a:gd name="T112" fmla="+- 0 8557 8130"/>
                              <a:gd name="T113" fmla="*/ T112 w 860"/>
                              <a:gd name="T114" fmla="+- 0 2883 2877"/>
                              <a:gd name="T115" fmla="*/ 2883 h 1021"/>
                              <a:gd name="T116" fmla="+- 0 8480 8130"/>
                              <a:gd name="T117" fmla="*/ T116 w 860"/>
                              <a:gd name="T118" fmla="+- 0 2877 2877"/>
                              <a:gd name="T119" fmla="*/ 2877 h 10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60" h="1021">
                                <a:moveTo>
                                  <a:pt x="350" y="0"/>
                                </a:moveTo>
                                <a:lnTo>
                                  <a:pt x="350" y="511"/>
                                </a:lnTo>
                                <a:lnTo>
                                  <a:pt x="0" y="883"/>
                                </a:lnTo>
                                <a:lnTo>
                                  <a:pt x="59" y="930"/>
                                </a:lnTo>
                                <a:lnTo>
                                  <a:pt x="123" y="968"/>
                                </a:lnTo>
                                <a:lnTo>
                                  <a:pt x="190" y="995"/>
                                </a:lnTo>
                                <a:lnTo>
                                  <a:pt x="259" y="1013"/>
                                </a:lnTo>
                                <a:lnTo>
                                  <a:pt x="330" y="1021"/>
                                </a:lnTo>
                                <a:lnTo>
                                  <a:pt x="401" y="1018"/>
                                </a:lnTo>
                                <a:lnTo>
                                  <a:pt x="472" y="1006"/>
                                </a:lnTo>
                                <a:lnTo>
                                  <a:pt x="540" y="984"/>
                                </a:lnTo>
                                <a:lnTo>
                                  <a:pt x="605" y="953"/>
                                </a:lnTo>
                                <a:lnTo>
                                  <a:pt x="666" y="911"/>
                                </a:lnTo>
                                <a:lnTo>
                                  <a:pt x="722" y="860"/>
                                </a:lnTo>
                                <a:lnTo>
                                  <a:pt x="769" y="801"/>
                                </a:lnTo>
                                <a:lnTo>
                                  <a:pt x="807" y="738"/>
                                </a:lnTo>
                                <a:lnTo>
                                  <a:pt x="835" y="671"/>
                                </a:lnTo>
                                <a:lnTo>
                                  <a:pt x="852" y="601"/>
                                </a:lnTo>
                                <a:lnTo>
                                  <a:pt x="860" y="530"/>
                                </a:lnTo>
                                <a:lnTo>
                                  <a:pt x="858" y="459"/>
                                </a:lnTo>
                                <a:lnTo>
                                  <a:pt x="845" y="389"/>
                                </a:lnTo>
                                <a:lnTo>
                                  <a:pt x="824" y="320"/>
                                </a:lnTo>
                                <a:lnTo>
                                  <a:pt x="792" y="255"/>
                                </a:lnTo>
                                <a:lnTo>
                                  <a:pt x="750" y="194"/>
                                </a:lnTo>
                                <a:lnTo>
                                  <a:pt x="699" y="139"/>
                                </a:lnTo>
                                <a:lnTo>
                                  <a:pt x="639" y="90"/>
                                </a:lnTo>
                                <a:lnTo>
                                  <a:pt x="573" y="52"/>
                                </a:lnTo>
                                <a:lnTo>
                                  <a:pt x="502" y="23"/>
                                </a:lnTo>
                                <a:lnTo>
                                  <a:pt x="427" y="6"/>
                                </a:lnTo>
                                <a:lnTo>
                                  <a:pt x="35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02"/>
                        <wps:cNvSpPr>
                          <a:spLocks/>
                        </wps:cNvSpPr>
                        <wps:spPr bwMode="auto">
                          <a:xfrm>
                            <a:off x="7969" y="2994"/>
                            <a:ext cx="511" cy="766"/>
                          </a:xfrm>
                          <a:custGeom>
                            <a:avLst/>
                            <a:gdLst>
                              <a:gd name="T0" fmla="+- 0 8154 7970"/>
                              <a:gd name="T1" fmla="*/ T0 w 511"/>
                              <a:gd name="T2" fmla="+- 0 2994 2994"/>
                              <a:gd name="T3" fmla="*/ 2994 h 766"/>
                              <a:gd name="T4" fmla="+- 0 8100 7970"/>
                              <a:gd name="T5" fmla="*/ T4 w 511"/>
                              <a:gd name="T6" fmla="+- 0 3047 2994"/>
                              <a:gd name="T7" fmla="*/ 3047 h 766"/>
                              <a:gd name="T8" fmla="+- 0 8055 7970"/>
                              <a:gd name="T9" fmla="*/ T8 w 511"/>
                              <a:gd name="T10" fmla="+- 0 3105 2994"/>
                              <a:gd name="T11" fmla="*/ 3105 h 766"/>
                              <a:gd name="T12" fmla="+- 0 8019 7970"/>
                              <a:gd name="T13" fmla="*/ T12 w 511"/>
                              <a:gd name="T14" fmla="+- 0 3168 2994"/>
                              <a:gd name="T15" fmla="*/ 3168 h 766"/>
                              <a:gd name="T16" fmla="+- 0 7993 7970"/>
                              <a:gd name="T17" fmla="*/ T16 w 511"/>
                              <a:gd name="T18" fmla="+- 0 3235 2994"/>
                              <a:gd name="T19" fmla="*/ 3235 h 766"/>
                              <a:gd name="T20" fmla="+- 0 7976 7970"/>
                              <a:gd name="T21" fmla="*/ T20 w 511"/>
                              <a:gd name="T22" fmla="+- 0 3304 2994"/>
                              <a:gd name="T23" fmla="*/ 3304 h 766"/>
                              <a:gd name="T24" fmla="+- 0 7970 7970"/>
                              <a:gd name="T25" fmla="*/ T24 w 511"/>
                              <a:gd name="T26" fmla="+- 0 3375 2994"/>
                              <a:gd name="T27" fmla="*/ 3375 h 766"/>
                              <a:gd name="T28" fmla="+- 0 7973 7970"/>
                              <a:gd name="T29" fmla="*/ T28 w 511"/>
                              <a:gd name="T30" fmla="+- 0 3446 2994"/>
                              <a:gd name="T31" fmla="*/ 3446 h 766"/>
                              <a:gd name="T32" fmla="+- 0 7986 7970"/>
                              <a:gd name="T33" fmla="*/ T32 w 511"/>
                              <a:gd name="T34" fmla="+- 0 3517 2994"/>
                              <a:gd name="T35" fmla="*/ 3517 h 766"/>
                              <a:gd name="T36" fmla="+- 0 8009 7970"/>
                              <a:gd name="T37" fmla="*/ T36 w 511"/>
                              <a:gd name="T38" fmla="+- 0 3586 2994"/>
                              <a:gd name="T39" fmla="*/ 3586 h 766"/>
                              <a:gd name="T40" fmla="+- 0 8043 7970"/>
                              <a:gd name="T41" fmla="*/ T40 w 511"/>
                              <a:gd name="T42" fmla="+- 0 3651 2994"/>
                              <a:gd name="T43" fmla="*/ 3651 h 766"/>
                              <a:gd name="T44" fmla="+- 0 8087 7970"/>
                              <a:gd name="T45" fmla="*/ T44 w 511"/>
                              <a:gd name="T46" fmla="+- 0 3713 2994"/>
                              <a:gd name="T47" fmla="*/ 3713 h 766"/>
                              <a:gd name="T48" fmla="+- 0 8130 7970"/>
                              <a:gd name="T49" fmla="*/ T48 w 511"/>
                              <a:gd name="T50" fmla="+- 0 3760 2994"/>
                              <a:gd name="T51" fmla="*/ 3760 h 766"/>
                              <a:gd name="T52" fmla="+- 0 8480 7970"/>
                              <a:gd name="T53" fmla="*/ T52 w 511"/>
                              <a:gd name="T54" fmla="+- 0 3388 2994"/>
                              <a:gd name="T55" fmla="*/ 3388 h 766"/>
                              <a:gd name="T56" fmla="+- 0 8154 7970"/>
                              <a:gd name="T57" fmla="*/ T56 w 511"/>
                              <a:gd name="T58" fmla="+- 0 2994 2994"/>
                              <a:gd name="T59" fmla="*/ 2994 h 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11" h="766">
                                <a:moveTo>
                                  <a:pt x="184" y="0"/>
                                </a:moveTo>
                                <a:lnTo>
                                  <a:pt x="130" y="53"/>
                                </a:lnTo>
                                <a:lnTo>
                                  <a:pt x="85" y="111"/>
                                </a:lnTo>
                                <a:lnTo>
                                  <a:pt x="49" y="174"/>
                                </a:lnTo>
                                <a:lnTo>
                                  <a:pt x="23" y="241"/>
                                </a:lnTo>
                                <a:lnTo>
                                  <a:pt x="6" y="310"/>
                                </a:lnTo>
                                <a:lnTo>
                                  <a:pt x="0" y="381"/>
                                </a:lnTo>
                                <a:lnTo>
                                  <a:pt x="3" y="452"/>
                                </a:lnTo>
                                <a:lnTo>
                                  <a:pt x="16" y="523"/>
                                </a:lnTo>
                                <a:lnTo>
                                  <a:pt x="39" y="592"/>
                                </a:lnTo>
                                <a:lnTo>
                                  <a:pt x="73" y="657"/>
                                </a:lnTo>
                                <a:lnTo>
                                  <a:pt x="117" y="719"/>
                                </a:lnTo>
                                <a:lnTo>
                                  <a:pt x="160" y="766"/>
                                </a:lnTo>
                                <a:lnTo>
                                  <a:pt x="510" y="394"/>
                                </a:lnTo>
                                <a:lnTo>
                                  <a:pt x="184"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03"/>
                        <wps:cNvSpPr>
                          <a:spLocks/>
                        </wps:cNvSpPr>
                        <wps:spPr bwMode="auto">
                          <a:xfrm>
                            <a:off x="8154" y="2877"/>
                            <a:ext cx="326" cy="511"/>
                          </a:xfrm>
                          <a:custGeom>
                            <a:avLst/>
                            <a:gdLst>
                              <a:gd name="T0" fmla="+- 0 8480 8154"/>
                              <a:gd name="T1" fmla="*/ T0 w 326"/>
                              <a:gd name="T2" fmla="+- 0 2877 2877"/>
                              <a:gd name="T3" fmla="*/ 2877 h 511"/>
                              <a:gd name="T4" fmla="+- 0 8392 8154"/>
                              <a:gd name="T5" fmla="*/ T4 w 326"/>
                              <a:gd name="T6" fmla="+- 0 2885 2877"/>
                              <a:gd name="T7" fmla="*/ 2885 h 511"/>
                              <a:gd name="T8" fmla="+- 0 8307 8154"/>
                              <a:gd name="T9" fmla="*/ T8 w 326"/>
                              <a:gd name="T10" fmla="+- 0 2908 2877"/>
                              <a:gd name="T11" fmla="*/ 2908 h 511"/>
                              <a:gd name="T12" fmla="+- 0 8227 8154"/>
                              <a:gd name="T13" fmla="*/ T12 w 326"/>
                              <a:gd name="T14" fmla="+- 0 2944 2877"/>
                              <a:gd name="T15" fmla="*/ 2944 h 511"/>
                              <a:gd name="T16" fmla="+- 0 8154 8154"/>
                              <a:gd name="T17" fmla="*/ T16 w 326"/>
                              <a:gd name="T18" fmla="+- 0 2994 2877"/>
                              <a:gd name="T19" fmla="*/ 2994 h 511"/>
                              <a:gd name="T20" fmla="+- 0 8480 8154"/>
                              <a:gd name="T21" fmla="*/ T20 w 326"/>
                              <a:gd name="T22" fmla="+- 0 3388 2877"/>
                              <a:gd name="T23" fmla="*/ 3388 h 511"/>
                              <a:gd name="T24" fmla="+- 0 8480 8154"/>
                              <a:gd name="T25" fmla="*/ T24 w 326"/>
                              <a:gd name="T26" fmla="+- 0 2877 2877"/>
                              <a:gd name="T27" fmla="*/ 2877 h 511"/>
                            </a:gdLst>
                            <a:ahLst/>
                            <a:cxnLst>
                              <a:cxn ang="0">
                                <a:pos x="T1" y="T3"/>
                              </a:cxn>
                              <a:cxn ang="0">
                                <a:pos x="T5" y="T7"/>
                              </a:cxn>
                              <a:cxn ang="0">
                                <a:pos x="T9" y="T11"/>
                              </a:cxn>
                              <a:cxn ang="0">
                                <a:pos x="T13" y="T15"/>
                              </a:cxn>
                              <a:cxn ang="0">
                                <a:pos x="T17" y="T19"/>
                              </a:cxn>
                              <a:cxn ang="0">
                                <a:pos x="T21" y="T23"/>
                              </a:cxn>
                              <a:cxn ang="0">
                                <a:pos x="T25" y="T27"/>
                              </a:cxn>
                            </a:cxnLst>
                            <a:rect l="0" t="0" r="r" b="b"/>
                            <a:pathLst>
                              <a:path w="326" h="511">
                                <a:moveTo>
                                  <a:pt x="326" y="0"/>
                                </a:moveTo>
                                <a:lnTo>
                                  <a:pt x="238" y="8"/>
                                </a:lnTo>
                                <a:lnTo>
                                  <a:pt x="153" y="31"/>
                                </a:lnTo>
                                <a:lnTo>
                                  <a:pt x="73" y="67"/>
                                </a:lnTo>
                                <a:lnTo>
                                  <a:pt x="0" y="117"/>
                                </a:lnTo>
                                <a:lnTo>
                                  <a:pt x="326" y="511"/>
                                </a:lnTo>
                                <a:lnTo>
                                  <a:pt x="326" y="0"/>
                                </a:lnTo>
                                <a:close/>
                              </a:path>
                            </a:pathLst>
                          </a:custGeom>
                          <a:solidFill>
                            <a:srgbClr val="E6B8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Rectangle 204"/>
                        <wps:cNvSpPr>
                          <a:spLocks noChangeArrowheads="1"/>
                        </wps:cNvSpPr>
                        <wps:spPr bwMode="auto">
                          <a:xfrm>
                            <a:off x="7024" y="2061"/>
                            <a:ext cx="92" cy="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05"/>
                        <wps:cNvSpPr>
                          <a:spLocks noChangeArrowheads="1"/>
                        </wps:cNvSpPr>
                        <wps:spPr bwMode="auto">
                          <a:xfrm>
                            <a:off x="8539" y="2061"/>
                            <a:ext cx="92" cy="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206"/>
                        <wps:cNvSpPr>
                          <a:spLocks noChangeArrowheads="1"/>
                        </wps:cNvSpPr>
                        <wps:spPr bwMode="auto">
                          <a:xfrm>
                            <a:off x="7024" y="2380"/>
                            <a:ext cx="92" cy="89"/>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207"/>
                        <wps:cNvSpPr>
                          <a:spLocks noChangeArrowheads="1"/>
                        </wps:cNvSpPr>
                        <wps:spPr bwMode="auto">
                          <a:xfrm>
                            <a:off x="6245" y="1372"/>
                            <a:ext cx="4470" cy="285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Text Box 208"/>
                        <wps:cNvSpPr txBox="1">
                          <a:spLocks noChangeArrowheads="1"/>
                        </wps:cNvSpPr>
                        <wps:spPr bwMode="auto">
                          <a:xfrm>
                            <a:off x="7154" y="1532"/>
                            <a:ext cx="2869"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9CE23" w14:textId="61788E60" w:rsidR="00ED6A49" w:rsidRDefault="00ED6A49" w:rsidP="00EA0D84">
                              <w:pPr>
                                <w:spacing w:line="266" w:lineRule="exact"/>
                                <w:ind w:left="780"/>
                                <w:rPr>
                                  <w:b/>
                                  <w:sz w:val="24"/>
                                </w:rPr>
                              </w:pPr>
                              <w:r>
                                <w:rPr>
                                  <w:b/>
                                  <w:sz w:val="24"/>
                                </w:rPr>
                                <w:t>31/12/2020</w:t>
                              </w:r>
                            </w:p>
                            <w:p w14:paraId="69C5CFD5" w14:textId="77777777" w:rsidR="00ED6A49" w:rsidRDefault="00ED6A49" w:rsidP="00EA0D84">
                              <w:pPr>
                                <w:tabs>
                                  <w:tab w:val="left" w:pos="1514"/>
                                </w:tabs>
                                <w:spacing w:before="205" w:line="367" w:lineRule="auto"/>
                                <w:ind w:right="18"/>
                                <w:rPr>
                                  <w:sz w:val="18"/>
                                </w:rPr>
                              </w:pPr>
                              <w:r>
                                <w:rPr>
                                  <w:sz w:val="18"/>
                                </w:rPr>
                                <w:t xml:space="preserve">Cho </w:t>
                              </w:r>
                              <w:proofErr w:type="spellStart"/>
                              <w:r>
                                <w:rPr>
                                  <w:sz w:val="18"/>
                                </w:rPr>
                                <w:t>vay</w:t>
                              </w:r>
                              <w:proofErr w:type="spellEnd"/>
                              <w:r>
                                <w:rPr>
                                  <w:spacing w:val="-2"/>
                                  <w:sz w:val="18"/>
                                </w:rPr>
                                <w:t xml:space="preserve"> </w:t>
                              </w:r>
                              <w:proofErr w:type="spellStart"/>
                              <w:r>
                                <w:rPr>
                                  <w:sz w:val="18"/>
                                </w:rPr>
                                <w:t>ngắn</w:t>
                              </w:r>
                              <w:proofErr w:type="spellEnd"/>
                              <w:r>
                                <w:rPr>
                                  <w:spacing w:val="-2"/>
                                  <w:sz w:val="18"/>
                                </w:rPr>
                                <w:t xml:space="preserve"> </w:t>
                              </w:r>
                              <w:proofErr w:type="spellStart"/>
                              <w:r>
                                <w:rPr>
                                  <w:sz w:val="18"/>
                                </w:rPr>
                                <w:t>hạn</w:t>
                              </w:r>
                              <w:proofErr w:type="spellEnd"/>
                              <w:r>
                                <w:rPr>
                                  <w:sz w:val="18"/>
                                </w:rPr>
                                <w:tab/>
                                <w:t xml:space="preserve">Cho </w:t>
                              </w:r>
                              <w:proofErr w:type="spellStart"/>
                              <w:r>
                                <w:rPr>
                                  <w:sz w:val="18"/>
                                </w:rPr>
                                <w:t>vay</w:t>
                              </w:r>
                              <w:proofErr w:type="spellEnd"/>
                              <w:r>
                                <w:rPr>
                                  <w:sz w:val="18"/>
                                </w:rPr>
                                <w:t xml:space="preserve"> trung </w:t>
                              </w:r>
                              <w:proofErr w:type="spellStart"/>
                              <w:r>
                                <w:rPr>
                                  <w:spacing w:val="-3"/>
                                  <w:sz w:val="18"/>
                                </w:rPr>
                                <w:t>hạn</w:t>
                              </w:r>
                              <w:proofErr w:type="spellEnd"/>
                              <w:r>
                                <w:rPr>
                                  <w:spacing w:val="-3"/>
                                  <w:sz w:val="18"/>
                                </w:rPr>
                                <w:t xml:space="preserve"> </w:t>
                              </w:r>
                              <w:r>
                                <w:rPr>
                                  <w:sz w:val="18"/>
                                </w:rPr>
                                <w:t xml:space="preserve">Cho </w:t>
                              </w:r>
                              <w:proofErr w:type="spellStart"/>
                              <w:r>
                                <w:rPr>
                                  <w:sz w:val="18"/>
                                </w:rPr>
                                <w:t>vay</w:t>
                              </w:r>
                              <w:proofErr w:type="spellEnd"/>
                              <w:r>
                                <w:rPr>
                                  <w:sz w:val="18"/>
                                </w:rPr>
                                <w:t xml:space="preserve"> </w:t>
                              </w:r>
                              <w:proofErr w:type="spellStart"/>
                              <w:r>
                                <w:rPr>
                                  <w:sz w:val="18"/>
                                </w:rPr>
                                <w:t>dài</w:t>
                              </w:r>
                              <w:proofErr w:type="spellEnd"/>
                              <w:r>
                                <w:rPr>
                                  <w:spacing w:val="-3"/>
                                  <w:sz w:val="18"/>
                                </w:rPr>
                                <w:t xml:space="preserve"> </w:t>
                              </w:r>
                              <w:proofErr w:type="spellStart"/>
                              <w:r>
                                <w:rPr>
                                  <w:sz w:val="18"/>
                                </w:rPr>
                                <w:t>hạn</w:t>
                              </w:r>
                              <w:proofErr w:type="spellEnd"/>
                            </w:p>
                            <w:p w14:paraId="64C30448" w14:textId="77777777" w:rsidR="00ED6A49" w:rsidRDefault="00ED6A49" w:rsidP="00EA0D84">
                              <w:pPr>
                                <w:spacing w:before="12"/>
                                <w:ind w:left="892"/>
                                <w:rPr>
                                  <w:sz w:val="20"/>
                                </w:rPr>
                              </w:pPr>
                              <w:r>
                                <w:rPr>
                                  <w:sz w:val="20"/>
                                </w:rPr>
                                <w:t>11%</w:t>
                              </w:r>
                            </w:p>
                          </w:txbxContent>
                        </wps:txbx>
                        <wps:bodyPr rot="0" vert="horz" wrap="square" lIns="0" tIns="0" rIns="0" bIns="0" anchor="t" anchorCtr="0" upright="1">
                          <a:noAutofit/>
                        </wps:bodyPr>
                      </wps:wsp>
                      <wps:wsp>
                        <wps:cNvPr id="286" name="Text Box 209"/>
                        <wps:cNvSpPr txBox="1">
                          <a:spLocks noChangeArrowheads="1"/>
                        </wps:cNvSpPr>
                        <wps:spPr bwMode="auto">
                          <a:xfrm>
                            <a:off x="7552" y="3258"/>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1932" w14:textId="77777777" w:rsidR="00ED6A49" w:rsidRDefault="00ED6A49" w:rsidP="00EA0D84">
                              <w:pPr>
                                <w:spacing w:line="221" w:lineRule="exact"/>
                                <w:rPr>
                                  <w:sz w:val="20"/>
                                </w:rPr>
                              </w:pPr>
                              <w:r>
                                <w:rPr>
                                  <w:sz w:val="20"/>
                                </w:rPr>
                                <w:t>27%</w:t>
                              </w:r>
                            </w:p>
                          </w:txbxContent>
                        </wps:txbx>
                        <wps:bodyPr rot="0" vert="horz" wrap="square" lIns="0" tIns="0" rIns="0" bIns="0" anchor="t" anchorCtr="0" upright="1">
                          <a:noAutofit/>
                        </wps:bodyPr>
                      </wps:wsp>
                      <wps:wsp>
                        <wps:cNvPr id="287" name="Text Box 210"/>
                        <wps:cNvSpPr txBox="1">
                          <a:spLocks noChangeArrowheads="1"/>
                        </wps:cNvSpPr>
                        <wps:spPr bwMode="auto">
                          <a:xfrm>
                            <a:off x="8482" y="3408"/>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B613E" w14:textId="77777777" w:rsidR="00ED6A49" w:rsidRDefault="00ED6A49" w:rsidP="00EA0D84">
                              <w:pPr>
                                <w:spacing w:line="221" w:lineRule="exact"/>
                                <w:rPr>
                                  <w:sz w:val="20"/>
                                </w:rPr>
                              </w:pPr>
                              <w:r>
                                <w:rPr>
                                  <w:sz w:val="20"/>
                                </w:rPr>
                                <w:t>62%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10ABCA" id="Group 276" o:spid="_x0000_s1199" style="position:absolute;left:0;text-align:left;margin-left:295.8pt;margin-top:38pt;width:223.55pt;height:142.9pt;z-index:-251645952;mso-wrap-distance-left:0;mso-wrap-distance-right:0;mso-position-horizontal-relative:page;mso-position-vertical-relative:text" coordorigin="6244,1364" coordsize="447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">
                <v:rect id="Rectangle 200" o:spid="_x0000_s1200" style="position:absolute;left:6244;top:1364;width:4469;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" fillcolor="#00afef" stroked="f"/>
                <v:shape id="Freeform 201" o:spid="_x0000_s1201" style="position:absolute;left:8130;top:2877;width:860;height:1021;visibility:visible;mso-wrap-style:square;v-text-anchor:top" coordsize="860,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" path="m350,r,511l,883r59,47l123,968r67,27l259,1013r71,8l401,1018r71,-12l540,984r65,-31l666,911r56,-51l769,801r38,-63l835,671r17,-70l860,530r-2,-71l845,389,824,320,792,255,750,194,699,139,639,90,573,52,502,23,427,6,350,xe" fillcolor="red" stroked="f">
                  <v:path arrowok="t" o:connecttype="custom" o:connectlocs="350,2877;350,3388;0,3760;59,3807;123,3845;190,3872;259,3890;330,3898;401,3895;472,3883;540,3861;605,3830;666,3788;722,3737;769,3678;807,3615;835,3548;852,3478;860,3407;858,3336;845,3266;824,3197;792,3132;750,3071;699,3016;639,2967;573,2929;502,2900;427,2883;350,2877" o:connectangles="0,0,0,0,0,0,0,0,0,0,0,0,0,0,0,0,0,0,0,0,0,0,0,0,0,0,0,0,0,0"/>
                </v:shape>
                <v:shape id="Freeform 202" o:spid="_x0000_s1202" style="position:absolute;left:7969;top:2994;width:511;height:766;visibility:visible;mso-wrap-style:square;v-text-anchor:top" coordsize="51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" path="m184,l130,53,85,111,49,174,23,241,6,310,,381r3,71l16,523r23,69l73,657r44,62l160,766,510,394,184,xe" fillcolor="#090" stroked="f">
                  <v:path arrowok="t" o:connecttype="custom" o:connectlocs="184,2994;130,3047;85,3105;49,3168;23,3235;6,3304;0,3375;3,3446;16,3517;39,3586;73,3651;117,3713;160,3760;510,3388;184,2994" o:connectangles="0,0,0,0,0,0,0,0,0,0,0,0,0,0,0"/>
                </v:shape>
                <v:shape id="Freeform 203" o:spid="_x0000_s1203" style="position:absolute;left:8154;top:2877;width:326;height:511;visibility:visible;mso-wrap-style:square;v-text-anchor:top" coordsize="326,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" path="m326,l238,8,153,31,73,67,,117,326,511,326,xe" fillcolor="#e6b8b8" stroked="f">
                  <v:path arrowok="t" o:connecttype="custom" o:connectlocs="326,2877;238,2885;153,2908;73,2944;0,2994;326,3388;326,2877" o:connectangles="0,0,0,0,0,0,0"/>
                </v:shape>
                <v:rect id="Rectangle 204" o:spid="_x0000_s1204" style="position:absolute;left:7024;top:2061;width:9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" fillcolor="red" stroked="f"/>
                <v:rect id="Rectangle 205" o:spid="_x0000_s1205" style="position:absolute;left:8539;top:2061;width:9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" fillcolor="#090" stroked="f"/>
                <v:rect id="Rectangle 206" o:spid="_x0000_s1206" style="position:absolute;left:7024;top:2380;width:9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" fillcolor="#e6b8b8" stroked="f"/>
                <v:rect id="Rectangle 207" o:spid="_x0000_s1207" style="position:absolute;left:6245;top:1372;width:447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" filled="f" strokecolor="#858585"/>
                <v:shape id="Text Box 208" o:spid="_x0000_s1208" type="#_x0000_t202" style="position:absolute;left:7154;top:1532;width:286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27D9CE23" w14:textId="61788E60" w:rsidR="00ED6A49" w:rsidRDefault="00ED6A49" w:rsidP="00EA0D84">
                        <w:pPr>
                          <w:spacing w:line="266" w:lineRule="exact"/>
                          <w:ind w:left="780"/>
                          <w:rPr>
                            <w:b/>
                            <w:sz w:val="24"/>
                          </w:rPr>
                        </w:pPr>
                        <w:r>
                          <w:rPr>
                            <w:b/>
                            <w:sz w:val="24"/>
                          </w:rPr>
                          <w:t>31/12/2020</w:t>
                        </w:r>
                      </w:p>
                      <w:p w14:paraId="69C5CFD5" w14:textId="77777777" w:rsidR="00ED6A49" w:rsidRDefault="00ED6A49" w:rsidP="00EA0D84">
                        <w:pPr>
                          <w:tabs>
                            <w:tab w:val="left" w:pos="1514"/>
                          </w:tabs>
                          <w:spacing w:before="205" w:line="367" w:lineRule="auto"/>
                          <w:ind w:right="18"/>
                          <w:rPr>
                            <w:sz w:val="18"/>
                          </w:rPr>
                        </w:pPr>
                        <w:r>
                          <w:rPr>
                            <w:sz w:val="18"/>
                          </w:rPr>
                          <w:t xml:space="preserve">Cho </w:t>
                        </w:r>
                        <w:proofErr w:type="spellStart"/>
                        <w:r>
                          <w:rPr>
                            <w:sz w:val="18"/>
                          </w:rPr>
                          <w:t>vay</w:t>
                        </w:r>
                        <w:proofErr w:type="spellEnd"/>
                        <w:r>
                          <w:rPr>
                            <w:spacing w:val="-2"/>
                            <w:sz w:val="18"/>
                          </w:rPr>
                          <w:t xml:space="preserve"> </w:t>
                        </w:r>
                        <w:proofErr w:type="spellStart"/>
                        <w:r>
                          <w:rPr>
                            <w:sz w:val="18"/>
                          </w:rPr>
                          <w:t>ngắn</w:t>
                        </w:r>
                        <w:proofErr w:type="spellEnd"/>
                        <w:r>
                          <w:rPr>
                            <w:spacing w:val="-2"/>
                            <w:sz w:val="18"/>
                          </w:rPr>
                          <w:t xml:space="preserve"> </w:t>
                        </w:r>
                        <w:proofErr w:type="spellStart"/>
                        <w:r>
                          <w:rPr>
                            <w:sz w:val="18"/>
                          </w:rPr>
                          <w:t>hạn</w:t>
                        </w:r>
                        <w:proofErr w:type="spellEnd"/>
                        <w:r>
                          <w:rPr>
                            <w:sz w:val="18"/>
                          </w:rPr>
                          <w:tab/>
                          <w:t xml:space="preserve">Cho </w:t>
                        </w:r>
                        <w:proofErr w:type="spellStart"/>
                        <w:r>
                          <w:rPr>
                            <w:sz w:val="18"/>
                          </w:rPr>
                          <w:t>vay</w:t>
                        </w:r>
                        <w:proofErr w:type="spellEnd"/>
                        <w:r>
                          <w:rPr>
                            <w:sz w:val="18"/>
                          </w:rPr>
                          <w:t xml:space="preserve"> trung </w:t>
                        </w:r>
                        <w:proofErr w:type="spellStart"/>
                        <w:r>
                          <w:rPr>
                            <w:spacing w:val="-3"/>
                            <w:sz w:val="18"/>
                          </w:rPr>
                          <w:t>hạn</w:t>
                        </w:r>
                        <w:proofErr w:type="spellEnd"/>
                        <w:r>
                          <w:rPr>
                            <w:spacing w:val="-3"/>
                            <w:sz w:val="18"/>
                          </w:rPr>
                          <w:t xml:space="preserve"> </w:t>
                        </w:r>
                        <w:r>
                          <w:rPr>
                            <w:sz w:val="18"/>
                          </w:rPr>
                          <w:t xml:space="preserve">Cho </w:t>
                        </w:r>
                        <w:proofErr w:type="spellStart"/>
                        <w:r>
                          <w:rPr>
                            <w:sz w:val="18"/>
                          </w:rPr>
                          <w:t>vay</w:t>
                        </w:r>
                        <w:proofErr w:type="spellEnd"/>
                        <w:r>
                          <w:rPr>
                            <w:sz w:val="18"/>
                          </w:rPr>
                          <w:t xml:space="preserve"> </w:t>
                        </w:r>
                        <w:proofErr w:type="spellStart"/>
                        <w:r>
                          <w:rPr>
                            <w:sz w:val="18"/>
                          </w:rPr>
                          <w:t>dài</w:t>
                        </w:r>
                        <w:proofErr w:type="spellEnd"/>
                        <w:r>
                          <w:rPr>
                            <w:spacing w:val="-3"/>
                            <w:sz w:val="18"/>
                          </w:rPr>
                          <w:t xml:space="preserve"> </w:t>
                        </w:r>
                        <w:proofErr w:type="spellStart"/>
                        <w:r>
                          <w:rPr>
                            <w:sz w:val="18"/>
                          </w:rPr>
                          <w:t>hạn</w:t>
                        </w:r>
                        <w:proofErr w:type="spellEnd"/>
                      </w:p>
                      <w:p w14:paraId="64C30448" w14:textId="77777777" w:rsidR="00ED6A49" w:rsidRDefault="00ED6A49" w:rsidP="00EA0D84">
                        <w:pPr>
                          <w:spacing w:before="12"/>
                          <w:ind w:left="892"/>
                          <w:rPr>
                            <w:sz w:val="20"/>
                          </w:rPr>
                        </w:pPr>
                        <w:r>
                          <w:rPr>
                            <w:sz w:val="20"/>
                          </w:rPr>
                          <w:t>11%</w:t>
                        </w:r>
                      </w:p>
                    </w:txbxContent>
                  </v:textbox>
                </v:shape>
                <v:shape id="Text Box 209" o:spid="_x0000_s1209" type="#_x0000_t202" style="position:absolute;left:7552;top:3258;width:38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8881932" w14:textId="77777777" w:rsidR="00ED6A49" w:rsidRDefault="00ED6A49" w:rsidP="00EA0D84">
                        <w:pPr>
                          <w:spacing w:line="221" w:lineRule="exact"/>
                          <w:rPr>
                            <w:sz w:val="20"/>
                          </w:rPr>
                        </w:pPr>
                        <w:r>
                          <w:rPr>
                            <w:sz w:val="20"/>
                          </w:rPr>
                          <w:t>27%</w:t>
                        </w:r>
                      </w:p>
                    </w:txbxContent>
                  </v:textbox>
                </v:shape>
                <v:shape id="Text Box 210" o:spid="_x0000_s1210" type="#_x0000_t202" style="position:absolute;left:8482;top:3408;width:38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83B613E" w14:textId="77777777" w:rsidR="00ED6A49" w:rsidRDefault="00ED6A49" w:rsidP="00EA0D84">
                        <w:pPr>
                          <w:spacing w:line="221" w:lineRule="exact"/>
                          <w:rPr>
                            <w:sz w:val="20"/>
                          </w:rPr>
                        </w:pPr>
                        <w:r>
                          <w:rPr>
                            <w:sz w:val="20"/>
                          </w:rPr>
                          <w:t>62%</w:t>
                        </w:r>
                      </w:p>
                    </w:txbxContent>
                  </v:textbox>
                </v:shape>
                <w10:wrap type="topAndBottom" anchorx="page"/>
              </v:group>
            </w:pict>
          </mc:Fallback>
        </mc:AlternateContent>
      </w:r>
      <w:r w:rsidRPr="004547FA">
        <w:rPr>
          <w:b/>
          <w:bCs/>
          <w:noProof/>
        </w:rPr>
        <mc:AlternateContent>
          <mc:Choice Requires="wpg">
            <w:drawing>
              <wp:anchor distT="0" distB="0" distL="0" distR="0" simplePos="0" relativeHeight="251669504" behindDoc="1" locked="0" layoutInCell="1" allowOverlap="1" wp14:anchorId="2D89F1DE" wp14:editId="77119F86">
                <wp:simplePos x="0" y="0"/>
                <wp:positionH relativeFrom="page">
                  <wp:posOffset>554355</wp:posOffset>
                </wp:positionH>
                <wp:positionV relativeFrom="paragraph">
                  <wp:posOffset>445770</wp:posOffset>
                </wp:positionV>
                <wp:extent cx="2930525" cy="2035175"/>
                <wp:effectExtent l="0" t="0" r="22225" b="22225"/>
                <wp:wrapTopAndBottom/>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0525" cy="2035175"/>
                          <a:chOff x="1413" y="380"/>
                          <a:chExt cx="4615" cy="3205"/>
                        </a:xfrm>
                      </wpg:grpSpPr>
                      <wps:wsp>
                        <wps:cNvPr id="265" name="Rectangle 188"/>
                        <wps:cNvSpPr>
                          <a:spLocks noChangeArrowheads="1"/>
                        </wps:cNvSpPr>
                        <wps:spPr bwMode="auto">
                          <a:xfrm>
                            <a:off x="1418" y="385"/>
                            <a:ext cx="4606" cy="319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Freeform 189"/>
                        <wps:cNvSpPr>
                          <a:spLocks/>
                        </wps:cNvSpPr>
                        <wps:spPr bwMode="auto">
                          <a:xfrm>
                            <a:off x="3366" y="1912"/>
                            <a:ext cx="1016" cy="1323"/>
                          </a:xfrm>
                          <a:custGeom>
                            <a:avLst/>
                            <a:gdLst>
                              <a:gd name="T0" fmla="+- 0 3721 3367"/>
                              <a:gd name="T1" fmla="*/ T0 w 1016"/>
                              <a:gd name="T2" fmla="+- 0 1913 1913"/>
                              <a:gd name="T3" fmla="*/ 1913 h 1323"/>
                              <a:gd name="T4" fmla="+- 0 3721 3367"/>
                              <a:gd name="T5" fmla="*/ T4 w 1016"/>
                              <a:gd name="T6" fmla="+- 0 2574 1913"/>
                              <a:gd name="T7" fmla="*/ 2574 h 1323"/>
                              <a:gd name="T8" fmla="+- 0 3367 3367"/>
                              <a:gd name="T9" fmla="*/ T8 w 1016"/>
                              <a:gd name="T10" fmla="+- 0 3132 1913"/>
                              <a:gd name="T11" fmla="*/ 3132 h 1323"/>
                              <a:gd name="T12" fmla="+- 0 3434 3367"/>
                              <a:gd name="T13" fmla="*/ T12 w 1016"/>
                              <a:gd name="T14" fmla="+- 0 3170 1913"/>
                              <a:gd name="T15" fmla="*/ 3170 h 1323"/>
                              <a:gd name="T16" fmla="+- 0 3504 3367"/>
                              <a:gd name="T17" fmla="*/ T16 w 1016"/>
                              <a:gd name="T18" fmla="+- 0 3199 1913"/>
                              <a:gd name="T19" fmla="*/ 3199 h 1323"/>
                              <a:gd name="T20" fmla="+- 0 3576 3367"/>
                              <a:gd name="T21" fmla="*/ T20 w 1016"/>
                              <a:gd name="T22" fmla="+- 0 3219 1913"/>
                              <a:gd name="T23" fmla="*/ 3219 h 1323"/>
                              <a:gd name="T24" fmla="+- 0 3648 3367"/>
                              <a:gd name="T25" fmla="*/ T24 w 1016"/>
                              <a:gd name="T26" fmla="+- 0 3231 1913"/>
                              <a:gd name="T27" fmla="*/ 3231 h 1323"/>
                              <a:gd name="T28" fmla="+- 0 3721 3367"/>
                              <a:gd name="T29" fmla="*/ T28 w 1016"/>
                              <a:gd name="T30" fmla="+- 0 3235 1913"/>
                              <a:gd name="T31" fmla="*/ 3235 h 1323"/>
                              <a:gd name="T32" fmla="+- 0 3794 3367"/>
                              <a:gd name="T33" fmla="*/ T32 w 1016"/>
                              <a:gd name="T34" fmla="+- 0 3231 1913"/>
                              <a:gd name="T35" fmla="*/ 3231 h 1323"/>
                              <a:gd name="T36" fmla="+- 0 3865 3367"/>
                              <a:gd name="T37" fmla="*/ T36 w 1016"/>
                              <a:gd name="T38" fmla="+- 0 3219 1913"/>
                              <a:gd name="T39" fmla="*/ 3219 h 1323"/>
                              <a:gd name="T40" fmla="+- 0 3935 3367"/>
                              <a:gd name="T41" fmla="*/ T40 w 1016"/>
                              <a:gd name="T42" fmla="+- 0 3200 1913"/>
                              <a:gd name="T43" fmla="*/ 3200 h 1323"/>
                              <a:gd name="T44" fmla="+- 0 4002 3367"/>
                              <a:gd name="T45" fmla="*/ T44 w 1016"/>
                              <a:gd name="T46" fmla="+- 0 3172 1913"/>
                              <a:gd name="T47" fmla="*/ 3172 h 1323"/>
                              <a:gd name="T48" fmla="+- 0 4067 3367"/>
                              <a:gd name="T49" fmla="*/ T48 w 1016"/>
                              <a:gd name="T50" fmla="+- 0 3138 1913"/>
                              <a:gd name="T51" fmla="*/ 3138 h 1323"/>
                              <a:gd name="T52" fmla="+- 0 4127 3367"/>
                              <a:gd name="T53" fmla="*/ T52 w 1016"/>
                              <a:gd name="T54" fmla="+- 0 3096 1913"/>
                              <a:gd name="T55" fmla="*/ 3096 h 1323"/>
                              <a:gd name="T56" fmla="+- 0 4183 3367"/>
                              <a:gd name="T57" fmla="*/ T56 w 1016"/>
                              <a:gd name="T58" fmla="+- 0 3047 1913"/>
                              <a:gd name="T59" fmla="*/ 3047 h 1323"/>
                              <a:gd name="T60" fmla="+- 0 4234 3367"/>
                              <a:gd name="T61" fmla="*/ T60 w 1016"/>
                              <a:gd name="T62" fmla="+- 0 2991 1913"/>
                              <a:gd name="T63" fmla="*/ 2991 h 1323"/>
                              <a:gd name="T64" fmla="+- 0 4279 3367"/>
                              <a:gd name="T65" fmla="*/ T64 w 1016"/>
                              <a:gd name="T66" fmla="+- 0 2928 1913"/>
                              <a:gd name="T67" fmla="*/ 2928 h 1323"/>
                              <a:gd name="T68" fmla="+- 0 4317 3367"/>
                              <a:gd name="T69" fmla="*/ T68 w 1016"/>
                              <a:gd name="T70" fmla="+- 0 2861 1913"/>
                              <a:gd name="T71" fmla="*/ 2861 h 1323"/>
                              <a:gd name="T72" fmla="+- 0 4346 3367"/>
                              <a:gd name="T73" fmla="*/ T72 w 1016"/>
                              <a:gd name="T74" fmla="+- 0 2791 1913"/>
                              <a:gd name="T75" fmla="*/ 2791 h 1323"/>
                              <a:gd name="T76" fmla="+- 0 4366 3367"/>
                              <a:gd name="T77" fmla="*/ T76 w 1016"/>
                              <a:gd name="T78" fmla="+- 0 2719 1913"/>
                              <a:gd name="T79" fmla="*/ 2719 h 1323"/>
                              <a:gd name="T80" fmla="+- 0 4378 3367"/>
                              <a:gd name="T81" fmla="*/ T80 w 1016"/>
                              <a:gd name="T82" fmla="+- 0 2647 1913"/>
                              <a:gd name="T83" fmla="*/ 2647 h 1323"/>
                              <a:gd name="T84" fmla="+- 0 4382 3367"/>
                              <a:gd name="T85" fmla="*/ T84 w 1016"/>
                              <a:gd name="T86" fmla="+- 0 2574 1913"/>
                              <a:gd name="T87" fmla="*/ 2574 h 1323"/>
                              <a:gd name="T88" fmla="+- 0 4378 3367"/>
                              <a:gd name="T89" fmla="*/ T88 w 1016"/>
                              <a:gd name="T90" fmla="+- 0 2501 1913"/>
                              <a:gd name="T91" fmla="*/ 2501 h 1323"/>
                              <a:gd name="T92" fmla="+- 0 4366 3367"/>
                              <a:gd name="T93" fmla="*/ T92 w 1016"/>
                              <a:gd name="T94" fmla="+- 0 2430 1913"/>
                              <a:gd name="T95" fmla="*/ 2430 h 1323"/>
                              <a:gd name="T96" fmla="+- 0 4347 3367"/>
                              <a:gd name="T97" fmla="*/ T96 w 1016"/>
                              <a:gd name="T98" fmla="+- 0 2360 1913"/>
                              <a:gd name="T99" fmla="*/ 2360 h 1323"/>
                              <a:gd name="T100" fmla="+- 0 4319 3367"/>
                              <a:gd name="T101" fmla="*/ T100 w 1016"/>
                              <a:gd name="T102" fmla="+- 0 2292 1913"/>
                              <a:gd name="T103" fmla="*/ 2292 h 1323"/>
                              <a:gd name="T104" fmla="+- 0 4285 3367"/>
                              <a:gd name="T105" fmla="*/ T104 w 1016"/>
                              <a:gd name="T106" fmla="+- 0 2228 1913"/>
                              <a:gd name="T107" fmla="*/ 2228 h 1323"/>
                              <a:gd name="T108" fmla="+- 0 4243 3367"/>
                              <a:gd name="T109" fmla="*/ T108 w 1016"/>
                              <a:gd name="T110" fmla="+- 0 2167 1913"/>
                              <a:gd name="T111" fmla="*/ 2167 h 1323"/>
                              <a:gd name="T112" fmla="+- 0 4194 3367"/>
                              <a:gd name="T113" fmla="*/ T112 w 1016"/>
                              <a:gd name="T114" fmla="+- 0 2111 1913"/>
                              <a:gd name="T115" fmla="*/ 2111 h 1323"/>
                              <a:gd name="T116" fmla="+- 0 4138 3367"/>
                              <a:gd name="T117" fmla="*/ T116 w 1016"/>
                              <a:gd name="T118" fmla="+- 0 2060 1913"/>
                              <a:gd name="T119" fmla="*/ 2060 h 1323"/>
                              <a:gd name="T120" fmla="+- 0 4075 3367"/>
                              <a:gd name="T121" fmla="*/ T120 w 1016"/>
                              <a:gd name="T122" fmla="+- 0 2015 1913"/>
                              <a:gd name="T123" fmla="*/ 2015 h 1323"/>
                              <a:gd name="T124" fmla="+- 0 4010 3367"/>
                              <a:gd name="T125" fmla="*/ T124 w 1016"/>
                              <a:gd name="T126" fmla="+- 0 1979 1913"/>
                              <a:gd name="T127" fmla="*/ 1979 h 1323"/>
                              <a:gd name="T128" fmla="+- 0 3941 3367"/>
                              <a:gd name="T129" fmla="*/ T128 w 1016"/>
                              <a:gd name="T130" fmla="+- 0 1950 1913"/>
                              <a:gd name="T131" fmla="*/ 1950 h 1323"/>
                              <a:gd name="T132" fmla="+- 0 3869 3367"/>
                              <a:gd name="T133" fmla="*/ T132 w 1016"/>
                              <a:gd name="T134" fmla="+- 0 1929 1913"/>
                              <a:gd name="T135" fmla="*/ 1929 h 1323"/>
                              <a:gd name="T136" fmla="+- 0 3796 3367"/>
                              <a:gd name="T137" fmla="*/ T136 w 1016"/>
                              <a:gd name="T138" fmla="+- 0 1917 1913"/>
                              <a:gd name="T139" fmla="*/ 1917 h 1323"/>
                              <a:gd name="T140" fmla="+- 0 3721 3367"/>
                              <a:gd name="T141" fmla="*/ T140 w 1016"/>
                              <a:gd name="T142" fmla="+- 0 1913 1913"/>
                              <a:gd name="T143" fmla="*/ 1913 h 1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16" h="1323">
                                <a:moveTo>
                                  <a:pt x="354" y="0"/>
                                </a:moveTo>
                                <a:lnTo>
                                  <a:pt x="354" y="661"/>
                                </a:lnTo>
                                <a:lnTo>
                                  <a:pt x="0" y="1219"/>
                                </a:lnTo>
                                <a:lnTo>
                                  <a:pt x="67" y="1257"/>
                                </a:lnTo>
                                <a:lnTo>
                                  <a:pt x="137" y="1286"/>
                                </a:lnTo>
                                <a:lnTo>
                                  <a:pt x="209" y="1306"/>
                                </a:lnTo>
                                <a:lnTo>
                                  <a:pt x="281" y="1318"/>
                                </a:lnTo>
                                <a:lnTo>
                                  <a:pt x="354" y="1322"/>
                                </a:lnTo>
                                <a:lnTo>
                                  <a:pt x="427" y="1318"/>
                                </a:lnTo>
                                <a:lnTo>
                                  <a:pt x="498" y="1306"/>
                                </a:lnTo>
                                <a:lnTo>
                                  <a:pt x="568" y="1287"/>
                                </a:lnTo>
                                <a:lnTo>
                                  <a:pt x="635" y="1259"/>
                                </a:lnTo>
                                <a:lnTo>
                                  <a:pt x="700" y="1225"/>
                                </a:lnTo>
                                <a:lnTo>
                                  <a:pt x="760" y="1183"/>
                                </a:lnTo>
                                <a:lnTo>
                                  <a:pt x="816" y="1134"/>
                                </a:lnTo>
                                <a:lnTo>
                                  <a:pt x="867" y="1078"/>
                                </a:lnTo>
                                <a:lnTo>
                                  <a:pt x="912" y="1015"/>
                                </a:lnTo>
                                <a:lnTo>
                                  <a:pt x="950" y="948"/>
                                </a:lnTo>
                                <a:lnTo>
                                  <a:pt x="979" y="878"/>
                                </a:lnTo>
                                <a:lnTo>
                                  <a:pt x="999" y="806"/>
                                </a:lnTo>
                                <a:lnTo>
                                  <a:pt x="1011" y="734"/>
                                </a:lnTo>
                                <a:lnTo>
                                  <a:pt x="1015" y="661"/>
                                </a:lnTo>
                                <a:lnTo>
                                  <a:pt x="1011" y="588"/>
                                </a:lnTo>
                                <a:lnTo>
                                  <a:pt x="999" y="517"/>
                                </a:lnTo>
                                <a:lnTo>
                                  <a:pt x="980" y="447"/>
                                </a:lnTo>
                                <a:lnTo>
                                  <a:pt x="952" y="379"/>
                                </a:lnTo>
                                <a:lnTo>
                                  <a:pt x="918" y="315"/>
                                </a:lnTo>
                                <a:lnTo>
                                  <a:pt x="876" y="254"/>
                                </a:lnTo>
                                <a:lnTo>
                                  <a:pt x="827" y="198"/>
                                </a:lnTo>
                                <a:lnTo>
                                  <a:pt x="771" y="147"/>
                                </a:lnTo>
                                <a:lnTo>
                                  <a:pt x="708" y="102"/>
                                </a:lnTo>
                                <a:lnTo>
                                  <a:pt x="643" y="66"/>
                                </a:lnTo>
                                <a:lnTo>
                                  <a:pt x="574" y="37"/>
                                </a:lnTo>
                                <a:lnTo>
                                  <a:pt x="502" y="16"/>
                                </a:lnTo>
                                <a:lnTo>
                                  <a:pt x="429" y="4"/>
                                </a:lnTo>
                                <a:lnTo>
                                  <a:pt x="35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90"/>
                        <wps:cNvSpPr>
                          <a:spLocks/>
                        </wps:cNvSpPr>
                        <wps:spPr bwMode="auto">
                          <a:xfrm>
                            <a:off x="3060" y="2185"/>
                            <a:ext cx="661" cy="947"/>
                          </a:xfrm>
                          <a:custGeom>
                            <a:avLst/>
                            <a:gdLst>
                              <a:gd name="T0" fmla="+- 0 3186 3060"/>
                              <a:gd name="T1" fmla="*/ T0 w 661"/>
                              <a:gd name="T2" fmla="+- 0 2185 2185"/>
                              <a:gd name="T3" fmla="*/ 2185 h 947"/>
                              <a:gd name="T4" fmla="+- 0 3144 3060"/>
                              <a:gd name="T5" fmla="*/ T4 w 661"/>
                              <a:gd name="T6" fmla="+- 0 2250 2185"/>
                              <a:gd name="T7" fmla="*/ 2250 h 947"/>
                              <a:gd name="T8" fmla="+- 0 3111 3060"/>
                              <a:gd name="T9" fmla="*/ T8 w 661"/>
                              <a:gd name="T10" fmla="+- 0 2318 2185"/>
                              <a:gd name="T11" fmla="*/ 2318 h 947"/>
                              <a:gd name="T12" fmla="+- 0 3086 3060"/>
                              <a:gd name="T13" fmla="*/ T12 w 661"/>
                              <a:gd name="T14" fmla="+- 0 2388 2185"/>
                              <a:gd name="T15" fmla="*/ 2388 h 947"/>
                              <a:gd name="T16" fmla="+- 0 3069 3060"/>
                              <a:gd name="T17" fmla="*/ T16 w 661"/>
                              <a:gd name="T18" fmla="+- 0 2460 2185"/>
                              <a:gd name="T19" fmla="*/ 2460 h 947"/>
                              <a:gd name="T20" fmla="+- 0 3061 3060"/>
                              <a:gd name="T21" fmla="*/ T20 w 661"/>
                              <a:gd name="T22" fmla="+- 0 2532 2185"/>
                              <a:gd name="T23" fmla="*/ 2532 h 947"/>
                              <a:gd name="T24" fmla="+- 0 3060 3060"/>
                              <a:gd name="T25" fmla="*/ T24 w 661"/>
                              <a:gd name="T26" fmla="+- 0 2605 2185"/>
                              <a:gd name="T27" fmla="*/ 2605 h 947"/>
                              <a:gd name="T28" fmla="+- 0 3068 3060"/>
                              <a:gd name="T29" fmla="*/ T28 w 661"/>
                              <a:gd name="T30" fmla="+- 0 2677 2185"/>
                              <a:gd name="T31" fmla="*/ 2677 h 947"/>
                              <a:gd name="T32" fmla="+- 0 3083 3060"/>
                              <a:gd name="T33" fmla="*/ T32 w 661"/>
                              <a:gd name="T34" fmla="+- 0 2748 2185"/>
                              <a:gd name="T35" fmla="*/ 2748 h 947"/>
                              <a:gd name="T36" fmla="+- 0 3106 3060"/>
                              <a:gd name="T37" fmla="*/ T36 w 661"/>
                              <a:gd name="T38" fmla="+- 0 2817 2185"/>
                              <a:gd name="T39" fmla="*/ 2817 h 947"/>
                              <a:gd name="T40" fmla="+- 0 3136 3060"/>
                              <a:gd name="T41" fmla="*/ T40 w 661"/>
                              <a:gd name="T42" fmla="+- 0 2883 2185"/>
                              <a:gd name="T43" fmla="*/ 2883 h 947"/>
                              <a:gd name="T44" fmla="+- 0 3174 3060"/>
                              <a:gd name="T45" fmla="*/ T44 w 661"/>
                              <a:gd name="T46" fmla="+- 0 2947 2185"/>
                              <a:gd name="T47" fmla="*/ 2947 h 947"/>
                              <a:gd name="T48" fmla="+- 0 3220 3060"/>
                              <a:gd name="T49" fmla="*/ T48 w 661"/>
                              <a:gd name="T50" fmla="+- 0 3006 2185"/>
                              <a:gd name="T51" fmla="*/ 3006 h 947"/>
                              <a:gd name="T52" fmla="+- 0 3272 3060"/>
                              <a:gd name="T53" fmla="*/ T52 w 661"/>
                              <a:gd name="T54" fmla="+- 0 3060 2185"/>
                              <a:gd name="T55" fmla="*/ 3060 h 947"/>
                              <a:gd name="T56" fmla="+- 0 3332 3060"/>
                              <a:gd name="T57" fmla="*/ T56 w 661"/>
                              <a:gd name="T58" fmla="+- 0 3109 2185"/>
                              <a:gd name="T59" fmla="*/ 3109 h 947"/>
                              <a:gd name="T60" fmla="+- 0 3367 3060"/>
                              <a:gd name="T61" fmla="*/ T60 w 661"/>
                              <a:gd name="T62" fmla="+- 0 3132 2185"/>
                              <a:gd name="T63" fmla="*/ 3132 h 947"/>
                              <a:gd name="T64" fmla="+- 0 3721 3060"/>
                              <a:gd name="T65" fmla="*/ T64 w 661"/>
                              <a:gd name="T66" fmla="+- 0 2574 2185"/>
                              <a:gd name="T67" fmla="*/ 2574 h 947"/>
                              <a:gd name="T68" fmla="+- 0 3186 3060"/>
                              <a:gd name="T69" fmla="*/ T68 w 661"/>
                              <a:gd name="T70" fmla="+- 0 2185 2185"/>
                              <a:gd name="T71" fmla="*/ 2185 h 9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61" h="947">
                                <a:moveTo>
                                  <a:pt x="126" y="0"/>
                                </a:moveTo>
                                <a:lnTo>
                                  <a:pt x="84" y="65"/>
                                </a:lnTo>
                                <a:lnTo>
                                  <a:pt x="51" y="133"/>
                                </a:lnTo>
                                <a:lnTo>
                                  <a:pt x="26" y="203"/>
                                </a:lnTo>
                                <a:lnTo>
                                  <a:pt x="9" y="275"/>
                                </a:lnTo>
                                <a:lnTo>
                                  <a:pt x="1" y="347"/>
                                </a:lnTo>
                                <a:lnTo>
                                  <a:pt x="0" y="420"/>
                                </a:lnTo>
                                <a:lnTo>
                                  <a:pt x="8" y="492"/>
                                </a:lnTo>
                                <a:lnTo>
                                  <a:pt x="23" y="563"/>
                                </a:lnTo>
                                <a:lnTo>
                                  <a:pt x="46" y="632"/>
                                </a:lnTo>
                                <a:lnTo>
                                  <a:pt x="76" y="698"/>
                                </a:lnTo>
                                <a:lnTo>
                                  <a:pt x="114" y="762"/>
                                </a:lnTo>
                                <a:lnTo>
                                  <a:pt x="160" y="821"/>
                                </a:lnTo>
                                <a:lnTo>
                                  <a:pt x="212" y="875"/>
                                </a:lnTo>
                                <a:lnTo>
                                  <a:pt x="272" y="924"/>
                                </a:lnTo>
                                <a:lnTo>
                                  <a:pt x="307" y="947"/>
                                </a:lnTo>
                                <a:lnTo>
                                  <a:pt x="661" y="389"/>
                                </a:lnTo>
                                <a:lnTo>
                                  <a:pt x="126"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91"/>
                        <wps:cNvSpPr>
                          <a:spLocks/>
                        </wps:cNvSpPr>
                        <wps:spPr bwMode="auto">
                          <a:xfrm>
                            <a:off x="3186" y="1912"/>
                            <a:ext cx="535" cy="662"/>
                          </a:xfrm>
                          <a:custGeom>
                            <a:avLst/>
                            <a:gdLst>
                              <a:gd name="T0" fmla="+- 0 3721 3186"/>
                              <a:gd name="T1" fmla="*/ T0 w 535"/>
                              <a:gd name="T2" fmla="+- 0 1913 1913"/>
                              <a:gd name="T3" fmla="*/ 1913 h 662"/>
                              <a:gd name="T4" fmla="+- 0 3642 3186"/>
                              <a:gd name="T5" fmla="*/ T4 w 535"/>
                              <a:gd name="T6" fmla="+- 0 1917 1913"/>
                              <a:gd name="T7" fmla="*/ 1917 h 662"/>
                              <a:gd name="T8" fmla="+- 0 3565 3186"/>
                              <a:gd name="T9" fmla="*/ T8 w 535"/>
                              <a:gd name="T10" fmla="+- 0 1931 1913"/>
                              <a:gd name="T11" fmla="*/ 1931 h 662"/>
                              <a:gd name="T12" fmla="+- 0 3491 3186"/>
                              <a:gd name="T13" fmla="*/ T12 w 535"/>
                              <a:gd name="T14" fmla="+- 0 1954 1913"/>
                              <a:gd name="T15" fmla="*/ 1954 h 662"/>
                              <a:gd name="T16" fmla="+- 0 3421 3186"/>
                              <a:gd name="T17" fmla="*/ T16 w 535"/>
                              <a:gd name="T18" fmla="+- 0 1985 1913"/>
                              <a:gd name="T19" fmla="*/ 1985 h 662"/>
                              <a:gd name="T20" fmla="+- 0 3354 3186"/>
                              <a:gd name="T21" fmla="*/ T20 w 535"/>
                              <a:gd name="T22" fmla="+- 0 2024 1913"/>
                              <a:gd name="T23" fmla="*/ 2024 h 662"/>
                              <a:gd name="T24" fmla="+- 0 3292 3186"/>
                              <a:gd name="T25" fmla="*/ T24 w 535"/>
                              <a:gd name="T26" fmla="+- 0 2070 1913"/>
                              <a:gd name="T27" fmla="*/ 2070 h 662"/>
                              <a:gd name="T28" fmla="+- 0 3236 3186"/>
                              <a:gd name="T29" fmla="*/ T28 w 535"/>
                              <a:gd name="T30" fmla="+- 0 2124 1913"/>
                              <a:gd name="T31" fmla="*/ 2124 h 662"/>
                              <a:gd name="T32" fmla="+- 0 3186 3186"/>
                              <a:gd name="T33" fmla="*/ T32 w 535"/>
                              <a:gd name="T34" fmla="+- 0 2185 1913"/>
                              <a:gd name="T35" fmla="*/ 2185 h 662"/>
                              <a:gd name="T36" fmla="+- 0 3721 3186"/>
                              <a:gd name="T37" fmla="*/ T36 w 535"/>
                              <a:gd name="T38" fmla="+- 0 2574 1913"/>
                              <a:gd name="T39" fmla="*/ 2574 h 662"/>
                              <a:gd name="T40" fmla="+- 0 3721 3186"/>
                              <a:gd name="T41" fmla="*/ T40 w 535"/>
                              <a:gd name="T42" fmla="+- 0 1913 1913"/>
                              <a:gd name="T43" fmla="*/ 1913 h 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35" h="662">
                                <a:moveTo>
                                  <a:pt x="535" y="0"/>
                                </a:moveTo>
                                <a:lnTo>
                                  <a:pt x="456" y="4"/>
                                </a:lnTo>
                                <a:lnTo>
                                  <a:pt x="379" y="18"/>
                                </a:lnTo>
                                <a:lnTo>
                                  <a:pt x="305" y="41"/>
                                </a:lnTo>
                                <a:lnTo>
                                  <a:pt x="235" y="72"/>
                                </a:lnTo>
                                <a:lnTo>
                                  <a:pt x="168" y="111"/>
                                </a:lnTo>
                                <a:lnTo>
                                  <a:pt x="106" y="157"/>
                                </a:lnTo>
                                <a:lnTo>
                                  <a:pt x="50" y="211"/>
                                </a:lnTo>
                                <a:lnTo>
                                  <a:pt x="0" y="272"/>
                                </a:lnTo>
                                <a:lnTo>
                                  <a:pt x="535" y="661"/>
                                </a:lnTo>
                                <a:lnTo>
                                  <a:pt x="535" y="0"/>
                                </a:lnTo>
                                <a:close/>
                              </a:path>
                            </a:pathLst>
                          </a:custGeom>
                          <a:solidFill>
                            <a:srgbClr val="F8CA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Rectangle 192"/>
                        <wps:cNvSpPr>
                          <a:spLocks noChangeArrowheads="1"/>
                        </wps:cNvSpPr>
                        <wps:spPr bwMode="auto">
                          <a:xfrm>
                            <a:off x="2265" y="1074"/>
                            <a:ext cx="92" cy="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193"/>
                        <wps:cNvSpPr>
                          <a:spLocks noChangeArrowheads="1"/>
                        </wps:cNvSpPr>
                        <wps:spPr bwMode="auto">
                          <a:xfrm>
                            <a:off x="3780" y="1074"/>
                            <a:ext cx="92" cy="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194"/>
                        <wps:cNvSpPr>
                          <a:spLocks noChangeArrowheads="1"/>
                        </wps:cNvSpPr>
                        <wps:spPr bwMode="auto">
                          <a:xfrm>
                            <a:off x="2265" y="1393"/>
                            <a:ext cx="92" cy="89"/>
                          </a:xfrm>
                          <a:prstGeom prst="rect">
                            <a:avLst/>
                          </a:prstGeom>
                          <a:solidFill>
                            <a:srgbClr val="F8CA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195"/>
                        <wps:cNvSpPr>
                          <a:spLocks noChangeArrowheads="1"/>
                        </wps:cNvSpPr>
                        <wps:spPr bwMode="auto">
                          <a:xfrm>
                            <a:off x="1418" y="384"/>
                            <a:ext cx="4605" cy="3195"/>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Text Box 196"/>
                        <wps:cNvSpPr txBox="1">
                          <a:spLocks noChangeArrowheads="1"/>
                        </wps:cNvSpPr>
                        <wps:spPr bwMode="auto">
                          <a:xfrm>
                            <a:off x="2393" y="545"/>
                            <a:ext cx="2869" cy="1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B0D38" w14:textId="673F362D" w:rsidR="00ED6A49" w:rsidRDefault="00ED6A49" w:rsidP="00EA0D84">
                              <w:pPr>
                                <w:spacing w:line="266" w:lineRule="exact"/>
                                <w:ind w:left="779"/>
                                <w:rPr>
                                  <w:b/>
                                  <w:sz w:val="24"/>
                                </w:rPr>
                              </w:pPr>
                              <w:r>
                                <w:rPr>
                                  <w:b/>
                                  <w:sz w:val="24"/>
                                </w:rPr>
                                <w:t>31/12/2019</w:t>
                              </w:r>
                            </w:p>
                            <w:p w14:paraId="1386E0A2" w14:textId="77777777" w:rsidR="00ED6A49" w:rsidRDefault="00ED6A49" w:rsidP="00EA0D84">
                              <w:pPr>
                                <w:tabs>
                                  <w:tab w:val="left" w:pos="1514"/>
                                </w:tabs>
                                <w:spacing w:before="205" w:line="367" w:lineRule="auto"/>
                                <w:ind w:right="18"/>
                                <w:rPr>
                                  <w:sz w:val="18"/>
                                </w:rPr>
                              </w:pPr>
                              <w:r>
                                <w:rPr>
                                  <w:sz w:val="18"/>
                                </w:rPr>
                                <w:t xml:space="preserve">Cho </w:t>
                              </w:r>
                              <w:proofErr w:type="spellStart"/>
                              <w:r>
                                <w:rPr>
                                  <w:sz w:val="18"/>
                                </w:rPr>
                                <w:t>vay</w:t>
                              </w:r>
                              <w:proofErr w:type="spellEnd"/>
                              <w:r>
                                <w:rPr>
                                  <w:spacing w:val="-2"/>
                                  <w:sz w:val="18"/>
                                </w:rPr>
                                <w:t xml:space="preserve"> </w:t>
                              </w:r>
                              <w:proofErr w:type="spellStart"/>
                              <w:r>
                                <w:rPr>
                                  <w:sz w:val="18"/>
                                </w:rPr>
                                <w:t>ngắn</w:t>
                              </w:r>
                              <w:proofErr w:type="spellEnd"/>
                              <w:r>
                                <w:rPr>
                                  <w:spacing w:val="-2"/>
                                  <w:sz w:val="18"/>
                                </w:rPr>
                                <w:t xml:space="preserve"> </w:t>
                              </w:r>
                              <w:proofErr w:type="spellStart"/>
                              <w:r>
                                <w:rPr>
                                  <w:sz w:val="18"/>
                                </w:rPr>
                                <w:t>hạn</w:t>
                              </w:r>
                              <w:proofErr w:type="spellEnd"/>
                              <w:r>
                                <w:rPr>
                                  <w:sz w:val="18"/>
                                </w:rPr>
                                <w:tab/>
                                <w:t xml:space="preserve">Cho </w:t>
                              </w:r>
                              <w:proofErr w:type="spellStart"/>
                              <w:r>
                                <w:rPr>
                                  <w:sz w:val="18"/>
                                </w:rPr>
                                <w:t>vay</w:t>
                              </w:r>
                              <w:proofErr w:type="spellEnd"/>
                              <w:r>
                                <w:rPr>
                                  <w:sz w:val="18"/>
                                </w:rPr>
                                <w:t xml:space="preserve"> trung </w:t>
                              </w:r>
                              <w:proofErr w:type="spellStart"/>
                              <w:r>
                                <w:rPr>
                                  <w:spacing w:val="-3"/>
                                  <w:sz w:val="18"/>
                                </w:rPr>
                                <w:t>hạn</w:t>
                              </w:r>
                              <w:proofErr w:type="spellEnd"/>
                              <w:r>
                                <w:rPr>
                                  <w:spacing w:val="-3"/>
                                  <w:sz w:val="18"/>
                                </w:rPr>
                                <w:t xml:space="preserve"> </w:t>
                              </w:r>
                              <w:r>
                                <w:rPr>
                                  <w:sz w:val="18"/>
                                </w:rPr>
                                <w:t xml:space="preserve">Cho </w:t>
                              </w:r>
                              <w:proofErr w:type="spellStart"/>
                              <w:r>
                                <w:rPr>
                                  <w:sz w:val="18"/>
                                </w:rPr>
                                <w:t>vay</w:t>
                              </w:r>
                              <w:proofErr w:type="spellEnd"/>
                              <w:r>
                                <w:rPr>
                                  <w:sz w:val="18"/>
                                </w:rPr>
                                <w:t xml:space="preserve"> </w:t>
                              </w:r>
                              <w:proofErr w:type="spellStart"/>
                              <w:r>
                                <w:rPr>
                                  <w:sz w:val="18"/>
                                </w:rPr>
                                <w:t>dài</w:t>
                              </w:r>
                              <w:proofErr w:type="spellEnd"/>
                              <w:r>
                                <w:rPr>
                                  <w:spacing w:val="-3"/>
                                  <w:sz w:val="18"/>
                                </w:rPr>
                                <w:t xml:space="preserve"> </w:t>
                              </w:r>
                              <w:proofErr w:type="spellStart"/>
                              <w:r>
                                <w:rPr>
                                  <w:sz w:val="18"/>
                                </w:rPr>
                                <w:t>hạn</w:t>
                              </w:r>
                              <w:proofErr w:type="spellEnd"/>
                            </w:p>
                            <w:p w14:paraId="38645EAD" w14:textId="77777777" w:rsidR="00ED6A49" w:rsidRDefault="00ED6A49" w:rsidP="00EA0D84">
                              <w:pPr>
                                <w:spacing w:before="72"/>
                                <w:ind w:left="719"/>
                                <w:rPr>
                                  <w:sz w:val="20"/>
                                </w:rPr>
                              </w:pPr>
                              <w:r>
                                <w:rPr>
                                  <w:sz w:val="20"/>
                                </w:rPr>
                                <w:t>15%</w:t>
                              </w:r>
                            </w:p>
                          </w:txbxContent>
                        </wps:txbx>
                        <wps:bodyPr rot="0" vert="horz" wrap="square" lIns="0" tIns="0" rIns="0" bIns="0" anchor="t" anchorCtr="0" upright="1">
                          <a:noAutofit/>
                        </wps:bodyPr>
                      </wps:wsp>
                      <wps:wsp>
                        <wps:cNvPr id="274" name="Text Box 197"/>
                        <wps:cNvSpPr txBox="1">
                          <a:spLocks noChangeArrowheads="1"/>
                        </wps:cNvSpPr>
                        <wps:spPr bwMode="auto">
                          <a:xfrm>
                            <a:off x="3158" y="2540"/>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0D2AF" w14:textId="77777777" w:rsidR="00ED6A49" w:rsidRDefault="00ED6A49" w:rsidP="00EA0D84">
                              <w:pPr>
                                <w:spacing w:line="221" w:lineRule="exact"/>
                                <w:rPr>
                                  <w:sz w:val="20"/>
                                </w:rPr>
                              </w:pPr>
                              <w:r>
                                <w:rPr>
                                  <w:sz w:val="20"/>
                                </w:rPr>
                                <w:t>26%</w:t>
                              </w:r>
                            </w:p>
                          </w:txbxContent>
                        </wps:txbx>
                        <wps:bodyPr rot="0" vert="horz" wrap="square" lIns="0" tIns="0" rIns="0" bIns="0" anchor="t" anchorCtr="0" upright="1">
                          <a:noAutofit/>
                        </wps:bodyPr>
                      </wps:wsp>
                      <wps:wsp>
                        <wps:cNvPr id="275" name="Text Box 198"/>
                        <wps:cNvSpPr txBox="1">
                          <a:spLocks noChangeArrowheads="1"/>
                        </wps:cNvSpPr>
                        <wps:spPr bwMode="auto">
                          <a:xfrm>
                            <a:off x="3863" y="2630"/>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F7A7C" w14:textId="77777777" w:rsidR="00ED6A49" w:rsidRDefault="00ED6A49" w:rsidP="00EA0D84">
                              <w:pPr>
                                <w:spacing w:line="221" w:lineRule="exact"/>
                                <w:rPr>
                                  <w:sz w:val="20"/>
                                </w:rPr>
                              </w:pPr>
                              <w:r>
                                <w:rPr>
                                  <w:sz w:val="20"/>
                                </w:rPr>
                                <w:t>59%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9F1DE" id="Group 264" o:spid="_x0000_s1211" style="position:absolute;left:0;text-align:left;margin-left:43.65pt;margin-top:35.1pt;width:230.75pt;height:160.25pt;z-index:-251646976;mso-wrap-distance-left:0;mso-wrap-distance-right:0;mso-position-horizontal-relative:page;mso-position-vertical-relative:text" coordorigin="1413,380" coordsize="4615,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">
                <v:rect id="Rectangle 188" o:spid="_x0000_s1212" style="position:absolute;left:1418;top:385;width:4606;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" fillcolor="#ffc000" stroked="f"/>
                <v:shape id="Freeform 189" o:spid="_x0000_s1213" style="position:absolute;left:3366;top:1912;width:1016;height:1323;visibility:visible;mso-wrap-style:square;v-text-anchor:top" coordsize="1016,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" path="m354,r,661l,1219r67,38l137,1286r72,20l281,1318r73,4l427,1318r71,-12l568,1287r67,-28l700,1225r60,-42l816,1134r51,-56l912,1015r38,-67l979,878r20,-72l1011,734r4,-73l1011,588,999,517,980,447,952,379,918,315,876,254,827,198,771,147,708,102,643,66,574,37,502,16,429,4,354,xe" fillcolor="red" stroked="f">
                  <v:path arrowok="t" o:connecttype="custom" o:connectlocs="354,1913;354,2574;0,3132;67,3170;137,3199;209,3219;281,3231;354,3235;427,3231;498,3219;568,3200;635,3172;700,3138;760,3096;816,3047;867,2991;912,2928;950,2861;979,2791;999,2719;1011,2647;1015,2574;1011,2501;999,2430;980,2360;952,2292;918,2228;876,2167;827,2111;771,2060;708,2015;643,1979;574,1950;502,1929;429,1917;354,1913" o:connectangles="0,0,0,0,0,0,0,0,0,0,0,0,0,0,0,0,0,0,0,0,0,0,0,0,0,0,0,0,0,0,0,0,0,0,0,0"/>
                </v:shape>
                <v:shape id="Freeform 190" o:spid="_x0000_s1214" style="position:absolute;left:3060;top:2185;width:661;height:947;visibility:visible;mso-wrap-style:square;v-text-anchor:top" coordsize="66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" path="m126,l84,65,51,133,26,203,9,275,1,347,,420r8,72l23,563r23,69l76,698r38,64l160,821r52,54l272,924r35,23l661,389,126,xe" fillcolor="#090" stroked="f">
                  <v:path arrowok="t" o:connecttype="custom" o:connectlocs="126,2185;84,2250;51,2318;26,2388;9,2460;1,2532;0,2605;8,2677;23,2748;46,2817;76,2883;114,2947;160,3006;212,3060;272,3109;307,3132;661,2574;126,2185" o:connectangles="0,0,0,0,0,0,0,0,0,0,0,0,0,0,0,0,0,0"/>
                </v:shape>
                <v:shape id="Freeform 191" o:spid="_x0000_s1215" style="position:absolute;left:3186;top:1912;width:535;height:662;visibility:visible;mso-wrap-style:square;v-text-anchor:top" coordsize="53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" path="m535,l456,4,379,18,305,41,235,72r-67,39l106,157,50,211,,272,535,661,535,xe" fillcolor="#f8caac" stroked="f">
                  <v:path arrowok="t" o:connecttype="custom" o:connectlocs="535,1913;456,1917;379,1931;305,1954;235,1985;168,2024;106,2070;50,2124;0,2185;535,2574;535,1913" o:connectangles="0,0,0,0,0,0,0,0,0,0,0"/>
                </v:shape>
                <v:rect id="Rectangle 192" o:spid="_x0000_s1216" style="position:absolute;left:2265;top:1074;width:9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" fillcolor="red" stroked="f"/>
                <v:rect id="Rectangle 193" o:spid="_x0000_s1217" style="position:absolute;left:3780;top:1074;width:9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" fillcolor="#090" stroked="f"/>
                <v:rect id="Rectangle 194" o:spid="_x0000_s1218" style="position:absolute;left:2265;top:1393;width:9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" fillcolor="#f8caac" stroked="f"/>
                <v:rect id="Rectangle 195" o:spid="_x0000_s1219" style="position:absolute;left:1418;top:384;width:4605;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" filled="f" strokecolor="#888" strokeweight=".5pt"/>
                <v:shape id="Text Box 196" o:spid="_x0000_s1220" type="#_x0000_t202" style="position:absolute;left:2393;top:545;width:2869;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0A8B0D38" w14:textId="673F362D" w:rsidR="00ED6A49" w:rsidRDefault="00ED6A49" w:rsidP="00EA0D84">
                        <w:pPr>
                          <w:spacing w:line="266" w:lineRule="exact"/>
                          <w:ind w:left="779"/>
                          <w:rPr>
                            <w:b/>
                            <w:sz w:val="24"/>
                          </w:rPr>
                        </w:pPr>
                        <w:r>
                          <w:rPr>
                            <w:b/>
                            <w:sz w:val="24"/>
                          </w:rPr>
                          <w:t>31/12/2019</w:t>
                        </w:r>
                      </w:p>
                      <w:p w14:paraId="1386E0A2" w14:textId="77777777" w:rsidR="00ED6A49" w:rsidRDefault="00ED6A49" w:rsidP="00EA0D84">
                        <w:pPr>
                          <w:tabs>
                            <w:tab w:val="left" w:pos="1514"/>
                          </w:tabs>
                          <w:spacing w:before="205" w:line="367" w:lineRule="auto"/>
                          <w:ind w:right="18"/>
                          <w:rPr>
                            <w:sz w:val="18"/>
                          </w:rPr>
                        </w:pPr>
                        <w:r>
                          <w:rPr>
                            <w:sz w:val="18"/>
                          </w:rPr>
                          <w:t xml:space="preserve">Cho </w:t>
                        </w:r>
                        <w:proofErr w:type="spellStart"/>
                        <w:r>
                          <w:rPr>
                            <w:sz w:val="18"/>
                          </w:rPr>
                          <w:t>vay</w:t>
                        </w:r>
                        <w:proofErr w:type="spellEnd"/>
                        <w:r>
                          <w:rPr>
                            <w:spacing w:val="-2"/>
                            <w:sz w:val="18"/>
                          </w:rPr>
                          <w:t xml:space="preserve"> </w:t>
                        </w:r>
                        <w:proofErr w:type="spellStart"/>
                        <w:r>
                          <w:rPr>
                            <w:sz w:val="18"/>
                          </w:rPr>
                          <w:t>ngắn</w:t>
                        </w:r>
                        <w:proofErr w:type="spellEnd"/>
                        <w:r>
                          <w:rPr>
                            <w:spacing w:val="-2"/>
                            <w:sz w:val="18"/>
                          </w:rPr>
                          <w:t xml:space="preserve"> </w:t>
                        </w:r>
                        <w:proofErr w:type="spellStart"/>
                        <w:r>
                          <w:rPr>
                            <w:sz w:val="18"/>
                          </w:rPr>
                          <w:t>hạn</w:t>
                        </w:r>
                        <w:proofErr w:type="spellEnd"/>
                        <w:r>
                          <w:rPr>
                            <w:sz w:val="18"/>
                          </w:rPr>
                          <w:tab/>
                          <w:t xml:space="preserve">Cho </w:t>
                        </w:r>
                        <w:proofErr w:type="spellStart"/>
                        <w:r>
                          <w:rPr>
                            <w:sz w:val="18"/>
                          </w:rPr>
                          <w:t>vay</w:t>
                        </w:r>
                        <w:proofErr w:type="spellEnd"/>
                        <w:r>
                          <w:rPr>
                            <w:sz w:val="18"/>
                          </w:rPr>
                          <w:t xml:space="preserve"> trung </w:t>
                        </w:r>
                        <w:proofErr w:type="spellStart"/>
                        <w:r>
                          <w:rPr>
                            <w:spacing w:val="-3"/>
                            <w:sz w:val="18"/>
                          </w:rPr>
                          <w:t>hạn</w:t>
                        </w:r>
                        <w:proofErr w:type="spellEnd"/>
                        <w:r>
                          <w:rPr>
                            <w:spacing w:val="-3"/>
                            <w:sz w:val="18"/>
                          </w:rPr>
                          <w:t xml:space="preserve"> </w:t>
                        </w:r>
                        <w:r>
                          <w:rPr>
                            <w:sz w:val="18"/>
                          </w:rPr>
                          <w:t xml:space="preserve">Cho </w:t>
                        </w:r>
                        <w:proofErr w:type="spellStart"/>
                        <w:r>
                          <w:rPr>
                            <w:sz w:val="18"/>
                          </w:rPr>
                          <w:t>vay</w:t>
                        </w:r>
                        <w:proofErr w:type="spellEnd"/>
                        <w:r>
                          <w:rPr>
                            <w:sz w:val="18"/>
                          </w:rPr>
                          <w:t xml:space="preserve"> </w:t>
                        </w:r>
                        <w:proofErr w:type="spellStart"/>
                        <w:r>
                          <w:rPr>
                            <w:sz w:val="18"/>
                          </w:rPr>
                          <w:t>dài</w:t>
                        </w:r>
                        <w:proofErr w:type="spellEnd"/>
                        <w:r>
                          <w:rPr>
                            <w:spacing w:val="-3"/>
                            <w:sz w:val="18"/>
                          </w:rPr>
                          <w:t xml:space="preserve"> </w:t>
                        </w:r>
                        <w:proofErr w:type="spellStart"/>
                        <w:r>
                          <w:rPr>
                            <w:sz w:val="18"/>
                          </w:rPr>
                          <w:t>hạn</w:t>
                        </w:r>
                        <w:proofErr w:type="spellEnd"/>
                      </w:p>
                      <w:p w14:paraId="38645EAD" w14:textId="77777777" w:rsidR="00ED6A49" w:rsidRDefault="00ED6A49" w:rsidP="00EA0D84">
                        <w:pPr>
                          <w:spacing w:before="72"/>
                          <w:ind w:left="719"/>
                          <w:rPr>
                            <w:sz w:val="20"/>
                          </w:rPr>
                        </w:pPr>
                        <w:r>
                          <w:rPr>
                            <w:sz w:val="20"/>
                          </w:rPr>
                          <w:t>15%</w:t>
                        </w:r>
                      </w:p>
                    </w:txbxContent>
                  </v:textbox>
                </v:shape>
                <v:shape id="Text Box 197" o:spid="_x0000_s1221" type="#_x0000_t202" style="position:absolute;left:3158;top:2540;width:38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7D90D2AF" w14:textId="77777777" w:rsidR="00ED6A49" w:rsidRDefault="00ED6A49" w:rsidP="00EA0D84">
                        <w:pPr>
                          <w:spacing w:line="221" w:lineRule="exact"/>
                          <w:rPr>
                            <w:sz w:val="20"/>
                          </w:rPr>
                        </w:pPr>
                        <w:r>
                          <w:rPr>
                            <w:sz w:val="20"/>
                          </w:rPr>
                          <w:t>26%</w:t>
                        </w:r>
                      </w:p>
                    </w:txbxContent>
                  </v:textbox>
                </v:shape>
                <v:shape id="Text Box 198" o:spid="_x0000_s1222" type="#_x0000_t202" style="position:absolute;left:3863;top:2630;width:38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37EF7A7C" w14:textId="77777777" w:rsidR="00ED6A49" w:rsidRDefault="00ED6A49" w:rsidP="00EA0D84">
                        <w:pPr>
                          <w:spacing w:line="221" w:lineRule="exact"/>
                          <w:rPr>
                            <w:sz w:val="20"/>
                          </w:rPr>
                        </w:pPr>
                        <w:r>
                          <w:rPr>
                            <w:sz w:val="20"/>
                          </w:rPr>
                          <w:t>59%</w:t>
                        </w:r>
                      </w:p>
                    </w:txbxContent>
                  </v:textbox>
                </v:shape>
                <w10:wrap type="topAndBottom" anchorx="page"/>
              </v:group>
            </w:pict>
          </mc:Fallback>
        </mc:AlternateContent>
      </w:r>
    </w:p>
    <w:p w14:paraId="352996CE" w14:textId="4CD58B3F" w:rsidR="00EA0D84" w:rsidRPr="004547FA" w:rsidRDefault="00EA0D84" w:rsidP="00E53690">
      <w:pPr>
        <w:pStyle w:val="BodyText"/>
        <w:spacing w:before="122"/>
        <w:rPr>
          <w:b/>
          <w:bCs/>
        </w:rPr>
      </w:pPr>
      <w:bookmarkStart w:id="219" w:name="_Toc99270245"/>
      <w:r w:rsidRPr="004547FA">
        <w:rPr>
          <w:b/>
          <w:bCs/>
        </w:rPr>
        <w:lastRenderedPageBreak/>
        <w:t xml:space="preserve">                                    </w:t>
      </w:r>
      <w:r w:rsidRPr="004547FA">
        <w:rPr>
          <w:b/>
          <w:bCs/>
          <w:noProof/>
        </w:rPr>
        <mc:AlternateContent>
          <mc:Choice Requires="wpg">
            <w:drawing>
              <wp:inline distT="0" distB="0" distL="0" distR="0" wp14:anchorId="3A9B2B91" wp14:editId="685E33EA">
                <wp:extent cx="2971800" cy="1858010"/>
                <wp:effectExtent l="0" t="0" r="19050" b="27940"/>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858010"/>
                          <a:chOff x="7" y="7"/>
                          <a:chExt cx="4680" cy="2926"/>
                        </a:xfrm>
                      </wpg:grpSpPr>
                      <wps:wsp>
                        <wps:cNvPr id="301" name="Rectangle 224"/>
                        <wps:cNvSpPr>
                          <a:spLocks noChangeArrowheads="1"/>
                        </wps:cNvSpPr>
                        <wps:spPr bwMode="auto">
                          <a:xfrm>
                            <a:off x="7" y="7"/>
                            <a:ext cx="4680" cy="2926"/>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Freeform 225"/>
                        <wps:cNvSpPr>
                          <a:spLocks/>
                        </wps:cNvSpPr>
                        <wps:spPr bwMode="auto">
                          <a:xfrm>
                            <a:off x="2029" y="1516"/>
                            <a:ext cx="863" cy="1087"/>
                          </a:xfrm>
                          <a:custGeom>
                            <a:avLst/>
                            <a:gdLst>
                              <a:gd name="T0" fmla="+- 0 2349 2029"/>
                              <a:gd name="T1" fmla="*/ T0 w 863"/>
                              <a:gd name="T2" fmla="+- 0 1517 1517"/>
                              <a:gd name="T3" fmla="*/ 1517 h 1087"/>
                              <a:gd name="T4" fmla="+- 0 2349 2029"/>
                              <a:gd name="T5" fmla="*/ T4 w 863"/>
                              <a:gd name="T6" fmla="+- 0 2060 1517"/>
                              <a:gd name="T7" fmla="*/ 2060 h 1087"/>
                              <a:gd name="T8" fmla="+- 0 2029 2029"/>
                              <a:gd name="T9" fmla="*/ T8 w 863"/>
                              <a:gd name="T10" fmla="+- 0 2499 1517"/>
                              <a:gd name="T11" fmla="*/ 2499 h 1087"/>
                              <a:gd name="T12" fmla="+- 0 2092 2029"/>
                              <a:gd name="T13" fmla="*/ T12 w 863"/>
                              <a:gd name="T14" fmla="+- 0 2539 1517"/>
                              <a:gd name="T15" fmla="*/ 2539 h 1087"/>
                              <a:gd name="T16" fmla="+- 0 2158 2029"/>
                              <a:gd name="T17" fmla="*/ T16 w 863"/>
                              <a:gd name="T18" fmla="+- 0 2569 1517"/>
                              <a:gd name="T19" fmla="*/ 2569 h 1087"/>
                              <a:gd name="T20" fmla="+- 0 2226 2029"/>
                              <a:gd name="T21" fmla="*/ T20 w 863"/>
                              <a:gd name="T22" fmla="+- 0 2589 1517"/>
                              <a:gd name="T23" fmla="*/ 2589 h 1087"/>
                              <a:gd name="T24" fmla="+- 0 2295 2029"/>
                              <a:gd name="T25" fmla="*/ T24 w 863"/>
                              <a:gd name="T26" fmla="+- 0 2600 1517"/>
                              <a:gd name="T27" fmla="*/ 2600 h 1087"/>
                              <a:gd name="T28" fmla="+- 0 2365 2029"/>
                              <a:gd name="T29" fmla="*/ T28 w 863"/>
                              <a:gd name="T30" fmla="+- 0 2603 1517"/>
                              <a:gd name="T31" fmla="*/ 2603 h 1087"/>
                              <a:gd name="T32" fmla="+- 0 2434 2029"/>
                              <a:gd name="T33" fmla="*/ T32 w 863"/>
                              <a:gd name="T34" fmla="+- 0 2596 1517"/>
                              <a:gd name="T35" fmla="*/ 2596 h 1087"/>
                              <a:gd name="T36" fmla="+- 0 2502 2029"/>
                              <a:gd name="T37" fmla="*/ T36 w 863"/>
                              <a:gd name="T38" fmla="+- 0 2581 1517"/>
                              <a:gd name="T39" fmla="*/ 2581 h 1087"/>
                              <a:gd name="T40" fmla="+- 0 2567 2029"/>
                              <a:gd name="T41" fmla="*/ T40 w 863"/>
                              <a:gd name="T42" fmla="+- 0 2557 1517"/>
                              <a:gd name="T43" fmla="*/ 2557 h 1087"/>
                              <a:gd name="T44" fmla="+- 0 2629 2029"/>
                              <a:gd name="T45" fmla="*/ T44 w 863"/>
                              <a:gd name="T46" fmla="+- 0 2525 1517"/>
                              <a:gd name="T47" fmla="*/ 2525 h 1087"/>
                              <a:gd name="T48" fmla="+- 0 2688 2029"/>
                              <a:gd name="T49" fmla="*/ T48 w 863"/>
                              <a:gd name="T50" fmla="+- 0 2485 1517"/>
                              <a:gd name="T51" fmla="*/ 2485 h 1087"/>
                              <a:gd name="T52" fmla="+- 0 2741 2029"/>
                              <a:gd name="T53" fmla="*/ T52 w 863"/>
                              <a:gd name="T54" fmla="+- 0 2436 1517"/>
                              <a:gd name="T55" fmla="*/ 2436 h 1087"/>
                              <a:gd name="T56" fmla="+- 0 2788 2029"/>
                              <a:gd name="T57" fmla="*/ T56 w 863"/>
                              <a:gd name="T58" fmla="+- 0 2379 1517"/>
                              <a:gd name="T59" fmla="*/ 2379 h 1087"/>
                              <a:gd name="T60" fmla="+- 0 2827 2029"/>
                              <a:gd name="T61" fmla="*/ T60 w 863"/>
                              <a:gd name="T62" fmla="+- 0 2317 1517"/>
                              <a:gd name="T63" fmla="*/ 2317 h 1087"/>
                              <a:gd name="T64" fmla="+- 0 2857 2029"/>
                              <a:gd name="T65" fmla="*/ T64 w 863"/>
                              <a:gd name="T66" fmla="+- 0 2251 1517"/>
                              <a:gd name="T67" fmla="*/ 2251 h 1087"/>
                              <a:gd name="T68" fmla="+- 0 2878 2029"/>
                              <a:gd name="T69" fmla="*/ T68 w 863"/>
                              <a:gd name="T70" fmla="+- 0 2183 1517"/>
                              <a:gd name="T71" fmla="*/ 2183 h 1087"/>
                              <a:gd name="T72" fmla="+- 0 2889 2029"/>
                              <a:gd name="T73" fmla="*/ T72 w 863"/>
                              <a:gd name="T74" fmla="+- 0 2114 1517"/>
                              <a:gd name="T75" fmla="*/ 2114 h 1087"/>
                              <a:gd name="T76" fmla="+- 0 2892 2029"/>
                              <a:gd name="T77" fmla="*/ T76 w 863"/>
                              <a:gd name="T78" fmla="+- 0 2044 1517"/>
                              <a:gd name="T79" fmla="*/ 2044 h 1087"/>
                              <a:gd name="T80" fmla="+- 0 2885 2029"/>
                              <a:gd name="T81" fmla="*/ T80 w 863"/>
                              <a:gd name="T82" fmla="+- 0 1975 1517"/>
                              <a:gd name="T83" fmla="*/ 1975 h 1087"/>
                              <a:gd name="T84" fmla="+- 0 2870 2029"/>
                              <a:gd name="T85" fmla="*/ T84 w 863"/>
                              <a:gd name="T86" fmla="+- 0 1907 1517"/>
                              <a:gd name="T87" fmla="*/ 1907 h 1087"/>
                              <a:gd name="T88" fmla="+- 0 2846 2029"/>
                              <a:gd name="T89" fmla="*/ T88 w 863"/>
                              <a:gd name="T90" fmla="+- 0 1842 1517"/>
                              <a:gd name="T91" fmla="*/ 1842 h 1087"/>
                              <a:gd name="T92" fmla="+- 0 2814 2029"/>
                              <a:gd name="T93" fmla="*/ T92 w 863"/>
                              <a:gd name="T94" fmla="+- 0 1779 1517"/>
                              <a:gd name="T95" fmla="*/ 1779 h 1087"/>
                              <a:gd name="T96" fmla="+- 0 2773 2029"/>
                              <a:gd name="T97" fmla="*/ T96 w 863"/>
                              <a:gd name="T98" fmla="+- 0 1721 1517"/>
                              <a:gd name="T99" fmla="*/ 1721 h 1087"/>
                              <a:gd name="T100" fmla="+- 0 2725 2029"/>
                              <a:gd name="T101" fmla="*/ T100 w 863"/>
                              <a:gd name="T102" fmla="+- 0 1668 1517"/>
                              <a:gd name="T103" fmla="*/ 1668 h 1087"/>
                              <a:gd name="T104" fmla="+- 0 2668 2029"/>
                              <a:gd name="T105" fmla="*/ T104 w 863"/>
                              <a:gd name="T106" fmla="+- 0 1620 1517"/>
                              <a:gd name="T107" fmla="*/ 1620 h 1087"/>
                              <a:gd name="T108" fmla="+- 0 2595 2029"/>
                              <a:gd name="T109" fmla="*/ T108 w 863"/>
                              <a:gd name="T110" fmla="+- 0 1576 1517"/>
                              <a:gd name="T111" fmla="*/ 1576 h 1087"/>
                              <a:gd name="T112" fmla="+- 0 2517 2029"/>
                              <a:gd name="T113" fmla="*/ T112 w 863"/>
                              <a:gd name="T114" fmla="+- 0 1543 1517"/>
                              <a:gd name="T115" fmla="*/ 1543 h 1087"/>
                              <a:gd name="T116" fmla="+- 0 2434 2029"/>
                              <a:gd name="T117" fmla="*/ T116 w 863"/>
                              <a:gd name="T118" fmla="+- 0 1523 1517"/>
                              <a:gd name="T119" fmla="*/ 1523 h 1087"/>
                              <a:gd name="T120" fmla="+- 0 2349 2029"/>
                              <a:gd name="T121" fmla="*/ T120 w 863"/>
                              <a:gd name="T122" fmla="+- 0 1517 1517"/>
                              <a:gd name="T123" fmla="*/ 1517 h 10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63" h="1087">
                                <a:moveTo>
                                  <a:pt x="320" y="0"/>
                                </a:moveTo>
                                <a:lnTo>
                                  <a:pt x="320" y="543"/>
                                </a:lnTo>
                                <a:lnTo>
                                  <a:pt x="0" y="982"/>
                                </a:lnTo>
                                <a:lnTo>
                                  <a:pt x="63" y="1022"/>
                                </a:lnTo>
                                <a:lnTo>
                                  <a:pt x="129" y="1052"/>
                                </a:lnTo>
                                <a:lnTo>
                                  <a:pt x="197" y="1072"/>
                                </a:lnTo>
                                <a:lnTo>
                                  <a:pt x="266" y="1083"/>
                                </a:lnTo>
                                <a:lnTo>
                                  <a:pt x="336" y="1086"/>
                                </a:lnTo>
                                <a:lnTo>
                                  <a:pt x="405" y="1079"/>
                                </a:lnTo>
                                <a:lnTo>
                                  <a:pt x="473" y="1064"/>
                                </a:lnTo>
                                <a:lnTo>
                                  <a:pt x="538" y="1040"/>
                                </a:lnTo>
                                <a:lnTo>
                                  <a:pt x="600" y="1008"/>
                                </a:lnTo>
                                <a:lnTo>
                                  <a:pt x="659" y="968"/>
                                </a:lnTo>
                                <a:lnTo>
                                  <a:pt x="712" y="919"/>
                                </a:lnTo>
                                <a:lnTo>
                                  <a:pt x="759" y="862"/>
                                </a:lnTo>
                                <a:lnTo>
                                  <a:pt x="798" y="800"/>
                                </a:lnTo>
                                <a:lnTo>
                                  <a:pt x="828" y="734"/>
                                </a:lnTo>
                                <a:lnTo>
                                  <a:pt x="849" y="666"/>
                                </a:lnTo>
                                <a:lnTo>
                                  <a:pt x="860" y="597"/>
                                </a:lnTo>
                                <a:lnTo>
                                  <a:pt x="863" y="527"/>
                                </a:lnTo>
                                <a:lnTo>
                                  <a:pt x="856" y="458"/>
                                </a:lnTo>
                                <a:lnTo>
                                  <a:pt x="841" y="390"/>
                                </a:lnTo>
                                <a:lnTo>
                                  <a:pt x="817" y="325"/>
                                </a:lnTo>
                                <a:lnTo>
                                  <a:pt x="785" y="262"/>
                                </a:lnTo>
                                <a:lnTo>
                                  <a:pt x="744" y="204"/>
                                </a:lnTo>
                                <a:lnTo>
                                  <a:pt x="696" y="151"/>
                                </a:lnTo>
                                <a:lnTo>
                                  <a:pt x="639" y="103"/>
                                </a:lnTo>
                                <a:lnTo>
                                  <a:pt x="566" y="59"/>
                                </a:lnTo>
                                <a:lnTo>
                                  <a:pt x="488" y="26"/>
                                </a:lnTo>
                                <a:lnTo>
                                  <a:pt x="405" y="6"/>
                                </a:lnTo>
                                <a:lnTo>
                                  <a:pt x="32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226"/>
                        <wps:cNvSpPr>
                          <a:spLocks/>
                        </wps:cNvSpPr>
                        <wps:spPr bwMode="auto">
                          <a:xfrm>
                            <a:off x="1805" y="1583"/>
                            <a:ext cx="544" cy="916"/>
                          </a:xfrm>
                          <a:custGeom>
                            <a:avLst/>
                            <a:gdLst>
                              <a:gd name="T0" fmla="+- 0 2087 1806"/>
                              <a:gd name="T1" fmla="*/ T0 w 544"/>
                              <a:gd name="T2" fmla="+- 0 1584 1584"/>
                              <a:gd name="T3" fmla="*/ 1584 h 916"/>
                              <a:gd name="T4" fmla="+- 0 2025 1806"/>
                              <a:gd name="T5" fmla="*/ T4 w 544"/>
                              <a:gd name="T6" fmla="+- 0 1624 1584"/>
                              <a:gd name="T7" fmla="*/ 1624 h 916"/>
                              <a:gd name="T8" fmla="+- 0 1970 1806"/>
                              <a:gd name="T9" fmla="*/ T8 w 544"/>
                              <a:gd name="T10" fmla="+- 0 1670 1584"/>
                              <a:gd name="T11" fmla="*/ 1670 h 916"/>
                              <a:gd name="T12" fmla="+- 0 1922 1806"/>
                              <a:gd name="T13" fmla="*/ T12 w 544"/>
                              <a:gd name="T14" fmla="+- 0 1723 1584"/>
                              <a:gd name="T15" fmla="*/ 1723 h 916"/>
                              <a:gd name="T16" fmla="+- 0 1882 1806"/>
                              <a:gd name="T17" fmla="*/ T16 w 544"/>
                              <a:gd name="T18" fmla="+- 0 1781 1584"/>
                              <a:gd name="T19" fmla="*/ 1781 h 916"/>
                              <a:gd name="T20" fmla="+- 0 1851 1806"/>
                              <a:gd name="T21" fmla="*/ T20 w 544"/>
                              <a:gd name="T22" fmla="+- 0 1843 1584"/>
                              <a:gd name="T23" fmla="*/ 1843 h 916"/>
                              <a:gd name="T24" fmla="+- 0 1827 1806"/>
                              <a:gd name="T25" fmla="*/ T24 w 544"/>
                              <a:gd name="T26" fmla="+- 0 1908 1584"/>
                              <a:gd name="T27" fmla="*/ 1908 h 916"/>
                              <a:gd name="T28" fmla="+- 0 1812 1806"/>
                              <a:gd name="T29" fmla="*/ T28 w 544"/>
                              <a:gd name="T30" fmla="+- 0 1976 1584"/>
                              <a:gd name="T31" fmla="*/ 1976 h 916"/>
                              <a:gd name="T32" fmla="+- 0 1806 1806"/>
                              <a:gd name="T33" fmla="*/ T32 w 544"/>
                              <a:gd name="T34" fmla="+- 0 2046 1584"/>
                              <a:gd name="T35" fmla="*/ 2046 h 916"/>
                              <a:gd name="T36" fmla="+- 0 1808 1806"/>
                              <a:gd name="T37" fmla="*/ T36 w 544"/>
                              <a:gd name="T38" fmla="+- 0 2116 1584"/>
                              <a:gd name="T39" fmla="*/ 2116 h 916"/>
                              <a:gd name="T40" fmla="+- 0 1820 1806"/>
                              <a:gd name="T41" fmla="*/ T40 w 544"/>
                              <a:gd name="T42" fmla="+- 0 2186 1584"/>
                              <a:gd name="T43" fmla="*/ 2186 h 916"/>
                              <a:gd name="T44" fmla="+- 0 1842 1806"/>
                              <a:gd name="T45" fmla="*/ T44 w 544"/>
                              <a:gd name="T46" fmla="+- 0 2255 1584"/>
                              <a:gd name="T47" fmla="*/ 2255 h 916"/>
                              <a:gd name="T48" fmla="+- 0 1873 1806"/>
                              <a:gd name="T49" fmla="*/ T48 w 544"/>
                              <a:gd name="T50" fmla="+- 0 2321 1584"/>
                              <a:gd name="T51" fmla="*/ 2321 h 916"/>
                              <a:gd name="T52" fmla="+- 0 1941 1806"/>
                              <a:gd name="T53" fmla="*/ T52 w 544"/>
                              <a:gd name="T54" fmla="+- 0 2419 1584"/>
                              <a:gd name="T55" fmla="*/ 2419 h 916"/>
                              <a:gd name="T56" fmla="+- 0 2029 1806"/>
                              <a:gd name="T57" fmla="*/ T56 w 544"/>
                              <a:gd name="T58" fmla="+- 0 2499 1584"/>
                              <a:gd name="T59" fmla="*/ 2499 h 916"/>
                              <a:gd name="T60" fmla="+- 0 2349 1806"/>
                              <a:gd name="T61" fmla="*/ T60 w 544"/>
                              <a:gd name="T62" fmla="+- 0 2060 1584"/>
                              <a:gd name="T63" fmla="*/ 2060 h 916"/>
                              <a:gd name="T64" fmla="+- 0 2087 1806"/>
                              <a:gd name="T65" fmla="*/ T64 w 544"/>
                              <a:gd name="T66" fmla="+- 0 1584 1584"/>
                              <a:gd name="T67" fmla="*/ 1584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44" h="916">
                                <a:moveTo>
                                  <a:pt x="281" y="0"/>
                                </a:moveTo>
                                <a:lnTo>
                                  <a:pt x="219" y="40"/>
                                </a:lnTo>
                                <a:lnTo>
                                  <a:pt x="164" y="86"/>
                                </a:lnTo>
                                <a:lnTo>
                                  <a:pt x="116" y="139"/>
                                </a:lnTo>
                                <a:lnTo>
                                  <a:pt x="76" y="197"/>
                                </a:lnTo>
                                <a:lnTo>
                                  <a:pt x="45" y="259"/>
                                </a:lnTo>
                                <a:lnTo>
                                  <a:pt x="21" y="324"/>
                                </a:lnTo>
                                <a:lnTo>
                                  <a:pt x="6" y="392"/>
                                </a:lnTo>
                                <a:lnTo>
                                  <a:pt x="0" y="462"/>
                                </a:lnTo>
                                <a:lnTo>
                                  <a:pt x="2" y="532"/>
                                </a:lnTo>
                                <a:lnTo>
                                  <a:pt x="14" y="602"/>
                                </a:lnTo>
                                <a:lnTo>
                                  <a:pt x="36" y="671"/>
                                </a:lnTo>
                                <a:lnTo>
                                  <a:pt x="67" y="737"/>
                                </a:lnTo>
                                <a:lnTo>
                                  <a:pt x="135" y="835"/>
                                </a:lnTo>
                                <a:lnTo>
                                  <a:pt x="223" y="915"/>
                                </a:lnTo>
                                <a:lnTo>
                                  <a:pt x="543" y="476"/>
                                </a:lnTo>
                                <a:lnTo>
                                  <a:pt x="281"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227"/>
                        <wps:cNvSpPr>
                          <a:spLocks/>
                        </wps:cNvSpPr>
                        <wps:spPr bwMode="auto">
                          <a:xfrm>
                            <a:off x="2087" y="1516"/>
                            <a:ext cx="262" cy="544"/>
                          </a:xfrm>
                          <a:custGeom>
                            <a:avLst/>
                            <a:gdLst>
                              <a:gd name="T0" fmla="+- 0 2349 2087"/>
                              <a:gd name="T1" fmla="*/ T0 w 262"/>
                              <a:gd name="T2" fmla="+- 0 1517 1517"/>
                              <a:gd name="T3" fmla="*/ 1517 h 544"/>
                              <a:gd name="T4" fmla="+- 0 2281 2087"/>
                              <a:gd name="T5" fmla="*/ T4 w 262"/>
                              <a:gd name="T6" fmla="+- 0 1521 1517"/>
                              <a:gd name="T7" fmla="*/ 1521 h 544"/>
                              <a:gd name="T8" fmla="+- 0 2214 2087"/>
                              <a:gd name="T9" fmla="*/ T8 w 262"/>
                              <a:gd name="T10" fmla="+- 0 1534 1517"/>
                              <a:gd name="T11" fmla="*/ 1534 h 544"/>
                              <a:gd name="T12" fmla="+- 0 2149 2087"/>
                              <a:gd name="T13" fmla="*/ T12 w 262"/>
                              <a:gd name="T14" fmla="+- 0 1555 1517"/>
                              <a:gd name="T15" fmla="*/ 1555 h 544"/>
                              <a:gd name="T16" fmla="+- 0 2087 2087"/>
                              <a:gd name="T17" fmla="*/ T16 w 262"/>
                              <a:gd name="T18" fmla="+- 0 1584 1517"/>
                              <a:gd name="T19" fmla="*/ 1584 h 544"/>
                              <a:gd name="T20" fmla="+- 0 2349 2087"/>
                              <a:gd name="T21" fmla="*/ T20 w 262"/>
                              <a:gd name="T22" fmla="+- 0 2060 1517"/>
                              <a:gd name="T23" fmla="*/ 2060 h 544"/>
                              <a:gd name="T24" fmla="+- 0 2349 2087"/>
                              <a:gd name="T25" fmla="*/ T24 w 262"/>
                              <a:gd name="T26" fmla="+- 0 1517 1517"/>
                              <a:gd name="T27" fmla="*/ 1517 h 544"/>
                            </a:gdLst>
                            <a:ahLst/>
                            <a:cxnLst>
                              <a:cxn ang="0">
                                <a:pos x="T1" y="T3"/>
                              </a:cxn>
                              <a:cxn ang="0">
                                <a:pos x="T5" y="T7"/>
                              </a:cxn>
                              <a:cxn ang="0">
                                <a:pos x="T9" y="T11"/>
                              </a:cxn>
                              <a:cxn ang="0">
                                <a:pos x="T13" y="T15"/>
                              </a:cxn>
                              <a:cxn ang="0">
                                <a:pos x="T17" y="T19"/>
                              </a:cxn>
                              <a:cxn ang="0">
                                <a:pos x="T21" y="T23"/>
                              </a:cxn>
                              <a:cxn ang="0">
                                <a:pos x="T25" y="T27"/>
                              </a:cxn>
                            </a:cxnLst>
                            <a:rect l="0" t="0" r="r" b="b"/>
                            <a:pathLst>
                              <a:path w="262" h="544">
                                <a:moveTo>
                                  <a:pt x="262" y="0"/>
                                </a:moveTo>
                                <a:lnTo>
                                  <a:pt x="194" y="4"/>
                                </a:lnTo>
                                <a:lnTo>
                                  <a:pt x="127" y="17"/>
                                </a:lnTo>
                                <a:lnTo>
                                  <a:pt x="62" y="38"/>
                                </a:lnTo>
                                <a:lnTo>
                                  <a:pt x="0" y="67"/>
                                </a:lnTo>
                                <a:lnTo>
                                  <a:pt x="262" y="543"/>
                                </a:lnTo>
                                <a:lnTo>
                                  <a:pt x="262" y="0"/>
                                </a:lnTo>
                                <a:close/>
                              </a:path>
                            </a:pathLst>
                          </a:custGeom>
                          <a:solidFill>
                            <a:srgbClr val="E6B8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Rectangle 228"/>
                        <wps:cNvSpPr>
                          <a:spLocks noChangeArrowheads="1"/>
                        </wps:cNvSpPr>
                        <wps:spPr bwMode="auto">
                          <a:xfrm>
                            <a:off x="894" y="695"/>
                            <a:ext cx="89" cy="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229"/>
                        <wps:cNvSpPr>
                          <a:spLocks noChangeArrowheads="1"/>
                        </wps:cNvSpPr>
                        <wps:spPr bwMode="auto">
                          <a:xfrm>
                            <a:off x="2408" y="695"/>
                            <a:ext cx="89" cy="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30"/>
                        <wps:cNvSpPr>
                          <a:spLocks noChangeArrowheads="1"/>
                        </wps:cNvSpPr>
                        <wps:spPr bwMode="auto">
                          <a:xfrm>
                            <a:off x="894" y="1015"/>
                            <a:ext cx="89" cy="89"/>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231"/>
                        <wps:cNvSpPr>
                          <a:spLocks noChangeArrowheads="1"/>
                        </wps:cNvSpPr>
                        <wps:spPr bwMode="auto">
                          <a:xfrm>
                            <a:off x="7" y="7"/>
                            <a:ext cx="4680" cy="2925"/>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Text Box 232"/>
                        <wps:cNvSpPr txBox="1">
                          <a:spLocks noChangeArrowheads="1"/>
                        </wps:cNvSpPr>
                        <wps:spPr bwMode="auto">
                          <a:xfrm>
                            <a:off x="1021" y="168"/>
                            <a:ext cx="2869"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B809D" w14:textId="575AE51A" w:rsidR="00ED6A49" w:rsidRDefault="00ED6A49">
                              <w:pPr>
                                <w:spacing w:line="266" w:lineRule="exact"/>
                                <w:ind w:left="780"/>
                                <w:rPr>
                                  <w:b/>
                                  <w:sz w:val="24"/>
                                </w:rPr>
                              </w:pPr>
                              <w:r>
                                <w:rPr>
                                  <w:b/>
                                  <w:sz w:val="24"/>
                                </w:rPr>
                                <w:t>31/12/2021</w:t>
                              </w:r>
                            </w:p>
                            <w:p w14:paraId="4E81EA17" w14:textId="77777777" w:rsidR="00ED6A49" w:rsidRDefault="00ED6A49">
                              <w:pPr>
                                <w:tabs>
                                  <w:tab w:val="left" w:pos="1514"/>
                                </w:tabs>
                                <w:spacing w:before="205" w:line="367" w:lineRule="auto"/>
                                <w:ind w:right="18"/>
                                <w:rPr>
                                  <w:sz w:val="18"/>
                                </w:rPr>
                              </w:pPr>
                              <w:r>
                                <w:rPr>
                                  <w:sz w:val="18"/>
                                </w:rPr>
                                <w:t xml:space="preserve">Cho </w:t>
                              </w:r>
                              <w:proofErr w:type="spellStart"/>
                              <w:r>
                                <w:rPr>
                                  <w:sz w:val="18"/>
                                </w:rPr>
                                <w:t>vay</w:t>
                              </w:r>
                              <w:proofErr w:type="spellEnd"/>
                              <w:r>
                                <w:rPr>
                                  <w:spacing w:val="-2"/>
                                  <w:sz w:val="18"/>
                                </w:rPr>
                                <w:t xml:space="preserve"> </w:t>
                              </w:r>
                              <w:proofErr w:type="spellStart"/>
                              <w:r>
                                <w:rPr>
                                  <w:sz w:val="18"/>
                                </w:rPr>
                                <w:t>ngắn</w:t>
                              </w:r>
                              <w:proofErr w:type="spellEnd"/>
                              <w:r>
                                <w:rPr>
                                  <w:spacing w:val="-2"/>
                                  <w:sz w:val="18"/>
                                </w:rPr>
                                <w:t xml:space="preserve"> </w:t>
                              </w:r>
                              <w:proofErr w:type="spellStart"/>
                              <w:r>
                                <w:rPr>
                                  <w:sz w:val="18"/>
                                </w:rPr>
                                <w:t>hạn</w:t>
                              </w:r>
                              <w:proofErr w:type="spellEnd"/>
                              <w:r>
                                <w:rPr>
                                  <w:sz w:val="18"/>
                                </w:rPr>
                                <w:tab/>
                                <w:t xml:space="preserve">Cho </w:t>
                              </w:r>
                              <w:proofErr w:type="spellStart"/>
                              <w:r>
                                <w:rPr>
                                  <w:sz w:val="18"/>
                                </w:rPr>
                                <w:t>vay</w:t>
                              </w:r>
                              <w:proofErr w:type="spellEnd"/>
                              <w:r>
                                <w:rPr>
                                  <w:sz w:val="18"/>
                                </w:rPr>
                                <w:t xml:space="preserve"> trung </w:t>
                              </w:r>
                              <w:proofErr w:type="spellStart"/>
                              <w:r>
                                <w:rPr>
                                  <w:spacing w:val="-3"/>
                                  <w:sz w:val="18"/>
                                </w:rPr>
                                <w:t>hạn</w:t>
                              </w:r>
                              <w:proofErr w:type="spellEnd"/>
                              <w:r>
                                <w:rPr>
                                  <w:spacing w:val="-3"/>
                                  <w:sz w:val="18"/>
                                </w:rPr>
                                <w:t xml:space="preserve"> </w:t>
                              </w:r>
                              <w:r>
                                <w:rPr>
                                  <w:sz w:val="18"/>
                                </w:rPr>
                                <w:t xml:space="preserve">Cho </w:t>
                              </w:r>
                              <w:proofErr w:type="spellStart"/>
                              <w:r>
                                <w:rPr>
                                  <w:sz w:val="18"/>
                                </w:rPr>
                                <w:t>vay</w:t>
                              </w:r>
                              <w:proofErr w:type="spellEnd"/>
                              <w:r>
                                <w:rPr>
                                  <w:sz w:val="18"/>
                                </w:rPr>
                                <w:t xml:space="preserve"> </w:t>
                              </w:r>
                              <w:proofErr w:type="spellStart"/>
                              <w:r>
                                <w:rPr>
                                  <w:sz w:val="18"/>
                                </w:rPr>
                                <w:t>dài</w:t>
                              </w:r>
                              <w:proofErr w:type="spellEnd"/>
                              <w:r>
                                <w:rPr>
                                  <w:spacing w:val="-3"/>
                                  <w:sz w:val="18"/>
                                </w:rPr>
                                <w:t xml:space="preserve"> </w:t>
                              </w:r>
                              <w:proofErr w:type="spellStart"/>
                              <w:r>
                                <w:rPr>
                                  <w:sz w:val="18"/>
                                </w:rPr>
                                <w:t>hạn</w:t>
                              </w:r>
                              <w:proofErr w:type="spellEnd"/>
                            </w:p>
                            <w:p w14:paraId="68FE5323" w14:textId="77777777" w:rsidR="00ED6A49" w:rsidRDefault="00ED6A49">
                              <w:pPr>
                                <w:spacing w:before="26"/>
                                <w:ind w:left="1058"/>
                                <w:rPr>
                                  <w:sz w:val="18"/>
                                </w:rPr>
                              </w:pPr>
                              <w:r>
                                <w:rPr>
                                  <w:sz w:val="18"/>
                                </w:rPr>
                                <w:t>8%</w:t>
                              </w:r>
                            </w:p>
                          </w:txbxContent>
                        </wps:txbx>
                        <wps:bodyPr rot="0" vert="horz" wrap="square" lIns="0" tIns="0" rIns="0" bIns="0" anchor="t" anchorCtr="0" upright="1">
                          <a:noAutofit/>
                        </wps:bodyPr>
                      </wps:wsp>
                      <wps:wsp>
                        <wps:cNvPr id="310" name="Text Box 233"/>
                        <wps:cNvSpPr txBox="1">
                          <a:spLocks noChangeArrowheads="1"/>
                        </wps:cNvSpPr>
                        <wps:spPr bwMode="auto">
                          <a:xfrm>
                            <a:off x="1884" y="1966"/>
                            <a:ext cx="35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85D4C" w14:textId="77777777" w:rsidR="00ED6A49" w:rsidRDefault="00ED6A49">
                              <w:pPr>
                                <w:spacing w:line="199" w:lineRule="exact"/>
                                <w:rPr>
                                  <w:sz w:val="18"/>
                                </w:rPr>
                              </w:pPr>
                              <w:r>
                                <w:rPr>
                                  <w:sz w:val="18"/>
                                </w:rPr>
                                <w:t>32%</w:t>
                              </w:r>
                            </w:p>
                          </w:txbxContent>
                        </wps:txbx>
                        <wps:bodyPr rot="0" vert="horz" wrap="square" lIns="0" tIns="0" rIns="0" bIns="0" anchor="t" anchorCtr="0" upright="1">
                          <a:noAutofit/>
                        </wps:bodyPr>
                      </wps:wsp>
                      <wps:wsp>
                        <wps:cNvPr id="311" name="Text Box 234"/>
                        <wps:cNvSpPr txBox="1">
                          <a:spLocks noChangeArrowheads="1"/>
                        </wps:cNvSpPr>
                        <wps:spPr bwMode="auto">
                          <a:xfrm>
                            <a:off x="2424" y="2101"/>
                            <a:ext cx="35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028EA" w14:textId="77777777" w:rsidR="00ED6A49" w:rsidRDefault="00ED6A49">
                              <w:pPr>
                                <w:spacing w:line="199" w:lineRule="exact"/>
                                <w:rPr>
                                  <w:sz w:val="18"/>
                                </w:rPr>
                              </w:pPr>
                              <w:r>
                                <w:rPr>
                                  <w:sz w:val="18"/>
                                </w:rPr>
                                <w:t>60%</w:t>
                              </w:r>
                            </w:p>
                          </w:txbxContent>
                        </wps:txbx>
                        <wps:bodyPr rot="0" vert="horz" wrap="square" lIns="0" tIns="0" rIns="0" bIns="0" anchor="t" anchorCtr="0" upright="1">
                          <a:noAutofit/>
                        </wps:bodyPr>
                      </wps:wsp>
                    </wpg:wgp>
                  </a:graphicData>
                </a:graphic>
              </wp:inline>
            </w:drawing>
          </mc:Choice>
          <mc:Fallback>
            <w:pict>
              <v:group w14:anchorId="3A9B2B91" id="Group 300" o:spid="_x0000_s1223" style="width:234pt;height:146.3pt;mso-position-horizontal-relative:char;mso-position-vertical-relative:line" coordorigin="7,7" coordsize="4680,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">
                <v:rect id="Rectangle 224" o:spid="_x0000_s1224" style="position:absolute;left:7;top:7;width:4680;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" fillcolor="#00afef" stroked="f"/>
                <v:shape id="Freeform 225" o:spid="_x0000_s1225" style="position:absolute;left:2029;top:1516;width:863;height:1087;visibility:visible;mso-wrap-style:square;v-text-anchor:top" coordsize="863,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" path="m320,r,543l,982r63,40l129,1052r68,20l266,1083r70,3l405,1079r68,-15l538,1040r62,-32l659,968r53,-49l759,862r39,-62l828,734r21,-68l860,597r3,-70l856,458,841,390,817,325,785,262,744,204,696,151,639,103,566,59,488,26,405,6,320,xe" fillcolor="red" stroked="f">
                  <v:path arrowok="t" o:connecttype="custom" o:connectlocs="320,1517;320,2060;0,2499;63,2539;129,2569;197,2589;266,2600;336,2603;405,2596;473,2581;538,2557;600,2525;659,2485;712,2436;759,2379;798,2317;828,2251;849,2183;860,2114;863,2044;856,1975;841,1907;817,1842;785,1779;744,1721;696,1668;639,1620;566,1576;488,1543;405,1523;320,1517" o:connectangles="0,0,0,0,0,0,0,0,0,0,0,0,0,0,0,0,0,0,0,0,0,0,0,0,0,0,0,0,0,0,0"/>
                </v:shape>
                <v:shape id="Freeform 226" o:spid="_x0000_s1226" style="position:absolute;left:1805;top:1583;width:544;height:916;visibility:visible;mso-wrap-style:square;v-text-anchor:top" coordsize="544,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" path="m281,l219,40,164,86r-48,53l76,197,45,259,21,324,6,392,,462r2,70l14,602r22,69l67,737r68,98l223,915,543,476,281,xe" fillcolor="#090" stroked="f">
                  <v:path arrowok="t" o:connecttype="custom" o:connectlocs="281,1584;219,1624;164,1670;116,1723;76,1781;45,1843;21,1908;6,1976;0,2046;2,2116;14,2186;36,2255;67,2321;135,2419;223,2499;543,2060;281,1584" o:connectangles="0,0,0,0,0,0,0,0,0,0,0,0,0,0,0,0,0"/>
                </v:shape>
                <v:shape id="Freeform 227" o:spid="_x0000_s1227" style="position:absolute;left:2087;top:1516;width:262;height:544;visibility:visible;mso-wrap-style:square;v-text-anchor:top" coordsize="26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" path="m262,l194,4,127,17,62,38,,67,262,543,262,xe" fillcolor="#e6b8b8" stroked="f">
                  <v:path arrowok="t" o:connecttype="custom" o:connectlocs="262,1517;194,1521;127,1534;62,1555;0,1584;262,2060;262,1517" o:connectangles="0,0,0,0,0,0,0"/>
                </v:shape>
                <v:rect id="Rectangle 228" o:spid="_x0000_s1228" style="position:absolute;left:894;top:695;width:89;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" fillcolor="red" stroked="f"/>
                <v:rect id="Rectangle 229" o:spid="_x0000_s1229" style="position:absolute;left:2408;top:695;width:89;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" fillcolor="#090" stroked="f"/>
                <v:rect id="Rectangle 230" o:spid="_x0000_s1230" style="position:absolute;left:894;top:1015;width:8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" fillcolor="#e6b8b8" stroked="f"/>
                <v:rect id="Rectangle 231" o:spid="_x0000_s1231" style="position:absolute;left:7;top:7;width:468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" filled="f" strokecolor="#858585"/>
                <v:shape id="Text Box 232" o:spid="_x0000_s1232" type="#_x0000_t202" style="position:absolute;left:1021;top:168;width:286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5FFB809D" w14:textId="575AE51A" w:rsidR="00ED6A49" w:rsidRDefault="00ED6A49">
                        <w:pPr>
                          <w:spacing w:line="266" w:lineRule="exact"/>
                          <w:ind w:left="780"/>
                          <w:rPr>
                            <w:b/>
                            <w:sz w:val="24"/>
                          </w:rPr>
                        </w:pPr>
                        <w:r>
                          <w:rPr>
                            <w:b/>
                            <w:sz w:val="24"/>
                          </w:rPr>
                          <w:t>31/12/2021</w:t>
                        </w:r>
                      </w:p>
                      <w:p w14:paraId="4E81EA17" w14:textId="77777777" w:rsidR="00ED6A49" w:rsidRDefault="00ED6A49">
                        <w:pPr>
                          <w:tabs>
                            <w:tab w:val="left" w:pos="1514"/>
                          </w:tabs>
                          <w:spacing w:before="205" w:line="367" w:lineRule="auto"/>
                          <w:ind w:right="18"/>
                          <w:rPr>
                            <w:sz w:val="18"/>
                          </w:rPr>
                        </w:pPr>
                        <w:r>
                          <w:rPr>
                            <w:sz w:val="18"/>
                          </w:rPr>
                          <w:t xml:space="preserve">Cho </w:t>
                        </w:r>
                        <w:proofErr w:type="spellStart"/>
                        <w:r>
                          <w:rPr>
                            <w:sz w:val="18"/>
                          </w:rPr>
                          <w:t>vay</w:t>
                        </w:r>
                        <w:proofErr w:type="spellEnd"/>
                        <w:r>
                          <w:rPr>
                            <w:spacing w:val="-2"/>
                            <w:sz w:val="18"/>
                          </w:rPr>
                          <w:t xml:space="preserve"> </w:t>
                        </w:r>
                        <w:proofErr w:type="spellStart"/>
                        <w:r>
                          <w:rPr>
                            <w:sz w:val="18"/>
                          </w:rPr>
                          <w:t>ngắn</w:t>
                        </w:r>
                        <w:proofErr w:type="spellEnd"/>
                        <w:r>
                          <w:rPr>
                            <w:spacing w:val="-2"/>
                            <w:sz w:val="18"/>
                          </w:rPr>
                          <w:t xml:space="preserve"> </w:t>
                        </w:r>
                        <w:proofErr w:type="spellStart"/>
                        <w:r>
                          <w:rPr>
                            <w:sz w:val="18"/>
                          </w:rPr>
                          <w:t>hạn</w:t>
                        </w:r>
                        <w:proofErr w:type="spellEnd"/>
                        <w:r>
                          <w:rPr>
                            <w:sz w:val="18"/>
                          </w:rPr>
                          <w:tab/>
                          <w:t xml:space="preserve">Cho </w:t>
                        </w:r>
                        <w:proofErr w:type="spellStart"/>
                        <w:r>
                          <w:rPr>
                            <w:sz w:val="18"/>
                          </w:rPr>
                          <w:t>vay</w:t>
                        </w:r>
                        <w:proofErr w:type="spellEnd"/>
                        <w:r>
                          <w:rPr>
                            <w:sz w:val="18"/>
                          </w:rPr>
                          <w:t xml:space="preserve"> trung </w:t>
                        </w:r>
                        <w:proofErr w:type="spellStart"/>
                        <w:r>
                          <w:rPr>
                            <w:spacing w:val="-3"/>
                            <w:sz w:val="18"/>
                          </w:rPr>
                          <w:t>hạn</w:t>
                        </w:r>
                        <w:proofErr w:type="spellEnd"/>
                        <w:r>
                          <w:rPr>
                            <w:spacing w:val="-3"/>
                            <w:sz w:val="18"/>
                          </w:rPr>
                          <w:t xml:space="preserve"> </w:t>
                        </w:r>
                        <w:r>
                          <w:rPr>
                            <w:sz w:val="18"/>
                          </w:rPr>
                          <w:t xml:space="preserve">Cho </w:t>
                        </w:r>
                        <w:proofErr w:type="spellStart"/>
                        <w:r>
                          <w:rPr>
                            <w:sz w:val="18"/>
                          </w:rPr>
                          <w:t>vay</w:t>
                        </w:r>
                        <w:proofErr w:type="spellEnd"/>
                        <w:r>
                          <w:rPr>
                            <w:sz w:val="18"/>
                          </w:rPr>
                          <w:t xml:space="preserve"> </w:t>
                        </w:r>
                        <w:proofErr w:type="spellStart"/>
                        <w:r>
                          <w:rPr>
                            <w:sz w:val="18"/>
                          </w:rPr>
                          <w:t>dài</w:t>
                        </w:r>
                        <w:proofErr w:type="spellEnd"/>
                        <w:r>
                          <w:rPr>
                            <w:spacing w:val="-3"/>
                            <w:sz w:val="18"/>
                          </w:rPr>
                          <w:t xml:space="preserve"> </w:t>
                        </w:r>
                        <w:proofErr w:type="spellStart"/>
                        <w:r>
                          <w:rPr>
                            <w:sz w:val="18"/>
                          </w:rPr>
                          <w:t>hạn</w:t>
                        </w:r>
                        <w:proofErr w:type="spellEnd"/>
                      </w:p>
                      <w:p w14:paraId="68FE5323" w14:textId="77777777" w:rsidR="00ED6A49" w:rsidRDefault="00ED6A49">
                        <w:pPr>
                          <w:spacing w:before="26"/>
                          <w:ind w:left="1058"/>
                          <w:rPr>
                            <w:sz w:val="18"/>
                          </w:rPr>
                        </w:pPr>
                        <w:r>
                          <w:rPr>
                            <w:sz w:val="18"/>
                          </w:rPr>
                          <w:t>8%</w:t>
                        </w:r>
                      </w:p>
                    </w:txbxContent>
                  </v:textbox>
                </v:shape>
                <v:shape id="Text Box 233" o:spid="_x0000_s1233" type="#_x0000_t202" style="position:absolute;left:1884;top:1966;width:35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7FC85D4C" w14:textId="77777777" w:rsidR="00ED6A49" w:rsidRDefault="00ED6A49">
                        <w:pPr>
                          <w:spacing w:line="199" w:lineRule="exact"/>
                          <w:rPr>
                            <w:sz w:val="18"/>
                          </w:rPr>
                        </w:pPr>
                        <w:r>
                          <w:rPr>
                            <w:sz w:val="18"/>
                          </w:rPr>
                          <w:t>32%</w:t>
                        </w:r>
                      </w:p>
                    </w:txbxContent>
                  </v:textbox>
                </v:shape>
                <v:shape id="Text Box 234" o:spid="_x0000_s1234" type="#_x0000_t202" style="position:absolute;left:2424;top:2101;width:35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44B028EA" w14:textId="77777777" w:rsidR="00ED6A49" w:rsidRDefault="00ED6A49">
                        <w:pPr>
                          <w:spacing w:line="199" w:lineRule="exact"/>
                          <w:rPr>
                            <w:sz w:val="18"/>
                          </w:rPr>
                        </w:pPr>
                        <w:r>
                          <w:rPr>
                            <w:sz w:val="18"/>
                          </w:rPr>
                          <w:t>60%</w:t>
                        </w:r>
                      </w:p>
                    </w:txbxContent>
                  </v:textbox>
                </v:shape>
                <w10:anchorlock/>
              </v:group>
            </w:pict>
          </mc:Fallback>
        </mc:AlternateContent>
      </w:r>
    </w:p>
    <w:p w14:paraId="1BD6838C" w14:textId="77777777" w:rsidR="0000479E" w:rsidRPr="004547FA" w:rsidRDefault="0000479E"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13BEDAA4" w14:textId="7BE52BF5" w:rsidR="0000479E" w:rsidRPr="004547FA" w:rsidRDefault="0000479E" w:rsidP="00E53690">
      <w:pPr>
        <w:pStyle w:val="BodyText"/>
        <w:ind w:firstLine="566"/>
      </w:pPr>
      <w:r w:rsidRPr="004547FA">
        <w:t>Hơn</w:t>
      </w:r>
      <w:r w:rsidRPr="004547FA">
        <w:rPr>
          <w:spacing w:val="-6"/>
        </w:rPr>
        <w:t xml:space="preserve"> </w:t>
      </w:r>
      <w:r w:rsidRPr="004547FA">
        <w:t>50%</w:t>
      </w:r>
      <w:r w:rsidRPr="004547FA">
        <w:rPr>
          <w:spacing w:val="-6"/>
        </w:rPr>
        <w:t xml:space="preserve"> </w:t>
      </w:r>
      <w:proofErr w:type="spellStart"/>
      <w:r w:rsidRPr="004547FA">
        <w:t>dư</w:t>
      </w:r>
      <w:proofErr w:type="spellEnd"/>
      <w:r w:rsidRPr="004547FA">
        <w:rPr>
          <w:spacing w:val="-6"/>
        </w:rPr>
        <w:t xml:space="preserve"> </w:t>
      </w:r>
      <w:proofErr w:type="spellStart"/>
      <w:r w:rsidRPr="004547FA">
        <w:rPr>
          <w:spacing w:val="2"/>
        </w:rPr>
        <w:t>nợ</w:t>
      </w:r>
      <w:proofErr w:type="spellEnd"/>
      <w:r w:rsidRPr="004547FA">
        <w:rPr>
          <w:spacing w:val="-8"/>
        </w:rPr>
        <w:t xml:space="preserve"> </w:t>
      </w:r>
      <w:proofErr w:type="spellStart"/>
      <w:r w:rsidRPr="004547FA">
        <w:t>cho</w:t>
      </w:r>
      <w:proofErr w:type="spellEnd"/>
      <w:r w:rsidRPr="004547FA">
        <w:rPr>
          <w:spacing w:val="-6"/>
        </w:rPr>
        <w:t xml:space="preserve"> </w:t>
      </w:r>
      <w:proofErr w:type="spellStart"/>
      <w:r w:rsidRPr="004547FA">
        <w:t>vay</w:t>
      </w:r>
      <w:proofErr w:type="spellEnd"/>
      <w:r w:rsidRPr="004547FA">
        <w:rPr>
          <w:spacing w:val="-7"/>
        </w:rPr>
        <w:t xml:space="preserve"> </w:t>
      </w:r>
      <w:proofErr w:type="spellStart"/>
      <w:r w:rsidRPr="004547FA">
        <w:t>của</w:t>
      </w:r>
      <w:proofErr w:type="spellEnd"/>
      <w:r w:rsidRPr="004547FA">
        <w:rPr>
          <w:spacing w:val="-6"/>
        </w:rPr>
        <w:t xml:space="preserve"> </w:t>
      </w:r>
      <w:r w:rsidRPr="004547FA">
        <w:t>NH</w:t>
      </w:r>
      <w:r w:rsidRPr="004547FA">
        <w:rPr>
          <w:spacing w:val="-5"/>
        </w:rPr>
        <w:t xml:space="preserve"> </w:t>
      </w:r>
      <w:proofErr w:type="spellStart"/>
      <w:r w:rsidRPr="004547FA">
        <w:t>tập</w:t>
      </w:r>
      <w:proofErr w:type="spellEnd"/>
      <w:r w:rsidRPr="004547FA">
        <w:rPr>
          <w:spacing w:val="-8"/>
        </w:rPr>
        <w:t xml:space="preserve"> </w:t>
      </w:r>
      <w:r w:rsidRPr="004547FA">
        <w:t>trung</w:t>
      </w:r>
      <w:r w:rsidRPr="004547FA">
        <w:rPr>
          <w:spacing w:val="-4"/>
        </w:rPr>
        <w:t xml:space="preserve"> </w:t>
      </w:r>
      <w:r w:rsidRPr="004547FA">
        <w:t>ở</w:t>
      </w:r>
      <w:r w:rsidRPr="004547FA">
        <w:rPr>
          <w:spacing w:val="-7"/>
        </w:rPr>
        <w:t xml:space="preserve"> </w:t>
      </w:r>
      <w:r w:rsidRPr="004547FA">
        <w:t>nhóm</w:t>
      </w:r>
      <w:r w:rsidRPr="004547FA">
        <w:rPr>
          <w:spacing w:val="-7"/>
        </w:rPr>
        <w:t xml:space="preserve"> </w:t>
      </w:r>
      <w:proofErr w:type="spellStart"/>
      <w:r w:rsidRPr="004547FA">
        <w:t>nợ</w:t>
      </w:r>
      <w:proofErr w:type="spellEnd"/>
      <w:r w:rsidRPr="004547FA">
        <w:rPr>
          <w:spacing w:val="-5"/>
        </w:rPr>
        <w:t xml:space="preserve"> </w:t>
      </w:r>
      <w:proofErr w:type="spellStart"/>
      <w:r w:rsidRPr="004547FA">
        <w:t>ngắn</w:t>
      </w:r>
      <w:proofErr w:type="spellEnd"/>
      <w:r w:rsidRPr="004547FA">
        <w:rPr>
          <w:spacing w:val="-6"/>
        </w:rPr>
        <w:t xml:space="preserve"> </w:t>
      </w:r>
      <w:proofErr w:type="spellStart"/>
      <w:r w:rsidRPr="004547FA">
        <w:t>hạn</w:t>
      </w:r>
      <w:proofErr w:type="spellEnd"/>
      <w:r w:rsidRPr="004547FA">
        <w:t>,</w:t>
      </w:r>
      <w:r w:rsidRPr="004547FA">
        <w:rPr>
          <w:spacing w:val="-7"/>
        </w:rPr>
        <w:t xml:space="preserve"> </w:t>
      </w:r>
      <w:proofErr w:type="spellStart"/>
      <w:r w:rsidRPr="004547FA">
        <w:t>và</w:t>
      </w:r>
      <w:proofErr w:type="spellEnd"/>
      <w:r w:rsidRPr="004547FA">
        <w:rPr>
          <w:spacing w:val="-6"/>
        </w:rPr>
        <w:t xml:space="preserve"> </w:t>
      </w:r>
      <w:proofErr w:type="spellStart"/>
      <w:r w:rsidRPr="004547FA">
        <w:t>tỷ</w:t>
      </w:r>
      <w:proofErr w:type="spellEnd"/>
      <w:r w:rsidRPr="004547FA">
        <w:rPr>
          <w:spacing w:val="-5"/>
        </w:rPr>
        <w:t xml:space="preserve"> </w:t>
      </w:r>
      <w:proofErr w:type="spellStart"/>
      <w:r w:rsidRPr="004547FA">
        <w:t>trọng</w:t>
      </w:r>
      <w:proofErr w:type="spellEnd"/>
      <w:r w:rsidRPr="004547FA">
        <w:rPr>
          <w:spacing w:val="-6"/>
        </w:rPr>
        <w:t xml:space="preserve"> </w:t>
      </w:r>
      <w:proofErr w:type="spellStart"/>
      <w:r w:rsidRPr="004547FA">
        <w:t>này</w:t>
      </w:r>
      <w:proofErr w:type="spellEnd"/>
      <w:r w:rsidRPr="004547FA">
        <w:rPr>
          <w:spacing w:val="-6"/>
        </w:rPr>
        <w:t xml:space="preserve"> </w:t>
      </w:r>
      <w:r w:rsidRPr="004547FA">
        <w:t xml:space="preserve">đang có xu </w:t>
      </w:r>
      <w:proofErr w:type="spellStart"/>
      <w:r w:rsidRPr="004547FA">
        <w:t>hướng</w:t>
      </w:r>
      <w:proofErr w:type="spellEnd"/>
      <w:r w:rsidRPr="004547FA">
        <w:t xml:space="preserve"> tăng, </w:t>
      </w:r>
      <w:proofErr w:type="spellStart"/>
      <w:r w:rsidRPr="004547FA">
        <w:t>giai</w:t>
      </w:r>
      <w:proofErr w:type="spellEnd"/>
      <w:r w:rsidRPr="004547FA">
        <w:t xml:space="preserve"> </w:t>
      </w:r>
      <w:proofErr w:type="spellStart"/>
      <w:r w:rsidRPr="004547FA">
        <w:t>đoạn</w:t>
      </w:r>
      <w:proofErr w:type="spellEnd"/>
      <w:r w:rsidRPr="004547FA">
        <w:t xml:space="preserve"> 2019-2020, </w:t>
      </w:r>
      <w:proofErr w:type="spellStart"/>
      <w:r w:rsidRPr="004547FA">
        <w:t>nền</w:t>
      </w:r>
      <w:proofErr w:type="spellEnd"/>
      <w:r w:rsidRPr="004547FA">
        <w:t xml:space="preserve"> </w:t>
      </w:r>
      <w:proofErr w:type="spellStart"/>
      <w:r w:rsidRPr="004547FA">
        <w:t>kinh</w:t>
      </w:r>
      <w:proofErr w:type="spellEnd"/>
      <w:r w:rsidRPr="004547FA">
        <w:t xml:space="preserve"> tế </w:t>
      </w:r>
      <w:proofErr w:type="spellStart"/>
      <w:r w:rsidRPr="004547FA">
        <w:t>bắt</w:t>
      </w:r>
      <w:proofErr w:type="spellEnd"/>
      <w:r w:rsidRPr="004547FA">
        <w:t xml:space="preserve"> </w:t>
      </w:r>
      <w:proofErr w:type="spellStart"/>
      <w:r w:rsidRPr="004547FA">
        <w:t>đầu</w:t>
      </w:r>
      <w:proofErr w:type="spellEnd"/>
      <w:r w:rsidRPr="004547FA">
        <w:t xml:space="preserve"> </w:t>
      </w:r>
      <w:proofErr w:type="spellStart"/>
      <w:r w:rsidRPr="004547FA">
        <w:t>gánh</w:t>
      </w:r>
      <w:proofErr w:type="spellEnd"/>
      <w:r w:rsidRPr="004547FA">
        <w:t xml:space="preserve"> </w:t>
      </w:r>
      <w:proofErr w:type="spellStart"/>
      <w:r w:rsidRPr="004547FA">
        <w:t>chịu</w:t>
      </w:r>
      <w:proofErr w:type="spellEnd"/>
      <w:r w:rsidRPr="004547FA">
        <w:t xml:space="preserve"> </w:t>
      </w:r>
      <w:proofErr w:type="spellStart"/>
      <w:r w:rsidRPr="004547FA">
        <w:t>hậu</w:t>
      </w:r>
      <w:proofErr w:type="spellEnd"/>
      <w:r w:rsidRPr="004547FA">
        <w:t xml:space="preserve"> quả </w:t>
      </w:r>
      <w:proofErr w:type="spellStart"/>
      <w:r w:rsidRPr="004547FA">
        <w:t>của</w:t>
      </w:r>
      <w:proofErr w:type="spellEnd"/>
      <w:r w:rsidRPr="004547FA">
        <w:t xml:space="preserve"> </w:t>
      </w:r>
      <w:proofErr w:type="spellStart"/>
      <w:r w:rsidRPr="004547FA">
        <w:t>giai</w:t>
      </w:r>
      <w:proofErr w:type="spellEnd"/>
      <w:r w:rsidRPr="004547FA">
        <w:t xml:space="preserve"> </w:t>
      </w:r>
      <w:proofErr w:type="spellStart"/>
      <w:r w:rsidRPr="004547FA">
        <w:t>đoạn</w:t>
      </w:r>
      <w:proofErr w:type="spellEnd"/>
      <w:r w:rsidRPr="004547FA">
        <w:t xml:space="preserve"> tăng </w:t>
      </w:r>
      <w:proofErr w:type="spellStart"/>
      <w:r w:rsidRPr="004547FA">
        <w:t>trưởng</w:t>
      </w:r>
      <w:proofErr w:type="spellEnd"/>
      <w:r w:rsidRPr="004547FA">
        <w:t xml:space="preserve"> </w:t>
      </w:r>
      <w:proofErr w:type="spellStart"/>
      <w:r w:rsidRPr="004547FA">
        <w:t>nóng</w:t>
      </w:r>
      <w:proofErr w:type="spellEnd"/>
      <w:r w:rsidRPr="004547FA">
        <w:t xml:space="preserve"> </w:t>
      </w:r>
      <w:proofErr w:type="spellStart"/>
      <w:r w:rsidRPr="004547FA">
        <w:t>trước</w:t>
      </w:r>
      <w:proofErr w:type="spellEnd"/>
      <w:r w:rsidRPr="004547FA">
        <w:t xml:space="preserve"> </w:t>
      </w:r>
      <w:proofErr w:type="spellStart"/>
      <w:r w:rsidRPr="004547FA">
        <w:t>đo</w:t>
      </w:r>
      <w:proofErr w:type="spellEnd"/>
      <w:r w:rsidRPr="004547FA">
        <w:t xml:space="preserve">́, </w:t>
      </w:r>
      <w:proofErr w:type="spellStart"/>
      <w:r w:rsidRPr="004547FA">
        <w:t>thị</w:t>
      </w:r>
      <w:proofErr w:type="spellEnd"/>
      <w:r w:rsidRPr="004547FA">
        <w:t xml:space="preserve"> </w:t>
      </w:r>
      <w:proofErr w:type="spellStart"/>
      <w:r w:rsidRPr="004547FA">
        <w:t>trường</w:t>
      </w:r>
      <w:proofErr w:type="spellEnd"/>
      <w:r w:rsidRPr="004547FA">
        <w:t xml:space="preserve"> </w:t>
      </w:r>
      <w:proofErr w:type="spellStart"/>
      <w:r w:rsidRPr="004547FA">
        <w:t>bất</w:t>
      </w:r>
      <w:proofErr w:type="spellEnd"/>
      <w:r w:rsidRPr="004547FA">
        <w:t xml:space="preserve"> động </w:t>
      </w:r>
      <w:proofErr w:type="spellStart"/>
      <w:r w:rsidRPr="004547FA">
        <w:t>sản</w:t>
      </w:r>
      <w:proofErr w:type="spellEnd"/>
      <w:r w:rsidRPr="004547FA">
        <w:t xml:space="preserve"> </w:t>
      </w:r>
      <w:proofErr w:type="spellStart"/>
      <w:r w:rsidRPr="004547FA">
        <w:t>đóng</w:t>
      </w:r>
      <w:proofErr w:type="spellEnd"/>
      <w:r w:rsidRPr="004547FA">
        <w:t xml:space="preserve"> </w:t>
      </w:r>
      <w:proofErr w:type="spellStart"/>
      <w:r w:rsidRPr="004547FA">
        <w:t>băng</w:t>
      </w:r>
      <w:proofErr w:type="spellEnd"/>
      <w:r w:rsidRPr="004547FA">
        <w:t xml:space="preserve">, </w:t>
      </w:r>
      <w:proofErr w:type="spellStart"/>
      <w:r w:rsidRPr="004547FA">
        <w:t>sức</w:t>
      </w:r>
      <w:proofErr w:type="spellEnd"/>
      <w:r w:rsidRPr="004547FA">
        <w:t xml:space="preserve"> </w:t>
      </w:r>
      <w:proofErr w:type="spellStart"/>
      <w:r w:rsidRPr="004547FA">
        <w:t>cầu</w:t>
      </w:r>
      <w:proofErr w:type="spellEnd"/>
      <w:r w:rsidRPr="004547FA">
        <w:t xml:space="preserve"> </w:t>
      </w:r>
      <w:proofErr w:type="spellStart"/>
      <w:r w:rsidRPr="004547FA">
        <w:t>yếu</w:t>
      </w:r>
      <w:proofErr w:type="spellEnd"/>
      <w:r w:rsidRPr="004547FA">
        <w:t xml:space="preserve"> </w:t>
      </w:r>
      <w:proofErr w:type="spellStart"/>
      <w:r w:rsidRPr="004547FA">
        <w:t>ớt</w:t>
      </w:r>
      <w:proofErr w:type="spellEnd"/>
      <w:r w:rsidRPr="004547FA">
        <w:t xml:space="preserve"> làm </w:t>
      </w:r>
      <w:proofErr w:type="spellStart"/>
      <w:r w:rsidRPr="004547FA">
        <w:t>cho</w:t>
      </w:r>
      <w:proofErr w:type="spellEnd"/>
      <w:r w:rsidRPr="004547FA">
        <w:t xml:space="preserve"> </w:t>
      </w:r>
      <w:proofErr w:type="spellStart"/>
      <w:r w:rsidRPr="004547FA">
        <w:t>lĩnh</w:t>
      </w:r>
      <w:proofErr w:type="spellEnd"/>
      <w:r w:rsidRPr="004547FA">
        <w:t xml:space="preserve"> vực </w:t>
      </w:r>
      <w:proofErr w:type="spellStart"/>
      <w:r w:rsidRPr="004547FA">
        <w:t>xây</w:t>
      </w:r>
      <w:proofErr w:type="spellEnd"/>
      <w:r w:rsidRPr="004547FA">
        <w:t xml:space="preserve"> </w:t>
      </w:r>
      <w:proofErr w:type="spellStart"/>
      <w:r w:rsidRPr="004547FA">
        <w:t>dựng</w:t>
      </w:r>
      <w:proofErr w:type="spellEnd"/>
      <w:r w:rsidRPr="004547FA">
        <w:t xml:space="preserve">, dịch </w:t>
      </w:r>
      <w:proofErr w:type="spellStart"/>
      <w:r w:rsidRPr="004547FA">
        <w:t>vụ</w:t>
      </w:r>
      <w:proofErr w:type="spellEnd"/>
      <w:r w:rsidRPr="004547FA">
        <w:t xml:space="preserve"> bị </w:t>
      </w:r>
      <w:proofErr w:type="spellStart"/>
      <w:r w:rsidRPr="004547FA">
        <w:t>ảnh</w:t>
      </w:r>
      <w:proofErr w:type="spellEnd"/>
      <w:r w:rsidRPr="004547FA">
        <w:t xml:space="preserve"> </w:t>
      </w:r>
      <w:proofErr w:type="spellStart"/>
      <w:r w:rsidRPr="004547FA">
        <w:t>hưởng</w:t>
      </w:r>
      <w:proofErr w:type="spellEnd"/>
      <w:r w:rsidRPr="004547FA">
        <w:t xml:space="preserve"> </w:t>
      </w:r>
      <w:proofErr w:type="spellStart"/>
      <w:r w:rsidRPr="004547FA">
        <w:t>nghiêm</w:t>
      </w:r>
      <w:proofErr w:type="spellEnd"/>
      <w:r w:rsidRPr="004547FA">
        <w:t xml:space="preserve"> </w:t>
      </w:r>
      <w:proofErr w:type="spellStart"/>
      <w:r w:rsidRPr="004547FA">
        <w:t>trọng</w:t>
      </w:r>
      <w:proofErr w:type="spellEnd"/>
      <w:r w:rsidRPr="004547FA">
        <w:t xml:space="preserve">, NH </w:t>
      </w:r>
      <w:proofErr w:type="spellStart"/>
      <w:r w:rsidRPr="004547FA">
        <w:t>chuyển</w:t>
      </w:r>
      <w:proofErr w:type="spellEnd"/>
      <w:r w:rsidRPr="004547FA">
        <w:t xml:space="preserve"> sang những </w:t>
      </w:r>
      <w:proofErr w:type="spellStart"/>
      <w:r w:rsidRPr="004547FA">
        <w:t>lĩnh</w:t>
      </w:r>
      <w:proofErr w:type="spellEnd"/>
      <w:r w:rsidRPr="004547FA">
        <w:t xml:space="preserve"> vực </w:t>
      </w:r>
      <w:proofErr w:type="spellStart"/>
      <w:r w:rsidRPr="004547FA">
        <w:t>ít</w:t>
      </w:r>
      <w:proofErr w:type="spellEnd"/>
      <w:r w:rsidRPr="004547FA">
        <w:t xml:space="preserve"> </w:t>
      </w:r>
      <w:proofErr w:type="spellStart"/>
      <w:r w:rsidRPr="004547FA">
        <w:t>rủi</w:t>
      </w:r>
      <w:proofErr w:type="spellEnd"/>
      <w:r w:rsidRPr="004547FA">
        <w:t xml:space="preserve"> </w:t>
      </w:r>
      <w:proofErr w:type="spellStart"/>
      <w:r w:rsidRPr="004547FA">
        <w:t>ro</w:t>
      </w:r>
      <w:proofErr w:type="spellEnd"/>
      <w:r w:rsidRPr="004547FA">
        <w:t xml:space="preserve"> hơn, </w:t>
      </w:r>
      <w:proofErr w:type="spellStart"/>
      <w:r w:rsidRPr="004547FA">
        <w:t>co</w:t>
      </w:r>
      <w:proofErr w:type="spellEnd"/>
      <w:r w:rsidRPr="004547FA">
        <w:t xml:space="preserve">́ </w:t>
      </w:r>
      <w:proofErr w:type="spellStart"/>
      <w:r w:rsidRPr="004547FA">
        <w:t>tính</w:t>
      </w:r>
      <w:proofErr w:type="spellEnd"/>
      <w:r w:rsidRPr="004547FA">
        <w:t xml:space="preserve"> ổn định hơn, </w:t>
      </w:r>
      <w:proofErr w:type="spellStart"/>
      <w:r w:rsidRPr="004547FA">
        <w:t>va</w:t>
      </w:r>
      <w:proofErr w:type="spellEnd"/>
      <w:r w:rsidRPr="004547FA">
        <w:t xml:space="preserve">̀ cũng là </w:t>
      </w:r>
      <w:proofErr w:type="spellStart"/>
      <w:r w:rsidRPr="004547FA">
        <w:t>thế</w:t>
      </w:r>
      <w:proofErr w:type="spellEnd"/>
      <w:r w:rsidRPr="004547FA">
        <w:t xml:space="preserve"> </w:t>
      </w:r>
      <w:proofErr w:type="spellStart"/>
      <w:r w:rsidRPr="004547FA">
        <w:t>mạnh</w:t>
      </w:r>
      <w:proofErr w:type="spellEnd"/>
      <w:r w:rsidRPr="004547FA">
        <w:t xml:space="preserve"> </w:t>
      </w:r>
      <w:proofErr w:type="spellStart"/>
      <w:r w:rsidRPr="004547FA">
        <w:t>của</w:t>
      </w:r>
      <w:proofErr w:type="spellEnd"/>
      <w:r w:rsidRPr="004547FA">
        <w:t xml:space="preserve"> </w:t>
      </w:r>
      <w:proofErr w:type="spellStart"/>
      <w:r w:rsidRPr="004547FA">
        <w:t>nền</w:t>
      </w:r>
      <w:proofErr w:type="spellEnd"/>
      <w:r w:rsidRPr="004547FA">
        <w:t xml:space="preserve"> </w:t>
      </w:r>
      <w:proofErr w:type="spellStart"/>
      <w:r w:rsidRPr="004547FA">
        <w:t>kinh</w:t>
      </w:r>
      <w:proofErr w:type="spellEnd"/>
      <w:r w:rsidRPr="004547FA">
        <w:t xml:space="preserve"> tế, </w:t>
      </w:r>
      <w:proofErr w:type="spellStart"/>
      <w:r w:rsidRPr="004547FA">
        <w:t>ít</w:t>
      </w:r>
      <w:proofErr w:type="spellEnd"/>
      <w:r w:rsidRPr="004547FA">
        <w:t xml:space="preserve"> </w:t>
      </w:r>
      <w:proofErr w:type="spellStart"/>
      <w:r w:rsidRPr="004547FA">
        <w:t>chịu</w:t>
      </w:r>
      <w:proofErr w:type="spellEnd"/>
      <w:r w:rsidRPr="004547FA">
        <w:t xml:space="preserve"> </w:t>
      </w:r>
      <w:proofErr w:type="spellStart"/>
      <w:r w:rsidRPr="004547FA">
        <w:t>ảnh</w:t>
      </w:r>
      <w:proofErr w:type="spellEnd"/>
      <w:r w:rsidRPr="004547FA">
        <w:t xml:space="preserve"> </w:t>
      </w:r>
      <w:proofErr w:type="spellStart"/>
      <w:r w:rsidRPr="004547FA">
        <w:t>hưởng</w:t>
      </w:r>
      <w:proofErr w:type="spellEnd"/>
      <w:r w:rsidRPr="004547FA">
        <w:t xml:space="preserve"> </w:t>
      </w:r>
      <w:proofErr w:type="spellStart"/>
      <w:r w:rsidRPr="004547FA">
        <w:t>từ</w:t>
      </w:r>
      <w:proofErr w:type="spellEnd"/>
      <w:r w:rsidRPr="004547FA">
        <w:t xml:space="preserve"> </w:t>
      </w:r>
      <w:proofErr w:type="spellStart"/>
      <w:r w:rsidRPr="004547FA">
        <w:t>suy</w:t>
      </w:r>
      <w:proofErr w:type="spellEnd"/>
      <w:r w:rsidRPr="004547FA">
        <w:t xml:space="preserve"> </w:t>
      </w:r>
      <w:proofErr w:type="spellStart"/>
      <w:r w:rsidRPr="004547FA">
        <w:t>thoái</w:t>
      </w:r>
      <w:proofErr w:type="spellEnd"/>
      <w:r w:rsidRPr="004547FA">
        <w:t xml:space="preserve"> </w:t>
      </w:r>
      <w:proofErr w:type="spellStart"/>
      <w:r w:rsidRPr="004547FA">
        <w:t>kinh</w:t>
      </w:r>
      <w:proofErr w:type="spellEnd"/>
      <w:r w:rsidRPr="004547FA">
        <w:t xml:space="preserve"> tế </w:t>
      </w:r>
      <w:proofErr w:type="spellStart"/>
      <w:r w:rsidRPr="004547FA">
        <w:t>thế</w:t>
      </w:r>
      <w:proofErr w:type="spellEnd"/>
      <w:r w:rsidRPr="004547FA">
        <w:t xml:space="preserve"> giới. Ngân </w:t>
      </w:r>
      <w:proofErr w:type="spellStart"/>
      <w:r w:rsidRPr="004547FA">
        <w:t>hàng</w:t>
      </w:r>
      <w:proofErr w:type="spellEnd"/>
      <w:r w:rsidRPr="004547FA">
        <w:t xml:space="preserve"> </w:t>
      </w:r>
      <w:proofErr w:type="spellStart"/>
      <w:r w:rsidRPr="004547FA">
        <w:t>đẩy</w:t>
      </w:r>
      <w:proofErr w:type="spellEnd"/>
      <w:r w:rsidRPr="004547FA">
        <w:t xml:space="preserve"> </w:t>
      </w:r>
      <w:proofErr w:type="spellStart"/>
      <w:r w:rsidRPr="004547FA">
        <w:t>mạnh</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các</w:t>
      </w:r>
      <w:proofErr w:type="spellEnd"/>
      <w:r w:rsidRPr="004547FA">
        <w:t xml:space="preserve"> </w:t>
      </w:r>
      <w:proofErr w:type="spellStart"/>
      <w:r w:rsidRPr="004547FA">
        <w:t>gói</w:t>
      </w:r>
      <w:proofErr w:type="spellEnd"/>
      <w:r w:rsidRPr="004547FA">
        <w:t xml:space="preserve"> </w:t>
      </w:r>
      <w:proofErr w:type="spellStart"/>
      <w:r w:rsidRPr="004547FA">
        <w:t>sản</w:t>
      </w:r>
      <w:proofErr w:type="spellEnd"/>
      <w:r w:rsidRPr="004547FA">
        <w:t xml:space="preserve"> </w:t>
      </w:r>
      <w:proofErr w:type="spellStart"/>
      <w:r w:rsidRPr="004547FA">
        <w:t>phẩm</w:t>
      </w:r>
      <w:proofErr w:type="spellEnd"/>
      <w:r w:rsidRPr="004547FA">
        <w:t xml:space="preserve"> </w:t>
      </w:r>
      <w:proofErr w:type="spellStart"/>
      <w:r w:rsidRPr="004547FA">
        <w:t>ngắn</w:t>
      </w:r>
      <w:proofErr w:type="spellEnd"/>
      <w:r w:rsidRPr="004547FA">
        <w:t xml:space="preserve"> </w:t>
      </w:r>
      <w:proofErr w:type="spellStart"/>
      <w:r w:rsidRPr="004547FA">
        <w:t>hạn</w:t>
      </w:r>
      <w:proofErr w:type="spellEnd"/>
      <w:r w:rsidRPr="004547FA">
        <w:t>.</w:t>
      </w:r>
      <w:r w:rsidRPr="004547FA">
        <w:rPr>
          <w:spacing w:val="-5"/>
        </w:rPr>
        <w:t xml:space="preserve"> </w:t>
      </w:r>
      <w:proofErr w:type="spellStart"/>
      <w:r w:rsidRPr="004547FA">
        <w:t>Năm</w:t>
      </w:r>
      <w:proofErr w:type="spellEnd"/>
      <w:r w:rsidRPr="004547FA">
        <w:rPr>
          <w:spacing w:val="-7"/>
        </w:rPr>
        <w:t xml:space="preserve"> </w:t>
      </w:r>
      <w:r w:rsidRPr="004547FA">
        <w:t>2021</w:t>
      </w:r>
      <w:r w:rsidRPr="004547FA">
        <w:rPr>
          <w:spacing w:val="-6"/>
        </w:rPr>
        <w:t xml:space="preserve"> </w:t>
      </w:r>
      <w:proofErr w:type="spellStart"/>
      <w:r w:rsidRPr="004547FA">
        <w:t>dư</w:t>
      </w:r>
      <w:proofErr w:type="spellEnd"/>
      <w:r w:rsidRPr="004547FA">
        <w:rPr>
          <w:spacing w:val="-3"/>
        </w:rPr>
        <w:t xml:space="preserve"> </w:t>
      </w:r>
      <w:proofErr w:type="spellStart"/>
      <w:r w:rsidRPr="004547FA">
        <w:t>nợ</w:t>
      </w:r>
      <w:proofErr w:type="spellEnd"/>
      <w:r w:rsidRPr="004547FA">
        <w:rPr>
          <w:spacing w:val="-6"/>
        </w:rPr>
        <w:t xml:space="preserve"> </w:t>
      </w:r>
      <w:proofErr w:type="spellStart"/>
      <w:r w:rsidRPr="004547FA">
        <w:t>ngắn</w:t>
      </w:r>
      <w:proofErr w:type="spellEnd"/>
      <w:r w:rsidRPr="004547FA">
        <w:rPr>
          <w:spacing w:val="-6"/>
        </w:rPr>
        <w:t xml:space="preserve"> </w:t>
      </w:r>
      <w:proofErr w:type="spellStart"/>
      <w:r w:rsidRPr="004547FA">
        <w:t>hạn</w:t>
      </w:r>
      <w:proofErr w:type="spellEnd"/>
      <w:r w:rsidRPr="004547FA">
        <w:rPr>
          <w:spacing w:val="-7"/>
        </w:rPr>
        <w:t xml:space="preserve"> </w:t>
      </w:r>
      <w:proofErr w:type="spellStart"/>
      <w:r w:rsidRPr="004547FA">
        <w:t>chiếm</w:t>
      </w:r>
      <w:proofErr w:type="spellEnd"/>
      <w:r w:rsidRPr="004547FA">
        <w:rPr>
          <w:spacing w:val="-5"/>
        </w:rPr>
        <w:t xml:space="preserve"> </w:t>
      </w:r>
      <w:r w:rsidRPr="004547FA">
        <w:t>hơn</w:t>
      </w:r>
      <w:r w:rsidRPr="004547FA">
        <w:rPr>
          <w:spacing w:val="-6"/>
        </w:rPr>
        <w:t xml:space="preserve"> </w:t>
      </w:r>
      <w:r w:rsidRPr="004547FA">
        <w:t>60%</w:t>
      </w:r>
      <w:r w:rsidRPr="004547FA">
        <w:rPr>
          <w:spacing w:val="-5"/>
        </w:rPr>
        <w:t xml:space="preserve"> </w:t>
      </w:r>
      <w:proofErr w:type="spellStart"/>
      <w:r w:rsidRPr="004547FA">
        <w:t>tổng</w:t>
      </w:r>
      <w:proofErr w:type="spellEnd"/>
      <w:r w:rsidRPr="004547FA">
        <w:rPr>
          <w:spacing w:val="-6"/>
        </w:rPr>
        <w:t xml:space="preserve"> </w:t>
      </w:r>
      <w:proofErr w:type="spellStart"/>
      <w:r w:rsidRPr="004547FA">
        <w:t>dư</w:t>
      </w:r>
      <w:proofErr w:type="spellEnd"/>
      <w:r w:rsidRPr="004547FA">
        <w:rPr>
          <w:spacing w:val="-4"/>
        </w:rPr>
        <w:t xml:space="preserve"> </w:t>
      </w:r>
      <w:proofErr w:type="spellStart"/>
      <w:r w:rsidRPr="004547FA">
        <w:t>nợ</w:t>
      </w:r>
      <w:proofErr w:type="spellEnd"/>
      <w:r w:rsidRPr="004547FA">
        <w:rPr>
          <w:spacing w:val="-5"/>
        </w:rPr>
        <w:t xml:space="preserve"> </w:t>
      </w:r>
      <w:proofErr w:type="spellStart"/>
      <w:r w:rsidRPr="004547FA">
        <w:t>cho</w:t>
      </w:r>
      <w:proofErr w:type="spellEnd"/>
      <w:r w:rsidRPr="004547FA">
        <w:rPr>
          <w:spacing w:val="-6"/>
        </w:rPr>
        <w:t xml:space="preserve"> </w:t>
      </w:r>
      <w:proofErr w:type="spellStart"/>
      <w:r w:rsidRPr="004547FA">
        <w:t>vay</w:t>
      </w:r>
      <w:proofErr w:type="spellEnd"/>
      <w:r w:rsidRPr="004547FA">
        <w:rPr>
          <w:spacing w:val="-5"/>
        </w:rPr>
        <w:t xml:space="preserve"> </w:t>
      </w:r>
      <w:proofErr w:type="spellStart"/>
      <w:r w:rsidRPr="004547FA">
        <w:t>của</w:t>
      </w:r>
      <w:proofErr w:type="spellEnd"/>
      <w:r w:rsidRPr="004547FA">
        <w:rPr>
          <w:spacing w:val="-6"/>
        </w:rPr>
        <w:t xml:space="preserve"> </w:t>
      </w:r>
      <w:r w:rsidRPr="004547FA">
        <w:t>NH</w:t>
      </w:r>
      <w:r w:rsidRPr="004547FA">
        <w:rPr>
          <w:spacing w:val="-5"/>
        </w:rPr>
        <w:t xml:space="preserve"> </w:t>
      </w:r>
      <w:proofErr w:type="spellStart"/>
      <w:r w:rsidRPr="004547FA">
        <w:t>va</w:t>
      </w:r>
      <w:proofErr w:type="spellEnd"/>
      <w:r w:rsidRPr="004547FA">
        <w:t>̀</w:t>
      </w:r>
      <w:r w:rsidRPr="004547FA">
        <w:rPr>
          <w:spacing w:val="-4"/>
        </w:rPr>
        <w:t xml:space="preserve"> </w:t>
      </w:r>
      <w:r w:rsidRPr="004547FA">
        <w:t>đang</w:t>
      </w:r>
      <w:r w:rsidRPr="004547FA">
        <w:rPr>
          <w:spacing w:val="-5"/>
        </w:rPr>
        <w:t xml:space="preserve"> </w:t>
      </w:r>
      <w:r w:rsidRPr="004547FA">
        <w:t>có</w:t>
      </w:r>
      <w:r w:rsidRPr="004547FA">
        <w:rPr>
          <w:spacing w:val="-8"/>
        </w:rPr>
        <w:t xml:space="preserve"> </w:t>
      </w:r>
      <w:r w:rsidRPr="004547FA">
        <w:t xml:space="preserve">xu </w:t>
      </w:r>
      <w:proofErr w:type="spellStart"/>
      <w:r w:rsidRPr="004547FA">
        <w:t>hướng</w:t>
      </w:r>
      <w:proofErr w:type="spellEnd"/>
      <w:r w:rsidRPr="004547FA">
        <w:rPr>
          <w:spacing w:val="-7"/>
        </w:rPr>
        <w:t xml:space="preserve"> </w:t>
      </w:r>
      <w:r w:rsidRPr="004547FA">
        <w:t>tăng</w:t>
      </w:r>
      <w:r w:rsidRPr="004547FA">
        <w:rPr>
          <w:spacing w:val="-6"/>
        </w:rPr>
        <w:t xml:space="preserve"> </w:t>
      </w:r>
      <w:proofErr w:type="spellStart"/>
      <w:r w:rsidRPr="004547FA">
        <w:t>dần</w:t>
      </w:r>
      <w:proofErr w:type="spellEnd"/>
      <w:r w:rsidRPr="004547FA">
        <w:t>.</w:t>
      </w:r>
      <w:r w:rsidRPr="004547FA">
        <w:rPr>
          <w:spacing w:val="-4"/>
        </w:rPr>
        <w:t xml:space="preserve"> </w:t>
      </w:r>
      <w:proofErr w:type="spellStart"/>
      <w:r w:rsidRPr="004547FA">
        <w:t>Điều</w:t>
      </w:r>
      <w:proofErr w:type="spellEnd"/>
      <w:r w:rsidRPr="004547FA">
        <w:rPr>
          <w:spacing w:val="-6"/>
        </w:rPr>
        <w:t xml:space="preserve"> </w:t>
      </w:r>
      <w:proofErr w:type="spellStart"/>
      <w:r w:rsidRPr="004547FA">
        <w:t>này</w:t>
      </w:r>
      <w:proofErr w:type="spellEnd"/>
      <w:r w:rsidRPr="004547FA">
        <w:rPr>
          <w:spacing w:val="-6"/>
        </w:rPr>
        <w:t xml:space="preserve"> </w:t>
      </w:r>
      <w:r w:rsidRPr="004547FA">
        <w:t>xuất</w:t>
      </w:r>
      <w:r w:rsidRPr="004547FA">
        <w:rPr>
          <w:spacing w:val="-5"/>
        </w:rPr>
        <w:t xml:space="preserve"> </w:t>
      </w:r>
      <w:r w:rsidRPr="004547FA">
        <w:t>phát</w:t>
      </w:r>
      <w:r w:rsidRPr="004547FA">
        <w:rPr>
          <w:spacing w:val="-5"/>
        </w:rPr>
        <w:t xml:space="preserve"> </w:t>
      </w:r>
      <w:proofErr w:type="spellStart"/>
      <w:r w:rsidRPr="004547FA">
        <w:t>từ</w:t>
      </w:r>
      <w:proofErr w:type="spellEnd"/>
      <w:r w:rsidRPr="004547FA">
        <w:rPr>
          <w:spacing w:val="-6"/>
        </w:rPr>
        <w:t xml:space="preserve"> </w:t>
      </w:r>
      <w:proofErr w:type="spellStart"/>
      <w:r w:rsidRPr="004547FA">
        <w:t>thực</w:t>
      </w:r>
      <w:proofErr w:type="spellEnd"/>
      <w:r w:rsidRPr="004547FA">
        <w:rPr>
          <w:spacing w:val="-5"/>
        </w:rPr>
        <w:t xml:space="preserve"> </w:t>
      </w:r>
      <w:r w:rsidRPr="004547FA">
        <w:t>tế</w:t>
      </w:r>
      <w:r w:rsidRPr="004547FA">
        <w:rPr>
          <w:spacing w:val="-3"/>
        </w:rPr>
        <w:t xml:space="preserve"> </w:t>
      </w:r>
      <w:r w:rsidRPr="004547FA">
        <w:t>là</w:t>
      </w:r>
      <w:r w:rsidRPr="004547FA">
        <w:rPr>
          <w:spacing w:val="-4"/>
        </w:rPr>
        <w:t xml:space="preserve"> </w:t>
      </w:r>
      <w:proofErr w:type="spellStart"/>
      <w:r w:rsidRPr="004547FA">
        <w:t>phần</w:t>
      </w:r>
      <w:proofErr w:type="spellEnd"/>
      <w:r w:rsidRPr="004547FA">
        <w:rPr>
          <w:spacing w:val="-6"/>
        </w:rPr>
        <w:t xml:space="preserve"> </w:t>
      </w:r>
      <w:proofErr w:type="spellStart"/>
      <w:r w:rsidRPr="004547FA">
        <w:t>lớn</w:t>
      </w:r>
      <w:proofErr w:type="spellEnd"/>
      <w:r w:rsidRPr="004547FA">
        <w:rPr>
          <w:spacing w:val="-5"/>
        </w:rPr>
        <w:t xml:space="preserve"> </w:t>
      </w:r>
      <w:proofErr w:type="spellStart"/>
      <w:r w:rsidRPr="004547FA">
        <w:t>nhu</w:t>
      </w:r>
      <w:proofErr w:type="spellEnd"/>
      <w:r w:rsidRPr="004547FA">
        <w:rPr>
          <w:spacing w:val="-4"/>
        </w:rPr>
        <w:t xml:space="preserve"> </w:t>
      </w:r>
      <w:proofErr w:type="spellStart"/>
      <w:r w:rsidRPr="004547FA">
        <w:t>cầu</w:t>
      </w:r>
      <w:proofErr w:type="spellEnd"/>
      <w:r w:rsidRPr="004547FA">
        <w:rPr>
          <w:spacing w:val="-6"/>
        </w:rPr>
        <w:t xml:space="preserve"> </w:t>
      </w:r>
      <w:proofErr w:type="spellStart"/>
      <w:r w:rsidRPr="004547FA">
        <w:t>vay</w:t>
      </w:r>
      <w:proofErr w:type="spellEnd"/>
      <w:r w:rsidRPr="004547FA">
        <w:rPr>
          <w:spacing w:val="-4"/>
        </w:rPr>
        <w:t xml:space="preserve"> </w:t>
      </w:r>
      <w:proofErr w:type="spellStart"/>
      <w:r w:rsidRPr="004547FA">
        <w:t>vốn</w:t>
      </w:r>
      <w:proofErr w:type="spellEnd"/>
      <w:r w:rsidRPr="004547FA">
        <w:rPr>
          <w:spacing w:val="-5"/>
        </w:rPr>
        <w:t xml:space="preserve"> </w:t>
      </w:r>
      <w:proofErr w:type="spellStart"/>
      <w:r w:rsidRPr="004547FA">
        <w:t>trong</w:t>
      </w:r>
      <w:proofErr w:type="spellEnd"/>
      <w:r w:rsidRPr="004547FA">
        <w:rPr>
          <w:spacing w:val="-3"/>
        </w:rPr>
        <w:t xml:space="preserve"> </w:t>
      </w:r>
      <w:proofErr w:type="spellStart"/>
      <w:r w:rsidRPr="004547FA">
        <w:t>giai</w:t>
      </w:r>
      <w:proofErr w:type="spellEnd"/>
      <w:r w:rsidRPr="004547FA">
        <w:rPr>
          <w:spacing w:val="-5"/>
        </w:rPr>
        <w:t xml:space="preserve"> </w:t>
      </w:r>
      <w:proofErr w:type="spellStart"/>
      <w:r w:rsidRPr="004547FA">
        <w:t>đoạn</w:t>
      </w:r>
      <w:proofErr w:type="spellEnd"/>
      <w:r w:rsidRPr="004547FA">
        <w:t xml:space="preserve"> </w:t>
      </w:r>
      <w:proofErr w:type="spellStart"/>
      <w:r w:rsidRPr="004547FA">
        <w:t>này</w:t>
      </w:r>
      <w:proofErr w:type="spellEnd"/>
      <w:r w:rsidRPr="004547FA">
        <w:t xml:space="preserve"> </w:t>
      </w:r>
      <w:proofErr w:type="spellStart"/>
      <w:r w:rsidRPr="004547FA">
        <w:t>nhằm</w:t>
      </w:r>
      <w:proofErr w:type="spellEnd"/>
      <w:r w:rsidRPr="004547FA">
        <w:t xml:space="preserve"> </w:t>
      </w:r>
      <w:proofErr w:type="spellStart"/>
      <w:r w:rsidRPr="004547FA">
        <w:t>đáp</w:t>
      </w:r>
      <w:proofErr w:type="spellEnd"/>
      <w:r w:rsidRPr="004547FA">
        <w:t xml:space="preserve"> ứng </w:t>
      </w:r>
      <w:proofErr w:type="spellStart"/>
      <w:r w:rsidRPr="004547FA">
        <w:t>nhu</w:t>
      </w:r>
      <w:proofErr w:type="spellEnd"/>
      <w:r w:rsidRPr="004547FA">
        <w:t xml:space="preserve"> </w:t>
      </w:r>
      <w:proofErr w:type="spellStart"/>
      <w:r w:rsidRPr="004547FA">
        <w:t>cầu</w:t>
      </w:r>
      <w:proofErr w:type="spellEnd"/>
      <w:r w:rsidRPr="004547FA">
        <w:t xml:space="preserve"> </w:t>
      </w:r>
      <w:proofErr w:type="spellStart"/>
      <w:r w:rsidRPr="004547FA">
        <w:t>vốn</w:t>
      </w:r>
      <w:proofErr w:type="spellEnd"/>
      <w:r w:rsidRPr="004547FA">
        <w:t xml:space="preserve"> </w:t>
      </w:r>
      <w:proofErr w:type="spellStart"/>
      <w:r w:rsidRPr="004547FA">
        <w:t>lưu</w:t>
      </w:r>
      <w:proofErr w:type="spellEnd"/>
      <w:r w:rsidRPr="004547FA">
        <w:t xml:space="preserve"> động </w:t>
      </w:r>
      <w:proofErr w:type="spellStart"/>
      <w:r w:rsidRPr="004547FA">
        <w:t>thường</w:t>
      </w:r>
      <w:proofErr w:type="spellEnd"/>
      <w:r w:rsidRPr="004547FA">
        <w:t xml:space="preserve"> </w:t>
      </w:r>
      <w:proofErr w:type="spellStart"/>
      <w:r w:rsidRPr="004547FA">
        <w:t>xuyên</w:t>
      </w:r>
      <w:proofErr w:type="spellEnd"/>
      <w:r w:rsidRPr="004547FA">
        <w:t xml:space="preserve"> cũng như </w:t>
      </w:r>
      <w:proofErr w:type="spellStart"/>
      <w:r w:rsidRPr="004547FA">
        <w:t>duy</w:t>
      </w:r>
      <w:proofErr w:type="spellEnd"/>
      <w:r w:rsidRPr="004547FA">
        <w:t xml:space="preserve"> trì </w:t>
      </w:r>
      <w:proofErr w:type="spellStart"/>
      <w:r w:rsidRPr="004547FA">
        <w:t>hoạt</w:t>
      </w:r>
      <w:proofErr w:type="spellEnd"/>
      <w:r w:rsidRPr="004547FA">
        <w:t xml:space="preserve"> động </w:t>
      </w:r>
      <w:proofErr w:type="spellStart"/>
      <w:r w:rsidRPr="004547FA">
        <w:t>của</w:t>
      </w:r>
      <w:proofErr w:type="spellEnd"/>
      <w:r w:rsidRPr="004547FA">
        <w:t xml:space="preserve"> DN. </w:t>
      </w:r>
      <w:proofErr w:type="spellStart"/>
      <w:r w:rsidRPr="004547FA">
        <w:t>Nhu</w:t>
      </w:r>
      <w:proofErr w:type="spellEnd"/>
      <w:r w:rsidRPr="004547FA">
        <w:t xml:space="preserve"> </w:t>
      </w:r>
      <w:proofErr w:type="spellStart"/>
      <w:r w:rsidRPr="004547FA">
        <w:t>cầu</w:t>
      </w:r>
      <w:proofErr w:type="spellEnd"/>
      <w:r w:rsidRPr="004547FA">
        <w:t xml:space="preserve"> </w:t>
      </w:r>
      <w:proofErr w:type="spellStart"/>
      <w:r w:rsidRPr="004547FA">
        <w:t>vốn</w:t>
      </w:r>
      <w:proofErr w:type="spellEnd"/>
      <w:r w:rsidRPr="004547FA">
        <w:t xml:space="preserve"> trung </w:t>
      </w:r>
      <w:proofErr w:type="spellStart"/>
      <w:r w:rsidRPr="004547FA">
        <w:t>dài</w:t>
      </w:r>
      <w:proofErr w:type="spellEnd"/>
      <w:r w:rsidRPr="004547FA">
        <w:t xml:space="preserve"> </w:t>
      </w:r>
      <w:proofErr w:type="spellStart"/>
      <w:r w:rsidRPr="004547FA">
        <w:t>hạn</w:t>
      </w:r>
      <w:proofErr w:type="spellEnd"/>
      <w:r w:rsidRPr="004547FA">
        <w:t xml:space="preserve"> do xuất phát </w:t>
      </w:r>
      <w:proofErr w:type="spellStart"/>
      <w:r w:rsidRPr="004547FA">
        <w:t>từ</w:t>
      </w:r>
      <w:proofErr w:type="spellEnd"/>
      <w:r w:rsidRPr="004547FA">
        <w:t xml:space="preserve"> </w:t>
      </w:r>
      <w:proofErr w:type="spellStart"/>
      <w:r w:rsidRPr="004547FA">
        <w:t>sức</w:t>
      </w:r>
      <w:proofErr w:type="spellEnd"/>
      <w:r w:rsidRPr="004547FA">
        <w:t xml:space="preserve"> </w:t>
      </w:r>
      <w:proofErr w:type="spellStart"/>
      <w:r w:rsidRPr="004547FA">
        <w:t>cầu</w:t>
      </w:r>
      <w:proofErr w:type="spellEnd"/>
      <w:r w:rsidRPr="004547FA">
        <w:t xml:space="preserve"> </w:t>
      </w:r>
      <w:proofErr w:type="spellStart"/>
      <w:r w:rsidRPr="004547FA">
        <w:t>nền</w:t>
      </w:r>
      <w:proofErr w:type="spellEnd"/>
      <w:r w:rsidRPr="004547FA">
        <w:t xml:space="preserve"> </w:t>
      </w:r>
      <w:proofErr w:type="spellStart"/>
      <w:r w:rsidRPr="004547FA">
        <w:t>kinh</w:t>
      </w:r>
      <w:proofErr w:type="spellEnd"/>
      <w:r w:rsidRPr="004547FA">
        <w:t xml:space="preserve"> tế </w:t>
      </w:r>
      <w:proofErr w:type="spellStart"/>
      <w:r w:rsidRPr="004547FA">
        <w:t>thấp</w:t>
      </w:r>
      <w:proofErr w:type="spellEnd"/>
      <w:r w:rsidRPr="004547FA">
        <w:t xml:space="preserve"> nên </w:t>
      </w:r>
      <w:proofErr w:type="spellStart"/>
      <w:r w:rsidRPr="004547FA">
        <w:t>nhu</w:t>
      </w:r>
      <w:proofErr w:type="spellEnd"/>
      <w:r w:rsidRPr="004547FA">
        <w:t xml:space="preserve"> </w:t>
      </w:r>
      <w:proofErr w:type="spellStart"/>
      <w:r w:rsidRPr="004547FA">
        <w:t>cầu</w:t>
      </w:r>
      <w:proofErr w:type="spellEnd"/>
      <w:r w:rsidRPr="004547FA">
        <w:rPr>
          <w:spacing w:val="8"/>
        </w:rPr>
        <w:t xml:space="preserve"> </w:t>
      </w:r>
      <w:proofErr w:type="spellStart"/>
      <w:r w:rsidRPr="004547FA">
        <w:t>vốn</w:t>
      </w:r>
      <w:proofErr w:type="spellEnd"/>
      <w:r w:rsidRPr="004547FA">
        <w:t xml:space="preserve"> </w:t>
      </w:r>
      <w:proofErr w:type="spellStart"/>
      <w:r w:rsidRPr="004547FA">
        <w:rPr>
          <w:w w:val="97"/>
        </w:rPr>
        <w:t>cho</w:t>
      </w:r>
      <w:proofErr w:type="spellEnd"/>
      <w:r w:rsidRPr="004547FA">
        <w:t xml:space="preserve"> </w:t>
      </w:r>
      <w:r w:rsidRPr="004547FA">
        <w:rPr>
          <w:w w:val="97"/>
        </w:rPr>
        <w:t>dự</w:t>
      </w:r>
      <w:r w:rsidRPr="004547FA">
        <w:t xml:space="preserve"> </w:t>
      </w:r>
      <w:proofErr w:type="spellStart"/>
      <w:r w:rsidRPr="004547FA">
        <w:rPr>
          <w:w w:val="97"/>
        </w:rPr>
        <w:t>án</w:t>
      </w:r>
      <w:proofErr w:type="spellEnd"/>
      <w:r w:rsidRPr="004547FA">
        <w:t xml:space="preserve"> </w:t>
      </w:r>
      <w:proofErr w:type="spellStart"/>
      <w:r w:rsidRPr="004547FA">
        <w:rPr>
          <w:w w:val="97"/>
        </w:rPr>
        <w:t>đầu</w:t>
      </w:r>
      <w:proofErr w:type="spellEnd"/>
      <w:r w:rsidRPr="004547FA">
        <w:t xml:space="preserve"> </w:t>
      </w:r>
      <w:proofErr w:type="spellStart"/>
      <w:r w:rsidRPr="004547FA">
        <w:rPr>
          <w:w w:val="97"/>
        </w:rPr>
        <w:t>tư</w:t>
      </w:r>
      <w:proofErr w:type="spellEnd"/>
      <w:r w:rsidRPr="004547FA">
        <w:t xml:space="preserve"> </w:t>
      </w:r>
      <w:r w:rsidRPr="004547FA">
        <w:rPr>
          <w:w w:val="97"/>
        </w:rPr>
        <w:t>trung</w:t>
      </w:r>
      <w:r w:rsidRPr="004547FA">
        <w:t xml:space="preserve"> </w:t>
      </w:r>
      <w:proofErr w:type="spellStart"/>
      <w:r w:rsidRPr="004547FA">
        <w:rPr>
          <w:w w:val="97"/>
        </w:rPr>
        <w:t>dài</w:t>
      </w:r>
      <w:proofErr w:type="spellEnd"/>
      <w:r w:rsidRPr="004547FA">
        <w:t xml:space="preserve"> </w:t>
      </w:r>
      <w:proofErr w:type="spellStart"/>
      <w:r w:rsidRPr="004547FA">
        <w:rPr>
          <w:w w:val="97"/>
        </w:rPr>
        <w:t>hạn</w:t>
      </w:r>
      <w:proofErr w:type="spellEnd"/>
      <w:r w:rsidRPr="004547FA">
        <w:t xml:space="preserve"> </w:t>
      </w:r>
      <w:proofErr w:type="spellStart"/>
      <w:r w:rsidRPr="004547FA">
        <w:rPr>
          <w:w w:val="97"/>
        </w:rPr>
        <w:t>không</w:t>
      </w:r>
      <w:proofErr w:type="spellEnd"/>
      <w:r w:rsidRPr="004547FA">
        <w:t xml:space="preserve"> </w:t>
      </w:r>
      <w:proofErr w:type="spellStart"/>
      <w:r w:rsidRPr="004547FA">
        <w:rPr>
          <w:w w:val="97"/>
        </w:rPr>
        <w:t>cao</w:t>
      </w:r>
      <w:proofErr w:type="spellEnd"/>
      <w:r w:rsidRPr="004547FA">
        <w:t xml:space="preserve"> </w:t>
      </w:r>
      <w:r w:rsidRPr="004547FA">
        <w:rPr>
          <w:w w:val="97"/>
        </w:rPr>
        <w:t>Hơn</w:t>
      </w:r>
      <w:r w:rsidRPr="004547FA">
        <w:t xml:space="preserve"> </w:t>
      </w:r>
      <w:r w:rsidRPr="004547FA">
        <w:rPr>
          <w:w w:val="97"/>
        </w:rPr>
        <w:t>nữa,</w:t>
      </w:r>
      <w:r w:rsidRPr="004547FA">
        <w:t xml:space="preserve"> </w:t>
      </w:r>
      <w:proofErr w:type="spellStart"/>
      <w:r w:rsidRPr="004547FA">
        <w:rPr>
          <w:w w:val="97"/>
        </w:rPr>
        <w:t>đây</w:t>
      </w:r>
      <w:proofErr w:type="spellEnd"/>
      <w:r w:rsidRPr="004547FA">
        <w:t xml:space="preserve"> </w:t>
      </w:r>
      <w:r w:rsidRPr="004547FA">
        <w:rPr>
          <w:w w:val="97"/>
        </w:rPr>
        <w:t>cũng</w:t>
      </w:r>
      <w:r w:rsidRPr="004547FA">
        <w:t xml:space="preserve"> </w:t>
      </w:r>
      <w:r w:rsidRPr="004547FA">
        <w:rPr>
          <w:w w:val="97"/>
        </w:rPr>
        <w:t>là</w:t>
      </w:r>
      <w:r w:rsidRPr="004547FA">
        <w:t xml:space="preserve"> </w:t>
      </w:r>
      <w:proofErr w:type="spellStart"/>
      <w:r w:rsidRPr="004547FA">
        <w:rPr>
          <w:w w:val="97"/>
        </w:rPr>
        <w:t>chính</w:t>
      </w:r>
      <w:proofErr w:type="spellEnd"/>
      <w:r w:rsidRPr="004547FA">
        <w:t xml:space="preserve"> </w:t>
      </w:r>
      <w:proofErr w:type="spellStart"/>
      <w:r w:rsidRPr="004547FA">
        <w:rPr>
          <w:w w:val="97"/>
        </w:rPr>
        <w:t>sách</w:t>
      </w:r>
      <w:proofErr w:type="spellEnd"/>
      <w:r w:rsidRPr="004547FA">
        <w:t xml:space="preserve"> </w:t>
      </w:r>
      <w:proofErr w:type="spellStart"/>
      <w:r w:rsidRPr="004547FA">
        <w:rPr>
          <w:w w:val="97"/>
        </w:rPr>
        <w:t>của</w:t>
      </w:r>
      <w:proofErr w:type="spellEnd"/>
      <w:r w:rsidRPr="004547FA">
        <w:t xml:space="preserve"> </w:t>
      </w:r>
      <w:r w:rsidRPr="004547FA">
        <w:rPr>
          <w:w w:val="97"/>
        </w:rPr>
        <w:t>NH,</w:t>
      </w:r>
      <w:r w:rsidRPr="004547FA">
        <w:t xml:space="preserve"> </w:t>
      </w:r>
      <w:proofErr w:type="spellStart"/>
      <w:r w:rsidRPr="004547FA">
        <w:rPr>
          <w:w w:val="97"/>
        </w:rPr>
        <w:t>với</w:t>
      </w:r>
      <w:proofErr w:type="spellEnd"/>
      <w:r w:rsidRPr="004547FA">
        <w:rPr>
          <w:w w:val="97"/>
        </w:rPr>
        <w:t xml:space="preserve"> </w:t>
      </w:r>
      <w:r w:rsidRPr="004547FA">
        <w:t xml:space="preserve">một </w:t>
      </w:r>
      <w:proofErr w:type="spellStart"/>
      <w:r w:rsidRPr="004547FA">
        <w:t>tỷ</w:t>
      </w:r>
      <w:proofErr w:type="spellEnd"/>
      <w:r w:rsidRPr="004547FA">
        <w:t xml:space="preserve"> </w:t>
      </w:r>
      <w:proofErr w:type="spellStart"/>
      <w:r w:rsidRPr="004547FA">
        <w:t>trọng</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ngắn</w:t>
      </w:r>
      <w:proofErr w:type="spellEnd"/>
      <w:r w:rsidRPr="004547FA">
        <w:t xml:space="preserve"> </w:t>
      </w:r>
      <w:proofErr w:type="spellStart"/>
      <w:r w:rsidRPr="004547FA">
        <w:t>hạn</w:t>
      </w:r>
      <w:proofErr w:type="spellEnd"/>
      <w:r w:rsidRPr="004547FA">
        <w:t xml:space="preserve"> </w:t>
      </w:r>
      <w:proofErr w:type="spellStart"/>
      <w:r w:rsidRPr="004547FA">
        <w:t>cao</w:t>
      </w:r>
      <w:proofErr w:type="spellEnd"/>
      <w:r w:rsidRPr="004547FA">
        <w:t xml:space="preserve"> sẽ giúp </w:t>
      </w:r>
      <w:proofErr w:type="spellStart"/>
      <w:r w:rsidRPr="004547FA">
        <w:t>giảm</w:t>
      </w:r>
      <w:proofErr w:type="spellEnd"/>
      <w:r w:rsidRPr="004547FA">
        <w:t xml:space="preserve"> </w:t>
      </w:r>
      <w:proofErr w:type="spellStart"/>
      <w:r w:rsidRPr="004547FA">
        <w:t>thiểu</w:t>
      </w:r>
      <w:proofErr w:type="spellEnd"/>
      <w:r w:rsidRPr="004547FA">
        <w:t xml:space="preserve"> </w:t>
      </w:r>
      <w:proofErr w:type="spellStart"/>
      <w:r w:rsidRPr="004547FA">
        <w:t>rủi</w:t>
      </w:r>
      <w:proofErr w:type="spellEnd"/>
      <w:r w:rsidRPr="004547FA">
        <w:t xml:space="preserve"> </w:t>
      </w:r>
      <w:proofErr w:type="spellStart"/>
      <w:r w:rsidRPr="004547FA">
        <w:t>ro</w:t>
      </w:r>
      <w:proofErr w:type="spellEnd"/>
      <w:r w:rsidRPr="004547FA">
        <w:t xml:space="preserve">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rủi</w:t>
      </w:r>
      <w:proofErr w:type="spellEnd"/>
      <w:r w:rsidRPr="004547FA">
        <w:t xml:space="preserve"> </w:t>
      </w:r>
      <w:proofErr w:type="spellStart"/>
      <w:r w:rsidRPr="004547FA">
        <w:t>ro</w:t>
      </w:r>
      <w:proofErr w:type="spellEnd"/>
      <w:r w:rsidRPr="004547FA">
        <w:t xml:space="preserve"> </w:t>
      </w:r>
      <w:proofErr w:type="spellStart"/>
      <w:r w:rsidRPr="004547FA">
        <w:t>thanh</w:t>
      </w:r>
      <w:proofErr w:type="spellEnd"/>
      <w:r w:rsidRPr="004547FA">
        <w:t xml:space="preserve"> </w:t>
      </w:r>
      <w:proofErr w:type="spellStart"/>
      <w:r w:rsidRPr="004547FA">
        <w:t>khoản</w:t>
      </w:r>
      <w:proofErr w:type="spellEnd"/>
      <w:r w:rsidRPr="004547FA">
        <w:t xml:space="preserve"> </w:t>
      </w:r>
      <w:proofErr w:type="spellStart"/>
      <w:r w:rsidRPr="004547FA">
        <w:t>và</w:t>
      </w:r>
      <w:proofErr w:type="spellEnd"/>
      <w:r w:rsidRPr="004547FA">
        <w:t xml:space="preserve"> </w:t>
      </w:r>
      <w:proofErr w:type="spellStart"/>
      <w:r w:rsidRPr="004547FA">
        <w:t>rủi</w:t>
      </w:r>
      <w:proofErr w:type="spellEnd"/>
      <w:r w:rsidRPr="004547FA">
        <w:t xml:space="preserve"> </w:t>
      </w:r>
      <w:proofErr w:type="spellStart"/>
      <w:r w:rsidRPr="004547FA">
        <w:t>ro</w:t>
      </w:r>
      <w:proofErr w:type="spellEnd"/>
      <w:r w:rsidRPr="004547FA">
        <w:t xml:space="preserve"> </w:t>
      </w:r>
      <w:proofErr w:type="spellStart"/>
      <w:r w:rsidRPr="004547FA">
        <w:t>lãi</w:t>
      </w:r>
      <w:proofErr w:type="spellEnd"/>
      <w:r w:rsidRPr="004547FA">
        <w:t xml:space="preserve"> </w:t>
      </w:r>
      <w:proofErr w:type="spellStart"/>
      <w:r w:rsidRPr="004547FA">
        <w:t>suất</w:t>
      </w:r>
      <w:proofErr w:type="spellEnd"/>
      <w:r w:rsidRPr="004547FA">
        <w:t xml:space="preserve"> </w:t>
      </w:r>
      <w:proofErr w:type="spellStart"/>
      <w:r w:rsidRPr="004547FA">
        <w:t>cho</w:t>
      </w:r>
      <w:proofErr w:type="spellEnd"/>
      <w:r w:rsidRPr="004547FA">
        <w:t xml:space="preserve"> NH.</w:t>
      </w:r>
    </w:p>
    <w:p w14:paraId="210D8ADA" w14:textId="3874B8CC" w:rsidR="00E06223" w:rsidRPr="004547FA" w:rsidRDefault="00393992" w:rsidP="00E53690">
      <w:pPr>
        <w:pStyle w:val="BodyText"/>
        <w:spacing w:before="122"/>
        <w:outlineLvl w:val="3"/>
        <w:rPr>
          <w:b/>
          <w:bCs/>
        </w:rPr>
      </w:pPr>
      <w:r>
        <w:rPr>
          <w:b/>
          <w:bCs/>
        </w:rPr>
        <w:t>2.3.2</w:t>
      </w:r>
      <w:r w:rsidR="00E06223" w:rsidRPr="004547FA">
        <w:rPr>
          <w:b/>
          <w:bCs/>
        </w:rPr>
        <w:t xml:space="preserve">.2. </w:t>
      </w:r>
      <w:proofErr w:type="spellStart"/>
      <w:r w:rsidR="00E06223" w:rsidRPr="004547FA">
        <w:rPr>
          <w:b/>
          <w:bCs/>
        </w:rPr>
        <w:t>Dư</w:t>
      </w:r>
      <w:proofErr w:type="spellEnd"/>
      <w:r w:rsidR="00E06223" w:rsidRPr="004547FA">
        <w:rPr>
          <w:b/>
          <w:bCs/>
        </w:rPr>
        <w:t xml:space="preserve"> </w:t>
      </w:r>
      <w:proofErr w:type="spellStart"/>
      <w:r w:rsidR="00E06223" w:rsidRPr="004547FA">
        <w:rPr>
          <w:b/>
          <w:bCs/>
        </w:rPr>
        <w:t>nợ</w:t>
      </w:r>
      <w:proofErr w:type="spellEnd"/>
      <w:r w:rsidR="00E06223" w:rsidRPr="004547FA">
        <w:rPr>
          <w:b/>
          <w:bCs/>
        </w:rPr>
        <w:t xml:space="preserve"> </w:t>
      </w:r>
      <w:proofErr w:type="spellStart"/>
      <w:r w:rsidR="000049A1" w:rsidRPr="004547FA">
        <w:rPr>
          <w:b/>
          <w:bCs/>
        </w:rPr>
        <w:t>cho</w:t>
      </w:r>
      <w:proofErr w:type="spellEnd"/>
      <w:r w:rsidR="000049A1" w:rsidRPr="004547FA">
        <w:rPr>
          <w:b/>
          <w:bCs/>
        </w:rPr>
        <w:t xml:space="preserve"> </w:t>
      </w:r>
      <w:proofErr w:type="spellStart"/>
      <w:r w:rsidR="000049A1" w:rsidRPr="004547FA">
        <w:rPr>
          <w:b/>
          <w:bCs/>
        </w:rPr>
        <w:t>vay</w:t>
      </w:r>
      <w:proofErr w:type="spellEnd"/>
      <w:r w:rsidR="000049A1" w:rsidRPr="004547FA">
        <w:rPr>
          <w:b/>
          <w:bCs/>
        </w:rPr>
        <w:t xml:space="preserve"> </w:t>
      </w:r>
      <w:proofErr w:type="spellStart"/>
      <w:r w:rsidR="000049A1" w:rsidRPr="004547FA">
        <w:rPr>
          <w:b/>
          <w:bCs/>
        </w:rPr>
        <w:t>theo</w:t>
      </w:r>
      <w:proofErr w:type="spellEnd"/>
      <w:r w:rsidR="000049A1" w:rsidRPr="004547FA">
        <w:rPr>
          <w:b/>
          <w:bCs/>
        </w:rPr>
        <w:t xml:space="preserve"> </w:t>
      </w:r>
      <w:proofErr w:type="spellStart"/>
      <w:r w:rsidR="000049A1" w:rsidRPr="004547FA">
        <w:rPr>
          <w:b/>
          <w:bCs/>
        </w:rPr>
        <w:t>thành</w:t>
      </w:r>
      <w:proofErr w:type="spellEnd"/>
      <w:r w:rsidR="000049A1" w:rsidRPr="004547FA">
        <w:rPr>
          <w:b/>
          <w:bCs/>
        </w:rPr>
        <w:t xml:space="preserve"> </w:t>
      </w:r>
      <w:proofErr w:type="spellStart"/>
      <w:r w:rsidR="000049A1" w:rsidRPr="004547FA">
        <w:rPr>
          <w:b/>
          <w:bCs/>
        </w:rPr>
        <w:t>phần</w:t>
      </w:r>
      <w:proofErr w:type="spellEnd"/>
      <w:r w:rsidR="000049A1" w:rsidRPr="004547FA">
        <w:rPr>
          <w:b/>
          <w:bCs/>
        </w:rPr>
        <w:t xml:space="preserve"> </w:t>
      </w:r>
      <w:proofErr w:type="spellStart"/>
      <w:r w:rsidR="000049A1" w:rsidRPr="004547FA">
        <w:rPr>
          <w:b/>
          <w:bCs/>
        </w:rPr>
        <w:t>kinh</w:t>
      </w:r>
      <w:proofErr w:type="spellEnd"/>
      <w:r w:rsidR="000049A1" w:rsidRPr="004547FA">
        <w:rPr>
          <w:b/>
          <w:bCs/>
        </w:rPr>
        <w:t xml:space="preserve"> tế</w:t>
      </w:r>
      <w:bookmarkEnd w:id="219"/>
    </w:p>
    <w:p w14:paraId="64F9ECB9" w14:textId="77777777" w:rsidR="005673D0" w:rsidRPr="004547FA" w:rsidRDefault="005673D0" w:rsidP="00E53690">
      <w:pPr>
        <w:pStyle w:val="BodyText"/>
        <w:ind w:firstLine="567"/>
      </w:pPr>
      <w:proofErr w:type="spellStart"/>
      <w:r w:rsidRPr="004547FA">
        <w:t>Mở</w:t>
      </w:r>
      <w:proofErr w:type="spellEnd"/>
      <w:r w:rsidRPr="004547FA">
        <w:t xml:space="preserve"> </w:t>
      </w:r>
      <w:proofErr w:type="spellStart"/>
      <w:r w:rsidRPr="004547FA">
        <w:t>rộng</w:t>
      </w:r>
      <w:proofErr w:type="spellEnd"/>
      <w:r w:rsidRPr="004547FA">
        <w:t xml:space="preserve"> đối </w:t>
      </w:r>
      <w:proofErr w:type="spellStart"/>
      <w:r w:rsidRPr="004547FA">
        <w:t>tượng</w:t>
      </w:r>
      <w:proofErr w:type="spellEnd"/>
      <w:r w:rsidRPr="004547FA">
        <w:t xml:space="preserve"> </w:t>
      </w:r>
      <w:proofErr w:type="spellStart"/>
      <w:r w:rsidRPr="004547FA">
        <w:t>khách</w:t>
      </w:r>
      <w:proofErr w:type="spellEnd"/>
      <w:r w:rsidRPr="004547FA">
        <w:t xml:space="preserve"> </w:t>
      </w:r>
      <w:proofErr w:type="spellStart"/>
      <w:r w:rsidRPr="004547FA">
        <w:t>hàng</w:t>
      </w:r>
      <w:proofErr w:type="spellEnd"/>
      <w:r w:rsidRPr="004547FA">
        <w:t xml:space="preserve"> là </w:t>
      </w:r>
      <w:proofErr w:type="spellStart"/>
      <w:r w:rsidRPr="004547FA">
        <w:t>phương</w:t>
      </w:r>
      <w:proofErr w:type="spellEnd"/>
      <w:r w:rsidRPr="004547FA">
        <w:t xml:space="preserve"> </w:t>
      </w:r>
      <w:proofErr w:type="spellStart"/>
      <w:r w:rsidRPr="004547FA">
        <w:t>hướng</w:t>
      </w:r>
      <w:proofErr w:type="spellEnd"/>
      <w:r w:rsidRPr="004547FA">
        <w:t xml:space="preserve"> </w:t>
      </w:r>
      <w:proofErr w:type="spellStart"/>
      <w:r w:rsidRPr="004547FA">
        <w:t>kinh</w:t>
      </w:r>
      <w:proofErr w:type="spellEnd"/>
      <w:r w:rsidRPr="004547FA">
        <w:t xml:space="preserve"> </w:t>
      </w:r>
      <w:proofErr w:type="spellStart"/>
      <w:r w:rsidRPr="004547FA">
        <w:t>doanh</w:t>
      </w:r>
      <w:proofErr w:type="spellEnd"/>
      <w:r w:rsidRPr="004547FA">
        <w:t xml:space="preserve"> mà </w:t>
      </w:r>
      <w:proofErr w:type="spellStart"/>
      <w:r w:rsidRPr="004547FA">
        <w:t>hầu</w:t>
      </w:r>
      <w:proofErr w:type="spellEnd"/>
      <w:r w:rsidRPr="004547FA">
        <w:t xml:space="preserve"> hết </w:t>
      </w:r>
      <w:proofErr w:type="spellStart"/>
      <w:r w:rsidRPr="004547FA">
        <w:t>các</w:t>
      </w:r>
      <w:proofErr w:type="spellEnd"/>
      <w:r w:rsidRPr="004547FA">
        <w:t xml:space="preserve"> ngân </w:t>
      </w:r>
      <w:proofErr w:type="spellStart"/>
      <w:r w:rsidRPr="004547FA">
        <w:t>hàng</w:t>
      </w:r>
      <w:proofErr w:type="spellEnd"/>
      <w:r w:rsidRPr="004547FA">
        <w:t xml:space="preserve"> đang </w:t>
      </w:r>
      <w:proofErr w:type="spellStart"/>
      <w:r w:rsidRPr="004547FA">
        <w:t>tiến</w:t>
      </w:r>
      <w:proofErr w:type="spellEnd"/>
      <w:r w:rsidRPr="004547FA">
        <w:t xml:space="preserve"> </w:t>
      </w:r>
      <w:proofErr w:type="spellStart"/>
      <w:r w:rsidRPr="004547FA">
        <w:t>hành</w:t>
      </w:r>
      <w:proofErr w:type="spellEnd"/>
      <w:r w:rsidRPr="004547FA">
        <w:t xml:space="preserve">. </w:t>
      </w:r>
      <w:proofErr w:type="spellStart"/>
      <w:r w:rsidRPr="004547FA">
        <w:t>Mức</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doanh</w:t>
      </w:r>
      <w:proofErr w:type="spellEnd"/>
      <w:r w:rsidRPr="004547FA">
        <w:t xml:space="preserve"> nghiệp </w:t>
      </w:r>
      <w:proofErr w:type="spellStart"/>
      <w:r w:rsidRPr="004547FA">
        <w:t>của</w:t>
      </w:r>
      <w:proofErr w:type="spellEnd"/>
      <w:r w:rsidRPr="004547FA">
        <w:t xml:space="preserve"> </w:t>
      </w:r>
      <w:proofErr w:type="spellStart"/>
      <w:r w:rsidRPr="004547FA">
        <w:t>từng</w:t>
      </w:r>
      <w:proofErr w:type="spellEnd"/>
      <w:r w:rsidRPr="004547FA">
        <w:t xml:space="preserve"> </w:t>
      </w:r>
      <w:proofErr w:type="spellStart"/>
      <w:r w:rsidRPr="004547FA">
        <w:t>thời</w:t>
      </w:r>
      <w:proofErr w:type="spellEnd"/>
      <w:r w:rsidRPr="004547FA">
        <w:t xml:space="preserve"> </w:t>
      </w:r>
      <w:proofErr w:type="spellStart"/>
      <w:r w:rsidRPr="004547FA">
        <w:t>điểm</w:t>
      </w:r>
      <w:proofErr w:type="spellEnd"/>
      <w:r w:rsidRPr="004547FA">
        <w:t xml:space="preserve"> sẽ giúp ngân hàng biết được </w:t>
      </w:r>
      <w:proofErr w:type="spellStart"/>
      <w:r w:rsidRPr="004547FA">
        <w:t>việc</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ở những đối </w:t>
      </w:r>
      <w:proofErr w:type="spellStart"/>
      <w:r w:rsidRPr="004547FA">
        <w:t>tượng</w:t>
      </w:r>
      <w:proofErr w:type="spellEnd"/>
      <w:r w:rsidRPr="004547FA">
        <w:t xml:space="preserve"> nào là </w:t>
      </w:r>
      <w:proofErr w:type="spellStart"/>
      <w:r w:rsidRPr="004547FA">
        <w:t>nhiều</w:t>
      </w:r>
      <w:proofErr w:type="spellEnd"/>
      <w:r w:rsidRPr="004547FA">
        <w:t xml:space="preserve"> </w:t>
      </w:r>
      <w:proofErr w:type="spellStart"/>
      <w:r w:rsidRPr="004547FA">
        <w:t>nhất</w:t>
      </w:r>
      <w:proofErr w:type="spellEnd"/>
      <w:r w:rsidRPr="004547FA">
        <w:t xml:space="preserve"> </w:t>
      </w:r>
      <w:proofErr w:type="spellStart"/>
      <w:r w:rsidRPr="004547FA">
        <w:t>và</w:t>
      </w:r>
      <w:proofErr w:type="spellEnd"/>
      <w:r w:rsidRPr="004547FA">
        <w:t xml:space="preserve"> </w:t>
      </w:r>
      <w:proofErr w:type="spellStart"/>
      <w:r w:rsidRPr="004547FA">
        <w:t>mang</w:t>
      </w:r>
      <w:proofErr w:type="spellEnd"/>
      <w:r w:rsidRPr="004547FA">
        <w:t xml:space="preserve"> </w:t>
      </w:r>
      <w:proofErr w:type="spellStart"/>
      <w:r w:rsidRPr="004547FA">
        <w:t>lại</w:t>
      </w:r>
      <w:proofErr w:type="spellEnd"/>
      <w:r w:rsidRPr="004547FA">
        <w:t xml:space="preserve"> </w:t>
      </w:r>
      <w:proofErr w:type="spellStart"/>
      <w:r w:rsidRPr="004547FA">
        <w:t>hiệu</w:t>
      </w:r>
      <w:proofErr w:type="spellEnd"/>
      <w:r w:rsidRPr="004547FA">
        <w:t xml:space="preserve"> quả </w:t>
      </w:r>
      <w:proofErr w:type="spellStart"/>
      <w:r w:rsidRPr="004547FA">
        <w:t>cao</w:t>
      </w:r>
      <w:proofErr w:type="spellEnd"/>
      <w:r w:rsidRPr="004547FA">
        <w:t xml:space="preserve"> </w:t>
      </w:r>
      <w:proofErr w:type="spellStart"/>
      <w:r w:rsidRPr="004547FA">
        <w:t>nhất</w:t>
      </w:r>
      <w:proofErr w:type="spellEnd"/>
      <w:r w:rsidRPr="004547FA">
        <w:t xml:space="preserve"> </w:t>
      </w:r>
      <w:proofErr w:type="spellStart"/>
      <w:r w:rsidRPr="004547FA">
        <w:t>trong</w:t>
      </w:r>
      <w:proofErr w:type="spellEnd"/>
      <w:r w:rsidRPr="004547FA">
        <w:t xml:space="preserve"> những </w:t>
      </w:r>
      <w:proofErr w:type="spellStart"/>
      <w:r w:rsidRPr="004547FA">
        <w:t>năm</w:t>
      </w:r>
      <w:proofErr w:type="spellEnd"/>
      <w:r w:rsidRPr="004547FA">
        <w:t xml:space="preserve"> qua.</w:t>
      </w:r>
    </w:p>
    <w:p w14:paraId="62FB6406" w14:textId="77777777" w:rsidR="005673D0" w:rsidRPr="004547FA" w:rsidRDefault="005673D0" w:rsidP="00E53690">
      <w:pPr>
        <w:pStyle w:val="BodyText"/>
        <w:ind w:firstLine="567"/>
      </w:pPr>
      <w:r w:rsidRPr="004547FA">
        <w:t xml:space="preserve">Sau </w:t>
      </w:r>
      <w:proofErr w:type="spellStart"/>
      <w:r w:rsidRPr="004547FA">
        <w:t>đây</w:t>
      </w:r>
      <w:proofErr w:type="spellEnd"/>
      <w:r w:rsidRPr="004547FA">
        <w:t xml:space="preserve"> là kết quả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doanh</w:t>
      </w:r>
      <w:proofErr w:type="spellEnd"/>
      <w:r w:rsidRPr="004547FA">
        <w:t xml:space="preserve"> nghiệp </w:t>
      </w:r>
      <w:proofErr w:type="spellStart"/>
      <w:r w:rsidRPr="004547FA">
        <w:t>theo</w:t>
      </w:r>
      <w:proofErr w:type="spellEnd"/>
      <w:r w:rsidRPr="004547FA">
        <w:t xml:space="preserve"> </w:t>
      </w:r>
      <w:proofErr w:type="spellStart"/>
      <w:r w:rsidRPr="004547FA">
        <w:t>thành</w:t>
      </w:r>
      <w:proofErr w:type="spellEnd"/>
      <w:r w:rsidRPr="004547FA">
        <w:t xml:space="preserve"> </w:t>
      </w:r>
      <w:proofErr w:type="spellStart"/>
      <w:r w:rsidRPr="004547FA">
        <w:t>phần</w:t>
      </w:r>
      <w:proofErr w:type="spellEnd"/>
      <w:r w:rsidRPr="004547FA">
        <w:t xml:space="preserve"> </w:t>
      </w:r>
      <w:proofErr w:type="spellStart"/>
      <w:r w:rsidRPr="004547FA">
        <w:t>kinh</w:t>
      </w:r>
      <w:proofErr w:type="spellEnd"/>
      <w:r w:rsidRPr="004547FA">
        <w:t xml:space="preserve"> tế:</w:t>
      </w:r>
    </w:p>
    <w:p w14:paraId="07EC65CD" w14:textId="77777777" w:rsidR="0049793B" w:rsidRDefault="0049793B" w:rsidP="00E53690">
      <w:pPr>
        <w:widowControl/>
        <w:autoSpaceDE/>
        <w:autoSpaceDN/>
        <w:spacing w:after="160" w:line="259" w:lineRule="auto"/>
        <w:rPr>
          <w:b/>
          <w:bCs/>
          <w:szCs w:val="26"/>
        </w:rPr>
      </w:pPr>
      <w:r>
        <w:rPr>
          <w:b/>
          <w:bCs/>
          <w:szCs w:val="26"/>
        </w:rPr>
        <w:br w:type="page"/>
      </w:r>
    </w:p>
    <w:p w14:paraId="3150CAF5" w14:textId="0E02CBD5" w:rsidR="00A24644" w:rsidRPr="00A24644" w:rsidRDefault="00A24644" w:rsidP="00A24644">
      <w:pPr>
        <w:pStyle w:val="Caption"/>
        <w:rPr>
          <w:b w:val="0"/>
          <w:bCs/>
          <w:szCs w:val="26"/>
        </w:rPr>
      </w:pPr>
      <w:bookmarkStart w:id="220" w:name="_Toc101095423"/>
      <w:proofErr w:type="spellStart"/>
      <w:r>
        <w:lastRenderedPageBreak/>
        <w:t>Bảng</w:t>
      </w:r>
      <w:proofErr w:type="spellEnd"/>
      <w:r>
        <w:t xml:space="preserve"> 2.</w:t>
      </w:r>
      <w:fldSimple w:instr=" SEQ Bảng_2. \* ARABIC ">
        <w:r>
          <w:rPr>
            <w:noProof/>
          </w:rPr>
          <w:t>13</w:t>
        </w:r>
      </w:fldSimple>
      <w:r>
        <w:t xml:space="preserve">: </w:t>
      </w:r>
      <w:proofErr w:type="spellStart"/>
      <w:r w:rsidRPr="004547FA">
        <w:rPr>
          <w:bCs/>
          <w:szCs w:val="26"/>
        </w:rPr>
        <w:t>Dư</w:t>
      </w:r>
      <w:proofErr w:type="spellEnd"/>
      <w:r w:rsidRPr="004547FA">
        <w:rPr>
          <w:bCs/>
          <w:szCs w:val="26"/>
        </w:rPr>
        <w:t xml:space="preserve"> </w:t>
      </w:r>
      <w:proofErr w:type="spellStart"/>
      <w:r w:rsidRPr="004547FA">
        <w:rPr>
          <w:bCs/>
          <w:szCs w:val="26"/>
        </w:rPr>
        <w:t>nợ</w:t>
      </w:r>
      <w:proofErr w:type="spellEnd"/>
      <w:r w:rsidRPr="004547FA">
        <w:rPr>
          <w:bCs/>
          <w:szCs w:val="26"/>
        </w:rPr>
        <w:t xml:space="preserve"> </w:t>
      </w:r>
      <w:proofErr w:type="spellStart"/>
      <w:r w:rsidRPr="004547FA">
        <w:rPr>
          <w:bCs/>
          <w:szCs w:val="26"/>
        </w:rPr>
        <w:t>cho</w:t>
      </w:r>
      <w:proofErr w:type="spellEnd"/>
      <w:r w:rsidRPr="004547FA">
        <w:rPr>
          <w:bCs/>
          <w:szCs w:val="26"/>
        </w:rPr>
        <w:t xml:space="preserve"> </w:t>
      </w:r>
      <w:proofErr w:type="spellStart"/>
      <w:r w:rsidRPr="004547FA">
        <w:rPr>
          <w:bCs/>
          <w:szCs w:val="26"/>
        </w:rPr>
        <w:t>vay</w:t>
      </w:r>
      <w:proofErr w:type="spellEnd"/>
      <w:r w:rsidRPr="004547FA">
        <w:rPr>
          <w:bCs/>
          <w:szCs w:val="26"/>
        </w:rPr>
        <w:t xml:space="preserve"> </w:t>
      </w:r>
      <w:proofErr w:type="spellStart"/>
      <w:r w:rsidRPr="004547FA">
        <w:rPr>
          <w:bCs/>
          <w:szCs w:val="26"/>
        </w:rPr>
        <w:t>theo</w:t>
      </w:r>
      <w:proofErr w:type="spellEnd"/>
      <w:r w:rsidRPr="004547FA">
        <w:rPr>
          <w:bCs/>
          <w:szCs w:val="26"/>
        </w:rPr>
        <w:t xml:space="preserve"> </w:t>
      </w:r>
      <w:proofErr w:type="spellStart"/>
      <w:r w:rsidRPr="004547FA">
        <w:rPr>
          <w:bCs/>
          <w:szCs w:val="26"/>
        </w:rPr>
        <w:t>thành</w:t>
      </w:r>
      <w:proofErr w:type="spellEnd"/>
      <w:r w:rsidRPr="004547FA">
        <w:rPr>
          <w:bCs/>
          <w:szCs w:val="26"/>
        </w:rPr>
        <w:t xml:space="preserve"> </w:t>
      </w:r>
      <w:proofErr w:type="spellStart"/>
      <w:r w:rsidRPr="004547FA">
        <w:rPr>
          <w:bCs/>
          <w:szCs w:val="26"/>
        </w:rPr>
        <w:t>phần</w:t>
      </w:r>
      <w:proofErr w:type="spellEnd"/>
      <w:r w:rsidRPr="004547FA">
        <w:rPr>
          <w:bCs/>
          <w:szCs w:val="26"/>
        </w:rPr>
        <w:t xml:space="preserve"> </w:t>
      </w:r>
      <w:proofErr w:type="spellStart"/>
      <w:r w:rsidRPr="004547FA">
        <w:rPr>
          <w:bCs/>
          <w:szCs w:val="26"/>
        </w:rPr>
        <w:t>kinh</w:t>
      </w:r>
      <w:proofErr w:type="spellEnd"/>
      <w:r w:rsidRPr="004547FA">
        <w:rPr>
          <w:bCs/>
          <w:szCs w:val="26"/>
        </w:rPr>
        <w:t xml:space="preserve"> tế</w:t>
      </w:r>
      <w:bookmarkEnd w:id="220"/>
    </w:p>
    <w:p w14:paraId="5C7FBB8A" w14:textId="65F07B87" w:rsidR="005673D0" w:rsidRPr="004547FA" w:rsidRDefault="005673D0"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pPr w:leftFromText="180" w:rightFromText="180" w:vertAnchor="text" w:horzAnchor="margin" w:tblpY="207"/>
        <w:tblW w:w="9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3"/>
        <w:gridCol w:w="1417"/>
        <w:gridCol w:w="1419"/>
        <w:gridCol w:w="1421"/>
        <w:gridCol w:w="1131"/>
        <w:gridCol w:w="994"/>
        <w:gridCol w:w="992"/>
        <w:gridCol w:w="992"/>
      </w:tblGrid>
      <w:tr w:rsidR="00ED7529" w:rsidRPr="004547FA" w14:paraId="6E740EC9" w14:textId="77777777" w:rsidTr="0049793B">
        <w:trPr>
          <w:trHeight w:val="625"/>
        </w:trPr>
        <w:tc>
          <w:tcPr>
            <w:tcW w:w="1433" w:type="dxa"/>
            <w:vMerge w:val="restart"/>
            <w:shd w:val="clear" w:color="auto" w:fill="auto"/>
            <w:vAlign w:val="center"/>
          </w:tcPr>
          <w:p w14:paraId="3559AE37" w14:textId="77777777" w:rsidR="005673D0" w:rsidRPr="004547FA" w:rsidRDefault="005673D0" w:rsidP="00E53690">
            <w:pPr>
              <w:pStyle w:val="TableParagraph"/>
              <w:jc w:val="center"/>
              <w:rPr>
                <w:szCs w:val="26"/>
              </w:rPr>
            </w:pPr>
          </w:p>
        </w:tc>
        <w:tc>
          <w:tcPr>
            <w:tcW w:w="1417" w:type="dxa"/>
            <w:vMerge w:val="restart"/>
            <w:shd w:val="clear" w:color="auto" w:fill="auto"/>
            <w:vAlign w:val="center"/>
          </w:tcPr>
          <w:p w14:paraId="4C7D4919" w14:textId="77777777" w:rsidR="005673D0" w:rsidRPr="004547FA" w:rsidRDefault="005673D0" w:rsidP="00E53690">
            <w:pPr>
              <w:pStyle w:val="TableParagraph"/>
              <w:jc w:val="center"/>
              <w:rPr>
                <w:b/>
                <w:i/>
                <w:szCs w:val="26"/>
              </w:rPr>
            </w:pPr>
          </w:p>
          <w:p w14:paraId="7D6A2B1B" w14:textId="606DB5EF" w:rsidR="005673D0" w:rsidRPr="004547FA" w:rsidRDefault="005673D0" w:rsidP="00E53690">
            <w:pPr>
              <w:pStyle w:val="TableParagraph"/>
              <w:jc w:val="center"/>
              <w:rPr>
                <w:b/>
                <w:szCs w:val="26"/>
              </w:rPr>
            </w:pPr>
            <w:r w:rsidRPr="004547FA">
              <w:rPr>
                <w:b/>
                <w:szCs w:val="26"/>
              </w:rPr>
              <w:t>31/12/2019</w:t>
            </w:r>
          </w:p>
        </w:tc>
        <w:tc>
          <w:tcPr>
            <w:tcW w:w="1419" w:type="dxa"/>
            <w:vMerge w:val="restart"/>
            <w:shd w:val="clear" w:color="auto" w:fill="auto"/>
            <w:vAlign w:val="center"/>
          </w:tcPr>
          <w:p w14:paraId="6D04A1A4" w14:textId="77777777" w:rsidR="005673D0" w:rsidRPr="004547FA" w:rsidRDefault="005673D0" w:rsidP="00E53690">
            <w:pPr>
              <w:pStyle w:val="TableParagraph"/>
              <w:jc w:val="center"/>
              <w:rPr>
                <w:b/>
                <w:i/>
                <w:szCs w:val="26"/>
              </w:rPr>
            </w:pPr>
          </w:p>
          <w:p w14:paraId="65BA1413" w14:textId="73FE5681" w:rsidR="005673D0" w:rsidRPr="004547FA" w:rsidRDefault="005673D0" w:rsidP="00E53690">
            <w:pPr>
              <w:pStyle w:val="TableParagraph"/>
              <w:jc w:val="center"/>
              <w:rPr>
                <w:b/>
                <w:szCs w:val="26"/>
              </w:rPr>
            </w:pPr>
            <w:r w:rsidRPr="004547FA">
              <w:rPr>
                <w:b/>
                <w:szCs w:val="26"/>
              </w:rPr>
              <w:t>31/12/2020</w:t>
            </w:r>
          </w:p>
        </w:tc>
        <w:tc>
          <w:tcPr>
            <w:tcW w:w="1421" w:type="dxa"/>
            <w:vMerge w:val="restart"/>
            <w:shd w:val="clear" w:color="auto" w:fill="auto"/>
            <w:vAlign w:val="center"/>
          </w:tcPr>
          <w:p w14:paraId="2EA114B7" w14:textId="77777777" w:rsidR="005673D0" w:rsidRPr="004547FA" w:rsidRDefault="005673D0" w:rsidP="00E53690">
            <w:pPr>
              <w:pStyle w:val="TableParagraph"/>
              <w:jc w:val="center"/>
              <w:rPr>
                <w:b/>
                <w:i/>
                <w:szCs w:val="26"/>
              </w:rPr>
            </w:pPr>
          </w:p>
          <w:p w14:paraId="74A474F6" w14:textId="6E45268F" w:rsidR="005673D0" w:rsidRPr="004547FA" w:rsidRDefault="005673D0" w:rsidP="00E53690">
            <w:pPr>
              <w:pStyle w:val="TableParagraph"/>
              <w:jc w:val="center"/>
              <w:rPr>
                <w:b/>
                <w:szCs w:val="26"/>
              </w:rPr>
            </w:pPr>
            <w:r w:rsidRPr="004547FA">
              <w:rPr>
                <w:b/>
                <w:szCs w:val="26"/>
              </w:rPr>
              <w:t>31/12/2021</w:t>
            </w:r>
          </w:p>
        </w:tc>
        <w:tc>
          <w:tcPr>
            <w:tcW w:w="2125" w:type="dxa"/>
            <w:gridSpan w:val="2"/>
            <w:shd w:val="clear" w:color="auto" w:fill="auto"/>
            <w:vAlign w:val="center"/>
          </w:tcPr>
          <w:p w14:paraId="64280251" w14:textId="40CA70E5" w:rsidR="005673D0" w:rsidRPr="004547FA" w:rsidRDefault="005673D0" w:rsidP="00E53690">
            <w:pPr>
              <w:pStyle w:val="TableParagraph"/>
              <w:jc w:val="center"/>
              <w:rPr>
                <w:b/>
                <w:szCs w:val="26"/>
              </w:rPr>
            </w:pPr>
            <w:proofErr w:type="spellStart"/>
            <w:r w:rsidRPr="004547FA">
              <w:rPr>
                <w:b/>
                <w:szCs w:val="26"/>
              </w:rPr>
              <w:t>Chênh</w:t>
            </w:r>
            <w:proofErr w:type="spellEnd"/>
            <w:r w:rsidRPr="004547FA">
              <w:rPr>
                <w:b/>
                <w:szCs w:val="26"/>
              </w:rPr>
              <w:t xml:space="preserve"> </w:t>
            </w:r>
            <w:proofErr w:type="spellStart"/>
            <w:r w:rsidRPr="004547FA">
              <w:rPr>
                <w:b/>
                <w:szCs w:val="26"/>
              </w:rPr>
              <w:t>lệch</w:t>
            </w:r>
            <w:proofErr w:type="spellEnd"/>
            <w:r w:rsidRPr="004547FA">
              <w:rPr>
                <w:b/>
                <w:szCs w:val="26"/>
              </w:rPr>
              <w:t xml:space="preserve"> 2020</w:t>
            </w:r>
          </w:p>
          <w:p w14:paraId="6DEDCE7D" w14:textId="77918ADF" w:rsidR="005673D0" w:rsidRPr="004547FA" w:rsidRDefault="005673D0" w:rsidP="00E53690">
            <w:pPr>
              <w:pStyle w:val="TableParagraph"/>
              <w:jc w:val="center"/>
              <w:rPr>
                <w:b/>
                <w:szCs w:val="26"/>
              </w:rPr>
            </w:pPr>
            <w:r w:rsidRPr="004547FA">
              <w:rPr>
                <w:b/>
                <w:szCs w:val="26"/>
              </w:rPr>
              <w:t xml:space="preserve">so </w:t>
            </w:r>
            <w:proofErr w:type="spellStart"/>
            <w:r w:rsidRPr="004547FA">
              <w:rPr>
                <w:b/>
                <w:szCs w:val="26"/>
              </w:rPr>
              <w:t>với</w:t>
            </w:r>
            <w:proofErr w:type="spellEnd"/>
            <w:r w:rsidRPr="004547FA">
              <w:rPr>
                <w:b/>
                <w:szCs w:val="26"/>
              </w:rPr>
              <w:t xml:space="preserve"> 2019</w:t>
            </w:r>
          </w:p>
        </w:tc>
        <w:tc>
          <w:tcPr>
            <w:tcW w:w="1984" w:type="dxa"/>
            <w:gridSpan w:val="2"/>
            <w:shd w:val="clear" w:color="auto" w:fill="auto"/>
            <w:vAlign w:val="center"/>
          </w:tcPr>
          <w:p w14:paraId="57179548" w14:textId="0D5000C8" w:rsidR="005673D0" w:rsidRPr="004547FA" w:rsidRDefault="005673D0" w:rsidP="00E53690">
            <w:pPr>
              <w:pStyle w:val="TableParagraph"/>
              <w:jc w:val="center"/>
              <w:rPr>
                <w:b/>
                <w:szCs w:val="26"/>
              </w:rPr>
            </w:pPr>
            <w:proofErr w:type="spellStart"/>
            <w:r w:rsidRPr="004547FA">
              <w:rPr>
                <w:b/>
                <w:szCs w:val="26"/>
              </w:rPr>
              <w:t>Chênh</w:t>
            </w:r>
            <w:proofErr w:type="spellEnd"/>
            <w:r w:rsidRPr="004547FA">
              <w:rPr>
                <w:b/>
                <w:szCs w:val="26"/>
              </w:rPr>
              <w:t xml:space="preserve"> </w:t>
            </w:r>
            <w:proofErr w:type="spellStart"/>
            <w:r w:rsidRPr="004547FA">
              <w:rPr>
                <w:b/>
                <w:szCs w:val="26"/>
              </w:rPr>
              <w:t>lệch</w:t>
            </w:r>
            <w:proofErr w:type="spellEnd"/>
            <w:r w:rsidRPr="004547FA">
              <w:rPr>
                <w:b/>
                <w:szCs w:val="26"/>
              </w:rPr>
              <w:t xml:space="preserve"> 2021</w:t>
            </w:r>
          </w:p>
          <w:p w14:paraId="3EC6DF5F" w14:textId="5D7427C0" w:rsidR="005673D0" w:rsidRPr="004547FA" w:rsidRDefault="005673D0" w:rsidP="00E53690">
            <w:pPr>
              <w:pStyle w:val="TableParagraph"/>
              <w:jc w:val="center"/>
              <w:rPr>
                <w:b/>
                <w:szCs w:val="26"/>
              </w:rPr>
            </w:pPr>
            <w:r w:rsidRPr="004547FA">
              <w:rPr>
                <w:b/>
                <w:szCs w:val="26"/>
              </w:rPr>
              <w:t xml:space="preserve">so </w:t>
            </w:r>
            <w:proofErr w:type="spellStart"/>
            <w:r w:rsidRPr="004547FA">
              <w:rPr>
                <w:b/>
                <w:szCs w:val="26"/>
              </w:rPr>
              <w:t>với</w:t>
            </w:r>
            <w:proofErr w:type="spellEnd"/>
            <w:r w:rsidRPr="004547FA">
              <w:rPr>
                <w:b/>
                <w:szCs w:val="26"/>
              </w:rPr>
              <w:t xml:space="preserve"> 2020</w:t>
            </w:r>
          </w:p>
        </w:tc>
      </w:tr>
      <w:tr w:rsidR="005673D0" w:rsidRPr="004547FA" w14:paraId="3651D38A" w14:textId="77777777" w:rsidTr="0049793B">
        <w:trPr>
          <w:trHeight w:val="628"/>
        </w:trPr>
        <w:tc>
          <w:tcPr>
            <w:tcW w:w="1433" w:type="dxa"/>
            <w:vMerge/>
            <w:tcBorders>
              <w:top w:val="nil"/>
            </w:tcBorders>
            <w:shd w:val="clear" w:color="auto" w:fill="auto"/>
            <w:vAlign w:val="center"/>
          </w:tcPr>
          <w:p w14:paraId="75681599" w14:textId="77777777" w:rsidR="005673D0" w:rsidRPr="004547FA" w:rsidRDefault="005673D0" w:rsidP="00E53690">
            <w:pPr>
              <w:jc w:val="center"/>
              <w:rPr>
                <w:szCs w:val="26"/>
              </w:rPr>
            </w:pPr>
          </w:p>
        </w:tc>
        <w:tc>
          <w:tcPr>
            <w:tcW w:w="1417" w:type="dxa"/>
            <w:vMerge/>
            <w:tcBorders>
              <w:top w:val="nil"/>
            </w:tcBorders>
            <w:shd w:val="clear" w:color="auto" w:fill="auto"/>
            <w:vAlign w:val="center"/>
          </w:tcPr>
          <w:p w14:paraId="35119408" w14:textId="77777777" w:rsidR="005673D0" w:rsidRPr="004547FA" w:rsidRDefault="005673D0" w:rsidP="00E53690">
            <w:pPr>
              <w:jc w:val="center"/>
              <w:rPr>
                <w:szCs w:val="26"/>
              </w:rPr>
            </w:pPr>
          </w:p>
        </w:tc>
        <w:tc>
          <w:tcPr>
            <w:tcW w:w="1419" w:type="dxa"/>
            <w:vMerge/>
            <w:tcBorders>
              <w:top w:val="nil"/>
            </w:tcBorders>
            <w:shd w:val="clear" w:color="auto" w:fill="auto"/>
            <w:vAlign w:val="center"/>
          </w:tcPr>
          <w:p w14:paraId="7E68BDB6" w14:textId="77777777" w:rsidR="005673D0" w:rsidRPr="004547FA" w:rsidRDefault="005673D0" w:rsidP="00E53690">
            <w:pPr>
              <w:jc w:val="center"/>
              <w:rPr>
                <w:szCs w:val="26"/>
              </w:rPr>
            </w:pPr>
          </w:p>
        </w:tc>
        <w:tc>
          <w:tcPr>
            <w:tcW w:w="1421" w:type="dxa"/>
            <w:vMerge/>
            <w:tcBorders>
              <w:top w:val="nil"/>
            </w:tcBorders>
            <w:shd w:val="clear" w:color="auto" w:fill="auto"/>
            <w:vAlign w:val="center"/>
          </w:tcPr>
          <w:p w14:paraId="1342E1E9" w14:textId="77777777" w:rsidR="005673D0" w:rsidRPr="004547FA" w:rsidRDefault="005673D0" w:rsidP="00E53690">
            <w:pPr>
              <w:jc w:val="center"/>
              <w:rPr>
                <w:szCs w:val="26"/>
              </w:rPr>
            </w:pPr>
          </w:p>
        </w:tc>
        <w:tc>
          <w:tcPr>
            <w:tcW w:w="1131" w:type="dxa"/>
            <w:shd w:val="clear" w:color="auto" w:fill="auto"/>
            <w:vAlign w:val="center"/>
          </w:tcPr>
          <w:p w14:paraId="07E1659D" w14:textId="77777777" w:rsidR="005673D0" w:rsidRPr="004547FA" w:rsidRDefault="005673D0" w:rsidP="00E53690">
            <w:pPr>
              <w:pStyle w:val="TableParagraph"/>
              <w:ind w:hanging="34"/>
              <w:jc w:val="center"/>
              <w:rPr>
                <w:b/>
                <w:szCs w:val="26"/>
              </w:rPr>
            </w:pPr>
            <w:proofErr w:type="spellStart"/>
            <w:r w:rsidRPr="004547FA">
              <w:rPr>
                <w:b/>
                <w:szCs w:val="26"/>
              </w:rPr>
              <w:t>Triệu</w:t>
            </w:r>
            <w:proofErr w:type="spellEnd"/>
            <w:r w:rsidRPr="004547FA">
              <w:rPr>
                <w:b/>
                <w:szCs w:val="26"/>
              </w:rPr>
              <w:t xml:space="preserve"> đồng</w:t>
            </w:r>
          </w:p>
        </w:tc>
        <w:tc>
          <w:tcPr>
            <w:tcW w:w="994" w:type="dxa"/>
            <w:shd w:val="clear" w:color="auto" w:fill="auto"/>
            <w:vAlign w:val="center"/>
          </w:tcPr>
          <w:p w14:paraId="6D03F3D3" w14:textId="77777777" w:rsidR="005673D0" w:rsidRPr="004547FA" w:rsidRDefault="005673D0" w:rsidP="00E53690">
            <w:pPr>
              <w:pStyle w:val="TableParagraph"/>
              <w:jc w:val="center"/>
              <w:rPr>
                <w:b/>
                <w:szCs w:val="26"/>
              </w:rPr>
            </w:pPr>
            <w:r w:rsidRPr="004547FA">
              <w:rPr>
                <w:b/>
                <w:szCs w:val="26"/>
              </w:rPr>
              <w:t>%</w:t>
            </w:r>
          </w:p>
        </w:tc>
        <w:tc>
          <w:tcPr>
            <w:tcW w:w="992" w:type="dxa"/>
            <w:shd w:val="clear" w:color="auto" w:fill="auto"/>
            <w:vAlign w:val="center"/>
          </w:tcPr>
          <w:p w14:paraId="4BADE3E8" w14:textId="77777777" w:rsidR="005673D0" w:rsidRPr="004547FA" w:rsidRDefault="005673D0" w:rsidP="00E53690">
            <w:pPr>
              <w:pStyle w:val="TableParagraph"/>
              <w:ind w:hanging="34"/>
              <w:jc w:val="center"/>
              <w:rPr>
                <w:b/>
                <w:szCs w:val="26"/>
              </w:rPr>
            </w:pPr>
            <w:proofErr w:type="spellStart"/>
            <w:r w:rsidRPr="004547FA">
              <w:rPr>
                <w:b/>
                <w:szCs w:val="26"/>
              </w:rPr>
              <w:t>Triệu</w:t>
            </w:r>
            <w:proofErr w:type="spellEnd"/>
            <w:r w:rsidRPr="004547FA">
              <w:rPr>
                <w:b/>
                <w:szCs w:val="26"/>
              </w:rPr>
              <w:t xml:space="preserve"> đồng</w:t>
            </w:r>
          </w:p>
        </w:tc>
        <w:tc>
          <w:tcPr>
            <w:tcW w:w="992" w:type="dxa"/>
            <w:shd w:val="clear" w:color="auto" w:fill="auto"/>
            <w:vAlign w:val="center"/>
          </w:tcPr>
          <w:p w14:paraId="690D17AA" w14:textId="77777777" w:rsidR="005673D0" w:rsidRPr="004547FA" w:rsidRDefault="005673D0" w:rsidP="00E53690">
            <w:pPr>
              <w:pStyle w:val="TableParagraph"/>
              <w:jc w:val="center"/>
              <w:rPr>
                <w:b/>
                <w:szCs w:val="26"/>
              </w:rPr>
            </w:pPr>
            <w:r w:rsidRPr="004547FA">
              <w:rPr>
                <w:b/>
                <w:szCs w:val="26"/>
              </w:rPr>
              <w:t>%</w:t>
            </w:r>
          </w:p>
        </w:tc>
      </w:tr>
      <w:tr w:rsidR="005673D0" w:rsidRPr="004547FA" w14:paraId="3C70B438" w14:textId="77777777" w:rsidTr="0049793B">
        <w:trPr>
          <w:trHeight w:val="606"/>
        </w:trPr>
        <w:tc>
          <w:tcPr>
            <w:tcW w:w="1433" w:type="dxa"/>
            <w:vAlign w:val="center"/>
          </w:tcPr>
          <w:p w14:paraId="7C2D157E" w14:textId="77777777" w:rsidR="005673D0" w:rsidRPr="004547FA" w:rsidRDefault="005673D0" w:rsidP="00E53690">
            <w:pPr>
              <w:pStyle w:val="TableParagraph"/>
              <w:ind w:hanging="293"/>
              <w:jc w:val="center"/>
              <w:rPr>
                <w:szCs w:val="26"/>
              </w:rPr>
            </w:pPr>
            <w:r w:rsidRPr="004547FA">
              <w:rPr>
                <w:szCs w:val="26"/>
              </w:rPr>
              <w:t xml:space="preserve">Công ty </w:t>
            </w:r>
            <w:proofErr w:type="spellStart"/>
            <w:r w:rsidRPr="004547FA">
              <w:rPr>
                <w:szCs w:val="26"/>
              </w:rPr>
              <w:t>cổ</w:t>
            </w:r>
            <w:proofErr w:type="spellEnd"/>
            <w:r w:rsidRPr="004547FA">
              <w:rPr>
                <w:szCs w:val="26"/>
              </w:rPr>
              <w:t xml:space="preserve"> </w:t>
            </w:r>
            <w:proofErr w:type="spellStart"/>
            <w:r w:rsidRPr="004547FA">
              <w:rPr>
                <w:szCs w:val="26"/>
              </w:rPr>
              <w:t>phần</w:t>
            </w:r>
            <w:proofErr w:type="spellEnd"/>
          </w:p>
        </w:tc>
        <w:tc>
          <w:tcPr>
            <w:tcW w:w="1417" w:type="dxa"/>
            <w:vAlign w:val="center"/>
          </w:tcPr>
          <w:p w14:paraId="689E8419" w14:textId="77777777" w:rsidR="005673D0" w:rsidRPr="004547FA" w:rsidRDefault="005673D0" w:rsidP="00E53690">
            <w:pPr>
              <w:pStyle w:val="TableParagraph"/>
              <w:jc w:val="center"/>
              <w:rPr>
                <w:szCs w:val="26"/>
              </w:rPr>
            </w:pPr>
            <w:r w:rsidRPr="004547FA">
              <w:rPr>
                <w:szCs w:val="26"/>
              </w:rPr>
              <w:t>34.955,59</w:t>
            </w:r>
          </w:p>
        </w:tc>
        <w:tc>
          <w:tcPr>
            <w:tcW w:w="1419" w:type="dxa"/>
            <w:vAlign w:val="center"/>
          </w:tcPr>
          <w:p w14:paraId="243EA0B4" w14:textId="77777777" w:rsidR="005673D0" w:rsidRPr="004547FA" w:rsidRDefault="005673D0" w:rsidP="00E53690">
            <w:pPr>
              <w:pStyle w:val="TableParagraph"/>
              <w:jc w:val="center"/>
              <w:rPr>
                <w:szCs w:val="26"/>
              </w:rPr>
            </w:pPr>
            <w:r w:rsidRPr="004547FA">
              <w:rPr>
                <w:szCs w:val="26"/>
              </w:rPr>
              <w:t>47.126,41</w:t>
            </w:r>
          </w:p>
        </w:tc>
        <w:tc>
          <w:tcPr>
            <w:tcW w:w="1421" w:type="dxa"/>
            <w:vAlign w:val="center"/>
          </w:tcPr>
          <w:p w14:paraId="11A7E944" w14:textId="77777777" w:rsidR="005673D0" w:rsidRPr="004547FA" w:rsidRDefault="005673D0" w:rsidP="00E53690">
            <w:pPr>
              <w:pStyle w:val="TableParagraph"/>
              <w:jc w:val="center"/>
              <w:rPr>
                <w:szCs w:val="26"/>
              </w:rPr>
            </w:pPr>
            <w:r w:rsidRPr="004547FA">
              <w:rPr>
                <w:szCs w:val="26"/>
              </w:rPr>
              <w:t>46.899,9</w:t>
            </w:r>
          </w:p>
        </w:tc>
        <w:tc>
          <w:tcPr>
            <w:tcW w:w="1131" w:type="dxa"/>
            <w:vAlign w:val="center"/>
          </w:tcPr>
          <w:p w14:paraId="71ACA14E" w14:textId="77777777" w:rsidR="005673D0" w:rsidRPr="004547FA" w:rsidRDefault="005673D0" w:rsidP="00E53690">
            <w:pPr>
              <w:pStyle w:val="TableParagraph"/>
              <w:jc w:val="center"/>
              <w:rPr>
                <w:szCs w:val="26"/>
              </w:rPr>
            </w:pPr>
            <w:r w:rsidRPr="004547FA">
              <w:rPr>
                <w:szCs w:val="26"/>
              </w:rPr>
              <w:t>12.170,8</w:t>
            </w:r>
          </w:p>
        </w:tc>
        <w:tc>
          <w:tcPr>
            <w:tcW w:w="994" w:type="dxa"/>
            <w:vAlign w:val="center"/>
          </w:tcPr>
          <w:p w14:paraId="06B511BE" w14:textId="77777777" w:rsidR="005673D0" w:rsidRPr="004547FA" w:rsidRDefault="005673D0" w:rsidP="00E53690">
            <w:pPr>
              <w:pStyle w:val="TableParagraph"/>
              <w:jc w:val="center"/>
              <w:rPr>
                <w:szCs w:val="26"/>
              </w:rPr>
            </w:pPr>
            <w:r w:rsidRPr="004547FA">
              <w:rPr>
                <w:szCs w:val="26"/>
              </w:rPr>
              <w:t>134,82</w:t>
            </w:r>
          </w:p>
        </w:tc>
        <w:tc>
          <w:tcPr>
            <w:tcW w:w="992" w:type="dxa"/>
            <w:vAlign w:val="center"/>
          </w:tcPr>
          <w:p w14:paraId="6B7668C8" w14:textId="77777777" w:rsidR="005673D0" w:rsidRPr="004547FA" w:rsidRDefault="005673D0" w:rsidP="00E53690">
            <w:pPr>
              <w:pStyle w:val="TableParagraph"/>
              <w:jc w:val="center"/>
              <w:rPr>
                <w:szCs w:val="26"/>
              </w:rPr>
            </w:pPr>
            <w:r w:rsidRPr="004547FA">
              <w:rPr>
                <w:szCs w:val="26"/>
              </w:rPr>
              <w:t>-226,42</w:t>
            </w:r>
          </w:p>
        </w:tc>
        <w:tc>
          <w:tcPr>
            <w:tcW w:w="992" w:type="dxa"/>
            <w:vAlign w:val="center"/>
          </w:tcPr>
          <w:p w14:paraId="389EBACA" w14:textId="77777777" w:rsidR="005673D0" w:rsidRPr="004547FA" w:rsidRDefault="005673D0" w:rsidP="00E53690">
            <w:pPr>
              <w:pStyle w:val="TableParagraph"/>
              <w:jc w:val="center"/>
              <w:rPr>
                <w:szCs w:val="26"/>
              </w:rPr>
            </w:pPr>
            <w:r w:rsidRPr="004547FA">
              <w:rPr>
                <w:szCs w:val="26"/>
              </w:rPr>
              <w:t>99,52</w:t>
            </w:r>
          </w:p>
        </w:tc>
      </w:tr>
      <w:tr w:rsidR="005673D0" w:rsidRPr="004547FA" w14:paraId="748248ED" w14:textId="77777777" w:rsidTr="0049793B">
        <w:trPr>
          <w:trHeight w:val="559"/>
        </w:trPr>
        <w:tc>
          <w:tcPr>
            <w:tcW w:w="1433" w:type="dxa"/>
            <w:vAlign w:val="center"/>
          </w:tcPr>
          <w:p w14:paraId="4ABEA435" w14:textId="77777777" w:rsidR="005673D0" w:rsidRPr="004547FA" w:rsidRDefault="005673D0" w:rsidP="00E53690">
            <w:pPr>
              <w:pStyle w:val="TableParagraph"/>
              <w:ind w:hanging="22"/>
              <w:jc w:val="center"/>
              <w:rPr>
                <w:szCs w:val="26"/>
              </w:rPr>
            </w:pPr>
            <w:r w:rsidRPr="004547FA">
              <w:rPr>
                <w:szCs w:val="26"/>
              </w:rPr>
              <w:t>công ty TNHH</w:t>
            </w:r>
          </w:p>
        </w:tc>
        <w:tc>
          <w:tcPr>
            <w:tcW w:w="1417" w:type="dxa"/>
            <w:vAlign w:val="center"/>
          </w:tcPr>
          <w:p w14:paraId="0EAE5342" w14:textId="77777777" w:rsidR="005673D0" w:rsidRPr="004547FA" w:rsidRDefault="005673D0" w:rsidP="00E53690">
            <w:pPr>
              <w:pStyle w:val="TableParagraph"/>
              <w:jc w:val="center"/>
              <w:rPr>
                <w:szCs w:val="26"/>
              </w:rPr>
            </w:pPr>
            <w:r w:rsidRPr="004547FA">
              <w:rPr>
                <w:szCs w:val="26"/>
              </w:rPr>
              <w:t>33.655,59</w:t>
            </w:r>
          </w:p>
        </w:tc>
        <w:tc>
          <w:tcPr>
            <w:tcW w:w="1419" w:type="dxa"/>
            <w:vAlign w:val="center"/>
          </w:tcPr>
          <w:p w14:paraId="50BCC1D3" w14:textId="77777777" w:rsidR="005673D0" w:rsidRPr="004547FA" w:rsidRDefault="005673D0" w:rsidP="00E53690">
            <w:pPr>
              <w:pStyle w:val="TableParagraph"/>
              <w:jc w:val="center"/>
              <w:rPr>
                <w:szCs w:val="26"/>
              </w:rPr>
            </w:pPr>
            <w:r w:rsidRPr="004547FA">
              <w:rPr>
                <w:szCs w:val="26"/>
              </w:rPr>
              <w:t>39.964,99</w:t>
            </w:r>
          </w:p>
        </w:tc>
        <w:tc>
          <w:tcPr>
            <w:tcW w:w="1421" w:type="dxa"/>
            <w:vAlign w:val="center"/>
          </w:tcPr>
          <w:p w14:paraId="746493FD" w14:textId="77777777" w:rsidR="005673D0" w:rsidRPr="004547FA" w:rsidRDefault="005673D0" w:rsidP="00E53690">
            <w:pPr>
              <w:pStyle w:val="TableParagraph"/>
              <w:jc w:val="center"/>
              <w:rPr>
                <w:szCs w:val="26"/>
              </w:rPr>
            </w:pPr>
            <w:r w:rsidRPr="004547FA">
              <w:rPr>
                <w:szCs w:val="26"/>
              </w:rPr>
              <w:t>42.624,09</w:t>
            </w:r>
          </w:p>
        </w:tc>
        <w:tc>
          <w:tcPr>
            <w:tcW w:w="1131" w:type="dxa"/>
            <w:vAlign w:val="center"/>
          </w:tcPr>
          <w:p w14:paraId="518E5708" w14:textId="77777777" w:rsidR="005673D0" w:rsidRPr="004547FA" w:rsidRDefault="005673D0" w:rsidP="00E53690">
            <w:pPr>
              <w:pStyle w:val="TableParagraph"/>
              <w:jc w:val="center"/>
              <w:rPr>
                <w:szCs w:val="26"/>
              </w:rPr>
            </w:pPr>
            <w:r w:rsidRPr="004547FA">
              <w:rPr>
                <w:szCs w:val="26"/>
              </w:rPr>
              <w:t>6.309,40</w:t>
            </w:r>
          </w:p>
        </w:tc>
        <w:tc>
          <w:tcPr>
            <w:tcW w:w="994" w:type="dxa"/>
            <w:vAlign w:val="center"/>
          </w:tcPr>
          <w:p w14:paraId="5CADAD24" w14:textId="77777777" w:rsidR="005673D0" w:rsidRPr="004547FA" w:rsidRDefault="005673D0" w:rsidP="00E53690">
            <w:pPr>
              <w:pStyle w:val="TableParagraph"/>
              <w:jc w:val="center"/>
              <w:rPr>
                <w:szCs w:val="26"/>
              </w:rPr>
            </w:pPr>
            <w:r w:rsidRPr="004547FA">
              <w:rPr>
                <w:szCs w:val="26"/>
              </w:rPr>
              <w:t>118,75</w:t>
            </w:r>
          </w:p>
        </w:tc>
        <w:tc>
          <w:tcPr>
            <w:tcW w:w="992" w:type="dxa"/>
            <w:vAlign w:val="center"/>
          </w:tcPr>
          <w:p w14:paraId="0DD812C0" w14:textId="77777777" w:rsidR="005673D0" w:rsidRPr="004547FA" w:rsidRDefault="005673D0" w:rsidP="00E53690">
            <w:pPr>
              <w:pStyle w:val="TableParagraph"/>
              <w:jc w:val="center"/>
              <w:rPr>
                <w:szCs w:val="26"/>
              </w:rPr>
            </w:pPr>
            <w:r w:rsidRPr="004547FA">
              <w:rPr>
                <w:szCs w:val="26"/>
              </w:rPr>
              <w:t>2.659,1</w:t>
            </w:r>
          </w:p>
        </w:tc>
        <w:tc>
          <w:tcPr>
            <w:tcW w:w="992" w:type="dxa"/>
            <w:vAlign w:val="center"/>
          </w:tcPr>
          <w:p w14:paraId="35540CF8" w14:textId="77777777" w:rsidR="005673D0" w:rsidRPr="004547FA" w:rsidRDefault="005673D0" w:rsidP="00E53690">
            <w:pPr>
              <w:pStyle w:val="TableParagraph"/>
              <w:jc w:val="center"/>
              <w:rPr>
                <w:szCs w:val="26"/>
              </w:rPr>
            </w:pPr>
            <w:r w:rsidRPr="004547FA">
              <w:rPr>
                <w:szCs w:val="26"/>
              </w:rPr>
              <w:t>106,65</w:t>
            </w:r>
          </w:p>
        </w:tc>
      </w:tr>
      <w:tr w:rsidR="005673D0" w:rsidRPr="004547FA" w14:paraId="01C58B31" w14:textId="77777777" w:rsidTr="0049793B">
        <w:trPr>
          <w:trHeight w:val="827"/>
        </w:trPr>
        <w:tc>
          <w:tcPr>
            <w:tcW w:w="1433" w:type="dxa"/>
            <w:vAlign w:val="center"/>
          </w:tcPr>
          <w:p w14:paraId="4534AD33" w14:textId="77777777" w:rsidR="005673D0" w:rsidRPr="004547FA" w:rsidRDefault="005673D0" w:rsidP="00E53690">
            <w:pPr>
              <w:pStyle w:val="TableParagraph"/>
              <w:jc w:val="center"/>
              <w:rPr>
                <w:szCs w:val="26"/>
              </w:rPr>
            </w:pPr>
            <w:proofErr w:type="spellStart"/>
            <w:r w:rsidRPr="004547FA">
              <w:rPr>
                <w:szCs w:val="26"/>
              </w:rPr>
              <w:t>Doanh</w:t>
            </w:r>
            <w:proofErr w:type="spellEnd"/>
          </w:p>
          <w:p w14:paraId="10E5562C" w14:textId="77777777" w:rsidR="005673D0" w:rsidRPr="004547FA" w:rsidRDefault="005673D0" w:rsidP="00E53690">
            <w:pPr>
              <w:pStyle w:val="TableParagraph"/>
              <w:jc w:val="center"/>
              <w:rPr>
                <w:szCs w:val="26"/>
              </w:rPr>
            </w:pPr>
            <w:r w:rsidRPr="004547FA">
              <w:rPr>
                <w:szCs w:val="26"/>
              </w:rPr>
              <w:t xml:space="preserve">nghiệp </w:t>
            </w:r>
            <w:proofErr w:type="spellStart"/>
            <w:r w:rsidRPr="004547FA">
              <w:rPr>
                <w:szCs w:val="26"/>
              </w:rPr>
              <w:t>tư</w:t>
            </w:r>
            <w:proofErr w:type="spellEnd"/>
            <w:r w:rsidRPr="004547FA">
              <w:rPr>
                <w:szCs w:val="26"/>
              </w:rPr>
              <w:t xml:space="preserve"> </w:t>
            </w:r>
            <w:proofErr w:type="spellStart"/>
            <w:r w:rsidRPr="004547FA">
              <w:rPr>
                <w:szCs w:val="26"/>
              </w:rPr>
              <w:t>nhân</w:t>
            </w:r>
            <w:proofErr w:type="spellEnd"/>
          </w:p>
        </w:tc>
        <w:tc>
          <w:tcPr>
            <w:tcW w:w="1417" w:type="dxa"/>
            <w:vAlign w:val="center"/>
          </w:tcPr>
          <w:p w14:paraId="492784E4" w14:textId="77777777" w:rsidR="005673D0" w:rsidRPr="004547FA" w:rsidRDefault="005673D0" w:rsidP="00E53690">
            <w:pPr>
              <w:pStyle w:val="TableParagraph"/>
              <w:jc w:val="center"/>
              <w:rPr>
                <w:b/>
                <w:i/>
                <w:szCs w:val="26"/>
              </w:rPr>
            </w:pPr>
          </w:p>
          <w:p w14:paraId="0C21ED6E" w14:textId="77777777" w:rsidR="005673D0" w:rsidRPr="004547FA" w:rsidRDefault="005673D0" w:rsidP="00E53690">
            <w:pPr>
              <w:pStyle w:val="TableParagraph"/>
              <w:jc w:val="center"/>
              <w:rPr>
                <w:szCs w:val="26"/>
              </w:rPr>
            </w:pPr>
            <w:r w:rsidRPr="004547FA">
              <w:rPr>
                <w:szCs w:val="26"/>
              </w:rPr>
              <w:t>2.792,60</w:t>
            </w:r>
          </w:p>
        </w:tc>
        <w:tc>
          <w:tcPr>
            <w:tcW w:w="1419" w:type="dxa"/>
            <w:vAlign w:val="center"/>
          </w:tcPr>
          <w:p w14:paraId="0C9E5D32" w14:textId="77777777" w:rsidR="005673D0" w:rsidRPr="004547FA" w:rsidRDefault="005673D0" w:rsidP="00E53690">
            <w:pPr>
              <w:pStyle w:val="TableParagraph"/>
              <w:jc w:val="center"/>
              <w:rPr>
                <w:b/>
                <w:i/>
                <w:szCs w:val="26"/>
              </w:rPr>
            </w:pPr>
          </w:p>
          <w:p w14:paraId="3269FE8A" w14:textId="77777777" w:rsidR="005673D0" w:rsidRPr="004547FA" w:rsidRDefault="005673D0" w:rsidP="00E53690">
            <w:pPr>
              <w:pStyle w:val="TableParagraph"/>
              <w:jc w:val="center"/>
              <w:rPr>
                <w:szCs w:val="26"/>
              </w:rPr>
            </w:pPr>
            <w:r w:rsidRPr="004547FA">
              <w:rPr>
                <w:szCs w:val="26"/>
              </w:rPr>
              <w:t>2.931,99</w:t>
            </w:r>
          </w:p>
        </w:tc>
        <w:tc>
          <w:tcPr>
            <w:tcW w:w="1421" w:type="dxa"/>
            <w:vAlign w:val="center"/>
          </w:tcPr>
          <w:p w14:paraId="2756B087" w14:textId="77777777" w:rsidR="005673D0" w:rsidRPr="004547FA" w:rsidRDefault="005673D0" w:rsidP="00E53690">
            <w:pPr>
              <w:pStyle w:val="TableParagraph"/>
              <w:jc w:val="center"/>
              <w:rPr>
                <w:b/>
                <w:i/>
                <w:szCs w:val="26"/>
              </w:rPr>
            </w:pPr>
          </w:p>
          <w:p w14:paraId="43BEEDF4" w14:textId="77777777" w:rsidR="005673D0" w:rsidRPr="004547FA" w:rsidRDefault="005673D0" w:rsidP="00E53690">
            <w:pPr>
              <w:pStyle w:val="TableParagraph"/>
              <w:jc w:val="center"/>
              <w:rPr>
                <w:szCs w:val="26"/>
              </w:rPr>
            </w:pPr>
            <w:r w:rsidRPr="004547FA">
              <w:rPr>
                <w:szCs w:val="26"/>
              </w:rPr>
              <w:t>3.165,41</w:t>
            </w:r>
          </w:p>
        </w:tc>
        <w:tc>
          <w:tcPr>
            <w:tcW w:w="1131" w:type="dxa"/>
            <w:vAlign w:val="center"/>
          </w:tcPr>
          <w:p w14:paraId="0EBB8B5A" w14:textId="77777777" w:rsidR="005673D0" w:rsidRPr="004547FA" w:rsidRDefault="005673D0" w:rsidP="00E53690">
            <w:pPr>
              <w:pStyle w:val="TableParagraph"/>
              <w:jc w:val="center"/>
              <w:rPr>
                <w:b/>
                <w:i/>
                <w:szCs w:val="26"/>
              </w:rPr>
            </w:pPr>
          </w:p>
          <w:p w14:paraId="4BDDA9C7" w14:textId="77777777" w:rsidR="005673D0" w:rsidRPr="004547FA" w:rsidRDefault="005673D0" w:rsidP="00E53690">
            <w:pPr>
              <w:pStyle w:val="TableParagraph"/>
              <w:jc w:val="center"/>
              <w:rPr>
                <w:szCs w:val="26"/>
              </w:rPr>
            </w:pPr>
            <w:r w:rsidRPr="004547FA">
              <w:rPr>
                <w:szCs w:val="26"/>
              </w:rPr>
              <w:t>139,40</w:t>
            </w:r>
          </w:p>
        </w:tc>
        <w:tc>
          <w:tcPr>
            <w:tcW w:w="994" w:type="dxa"/>
            <w:vAlign w:val="center"/>
          </w:tcPr>
          <w:p w14:paraId="11C705F9" w14:textId="77777777" w:rsidR="005673D0" w:rsidRPr="004547FA" w:rsidRDefault="005673D0" w:rsidP="00E53690">
            <w:pPr>
              <w:pStyle w:val="TableParagraph"/>
              <w:jc w:val="center"/>
              <w:rPr>
                <w:b/>
                <w:i/>
                <w:szCs w:val="26"/>
              </w:rPr>
            </w:pPr>
          </w:p>
          <w:p w14:paraId="1B3CCA4C" w14:textId="77777777" w:rsidR="005673D0" w:rsidRPr="004547FA" w:rsidRDefault="005673D0" w:rsidP="00E53690">
            <w:pPr>
              <w:pStyle w:val="TableParagraph"/>
              <w:jc w:val="center"/>
              <w:rPr>
                <w:szCs w:val="26"/>
              </w:rPr>
            </w:pPr>
            <w:r w:rsidRPr="004547FA">
              <w:rPr>
                <w:szCs w:val="26"/>
              </w:rPr>
              <w:t>104,99</w:t>
            </w:r>
          </w:p>
        </w:tc>
        <w:tc>
          <w:tcPr>
            <w:tcW w:w="992" w:type="dxa"/>
            <w:vAlign w:val="center"/>
          </w:tcPr>
          <w:p w14:paraId="062978DD" w14:textId="77777777" w:rsidR="005673D0" w:rsidRPr="004547FA" w:rsidRDefault="005673D0" w:rsidP="00E53690">
            <w:pPr>
              <w:pStyle w:val="TableParagraph"/>
              <w:jc w:val="center"/>
              <w:rPr>
                <w:b/>
                <w:i/>
                <w:szCs w:val="26"/>
              </w:rPr>
            </w:pPr>
          </w:p>
          <w:p w14:paraId="000E730E" w14:textId="77777777" w:rsidR="005673D0" w:rsidRPr="004547FA" w:rsidRDefault="005673D0" w:rsidP="00E53690">
            <w:pPr>
              <w:pStyle w:val="TableParagraph"/>
              <w:jc w:val="center"/>
              <w:rPr>
                <w:szCs w:val="26"/>
              </w:rPr>
            </w:pPr>
            <w:r w:rsidRPr="004547FA">
              <w:rPr>
                <w:szCs w:val="26"/>
              </w:rPr>
              <w:t>233,42</w:t>
            </w:r>
          </w:p>
        </w:tc>
        <w:tc>
          <w:tcPr>
            <w:tcW w:w="992" w:type="dxa"/>
            <w:vAlign w:val="center"/>
          </w:tcPr>
          <w:p w14:paraId="45609F7A" w14:textId="77777777" w:rsidR="005673D0" w:rsidRPr="004547FA" w:rsidRDefault="005673D0" w:rsidP="00E53690">
            <w:pPr>
              <w:pStyle w:val="TableParagraph"/>
              <w:jc w:val="center"/>
              <w:rPr>
                <w:b/>
                <w:i/>
                <w:szCs w:val="26"/>
              </w:rPr>
            </w:pPr>
          </w:p>
          <w:p w14:paraId="26D2D86D" w14:textId="77777777" w:rsidR="005673D0" w:rsidRPr="004547FA" w:rsidRDefault="005673D0" w:rsidP="00E53690">
            <w:pPr>
              <w:pStyle w:val="TableParagraph"/>
              <w:jc w:val="center"/>
              <w:rPr>
                <w:szCs w:val="26"/>
              </w:rPr>
            </w:pPr>
            <w:r w:rsidRPr="004547FA">
              <w:rPr>
                <w:szCs w:val="26"/>
              </w:rPr>
              <w:t>107,96</w:t>
            </w:r>
          </w:p>
        </w:tc>
      </w:tr>
      <w:tr w:rsidR="005673D0" w:rsidRPr="004547FA" w14:paraId="129F2676" w14:textId="77777777" w:rsidTr="0049793B">
        <w:trPr>
          <w:trHeight w:val="1103"/>
        </w:trPr>
        <w:tc>
          <w:tcPr>
            <w:tcW w:w="1433" w:type="dxa"/>
            <w:vAlign w:val="center"/>
          </w:tcPr>
          <w:p w14:paraId="1279961E" w14:textId="77777777" w:rsidR="005673D0" w:rsidRPr="004547FA" w:rsidRDefault="005673D0" w:rsidP="00E53690">
            <w:pPr>
              <w:pStyle w:val="TableParagraph"/>
              <w:ind w:hanging="1"/>
              <w:jc w:val="center"/>
              <w:rPr>
                <w:szCs w:val="26"/>
              </w:rPr>
            </w:pPr>
            <w:proofErr w:type="spellStart"/>
            <w:r w:rsidRPr="004547FA">
              <w:rPr>
                <w:szCs w:val="26"/>
              </w:rPr>
              <w:t>Doanh</w:t>
            </w:r>
            <w:proofErr w:type="spellEnd"/>
            <w:r w:rsidRPr="004547FA">
              <w:rPr>
                <w:szCs w:val="26"/>
              </w:rPr>
              <w:t xml:space="preserve"> nghiệp có </w:t>
            </w:r>
            <w:proofErr w:type="spellStart"/>
            <w:r w:rsidRPr="004547FA">
              <w:rPr>
                <w:szCs w:val="26"/>
              </w:rPr>
              <w:t>vốn</w:t>
            </w:r>
            <w:proofErr w:type="spellEnd"/>
            <w:r w:rsidRPr="004547FA">
              <w:rPr>
                <w:szCs w:val="26"/>
              </w:rPr>
              <w:t xml:space="preserve"> </w:t>
            </w:r>
            <w:proofErr w:type="spellStart"/>
            <w:r w:rsidRPr="004547FA">
              <w:rPr>
                <w:szCs w:val="26"/>
              </w:rPr>
              <w:t>đầu</w:t>
            </w:r>
            <w:proofErr w:type="spellEnd"/>
            <w:r w:rsidRPr="004547FA">
              <w:rPr>
                <w:szCs w:val="26"/>
              </w:rPr>
              <w:t xml:space="preserve"> </w:t>
            </w:r>
            <w:proofErr w:type="spellStart"/>
            <w:r w:rsidRPr="004547FA">
              <w:rPr>
                <w:spacing w:val="-9"/>
                <w:szCs w:val="26"/>
              </w:rPr>
              <w:t>tư</w:t>
            </w:r>
            <w:proofErr w:type="spellEnd"/>
          </w:p>
          <w:p w14:paraId="5D80C308" w14:textId="77777777" w:rsidR="005673D0" w:rsidRPr="004547FA" w:rsidRDefault="005673D0" w:rsidP="00E53690">
            <w:pPr>
              <w:pStyle w:val="TableParagraph"/>
              <w:jc w:val="center"/>
              <w:rPr>
                <w:szCs w:val="26"/>
              </w:rPr>
            </w:pPr>
            <w:r w:rsidRPr="004547FA">
              <w:rPr>
                <w:szCs w:val="26"/>
              </w:rPr>
              <w:t>nước</w:t>
            </w:r>
            <w:r w:rsidRPr="004547FA">
              <w:rPr>
                <w:spacing w:val="-3"/>
                <w:szCs w:val="26"/>
              </w:rPr>
              <w:t xml:space="preserve"> </w:t>
            </w:r>
            <w:proofErr w:type="spellStart"/>
            <w:r w:rsidRPr="004547FA">
              <w:rPr>
                <w:szCs w:val="26"/>
              </w:rPr>
              <w:t>ngoài</w:t>
            </w:r>
            <w:proofErr w:type="spellEnd"/>
          </w:p>
        </w:tc>
        <w:tc>
          <w:tcPr>
            <w:tcW w:w="1417" w:type="dxa"/>
            <w:vAlign w:val="center"/>
          </w:tcPr>
          <w:p w14:paraId="2FC6FB59" w14:textId="77777777" w:rsidR="005673D0" w:rsidRPr="004547FA" w:rsidRDefault="005673D0" w:rsidP="00E53690">
            <w:pPr>
              <w:pStyle w:val="TableParagraph"/>
              <w:jc w:val="center"/>
              <w:rPr>
                <w:b/>
                <w:i/>
                <w:szCs w:val="26"/>
              </w:rPr>
            </w:pPr>
          </w:p>
          <w:p w14:paraId="7FA55F51" w14:textId="77777777" w:rsidR="005673D0" w:rsidRPr="004547FA" w:rsidRDefault="005673D0" w:rsidP="00E53690">
            <w:pPr>
              <w:pStyle w:val="TableParagraph"/>
              <w:jc w:val="center"/>
              <w:rPr>
                <w:szCs w:val="26"/>
              </w:rPr>
            </w:pPr>
            <w:r w:rsidRPr="004547FA">
              <w:rPr>
                <w:szCs w:val="26"/>
              </w:rPr>
              <w:t>409,26</w:t>
            </w:r>
          </w:p>
        </w:tc>
        <w:tc>
          <w:tcPr>
            <w:tcW w:w="1419" w:type="dxa"/>
            <w:vAlign w:val="center"/>
          </w:tcPr>
          <w:p w14:paraId="0646AC67" w14:textId="77777777" w:rsidR="005673D0" w:rsidRPr="004547FA" w:rsidRDefault="005673D0" w:rsidP="00E53690">
            <w:pPr>
              <w:pStyle w:val="TableParagraph"/>
              <w:jc w:val="center"/>
              <w:rPr>
                <w:b/>
                <w:i/>
                <w:szCs w:val="26"/>
              </w:rPr>
            </w:pPr>
          </w:p>
          <w:p w14:paraId="60509633" w14:textId="77777777" w:rsidR="005673D0" w:rsidRPr="004547FA" w:rsidRDefault="005673D0" w:rsidP="00E53690">
            <w:pPr>
              <w:pStyle w:val="TableParagraph"/>
              <w:jc w:val="center"/>
              <w:rPr>
                <w:szCs w:val="26"/>
              </w:rPr>
            </w:pPr>
            <w:r w:rsidRPr="004547FA">
              <w:rPr>
                <w:szCs w:val="26"/>
              </w:rPr>
              <w:t>459,72</w:t>
            </w:r>
          </w:p>
        </w:tc>
        <w:tc>
          <w:tcPr>
            <w:tcW w:w="1421" w:type="dxa"/>
            <w:vAlign w:val="center"/>
          </w:tcPr>
          <w:p w14:paraId="0E9F17DE" w14:textId="77777777" w:rsidR="005673D0" w:rsidRPr="004547FA" w:rsidRDefault="005673D0" w:rsidP="00E53690">
            <w:pPr>
              <w:pStyle w:val="TableParagraph"/>
              <w:jc w:val="center"/>
              <w:rPr>
                <w:b/>
                <w:i/>
                <w:szCs w:val="26"/>
              </w:rPr>
            </w:pPr>
          </w:p>
          <w:p w14:paraId="0863645D" w14:textId="77777777" w:rsidR="005673D0" w:rsidRPr="004547FA" w:rsidRDefault="005673D0" w:rsidP="00E53690">
            <w:pPr>
              <w:pStyle w:val="TableParagraph"/>
              <w:jc w:val="center"/>
              <w:rPr>
                <w:szCs w:val="26"/>
              </w:rPr>
            </w:pPr>
            <w:r w:rsidRPr="004547FA">
              <w:rPr>
                <w:szCs w:val="26"/>
              </w:rPr>
              <w:t>622,70</w:t>
            </w:r>
          </w:p>
        </w:tc>
        <w:tc>
          <w:tcPr>
            <w:tcW w:w="1131" w:type="dxa"/>
            <w:vAlign w:val="center"/>
          </w:tcPr>
          <w:p w14:paraId="680DE68D" w14:textId="77777777" w:rsidR="005673D0" w:rsidRPr="004547FA" w:rsidRDefault="005673D0" w:rsidP="00E53690">
            <w:pPr>
              <w:pStyle w:val="TableParagraph"/>
              <w:jc w:val="center"/>
              <w:rPr>
                <w:b/>
                <w:i/>
                <w:szCs w:val="26"/>
              </w:rPr>
            </w:pPr>
          </w:p>
          <w:p w14:paraId="785293D9" w14:textId="77777777" w:rsidR="005673D0" w:rsidRPr="004547FA" w:rsidRDefault="005673D0" w:rsidP="00E53690">
            <w:pPr>
              <w:pStyle w:val="TableParagraph"/>
              <w:jc w:val="center"/>
              <w:rPr>
                <w:szCs w:val="26"/>
              </w:rPr>
            </w:pPr>
            <w:r w:rsidRPr="004547FA">
              <w:rPr>
                <w:szCs w:val="26"/>
              </w:rPr>
              <w:t>50,46</w:t>
            </w:r>
          </w:p>
        </w:tc>
        <w:tc>
          <w:tcPr>
            <w:tcW w:w="994" w:type="dxa"/>
            <w:vAlign w:val="center"/>
          </w:tcPr>
          <w:p w14:paraId="12FEE9DD" w14:textId="77777777" w:rsidR="005673D0" w:rsidRPr="004547FA" w:rsidRDefault="005673D0" w:rsidP="00E53690">
            <w:pPr>
              <w:pStyle w:val="TableParagraph"/>
              <w:jc w:val="center"/>
              <w:rPr>
                <w:b/>
                <w:i/>
                <w:szCs w:val="26"/>
              </w:rPr>
            </w:pPr>
          </w:p>
          <w:p w14:paraId="585E8AD7" w14:textId="77777777" w:rsidR="005673D0" w:rsidRPr="004547FA" w:rsidRDefault="005673D0" w:rsidP="00E53690">
            <w:pPr>
              <w:pStyle w:val="TableParagraph"/>
              <w:jc w:val="center"/>
              <w:rPr>
                <w:szCs w:val="26"/>
              </w:rPr>
            </w:pPr>
            <w:r w:rsidRPr="004547FA">
              <w:rPr>
                <w:szCs w:val="26"/>
              </w:rPr>
              <w:t>112,33</w:t>
            </w:r>
          </w:p>
        </w:tc>
        <w:tc>
          <w:tcPr>
            <w:tcW w:w="992" w:type="dxa"/>
            <w:vAlign w:val="center"/>
          </w:tcPr>
          <w:p w14:paraId="3E0145DA" w14:textId="77777777" w:rsidR="005673D0" w:rsidRPr="004547FA" w:rsidRDefault="005673D0" w:rsidP="00E53690">
            <w:pPr>
              <w:pStyle w:val="TableParagraph"/>
              <w:jc w:val="center"/>
              <w:rPr>
                <w:b/>
                <w:i/>
                <w:szCs w:val="26"/>
              </w:rPr>
            </w:pPr>
          </w:p>
          <w:p w14:paraId="51E19DAD" w14:textId="77777777" w:rsidR="005673D0" w:rsidRPr="004547FA" w:rsidRDefault="005673D0" w:rsidP="00E53690">
            <w:pPr>
              <w:pStyle w:val="TableParagraph"/>
              <w:jc w:val="center"/>
              <w:rPr>
                <w:szCs w:val="26"/>
              </w:rPr>
            </w:pPr>
            <w:r w:rsidRPr="004547FA">
              <w:rPr>
                <w:szCs w:val="26"/>
              </w:rPr>
              <w:t>162,98</w:t>
            </w:r>
          </w:p>
        </w:tc>
        <w:tc>
          <w:tcPr>
            <w:tcW w:w="992" w:type="dxa"/>
            <w:vAlign w:val="center"/>
          </w:tcPr>
          <w:p w14:paraId="576ADBC0" w14:textId="77777777" w:rsidR="005673D0" w:rsidRPr="004547FA" w:rsidRDefault="005673D0" w:rsidP="00E53690">
            <w:pPr>
              <w:pStyle w:val="TableParagraph"/>
              <w:jc w:val="center"/>
              <w:rPr>
                <w:b/>
                <w:i/>
                <w:szCs w:val="26"/>
              </w:rPr>
            </w:pPr>
          </w:p>
          <w:p w14:paraId="397D2FCA" w14:textId="77777777" w:rsidR="005673D0" w:rsidRPr="004547FA" w:rsidRDefault="005673D0" w:rsidP="00E53690">
            <w:pPr>
              <w:pStyle w:val="TableParagraph"/>
              <w:jc w:val="center"/>
              <w:rPr>
                <w:szCs w:val="26"/>
              </w:rPr>
            </w:pPr>
            <w:r w:rsidRPr="004547FA">
              <w:rPr>
                <w:szCs w:val="26"/>
              </w:rPr>
              <w:t>135,4</w:t>
            </w:r>
          </w:p>
        </w:tc>
      </w:tr>
      <w:tr w:rsidR="005673D0" w:rsidRPr="004547FA" w14:paraId="1A788EC7" w14:textId="77777777" w:rsidTr="0049793B">
        <w:trPr>
          <w:trHeight w:val="352"/>
        </w:trPr>
        <w:tc>
          <w:tcPr>
            <w:tcW w:w="1433" w:type="dxa"/>
            <w:vAlign w:val="center"/>
          </w:tcPr>
          <w:p w14:paraId="7E933AAE" w14:textId="77777777" w:rsidR="005673D0" w:rsidRPr="004547FA" w:rsidRDefault="005673D0" w:rsidP="00E53690">
            <w:pPr>
              <w:pStyle w:val="TableParagraph"/>
              <w:jc w:val="center"/>
              <w:rPr>
                <w:szCs w:val="26"/>
              </w:rPr>
            </w:pPr>
            <w:r w:rsidRPr="004547FA">
              <w:rPr>
                <w:szCs w:val="26"/>
              </w:rPr>
              <w:t xml:space="preserve">Hợp </w:t>
            </w:r>
            <w:proofErr w:type="spellStart"/>
            <w:r w:rsidRPr="004547FA">
              <w:rPr>
                <w:szCs w:val="26"/>
              </w:rPr>
              <w:t>tác</w:t>
            </w:r>
            <w:proofErr w:type="spellEnd"/>
            <w:r w:rsidRPr="004547FA">
              <w:rPr>
                <w:szCs w:val="26"/>
              </w:rPr>
              <w:t xml:space="preserve"> </w:t>
            </w:r>
            <w:proofErr w:type="spellStart"/>
            <w:r w:rsidRPr="004547FA">
              <w:rPr>
                <w:szCs w:val="26"/>
              </w:rPr>
              <w:t>xã</w:t>
            </w:r>
            <w:proofErr w:type="spellEnd"/>
          </w:p>
        </w:tc>
        <w:tc>
          <w:tcPr>
            <w:tcW w:w="1417" w:type="dxa"/>
            <w:vAlign w:val="center"/>
          </w:tcPr>
          <w:p w14:paraId="713F1FCA" w14:textId="77777777" w:rsidR="005673D0" w:rsidRPr="004547FA" w:rsidRDefault="005673D0" w:rsidP="00E53690">
            <w:pPr>
              <w:pStyle w:val="TableParagraph"/>
              <w:jc w:val="center"/>
              <w:rPr>
                <w:szCs w:val="26"/>
              </w:rPr>
            </w:pPr>
            <w:r w:rsidRPr="004547FA">
              <w:rPr>
                <w:szCs w:val="26"/>
              </w:rPr>
              <w:t>56,17</w:t>
            </w:r>
          </w:p>
        </w:tc>
        <w:tc>
          <w:tcPr>
            <w:tcW w:w="1419" w:type="dxa"/>
            <w:vAlign w:val="center"/>
          </w:tcPr>
          <w:p w14:paraId="1DB38EE2" w14:textId="77777777" w:rsidR="005673D0" w:rsidRPr="004547FA" w:rsidRDefault="005673D0" w:rsidP="00E53690">
            <w:pPr>
              <w:pStyle w:val="TableParagraph"/>
              <w:jc w:val="center"/>
              <w:rPr>
                <w:szCs w:val="26"/>
              </w:rPr>
            </w:pPr>
            <w:r w:rsidRPr="004547FA">
              <w:rPr>
                <w:szCs w:val="26"/>
              </w:rPr>
              <w:t>81,73</w:t>
            </w:r>
          </w:p>
        </w:tc>
        <w:tc>
          <w:tcPr>
            <w:tcW w:w="1421" w:type="dxa"/>
            <w:vAlign w:val="center"/>
          </w:tcPr>
          <w:p w14:paraId="0C7D2961" w14:textId="77777777" w:rsidR="005673D0" w:rsidRPr="004547FA" w:rsidRDefault="005673D0" w:rsidP="00E53690">
            <w:pPr>
              <w:pStyle w:val="TableParagraph"/>
              <w:jc w:val="center"/>
              <w:rPr>
                <w:szCs w:val="26"/>
              </w:rPr>
            </w:pPr>
            <w:r w:rsidRPr="004547FA">
              <w:rPr>
                <w:szCs w:val="26"/>
              </w:rPr>
              <w:t>72,65</w:t>
            </w:r>
          </w:p>
        </w:tc>
        <w:tc>
          <w:tcPr>
            <w:tcW w:w="1131" w:type="dxa"/>
            <w:vAlign w:val="center"/>
          </w:tcPr>
          <w:p w14:paraId="38A92756" w14:textId="77777777" w:rsidR="005673D0" w:rsidRPr="004547FA" w:rsidRDefault="005673D0" w:rsidP="00E53690">
            <w:pPr>
              <w:pStyle w:val="TableParagraph"/>
              <w:jc w:val="center"/>
              <w:rPr>
                <w:szCs w:val="26"/>
              </w:rPr>
            </w:pPr>
            <w:r w:rsidRPr="004547FA">
              <w:rPr>
                <w:szCs w:val="26"/>
              </w:rPr>
              <w:t>25,56</w:t>
            </w:r>
          </w:p>
        </w:tc>
        <w:tc>
          <w:tcPr>
            <w:tcW w:w="994" w:type="dxa"/>
            <w:vAlign w:val="center"/>
          </w:tcPr>
          <w:p w14:paraId="4C56D174" w14:textId="77777777" w:rsidR="005673D0" w:rsidRPr="004547FA" w:rsidRDefault="005673D0" w:rsidP="00E53690">
            <w:pPr>
              <w:pStyle w:val="TableParagraph"/>
              <w:jc w:val="center"/>
              <w:rPr>
                <w:szCs w:val="26"/>
              </w:rPr>
            </w:pPr>
            <w:r w:rsidRPr="004547FA">
              <w:rPr>
                <w:szCs w:val="26"/>
              </w:rPr>
              <w:t>145,49</w:t>
            </w:r>
          </w:p>
        </w:tc>
        <w:tc>
          <w:tcPr>
            <w:tcW w:w="992" w:type="dxa"/>
            <w:vAlign w:val="center"/>
          </w:tcPr>
          <w:p w14:paraId="39AE265C" w14:textId="77777777" w:rsidR="005673D0" w:rsidRPr="004547FA" w:rsidRDefault="005673D0" w:rsidP="00E53690">
            <w:pPr>
              <w:pStyle w:val="TableParagraph"/>
              <w:jc w:val="center"/>
              <w:rPr>
                <w:szCs w:val="26"/>
              </w:rPr>
            </w:pPr>
            <w:r w:rsidRPr="004547FA">
              <w:rPr>
                <w:szCs w:val="26"/>
              </w:rPr>
              <w:t>-9,08</w:t>
            </w:r>
          </w:p>
        </w:tc>
        <w:tc>
          <w:tcPr>
            <w:tcW w:w="992" w:type="dxa"/>
            <w:vAlign w:val="center"/>
          </w:tcPr>
          <w:p w14:paraId="69025B61" w14:textId="77777777" w:rsidR="005673D0" w:rsidRPr="004547FA" w:rsidRDefault="005673D0" w:rsidP="00E53690">
            <w:pPr>
              <w:pStyle w:val="TableParagraph"/>
              <w:jc w:val="center"/>
              <w:rPr>
                <w:szCs w:val="26"/>
              </w:rPr>
            </w:pPr>
            <w:r w:rsidRPr="004547FA">
              <w:rPr>
                <w:szCs w:val="26"/>
              </w:rPr>
              <w:t>88,89</w:t>
            </w:r>
          </w:p>
        </w:tc>
      </w:tr>
      <w:tr w:rsidR="005673D0" w:rsidRPr="004547FA" w14:paraId="2E5FB265" w14:textId="77777777" w:rsidTr="0049793B">
        <w:trPr>
          <w:trHeight w:val="417"/>
        </w:trPr>
        <w:tc>
          <w:tcPr>
            <w:tcW w:w="1433" w:type="dxa"/>
            <w:vAlign w:val="center"/>
          </w:tcPr>
          <w:p w14:paraId="1E0A2968" w14:textId="77777777" w:rsidR="005673D0" w:rsidRPr="004547FA" w:rsidRDefault="005673D0" w:rsidP="00E53690">
            <w:pPr>
              <w:pStyle w:val="TableParagraph"/>
              <w:jc w:val="center"/>
              <w:rPr>
                <w:szCs w:val="26"/>
              </w:rPr>
            </w:pPr>
            <w:proofErr w:type="spellStart"/>
            <w:r w:rsidRPr="004547FA">
              <w:rPr>
                <w:szCs w:val="26"/>
              </w:rPr>
              <w:t>Khác</w:t>
            </w:r>
            <w:proofErr w:type="spellEnd"/>
          </w:p>
        </w:tc>
        <w:tc>
          <w:tcPr>
            <w:tcW w:w="1417" w:type="dxa"/>
            <w:vAlign w:val="center"/>
          </w:tcPr>
          <w:p w14:paraId="06E34EB4" w14:textId="77777777" w:rsidR="005673D0" w:rsidRPr="004547FA" w:rsidRDefault="005673D0" w:rsidP="00E53690">
            <w:pPr>
              <w:pStyle w:val="TableParagraph"/>
              <w:jc w:val="center"/>
              <w:rPr>
                <w:szCs w:val="26"/>
              </w:rPr>
            </w:pPr>
            <w:r w:rsidRPr="004547FA">
              <w:rPr>
                <w:szCs w:val="26"/>
              </w:rPr>
              <w:t>8.377,79</w:t>
            </w:r>
          </w:p>
        </w:tc>
        <w:tc>
          <w:tcPr>
            <w:tcW w:w="1419" w:type="dxa"/>
            <w:vAlign w:val="center"/>
          </w:tcPr>
          <w:p w14:paraId="594F13A6" w14:textId="77777777" w:rsidR="005673D0" w:rsidRPr="004547FA" w:rsidRDefault="005673D0" w:rsidP="00E53690">
            <w:pPr>
              <w:pStyle w:val="TableParagraph"/>
              <w:jc w:val="center"/>
              <w:rPr>
                <w:szCs w:val="26"/>
              </w:rPr>
            </w:pPr>
            <w:r w:rsidRPr="004547FA">
              <w:rPr>
                <w:szCs w:val="26"/>
              </w:rPr>
              <w:t>11.595,16</w:t>
            </w:r>
          </w:p>
        </w:tc>
        <w:tc>
          <w:tcPr>
            <w:tcW w:w="1421" w:type="dxa"/>
            <w:vAlign w:val="center"/>
          </w:tcPr>
          <w:p w14:paraId="49B1B35A" w14:textId="77777777" w:rsidR="005673D0" w:rsidRPr="004547FA" w:rsidRDefault="005673D0" w:rsidP="00E53690">
            <w:pPr>
              <w:pStyle w:val="TableParagraph"/>
              <w:jc w:val="center"/>
              <w:rPr>
                <w:szCs w:val="26"/>
              </w:rPr>
            </w:pPr>
            <w:r w:rsidRPr="004547FA">
              <w:rPr>
                <w:szCs w:val="26"/>
              </w:rPr>
              <w:t>10.399,16</w:t>
            </w:r>
          </w:p>
        </w:tc>
        <w:tc>
          <w:tcPr>
            <w:tcW w:w="1131" w:type="dxa"/>
            <w:vAlign w:val="center"/>
          </w:tcPr>
          <w:p w14:paraId="413A5AB0" w14:textId="77777777" w:rsidR="005673D0" w:rsidRPr="004547FA" w:rsidRDefault="005673D0" w:rsidP="00E53690">
            <w:pPr>
              <w:pStyle w:val="TableParagraph"/>
              <w:jc w:val="center"/>
              <w:rPr>
                <w:szCs w:val="26"/>
              </w:rPr>
            </w:pPr>
            <w:r w:rsidRPr="004547FA">
              <w:rPr>
                <w:szCs w:val="26"/>
              </w:rPr>
              <w:t>3.217,37</w:t>
            </w:r>
          </w:p>
        </w:tc>
        <w:tc>
          <w:tcPr>
            <w:tcW w:w="994" w:type="dxa"/>
            <w:vAlign w:val="center"/>
          </w:tcPr>
          <w:p w14:paraId="76B5E75A" w14:textId="77777777" w:rsidR="005673D0" w:rsidRPr="004547FA" w:rsidRDefault="005673D0" w:rsidP="00E53690">
            <w:pPr>
              <w:pStyle w:val="TableParagraph"/>
              <w:jc w:val="center"/>
              <w:rPr>
                <w:szCs w:val="26"/>
              </w:rPr>
            </w:pPr>
            <w:r w:rsidRPr="004547FA">
              <w:rPr>
                <w:szCs w:val="26"/>
              </w:rPr>
              <w:t>138,40</w:t>
            </w:r>
          </w:p>
        </w:tc>
        <w:tc>
          <w:tcPr>
            <w:tcW w:w="992" w:type="dxa"/>
            <w:vAlign w:val="center"/>
          </w:tcPr>
          <w:p w14:paraId="3B796A98" w14:textId="77777777" w:rsidR="005673D0" w:rsidRPr="004547FA" w:rsidRDefault="005673D0" w:rsidP="00E53690">
            <w:pPr>
              <w:pStyle w:val="TableParagraph"/>
              <w:jc w:val="center"/>
              <w:rPr>
                <w:szCs w:val="26"/>
              </w:rPr>
            </w:pPr>
            <w:r w:rsidRPr="004547FA">
              <w:rPr>
                <w:szCs w:val="26"/>
              </w:rPr>
              <w:t>-1.196</w:t>
            </w:r>
          </w:p>
        </w:tc>
        <w:tc>
          <w:tcPr>
            <w:tcW w:w="992" w:type="dxa"/>
            <w:vAlign w:val="center"/>
          </w:tcPr>
          <w:p w14:paraId="3BFB2FA5" w14:textId="77777777" w:rsidR="005673D0" w:rsidRPr="004547FA" w:rsidRDefault="005673D0" w:rsidP="00E53690">
            <w:pPr>
              <w:pStyle w:val="TableParagraph"/>
              <w:jc w:val="center"/>
              <w:rPr>
                <w:szCs w:val="26"/>
              </w:rPr>
            </w:pPr>
            <w:r w:rsidRPr="004547FA">
              <w:rPr>
                <w:szCs w:val="26"/>
              </w:rPr>
              <w:t>89,69</w:t>
            </w:r>
          </w:p>
        </w:tc>
      </w:tr>
      <w:tr w:rsidR="005673D0" w:rsidRPr="004547FA" w14:paraId="6B853555" w14:textId="77777777" w:rsidTr="0049793B">
        <w:trPr>
          <w:trHeight w:val="422"/>
        </w:trPr>
        <w:tc>
          <w:tcPr>
            <w:tcW w:w="1433" w:type="dxa"/>
            <w:vAlign w:val="center"/>
          </w:tcPr>
          <w:p w14:paraId="284BA449" w14:textId="77777777" w:rsidR="005673D0" w:rsidRPr="004547FA" w:rsidRDefault="005673D0" w:rsidP="00E53690">
            <w:pPr>
              <w:pStyle w:val="TableParagraph"/>
              <w:jc w:val="center"/>
              <w:rPr>
                <w:szCs w:val="26"/>
              </w:rPr>
            </w:pPr>
            <w:proofErr w:type="spellStart"/>
            <w:r w:rsidRPr="004547FA">
              <w:rPr>
                <w:szCs w:val="26"/>
              </w:rPr>
              <w:t>Tổng</w:t>
            </w:r>
            <w:proofErr w:type="spellEnd"/>
            <w:r w:rsidRPr="004547FA">
              <w:rPr>
                <w:szCs w:val="26"/>
              </w:rPr>
              <w:t xml:space="preserve"> </w:t>
            </w:r>
            <w:proofErr w:type="spellStart"/>
            <w:r w:rsidRPr="004547FA">
              <w:rPr>
                <w:szCs w:val="26"/>
              </w:rPr>
              <w:t>cộng</w:t>
            </w:r>
            <w:proofErr w:type="spellEnd"/>
          </w:p>
        </w:tc>
        <w:tc>
          <w:tcPr>
            <w:tcW w:w="1417" w:type="dxa"/>
            <w:vAlign w:val="center"/>
          </w:tcPr>
          <w:p w14:paraId="78EA44F4" w14:textId="77777777" w:rsidR="005673D0" w:rsidRPr="004547FA" w:rsidRDefault="005673D0" w:rsidP="00E53690">
            <w:pPr>
              <w:pStyle w:val="TableParagraph"/>
              <w:jc w:val="center"/>
              <w:rPr>
                <w:szCs w:val="26"/>
              </w:rPr>
            </w:pPr>
            <w:r w:rsidRPr="004547FA">
              <w:rPr>
                <w:szCs w:val="26"/>
              </w:rPr>
              <w:t>50.355</w:t>
            </w:r>
          </w:p>
        </w:tc>
        <w:tc>
          <w:tcPr>
            <w:tcW w:w="1419" w:type="dxa"/>
            <w:vAlign w:val="center"/>
          </w:tcPr>
          <w:p w14:paraId="4E644CEF" w14:textId="77777777" w:rsidR="005673D0" w:rsidRPr="004547FA" w:rsidRDefault="005673D0" w:rsidP="00E53690">
            <w:pPr>
              <w:pStyle w:val="TableParagraph"/>
              <w:jc w:val="center"/>
              <w:rPr>
                <w:szCs w:val="26"/>
              </w:rPr>
            </w:pPr>
            <w:r w:rsidRPr="004547FA">
              <w:rPr>
                <w:szCs w:val="26"/>
              </w:rPr>
              <w:t>53.307</w:t>
            </w:r>
          </w:p>
        </w:tc>
        <w:tc>
          <w:tcPr>
            <w:tcW w:w="1421" w:type="dxa"/>
            <w:vAlign w:val="center"/>
          </w:tcPr>
          <w:p w14:paraId="78E8563F" w14:textId="77777777" w:rsidR="005673D0" w:rsidRPr="004547FA" w:rsidRDefault="005673D0" w:rsidP="00E53690">
            <w:pPr>
              <w:pStyle w:val="TableParagraph"/>
              <w:jc w:val="center"/>
              <w:rPr>
                <w:szCs w:val="26"/>
              </w:rPr>
            </w:pPr>
            <w:r w:rsidRPr="004547FA">
              <w:rPr>
                <w:szCs w:val="26"/>
              </w:rPr>
              <w:t>57.050</w:t>
            </w:r>
          </w:p>
        </w:tc>
        <w:tc>
          <w:tcPr>
            <w:tcW w:w="1131" w:type="dxa"/>
            <w:vAlign w:val="center"/>
          </w:tcPr>
          <w:p w14:paraId="04419E89" w14:textId="77777777" w:rsidR="005673D0" w:rsidRPr="004547FA" w:rsidRDefault="005673D0" w:rsidP="00E53690">
            <w:pPr>
              <w:pStyle w:val="TableParagraph"/>
              <w:jc w:val="center"/>
              <w:rPr>
                <w:szCs w:val="26"/>
              </w:rPr>
            </w:pPr>
            <w:r w:rsidRPr="004547FA">
              <w:rPr>
                <w:szCs w:val="26"/>
              </w:rPr>
              <w:t>2.952,00</w:t>
            </w:r>
          </w:p>
        </w:tc>
        <w:tc>
          <w:tcPr>
            <w:tcW w:w="994" w:type="dxa"/>
            <w:vAlign w:val="center"/>
          </w:tcPr>
          <w:p w14:paraId="646B93C2" w14:textId="77777777" w:rsidR="005673D0" w:rsidRPr="004547FA" w:rsidRDefault="005673D0" w:rsidP="00E53690">
            <w:pPr>
              <w:pStyle w:val="TableParagraph"/>
              <w:jc w:val="center"/>
              <w:rPr>
                <w:szCs w:val="26"/>
              </w:rPr>
            </w:pPr>
            <w:r w:rsidRPr="004547FA">
              <w:rPr>
                <w:szCs w:val="26"/>
              </w:rPr>
              <w:t>105,86</w:t>
            </w:r>
          </w:p>
        </w:tc>
        <w:tc>
          <w:tcPr>
            <w:tcW w:w="992" w:type="dxa"/>
            <w:vAlign w:val="center"/>
          </w:tcPr>
          <w:p w14:paraId="0E1056D7" w14:textId="77777777" w:rsidR="005673D0" w:rsidRPr="004547FA" w:rsidRDefault="005673D0" w:rsidP="00E53690">
            <w:pPr>
              <w:pStyle w:val="TableParagraph"/>
              <w:jc w:val="center"/>
              <w:rPr>
                <w:szCs w:val="26"/>
              </w:rPr>
            </w:pPr>
            <w:r w:rsidRPr="004547FA">
              <w:rPr>
                <w:szCs w:val="26"/>
              </w:rPr>
              <w:t>3.743</w:t>
            </w:r>
          </w:p>
        </w:tc>
        <w:tc>
          <w:tcPr>
            <w:tcW w:w="992" w:type="dxa"/>
            <w:vAlign w:val="center"/>
          </w:tcPr>
          <w:p w14:paraId="23E03605" w14:textId="77777777" w:rsidR="005673D0" w:rsidRPr="004547FA" w:rsidRDefault="005673D0" w:rsidP="00E53690">
            <w:pPr>
              <w:pStyle w:val="TableParagraph"/>
              <w:jc w:val="center"/>
              <w:rPr>
                <w:szCs w:val="26"/>
              </w:rPr>
            </w:pPr>
            <w:r w:rsidRPr="004547FA">
              <w:rPr>
                <w:szCs w:val="26"/>
              </w:rPr>
              <w:t>107,02</w:t>
            </w:r>
          </w:p>
        </w:tc>
      </w:tr>
    </w:tbl>
    <w:p w14:paraId="40808F69" w14:textId="756BB468" w:rsidR="005673D0" w:rsidRPr="004547FA" w:rsidRDefault="005673D0"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7869DCFC" w14:textId="77777777" w:rsidR="005673D0" w:rsidRPr="004547FA" w:rsidRDefault="005673D0" w:rsidP="00E53690">
      <w:pPr>
        <w:widowControl/>
        <w:autoSpaceDE/>
        <w:autoSpaceDN/>
        <w:spacing w:after="160"/>
        <w:rPr>
          <w:b/>
          <w:bCs/>
          <w:szCs w:val="26"/>
        </w:rPr>
      </w:pPr>
      <w:r w:rsidRPr="004547FA">
        <w:rPr>
          <w:b/>
          <w:bCs/>
          <w:i/>
          <w:iCs/>
          <w:szCs w:val="26"/>
        </w:rPr>
        <w:br w:type="page"/>
      </w:r>
    </w:p>
    <w:p w14:paraId="70952FF8" w14:textId="4B04719A" w:rsidR="005673D0" w:rsidRPr="00A24644" w:rsidRDefault="00561691" w:rsidP="00A24644">
      <w:pPr>
        <w:pStyle w:val="Caption"/>
      </w:pPr>
      <w:bookmarkStart w:id="221" w:name="_Toc101095458"/>
      <w:proofErr w:type="spellStart"/>
      <w:r w:rsidRPr="00A24644">
        <w:lastRenderedPageBreak/>
        <w:t>Biểu</w:t>
      </w:r>
      <w:proofErr w:type="spellEnd"/>
      <w:r w:rsidRPr="00A24644">
        <w:t xml:space="preserve"> </w:t>
      </w:r>
      <w:proofErr w:type="spellStart"/>
      <w:r w:rsidRPr="00A24644">
        <w:t>đồ</w:t>
      </w:r>
      <w:proofErr w:type="spellEnd"/>
      <w:r w:rsidRPr="00A24644">
        <w:t xml:space="preserve"> 2.</w:t>
      </w:r>
      <w:fldSimple w:instr=" SEQ Biểu_đồ_2. \* ARABIC ">
        <w:r w:rsidR="00CB238D" w:rsidRPr="00A24644">
          <w:t>11</w:t>
        </w:r>
      </w:fldSimple>
      <w:r w:rsidR="005673D0" w:rsidRPr="00A24644">
        <w:t xml:space="preserve">: </w:t>
      </w:r>
      <w:proofErr w:type="spellStart"/>
      <w:r w:rsidR="005673D0" w:rsidRPr="00A24644">
        <w:t>Dư</w:t>
      </w:r>
      <w:proofErr w:type="spellEnd"/>
      <w:r w:rsidR="005673D0" w:rsidRPr="00A24644">
        <w:t xml:space="preserve"> </w:t>
      </w:r>
      <w:proofErr w:type="spellStart"/>
      <w:r w:rsidR="005673D0" w:rsidRPr="00A24644">
        <w:t>nợ</w:t>
      </w:r>
      <w:proofErr w:type="spellEnd"/>
      <w:r w:rsidR="005673D0" w:rsidRPr="00A24644">
        <w:t xml:space="preserve"> </w:t>
      </w:r>
      <w:proofErr w:type="spellStart"/>
      <w:r w:rsidR="005673D0" w:rsidRPr="00A24644">
        <w:t>cho</w:t>
      </w:r>
      <w:proofErr w:type="spellEnd"/>
      <w:r w:rsidR="005673D0" w:rsidRPr="00A24644">
        <w:t xml:space="preserve"> </w:t>
      </w:r>
      <w:proofErr w:type="spellStart"/>
      <w:r w:rsidR="005673D0" w:rsidRPr="00A24644">
        <w:t>vay</w:t>
      </w:r>
      <w:proofErr w:type="spellEnd"/>
      <w:r w:rsidR="005673D0" w:rsidRPr="00A24644">
        <w:t xml:space="preserve"> </w:t>
      </w:r>
      <w:proofErr w:type="spellStart"/>
      <w:r w:rsidR="005673D0" w:rsidRPr="00A24644">
        <w:t>theo</w:t>
      </w:r>
      <w:proofErr w:type="spellEnd"/>
      <w:r w:rsidR="005673D0" w:rsidRPr="00A24644">
        <w:t xml:space="preserve"> </w:t>
      </w:r>
      <w:proofErr w:type="spellStart"/>
      <w:r w:rsidR="005673D0" w:rsidRPr="00A24644">
        <w:t>thành</w:t>
      </w:r>
      <w:proofErr w:type="spellEnd"/>
      <w:r w:rsidR="005673D0" w:rsidRPr="00A24644">
        <w:t xml:space="preserve"> </w:t>
      </w:r>
      <w:proofErr w:type="spellStart"/>
      <w:r w:rsidR="005673D0" w:rsidRPr="00A24644">
        <w:t>phần</w:t>
      </w:r>
      <w:proofErr w:type="spellEnd"/>
      <w:r w:rsidR="005673D0" w:rsidRPr="00A24644">
        <w:t xml:space="preserve"> </w:t>
      </w:r>
      <w:proofErr w:type="spellStart"/>
      <w:r w:rsidR="005673D0" w:rsidRPr="00A24644">
        <w:t>kinh</w:t>
      </w:r>
      <w:proofErr w:type="spellEnd"/>
      <w:r w:rsidR="005673D0" w:rsidRPr="00A24644">
        <w:t xml:space="preserve"> tế</w:t>
      </w:r>
      <w:bookmarkEnd w:id="221"/>
    </w:p>
    <w:p w14:paraId="04CBAC1B" w14:textId="77777777" w:rsidR="005673D0" w:rsidRPr="004547FA" w:rsidRDefault="005673D0"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p w14:paraId="310332EB" w14:textId="1C525E28" w:rsidR="005673D0" w:rsidRPr="004547FA" w:rsidRDefault="005673D0" w:rsidP="00A24644">
      <w:pPr>
        <w:pStyle w:val="BodyText"/>
        <w:spacing w:before="122"/>
        <w:jc w:val="right"/>
        <w:rPr>
          <w:bCs/>
          <w:i/>
          <w:iCs/>
        </w:rPr>
      </w:pPr>
      <w:r w:rsidRPr="004547FA">
        <w:rPr>
          <w:b/>
          <w:bCs/>
          <w:noProof/>
        </w:rPr>
        <mc:AlternateContent>
          <mc:Choice Requires="wpg">
            <w:drawing>
              <wp:anchor distT="0" distB="0" distL="0" distR="0" simplePos="0" relativeHeight="251671552" behindDoc="1" locked="0" layoutInCell="1" allowOverlap="1" wp14:anchorId="3DB27DDA" wp14:editId="42860BD3">
                <wp:simplePos x="0" y="0"/>
                <wp:positionH relativeFrom="page">
                  <wp:posOffset>1359535</wp:posOffset>
                </wp:positionH>
                <wp:positionV relativeFrom="paragraph">
                  <wp:posOffset>0</wp:posOffset>
                </wp:positionV>
                <wp:extent cx="5227955" cy="2183130"/>
                <wp:effectExtent l="0" t="0" r="0" b="0"/>
                <wp:wrapTopAndBottom/>
                <wp:docPr id="31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7955" cy="2183130"/>
                          <a:chOff x="2516" y="142"/>
                          <a:chExt cx="8233" cy="3438"/>
                        </a:xfrm>
                      </wpg:grpSpPr>
                      <pic:pic xmlns:pic="http://schemas.openxmlformats.org/drawingml/2006/picture">
                        <pic:nvPicPr>
                          <pic:cNvPr id="313" name="Picture 2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686" y="373"/>
                            <a:ext cx="4028" cy="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4" name="AutoShape 237"/>
                        <wps:cNvSpPr>
                          <a:spLocks/>
                        </wps:cNvSpPr>
                        <wps:spPr bwMode="auto">
                          <a:xfrm>
                            <a:off x="3636" y="461"/>
                            <a:ext cx="3956" cy="2782"/>
                          </a:xfrm>
                          <a:custGeom>
                            <a:avLst/>
                            <a:gdLst>
                              <a:gd name="T0" fmla="+- 0 3697 3637"/>
                              <a:gd name="T1" fmla="*/ T0 w 3956"/>
                              <a:gd name="T2" fmla="+- 0 3191 462"/>
                              <a:gd name="T3" fmla="*/ 3191 h 2782"/>
                              <a:gd name="T4" fmla="+- 0 3697 3637"/>
                              <a:gd name="T5" fmla="*/ T4 w 3956"/>
                              <a:gd name="T6" fmla="+- 0 3243 462"/>
                              <a:gd name="T7" fmla="*/ 3243 h 2782"/>
                              <a:gd name="T8" fmla="+- 0 4477 3637"/>
                              <a:gd name="T9" fmla="*/ T8 w 3956"/>
                              <a:gd name="T10" fmla="+- 0 3191 462"/>
                              <a:gd name="T11" fmla="*/ 3191 h 2782"/>
                              <a:gd name="T12" fmla="+- 0 4477 3637"/>
                              <a:gd name="T13" fmla="*/ T12 w 3956"/>
                              <a:gd name="T14" fmla="+- 0 3243 462"/>
                              <a:gd name="T15" fmla="*/ 3243 h 2782"/>
                              <a:gd name="T16" fmla="+- 0 5254 3637"/>
                              <a:gd name="T17" fmla="*/ T16 w 3956"/>
                              <a:gd name="T18" fmla="+- 0 3191 462"/>
                              <a:gd name="T19" fmla="*/ 3191 h 2782"/>
                              <a:gd name="T20" fmla="+- 0 5254 3637"/>
                              <a:gd name="T21" fmla="*/ T20 w 3956"/>
                              <a:gd name="T22" fmla="+- 0 3243 462"/>
                              <a:gd name="T23" fmla="*/ 3243 h 2782"/>
                              <a:gd name="T24" fmla="+- 0 6034 3637"/>
                              <a:gd name="T25" fmla="*/ T24 w 3956"/>
                              <a:gd name="T26" fmla="+- 0 3191 462"/>
                              <a:gd name="T27" fmla="*/ 3191 h 2782"/>
                              <a:gd name="T28" fmla="+- 0 6034 3637"/>
                              <a:gd name="T29" fmla="*/ T28 w 3956"/>
                              <a:gd name="T30" fmla="+- 0 3243 462"/>
                              <a:gd name="T31" fmla="*/ 3243 h 2782"/>
                              <a:gd name="T32" fmla="+- 0 6812 3637"/>
                              <a:gd name="T33" fmla="*/ T32 w 3956"/>
                              <a:gd name="T34" fmla="+- 0 3191 462"/>
                              <a:gd name="T35" fmla="*/ 3191 h 2782"/>
                              <a:gd name="T36" fmla="+- 0 6812 3637"/>
                              <a:gd name="T37" fmla="*/ T36 w 3956"/>
                              <a:gd name="T38" fmla="+- 0 3243 462"/>
                              <a:gd name="T39" fmla="*/ 3243 h 2782"/>
                              <a:gd name="T40" fmla="+- 0 7592 3637"/>
                              <a:gd name="T41" fmla="*/ T40 w 3956"/>
                              <a:gd name="T42" fmla="+- 0 3191 462"/>
                              <a:gd name="T43" fmla="*/ 3191 h 2782"/>
                              <a:gd name="T44" fmla="+- 0 7592 3637"/>
                              <a:gd name="T45" fmla="*/ T44 w 3956"/>
                              <a:gd name="T46" fmla="+- 0 3243 462"/>
                              <a:gd name="T47" fmla="*/ 3243 h 2782"/>
                              <a:gd name="T48" fmla="+- 0 3697 3637"/>
                              <a:gd name="T49" fmla="*/ T48 w 3956"/>
                              <a:gd name="T50" fmla="+- 0 3189 462"/>
                              <a:gd name="T51" fmla="*/ 3189 h 2782"/>
                              <a:gd name="T52" fmla="+- 0 3637 3637"/>
                              <a:gd name="T53" fmla="*/ T52 w 3956"/>
                              <a:gd name="T54" fmla="+- 0 3189 462"/>
                              <a:gd name="T55" fmla="*/ 3189 h 2782"/>
                              <a:gd name="T56" fmla="+- 0 3697 3637"/>
                              <a:gd name="T57" fmla="*/ T56 w 3956"/>
                              <a:gd name="T58" fmla="+- 0 2281 462"/>
                              <a:gd name="T59" fmla="*/ 2281 h 2782"/>
                              <a:gd name="T60" fmla="+- 0 3637 3637"/>
                              <a:gd name="T61" fmla="*/ T60 w 3956"/>
                              <a:gd name="T62" fmla="+- 0 2281 462"/>
                              <a:gd name="T63" fmla="*/ 2281 h 2782"/>
                              <a:gd name="T64" fmla="+- 0 3697 3637"/>
                              <a:gd name="T65" fmla="*/ T64 w 3956"/>
                              <a:gd name="T66" fmla="+- 0 1372 462"/>
                              <a:gd name="T67" fmla="*/ 1372 h 2782"/>
                              <a:gd name="T68" fmla="+- 0 3637 3637"/>
                              <a:gd name="T69" fmla="*/ T68 w 3956"/>
                              <a:gd name="T70" fmla="+- 0 1372 462"/>
                              <a:gd name="T71" fmla="*/ 1372 h 2782"/>
                              <a:gd name="T72" fmla="+- 0 3697 3637"/>
                              <a:gd name="T73" fmla="*/ T72 w 3956"/>
                              <a:gd name="T74" fmla="+- 0 462 462"/>
                              <a:gd name="T75" fmla="*/ 462 h 2782"/>
                              <a:gd name="T76" fmla="+- 0 3637 3637"/>
                              <a:gd name="T77" fmla="*/ T76 w 3956"/>
                              <a:gd name="T78" fmla="+- 0 462 462"/>
                              <a:gd name="T79" fmla="*/ 462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956" h="2782">
                                <a:moveTo>
                                  <a:pt x="60" y="2729"/>
                                </a:moveTo>
                                <a:lnTo>
                                  <a:pt x="60" y="2781"/>
                                </a:lnTo>
                                <a:moveTo>
                                  <a:pt x="840" y="2729"/>
                                </a:moveTo>
                                <a:lnTo>
                                  <a:pt x="840" y="2781"/>
                                </a:lnTo>
                                <a:moveTo>
                                  <a:pt x="1617" y="2729"/>
                                </a:moveTo>
                                <a:lnTo>
                                  <a:pt x="1617" y="2781"/>
                                </a:lnTo>
                                <a:moveTo>
                                  <a:pt x="2397" y="2729"/>
                                </a:moveTo>
                                <a:lnTo>
                                  <a:pt x="2397" y="2781"/>
                                </a:lnTo>
                                <a:moveTo>
                                  <a:pt x="3175" y="2729"/>
                                </a:moveTo>
                                <a:lnTo>
                                  <a:pt x="3175" y="2781"/>
                                </a:lnTo>
                                <a:moveTo>
                                  <a:pt x="3955" y="2729"/>
                                </a:moveTo>
                                <a:lnTo>
                                  <a:pt x="3955" y="2781"/>
                                </a:lnTo>
                                <a:moveTo>
                                  <a:pt x="60" y="2727"/>
                                </a:moveTo>
                                <a:lnTo>
                                  <a:pt x="0" y="2727"/>
                                </a:lnTo>
                                <a:moveTo>
                                  <a:pt x="60" y="1819"/>
                                </a:moveTo>
                                <a:lnTo>
                                  <a:pt x="0" y="1819"/>
                                </a:lnTo>
                                <a:moveTo>
                                  <a:pt x="60" y="910"/>
                                </a:moveTo>
                                <a:lnTo>
                                  <a:pt x="0" y="910"/>
                                </a:lnTo>
                                <a:moveTo>
                                  <a:pt x="60" y="0"/>
                                </a:moveTo>
                                <a:lnTo>
                                  <a:pt x="0" y="0"/>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238"/>
                        <wps:cNvSpPr>
                          <a:spLocks noChangeArrowheads="1"/>
                        </wps:cNvSpPr>
                        <wps:spPr bwMode="auto">
                          <a:xfrm>
                            <a:off x="8064" y="1053"/>
                            <a:ext cx="100" cy="100"/>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39"/>
                        <wps:cNvSpPr>
                          <a:spLocks noChangeArrowheads="1"/>
                        </wps:cNvSpPr>
                        <wps:spPr bwMode="auto">
                          <a:xfrm>
                            <a:off x="8064" y="1492"/>
                            <a:ext cx="100" cy="100"/>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240"/>
                        <wps:cNvSpPr>
                          <a:spLocks noChangeArrowheads="1"/>
                        </wps:cNvSpPr>
                        <wps:spPr bwMode="auto">
                          <a:xfrm>
                            <a:off x="8064" y="1931"/>
                            <a:ext cx="100" cy="10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241"/>
                        <wps:cNvSpPr>
                          <a:spLocks noChangeArrowheads="1"/>
                        </wps:cNvSpPr>
                        <wps:spPr bwMode="auto">
                          <a:xfrm>
                            <a:off x="8064" y="2371"/>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242"/>
                        <wps:cNvSpPr>
                          <a:spLocks noChangeArrowheads="1"/>
                        </wps:cNvSpPr>
                        <wps:spPr bwMode="auto">
                          <a:xfrm>
                            <a:off x="8064" y="2810"/>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243"/>
                        <wps:cNvSpPr>
                          <a:spLocks noChangeArrowheads="1"/>
                        </wps:cNvSpPr>
                        <wps:spPr bwMode="auto">
                          <a:xfrm>
                            <a:off x="2523" y="149"/>
                            <a:ext cx="8218" cy="3423"/>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Text Box 244"/>
                        <wps:cNvSpPr txBox="1">
                          <a:spLocks noChangeArrowheads="1"/>
                        </wps:cNvSpPr>
                        <wps:spPr bwMode="auto">
                          <a:xfrm>
                            <a:off x="2616" y="806"/>
                            <a:ext cx="9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B0350" w14:textId="10246B21" w:rsidR="00ED6A49" w:rsidRDefault="00ED6A49" w:rsidP="005673D0">
                              <w:pPr>
                                <w:spacing w:line="221" w:lineRule="exact"/>
                                <w:rPr>
                                  <w:sz w:val="20"/>
                                </w:rPr>
                              </w:pPr>
                              <w:r>
                                <w:rPr>
                                  <w:sz w:val="20"/>
                                </w:rPr>
                                <w:t>31/12/2021</w:t>
                              </w:r>
                            </w:p>
                          </w:txbxContent>
                        </wps:txbx>
                        <wps:bodyPr rot="0" vert="horz" wrap="square" lIns="0" tIns="0" rIns="0" bIns="0" anchor="t" anchorCtr="0" upright="1">
                          <a:noAutofit/>
                        </wps:bodyPr>
                      </wps:wsp>
                      <wps:wsp>
                        <wps:cNvPr id="322" name="Text Box 245"/>
                        <wps:cNvSpPr txBox="1">
                          <a:spLocks noChangeArrowheads="1"/>
                        </wps:cNvSpPr>
                        <wps:spPr bwMode="auto">
                          <a:xfrm>
                            <a:off x="8208" y="987"/>
                            <a:ext cx="891"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AFDA2" w14:textId="77777777" w:rsidR="00ED6A49" w:rsidRDefault="00ED6A49" w:rsidP="005673D0">
                              <w:pPr>
                                <w:spacing w:line="221" w:lineRule="exact"/>
                                <w:rPr>
                                  <w:sz w:val="20"/>
                                </w:rPr>
                              </w:pPr>
                              <w:proofErr w:type="spellStart"/>
                              <w:r>
                                <w:rPr>
                                  <w:sz w:val="20"/>
                                </w:rPr>
                                <w:t>Khác</w:t>
                              </w:r>
                              <w:proofErr w:type="spellEnd"/>
                            </w:p>
                            <w:p w14:paraId="28012D6F" w14:textId="77777777" w:rsidR="00ED6A49" w:rsidRDefault="00ED6A49" w:rsidP="005673D0">
                              <w:pPr>
                                <w:rPr>
                                  <w:sz w:val="19"/>
                                </w:rPr>
                              </w:pPr>
                            </w:p>
                            <w:p w14:paraId="5038BF49" w14:textId="77777777" w:rsidR="00ED6A49" w:rsidRDefault="00ED6A49" w:rsidP="005673D0">
                              <w:pPr>
                                <w:rPr>
                                  <w:sz w:val="20"/>
                                </w:rPr>
                              </w:pPr>
                              <w:r>
                                <w:rPr>
                                  <w:sz w:val="20"/>
                                </w:rPr>
                                <w:t xml:space="preserve">Hợp </w:t>
                              </w:r>
                              <w:proofErr w:type="spellStart"/>
                              <w:r>
                                <w:rPr>
                                  <w:sz w:val="20"/>
                                </w:rPr>
                                <w:t>tác</w:t>
                              </w:r>
                              <w:proofErr w:type="spellEnd"/>
                              <w:r>
                                <w:rPr>
                                  <w:sz w:val="20"/>
                                </w:rPr>
                                <w:t xml:space="preserve"> </w:t>
                              </w:r>
                              <w:proofErr w:type="spellStart"/>
                              <w:r>
                                <w:rPr>
                                  <w:sz w:val="20"/>
                                </w:rPr>
                                <w:t>xã</w:t>
                              </w:r>
                              <w:proofErr w:type="spellEnd"/>
                            </w:p>
                          </w:txbxContent>
                        </wps:txbx>
                        <wps:bodyPr rot="0" vert="horz" wrap="square" lIns="0" tIns="0" rIns="0" bIns="0" anchor="t" anchorCtr="0" upright="1">
                          <a:noAutofit/>
                        </wps:bodyPr>
                      </wps:wsp>
                      <wps:wsp>
                        <wps:cNvPr id="323" name="Text Box 246"/>
                        <wps:cNvSpPr txBox="1">
                          <a:spLocks noChangeArrowheads="1"/>
                        </wps:cNvSpPr>
                        <wps:spPr bwMode="auto">
                          <a:xfrm>
                            <a:off x="2616" y="1715"/>
                            <a:ext cx="9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F23B2" w14:textId="0BEDB760" w:rsidR="00ED6A49" w:rsidRDefault="00ED6A49" w:rsidP="005673D0">
                              <w:pPr>
                                <w:spacing w:line="221" w:lineRule="exact"/>
                                <w:rPr>
                                  <w:sz w:val="20"/>
                                </w:rPr>
                              </w:pPr>
                              <w:r>
                                <w:rPr>
                                  <w:sz w:val="20"/>
                                </w:rPr>
                                <w:t>31/12/2020</w:t>
                              </w:r>
                            </w:p>
                          </w:txbxContent>
                        </wps:txbx>
                        <wps:bodyPr rot="0" vert="horz" wrap="square" lIns="0" tIns="0" rIns="0" bIns="0" anchor="t" anchorCtr="0" upright="1">
                          <a:noAutofit/>
                        </wps:bodyPr>
                      </wps:wsp>
                      <wps:wsp>
                        <wps:cNvPr id="324" name="Text Box 247"/>
                        <wps:cNvSpPr txBox="1">
                          <a:spLocks noChangeArrowheads="1"/>
                        </wps:cNvSpPr>
                        <wps:spPr bwMode="auto">
                          <a:xfrm>
                            <a:off x="8208" y="1876"/>
                            <a:ext cx="2287"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924C6" w14:textId="77777777" w:rsidR="00ED6A49" w:rsidRDefault="00ED6A49" w:rsidP="005673D0">
                              <w:pPr>
                                <w:ind w:right="-3"/>
                                <w:rPr>
                                  <w:sz w:val="20"/>
                                </w:rPr>
                              </w:pPr>
                              <w:proofErr w:type="spellStart"/>
                              <w:r>
                                <w:rPr>
                                  <w:sz w:val="20"/>
                                </w:rPr>
                                <w:t>Doanh</w:t>
                              </w:r>
                              <w:proofErr w:type="spellEnd"/>
                              <w:r>
                                <w:rPr>
                                  <w:sz w:val="20"/>
                                </w:rPr>
                                <w:t xml:space="preserve"> nghiệp có </w:t>
                              </w:r>
                              <w:proofErr w:type="spellStart"/>
                              <w:r>
                                <w:rPr>
                                  <w:sz w:val="20"/>
                                </w:rPr>
                                <w:t>vốn</w:t>
                              </w:r>
                              <w:proofErr w:type="spellEnd"/>
                              <w:r>
                                <w:rPr>
                                  <w:sz w:val="20"/>
                                </w:rPr>
                                <w:t xml:space="preserve"> </w:t>
                              </w:r>
                              <w:proofErr w:type="spellStart"/>
                              <w:r>
                                <w:rPr>
                                  <w:sz w:val="20"/>
                                </w:rPr>
                                <w:t>đầu</w:t>
                              </w:r>
                              <w:proofErr w:type="spellEnd"/>
                              <w:r>
                                <w:rPr>
                                  <w:sz w:val="20"/>
                                </w:rPr>
                                <w:t xml:space="preserve"> </w:t>
                              </w:r>
                              <w:proofErr w:type="spellStart"/>
                              <w:r>
                                <w:rPr>
                                  <w:sz w:val="20"/>
                                </w:rPr>
                                <w:t>tư</w:t>
                              </w:r>
                              <w:proofErr w:type="spellEnd"/>
                              <w:r>
                                <w:rPr>
                                  <w:sz w:val="20"/>
                                </w:rPr>
                                <w:t xml:space="preserve"> nước </w:t>
                              </w:r>
                              <w:proofErr w:type="spellStart"/>
                              <w:r>
                                <w:rPr>
                                  <w:sz w:val="20"/>
                                </w:rPr>
                                <w:t>ngoài</w:t>
                              </w:r>
                              <w:proofErr w:type="spellEnd"/>
                            </w:p>
                            <w:p w14:paraId="3464BA37" w14:textId="77777777" w:rsidR="00ED6A49" w:rsidRDefault="00ED6A49" w:rsidP="005673D0">
                              <w:pPr>
                                <w:spacing w:line="209" w:lineRule="exact"/>
                                <w:rPr>
                                  <w:sz w:val="20"/>
                                </w:rPr>
                              </w:pPr>
                              <w:proofErr w:type="spellStart"/>
                              <w:r>
                                <w:rPr>
                                  <w:sz w:val="20"/>
                                </w:rPr>
                                <w:t>Doanh</w:t>
                              </w:r>
                              <w:proofErr w:type="spellEnd"/>
                              <w:r>
                                <w:rPr>
                                  <w:sz w:val="20"/>
                                </w:rPr>
                                <w:t xml:space="preserve"> nghiệp </w:t>
                              </w:r>
                              <w:proofErr w:type="spellStart"/>
                              <w:r>
                                <w:rPr>
                                  <w:sz w:val="20"/>
                                </w:rPr>
                                <w:t>tư</w:t>
                              </w:r>
                              <w:proofErr w:type="spellEnd"/>
                              <w:r>
                                <w:rPr>
                                  <w:sz w:val="20"/>
                                </w:rPr>
                                <w:t xml:space="preserve"> </w:t>
                              </w:r>
                              <w:proofErr w:type="spellStart"/>
                              <w:r>
                                <w:rPr>
                                  <w:sz w:val="20"/>
                                </w:rPr>
                                <w:t>nhân</w:t>
                              </w:r>
                              <w:proofErr w:type="spellEnd"/>
                            </w:p>
                          </w:txbxContent>
                        </wps:txbx>
                        <wps:bodyPr rot="0" vert="horz" wrap="square" lIns="0" tIns="0" rIns="0" bIns="0" anchor="t" anchorCtr="0" upright="1">
                          <a:noAutofit/>
                        </wps:bodyPr>
                      </wps:wsp>
                      <wps:wsp>
                        <wps:cNvPr id="325" name="Text Box 248"/>
                        <wps:cNvSpPr txBox="1">
                          <a:spLocks noChangeArrowheads="1"/>
                        </wps:cNvSpPr>
                        <wps:spPr bwMode="auto">
                          <a:xfrm>
                            <a:off x="2616" y="2624"/>
                            <a:ext cx="9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8943E" w14:textId="6DADA6C5" w:rsidR="00ED6A49" w:rsidRDefault="00ED6A49" w:rsidP="005673D0">
                              <w:pPr>
                                <w:spacing w:line="221" w:lineRule="exact"/>
                                <w:rPr>
                                  <w:sz w:val="20"/>
                                </w:rPr>
                              </w:pPr>
                              <w:r>
                                <w:rPr>
                                  <w:sz w:val="20"/>
                                </w:rPr>
                                <w:t>31/12/2019</w:t>
                              </w:r>
                            </w:p>
                          </w:txbxContent>
                        </wps:txbx>
                        <wps:bodyPr rot="0" vert="horz" wrap="square" lIns="0" tIns="0" rIns="0" bIns="0" anchor="t" anchorCtr="0" upright="1">
                          <a:noAutofit/>
                        </wps:bodyPr>
                      </wps:wsp>
                      <wps:wsp>
                        <wps:cNvPr id="326" name="Text Box 249"/>
                        <wps:cNvSpPr txBox="1">
                          <a:spLocks noChangeArrowheads="1"/>
                        </wps:cNvSpPr>
                        <wps:spPr bwMode="auto">
                          <a:xfrm>
                            <a:off x="8208" y="2744"/>
                            <a:ext cx="121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BD435" w14:textId="77777777" w:rsidR="00ED6A49" w:rsidRDefault="00ED6A49" w:rsidP="005673D0">
                              <w:pPr>
                                <w:spacing w:line="221" w:lineRule="exact"/>
                                <w:rPr>
                                  <w:sz w:val="20"/>
                                </w:rPr>
                              </w:pPr>
                              <w:r>
                                <w:rPr>
                                  <w:sz w:val="20"/>
                                </w:rPr>
                                <w:t>công ty TNHH</w:t>
                              </w:r>
                            </w:p>
                          </w:txbxContent>
                        </wps:txbx>
                        <wps:bodyPr rot="0" vert="horz" wrap="square" lIns="0" tIns="0" rIns="0" bIns="0" anchor="t" anchorCtr="0" upright="1">
                          <a:noAutofit/>
                        </wps:bodyPr>
                      </wps:wsp>
                      <wps:wsp>
                        <wps:cNvPr id="327" name="Text Box 250"/>
                        <wps:cNvSpPr txBox="1">
                          <a:spLocks noChangeArrowheads="1"/>
                        </wps:cNvSpPr>
                        <wps:spPr bwMode="auto">
                          <a:xfrm>
                            <a:off x="3652" y="3298"/>
                            <a:ext cx="11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8CC40" w14:textId="77777777" w:rsidR="00ED6A49" w:rsidRDefault="00ED6A49" w:rsidP="005673D0">
                              <w:pPr>
                                <w:spacing w:line="199" w:lineRule="exact"/>
                                <w:rPr>
                                  <w:sz w:val="18"/>
                                </w:rPr>
                              </w:pPr>
                              <w:r>
                                <w:rPr>
                                  <w:sz w:val="18"/>
                                </w:rPr>
                                <w:t>0</w:t>
                              </w:r>
                            </w:p>
                          </w:txbxContent>
                        </wps:txbx>
                        <wps:bodyPr rot="0" vert="horz" wrap="square" lIns="0" tIns="0" rIns="0" bIns="0" anchor="t" anchorCtr="0" upright="1">
                          <a:noAutofit/>
                        </wps:bodyPr>
                      </wps:wsp>
                      <wps:wsp>
                        <wps:cNvPr id="328" name="Text Box 251"/>
                        <wps:cNvSpPr txBox="1">
                          <a:spLocks noChangeArrowheads="1"/>
                        </wps:cNvSpPr>
                        <wps:spPr bwMode="auto">
                          <a:xfrm>
                            <a:off x="4252" y="3298"/>
                            <a:ext cx="358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0624F" w14:textId="77777777" w:rsidR="00ED6A49" w:rsidRDefault="00ED6A49" w:rsidP="005673D0">
                              <w:pPr>
                                <w:tabs>
                                  <w:tab w:val="left" w:pos="778"/>
                                  <w:tab w:val="left" w:pos="1557"/>
                                  <w:tab w:val="left" w:pos="2336"/>
                                  <w:tab w:val="left" w:pos="3115"/>
                                </w:tabs>
                                <w:spacing w:line="199" w:lineRule="exact"/>
                                <w:rPr>
                                  <w:sz w:val="18"/>
                                </w:rPr>
                              </w:pPr>
                              <w:r>
                                <w:rPr>
                                  <w:sz w:val="18"/>
                                </w:rPr>
                                <w:t>10000</w:t>
                              </w:r>
                              <w:r>
                                <w:rPr>
                                  <w:sz w:val="18"/>
                                </w:rPr>
                                <w:tab/>
                                <w:t>20000</w:t>
                              </w:r>
                              <w:r>
                                <w:rPr>
                                  <w:sz w:val="18"/>
                                </w:rPr>
                                <w:tab/>
                                <w:t>30000</w:t>
                              </w:r>
                              <w:r>
                                <w:rPr>
                                  <w:sz w:val="18"/>
                                </w:rPr>
                                <w:tab/>
                                <w:t>40000</w:t>
                              </w:r>
                              <w:r>
                                <w:rPr>
                                  <w:sz w:val="18"/>
                                </w:rPr>
                                <w:tab/>
                                <w:t>50000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B27DDA" id="Group 312" o:spid="_x0000_s1235" style="position:absolute;left:0;text-align:left;margin-left:107.05pt;margin-top:0;width:411.65pt;height:171.9pt;z-index:-251644928;mso-wrap-distance-left:0;mso-wrap-distance-right:0;mso-position-horizontal-relative:page;mso-position-vertical-relative:text" coordorigin="2516,142" coordsize="8233,3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">
                <v:shape id="Picture 236" o:spid="_x0000_s1236" type="#_x0000_t75" style="position:absolute;left:3686;top:373;width:4028;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">
                  <v:imagedata r:id="rId26" o:title=""/>
                </v:shape>
                <v:shape id="AutoShape 237" o:spid="_x0000_s1237" style="position:absolute;left:3636;top:461;width:3956;height:2782;visibility:visible;mso-wrap-style:square;v-text-anchor:top" coordsize="3956,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" path="m60,2729r,52m840,2729r,52m1617,2729r,52m2397,2729r,52m3175,2729r,52m3955,2729r,52m60,2727r-60,m60,1819r-60,m60,910l,910m60,l,e" filled="f" strokecolor="#858585">
                  <v:path arrowok="t" o:connecttype="custom" o:connectlocs="60,3191;60,3243;840,3191;840,3243;1617,3191;1617,3243;2397,3191;2397,3243;3175,3191;3175,3243;3955,3191;3955,3243;60,3189;0,3189;60,2281;0,2281;60,1372;0,1372;60,462;0,462" o:connectangles="0,0,0,0,0,0,0,0,0,0,0,0,0,0,0,0,0,0,0,0"/>
                </v:shape>
                <v:rect id="Rectangle 238" o:spid="_x0000_s1238" style="position:absolute;left:8064;top:1053;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" fillcolor="#f79546" stroked="f"/>
                <v:rect id="Rectangle 239" o:spid="_x0000_s1239" style="position:absolute;left:8064;top:1492;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" fillcolor="#4197ae" stroked="f"/>
                <v:rect id="Rectangle 240" o:spid="_x0000_s1240" style="position:absolute;left:8064;top:1931;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" fillcolor="#70578f" stroked="f"/>
                <v:rect id="Rectangle 241" o:spid="_x0000_s1241" style="position:absolute;left:8064;top:2371;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" fillcolor="#00af50" stroked="f"/>
                <v:rect id="Rectangle 242" o:spid="_x0000_s1242" style="position:absolute;left:8064;top:2810;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" fillcolor="red" stroked="f"/>
                <v:rect id="Rectangle 243" o:spid="_x0000_s1243" style="position:absolute;left:2523;top:149;width:8218;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" filled="f" strokecolor="#858585"/>
                <v:shape id="Text Box 244" o:spid="_x0000_s1244" type="#_x0000_t202" style="position:absolute;left:2616;top:806;width:9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655B0350" w14:textId="10246B21" w:rsidR="00ED6A49" w:rsidRDefault="00ED6A49" w:rsidP="005673D0">
                        <w:pPr>
                          <w:spacing w:line="221" w:lineRule="exact"/>
                          <w:rPr>
                            <w:sz w:val="20"/>
                          </w:rPr>
                        </w:pPr>
                        <w:r>
                          <w:rPr>
                            <w:sz w:val="20"/>
                          </w:rPr>
                          <w:t>31/12/2021</w:t>
                        </w:r>
                      </w:p>
                    </w:txbxContent>
                  </v:textbox>
                </v:shape>
                <v:shape id="Text Box 245" o:spid="_x0000_s1245" type="#_x0000_t202" style="position:absolute;left:8208;top:987;width:891;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F9AFDA2" w14:textId="77777777" w:rsidR="00ED6A49" w:rsidRDefault="00ED6A49" w:rsidP="005673D0">
                        <w:pPr>
                          <w:spacing w:line="221" w:lineRule="exact"/>
                          <w:rPr>
                            <w:sz w:val="20"/>
                          </w:rPr>
                        </w:pPr>
                        <w:proofErr w:type="spellStart"/>
                        <w:r>
                          <w:rPr>
                            <w:sz w:val="20"/>
                          </w:rPr>
                          <w:t>Khác</w:t>
                        </w:r>
                        <w:proofErr w:type="spellEnd"/>
                      </w:p>
                      <w:p w14:paraId="28012D6F" w14:textId="77777777" w:rsidR="00ED6A49" w:rsidRDefault="00ED6A49" w:rsidP="005673D0">
                        <w:pPr>
                          <w:rPr>
                            <w:sz w:val="19"/>
                          </w:rPr>
                        </w:pPr>
                      </w:p>
                      <w:p w14:paraId="5038BF49" w14:textId="77777777" w:rsidR="00ED6A49" w:rsidRDefault="00ED6A49" w:rsidP="005673D0">
                        <w:pPr>
                          <w:rPr>
                            <w:sz w:val="20"/>
                          </w:rPr>
                        </w:pPr>
                        <w:r>
                          <w:rPr>
                            <w:sz w:val="20"/>
                          </w:rPr>
                          <w:t xml:space="preserve">Hợp </w:t>
                        </w:r>
                        <w:proofErr w:type="spellStart"/>
                        <w:r>
                          <w:rPr>
                            <w:sz w:val="20"/>
                          </w:rPr>
                          <w:t>tác</w:t>
                        </w:r>
                        <w:proofErr w:type="spellEnd"/>
                        <w:r>
                          <w:rPr>
                            <w:sz w:val="20"/>
                          </w:rPr>
                          <w:t xml:space="preserve"> </w:t>
                        </w:r>
                        <w:proofErr w:type="spellStart"/>
                        <w:r>
                          <w:rPr>
                            <w:sz w:val="20"/>
                          </w:rPr>
                          <w:t>xã</w:t>
                        </w:r>
                        <w:proofErr w:type="spellEnd"/>
                      </w:p>
                    </w:txbxContent>
                  </v:textbox>
                </v:shape>
                <v:shape id="Text Box 246" o:spid="_x0000_s1246" type="#_x0000_t202" style="position:absolute;left:2616;top:1715;width:9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2C0F23B2" w14:textId="0BEDB760" w:rsidR="00ED6A49" w:rsidRDefault="00ED6A49" w:rsidP="005673D0">
                        <w:pPr>
                          <w:spacing w:line="221" w:lineRule="exact"/>
                          <w:rPr>
                            <w:sz w:val="20"/>
                          </w:rPr>
                        </w:pPr>
                        <w:r>
                          <w:rPr>
                            <w:sz w:val="20"/>
                          </w:rPr>
                          <w:t>31/12/2020</w:t>
                        </w:r>
                      </w:p>
                    </w:txbxContent>
                  </v:textbox>
                </v:shape>
                <v:shape id="Text Box 247" o:spid="_x0000_s1247" type="#_x0000_t202" style="position:absolute;left:8208;top:1876;width:2287;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5BD924C6" w14:textId="77777777" w:rsidR="00ED6A49" w:rsidRDefault="00ED6A49" w:rsidP="005673D0">
                        <w:pPr>
                          <w:ind w:right="-3"/>
                          <w:rPr>
                            <w:sz w:val="20"/>
                          </w:rPr>
                        </w:pPr>
                        <w:proofErr w:type="spellStart"/>
                        <w:r>
                          <w:rPr>
                            <w:sz w:val="20"/>
                          </w:rPr>
                          <w:t>Doanh</w:t>
                        </w:r>
                        <w:proofErr w:type="spellEnd"/>
                        <w:r>
                          <w:rPr>
                            <w:sz w:val="20"/>
                          </w:rPr>
                          <w:t xml:space="preserve"> nghiệp có </w:t>
                        </w:r>
                        <w:proofErr w:type="spellStart"/>
                        <w:r>
                          <w:rPr>
                            <w:sz w:val="20"/>
                          </w:rPr>
                          <w:t>vốn</w:t>
                        </w:r>
                        <w:proofErr w:type="spellEnd"/>
                        <w:r>
                          <w:rPr>
                            <w:sz w:val="20"/>
                          </w:rPr>
                          <w:t xml:space="preserve"> </w:t>
                        </w:r>
                        <w:proofErr w:type="spellStart"/>
                        <w:r>
                          <w:rPr>
                            <w:sz w:val="20"/>
                          </w:rPr>
                          <w:t>đầu</w:t>
                        </w:r>
                        <w:proofErr w:type="spellEnd"/>
                        <w:r>
                          <w:rPr>
                            <w:sz w:val="20"/>
                          </w:rPr>
                          <w:t xml:space="preserve"> </w:t>
                        </w:r>
                        <w:proofErr w:type="spellStart"/>
                        <w:r>
                          <w:rPr>
                            <w:sz w:val="20"/>
                          </w:rPr>
                          <w:t>tư</w:t>
                        </w:r>
                        <w:proofErr w:type="spellEnd"/>
                        <w:r>
                          <w:rPr>
                            <w:sz w:val="20"/>
                          </w:rPr>
                          <w:t xml:space="preserve"> nước </w:t>
                        </w:r>
                        <w:proofErr w:type="spellStart"/>
                        <w:r>
                          <w:rPr>
                            <w:sz w:val="20"/>
                          </w:rPr>
                          <w:t>ngoài</w:t>
                        </w:r>
                        <w:proofErr w:type="spellEnd"/>
                      </w:p>
                      <w:p w14:paraId="3464BA37" w14:textId="77777777" w:rsidR="00ED6A49" w:rsidRDefault="00ED6A49" w:rsidP="005673D0">
                        <w:pPr>
                          <w:spacing w:line="209" w:lineRule="exact"/>
                          <w:rPr>
                            <w:sz w:val="20"/>
                          </w:rPr>
                        </w:pPr>
                        <w:proofErr w:type="spellStart"/>
                        <w:r>
                          <w:rPr>
                            <w:sz w:val="20"/>
                          </w:rPr>
                          <w:t>Doanh</w:t>
                        </w:r>
                        <w:proofErr w:type="spellEnd"/>
                        <w:r>
                          <w:rPr>
                            <w:sz w:val="20"/>
                          </w:rPr>
                          <w:t xml:space="preserve"> nghiệp </w:t>
                        </w:r>
                        <w:proofErr w:type="spellStart"/>
                        <w:r>
                          <w:rPr>
                            <w:sz w:val="20"/>
                          </w:rPr>
                          <w:t>tư</w:t>
                        </w:r>
                        <w:proofErr w:type="spellEnd"/>
                        <w:r>
                          <w:rPr>
                            <w:sz w:val="20"/>
                          </w:rPr>
                          <w:t xml:space="preserve"> </w:t>
                        </w:r>
                        <w:proofErr w:type="spellStart"/>
                        <w:r>
                          <w:rPr>
                            <w:sz w:val="20"/>
                          </w:rPr>
                          <w:t>nhân</w:t>
                        </w:r>
                        <w:proofErr w:type="spellEnd"/>
                      </w:p>
                    </w:txbxContent>
                  </v:textbox>
                </v:shape>
                <v:shape id="Text Box 248" o:spid="_x0000_s1248" type="#_x0000_t202" style="position:absolute;left:2616;top:2624;width:9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1748943E" w14:textId="6DADA6C5" w:rsidR="00ED6A49" w:rsidRDefault="00ED6A49" w:rsidP="005673D0">
                        <w:pPr>
                          <w:spacing w:line="221" w:lineRule="exact"/>
                          <w:rPr>
                            <w:sz w:val="20"/>
                          </w:rPr>
                        </w:pPr>
                        <w:r>
                          <w:rPr>
                            <w:sz w:val="20"/>
                          </w:rPr>
                          <w:t>31/12/2019</w:t>
                        </w:r>
                      </w:p>
                    </w:txbxContent>
                  </v:textbox>
                </v:shape>
                <v:shape id="Text Box 249" o:spid="_x0000_s1249" type="#_x0000_t202" style="position:absolute;left:8208;top:2744;width:121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66BD435" w14:textId="77777777" w:rsidR="00ED6A49" w:rsidRDefault="00ED6A49" w:rsidP="005673D0">
                        <w:pPr>
                          <w:spacing w:line="221" w:lineRule="exact"/>
                          <w:rPr>
                            <w:sz w:val="20"/>
                          </w:rPr>
                        </w:pPr>
                        <w:r>
                          <w:rPr>
                            <w:sz w:val="20"/>
                          </w:rPr>
                          <w:t>công ty TNHH</w:t>
                        </w:r>
                      </w:p>
                    </w:txbxContent>
                  </v:textbox>
                </v:shape>
                <v:shape id="Text Box 250" o:spid="_x0000_s1250" type="#_x0000_t202" style="position:absolute;left:3652;top:329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01B8CC40" w14:textId="77777777" w:rsidR="00ED6A49" w:rsidRDefault="00ED6A49" w:rsidP="005673D0">
                        <w:pPr>
                          <w:spacing w:line="199" w:lineRule="exact"/>
                          <w:rPr>
                            <w:sz w:val="18"/>
                          </w:rPr>
                        </w:pPr>
                        <w:r>
                          <w:rPr>
                            <w:sz w:val="18"/>
                          </w:rPr>
                          <w:t>0</w:t>
                        </w:r>
                      </w:p>
                    </w:txbxContent>
                  </v:textbox>
                </v:shape>
                <v:shape id="Text Box 251" o:spid="_x0000_s1251" type="#_x0000_t202" style="position:absolute;left:4252;top:3298;width:358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2980624F" w14:textId="77777777" w:rsidR="00ED6A49" w:rsidRDefault="00ED6A49" w:rsidP="005673D0">
                        <w:pPr>
                          <w:tabs>
                            <w:tab w:val="left" w:pos="778"/>
                            <w:tab w:val="left" w:pos="1557"/>
                            <w:tab w:val="left" w:pos="2336"/>
                            <w:tab w:val="left" w:pos="3115"/>
                          </w:tabs>
                          <w:spacing w:line="199" w:lineRule="exact"/>
                          <w:rPr>
                            <w:sz w:val="18"/>
                          </w:rPr>
                        </w:pPr>
                        <w:r>
                          <w:rPr>
                            <w:sz w:val="18"/>
                          </w:rPr>
                          <w:t>10000</w:t>
                        </w:r>
                        <w:r>
                          <w:rPr>
                            <w:sz w:val="18"/>
                          </w:rPr>
                          <w:tab/>
                          <w:t>20000</w:t>
                        </w:r>
                        <w:r>
                          <w:rPr>
                            <w:sz w:val="18"/>
                          </w:rPr>
                          <w:tab/>
                          <w:t>30000</w:t>
                        </w:r>
                        <w:r>
                          <w:rPr>
                            <w:sz w:val="18"/>
                          </w:rPr>
                          <w:tab/>
                          <w:t>40000</w:t>
                        </w:r>
                        <w:r>
                          <w:rPr>
                            <w:sz w:val="18"/>
                          </w:rPr>
                          <w:tab/>
                          <w:t>50000</w:t>
                        </w:r>
                      </w:p>
                    </w:txbxContent>
                  </v:textbox>
                </v:shape>
                <w10:wrap type="topAndBottom" anchorx="page"/>
              </v:group>
            </w:pict>
          </mc:Fallback>
        </mc:AlternateContent>
      </w: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076B02C1" w14:textId="77777777" w:rsidR="005673D0" w:rsidRPr="004547FA" w:rsidRDefault="005673D0" w:rsidP="00E53690">
      <w:pPr>
        <w:pStyle w:val="BodyText"/>
        <w:ind w:firstLine="566"/>
      </w:pPr>
      <w:r w:rsidRPr="004547FA">
        <w:t xml:space="preserve">Qua </w:t>
      </w:r>
      <w:proofErr w:type="spellStart"/>
      <w:r w:rsidRPr="004547FA">
        <w:t>biểu</w:t>
      </w:r>
      <w:proofErr w:type="spellEnd"/>
      <w:r w:rsidRPr="004547FA">
        <w:t xml:space="preserve"> </w:t>
      </w:r>
      <w:proofErr w:type="spellStart"/>
      <w:r w:rsidRPr="004547FA">
        <w:t>đô</w:t>
      </w:r>
      <w:proofErr w:type="spellEnd"/>
      <w:r w:rsidRPr="004547FA">
        <w:t xml:space="preserve">̀ 2.11 </w:t>
      </w:r>
      <w:proofErr w:type="spellStart"/>
      <w:r w:rsidRPr="004547FA">
        <w:t>cho</w:t>
      </w:r>
      <w:proofErr w:type="spellEnd"/>
      <w:r w:rsidRPr="004547FA">
        <w:t xml:space="preserve"> thấy, cơ </w:t>
      </w:r>
      <w:proofErr w:type="spellStart"/>
      <w:r w:rsidRPr="004547FA">
        <w:t>cấu</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doanh</w:t>
      </w:r>
      <w:proofErr w:type="spellEnd"/>
      <w:r w:rsidRPr="004547FA">
        <w:t xml:space="preserve"> nghiệp </w:t>
      </w:r>
      <w:proofErr w:type="spellStart"/>
      <w:r w:rsidRPr="004547FA">
        <w:t>theo</w:t>
      </w:r>
      <w:proofErr w:type="spellEnd"/>
      <w:r w:rsidRPr="004547FA">
        <w:t xml:space="preserve"> </w:t>
      </w:r>
      <w:proofErr w:type="spellStart"/>
      <w:r w:rsidRPr="004547FA">
        <w:t>thành</w:t>
      </w:r>
      <w:proofErr w:type="spellEnd"/>
      <w:r w:rsidRPr="004547FA">
        <w:t xml:space="preserve"> </w:t>
      </w:r>
      <w:proofErr w:type="spellStart"/>
      <w:r w:rsidRPr="004547FA">
        <w:t>phần</w:t>
      </w:r>
      <w:proofErr w:type="spellEnd"/>
      <w:r w:rsidRPr="004547FA">
        <w:t xml:space="preserve"> </w:t>
      </w:r>
      <w:proofErr w:type="spellStart"/>
      <w:r w:rsidRPr="004547FA">
        <w:t>kinh</w:t>
      </w:r>
      <w:proofErr w:type="spellEnd"/>
      <w:r w:rsidRPr="004547FA">
        <w:t xml:space="preserve"> tế </w:t>
      </w:r>
      <w:proofErr w:type="spellStart"/>
      <w:r w:rsidRPr="004547FA">
        <w:t>nhìn</w:t>
      </w:r>
      <w:proofErr w:type="spellEnd"/>
      <w:r w:rsidRPr="004547FA">
        <w:t xml:space="preserve"> </w:t>
      </w:r>
      <w:proofErr w:type="spellStart"/>
      <w:r w:rsidRPr="004547FA">
        <w:t>chung</w:t>
      </w:r>
      <w:proofErr w:type="spellEnd"/>
      <w:r w:rsidRPr="004547FA">
        <w:t xml:space="preserve"> có </w:t>
      </w:r>
      <w:proofErr w:type="spellStart"/>
      <w:r w:rsidRPr="004547FA">
        <w:t>tốc</w:t>
      </w:r>
      <w:proofErr w:type="spellEnd"/>
      <w:r w:rsidRPr="004547FA">
        <w:t xml:space="preserve"> độ tăng </w:t>
      </w:r>
      <w:proofErr w:type="spellStart"/>
      <w:r w:rsidRPr="004547FA">
        <w:t>trưởng</w:t>
      </w:r>
      <w:proofErr w:type="spellEnd"/>
      <w:r w:rsidRPr="004547FA">
        <w:t xml:space="preserve"> </w:t>
      </w:r>
      <w:proofErr w:type="spellStart"/>
      <w:r w:rsidRPr="004547FA">
        <w:t>không</w:t>
      </w:r>
      <w:proofErr w:type="spellEnd"/>
      <w:r w:rsidRPr="004547FA">
        <w:t xml:space="preserve"> ổn định qua </w:t>
      </w:r>
      <w:proofErr w:type="spellStart"/>
      <w:r w:rsidRPr="004547FA">
        <w:t>các</w:t>
      </w:r>
      <w:proofErr w:type="spellEnd"/>
      <w:r w:rsidRPr="004547FA">
        <w:t xml:space="preserve"> </w:t>
      </w:r>
      <w:proofErr w:type="spellStart"/>
      <w:r w:rsidRPr="004547FA">
        <w:t>năm</w:t>
      </w:r>
      <w:proofErr w:type="spellEnd"/>
      <w:r w:rsidRPr="004547FA">
        <w:t xml:space="preserve">. Trong </w:t>
      </w:r>
      <w:proofErr w:type="spellStart"/>
      <w:r w:rsidRPr="004547FA">
        <w:t>đo</w:t>
      </w:r>
      <w:proofErr w:type="spellEnd"/>
      <w:r w:rsidRPr="004547FA">
        <w:t xml:space="preserve">́,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trọng</w:t>
      </w:r>
      <w:proofErr w:type="spellEnd"/>
      <w:r w:rsidRPr="004547FA">
        <w:t xml:space="preserve"> </w:t>
      </w:r>
      <w:proofErr w:type="spellStart"/>
      <w:r w:rsidRPr="004547FA">
        <w:t>cao</w:t>
      </w:r>
      <w:proofErr w:type="spellEnd"/>
      <w:r w:rsidRPr="004547FA">
        <w:t xml:space="preserve"> là công ty </w:t>
      </w:r>
      <w:proofErr w:type="spellStart"/>
      <w:r w:rsidRPr="004547FA">
        <w:t>cổ</w:t>
      </w:r>
      <w:proofErr w:type="spellEnd"/>
      <w:r w:rsidRPr="004547FA">
        <w:t xml:space="preserve"> </w:t>
      </w:r>
      <w:proofErr w:type="spellStart"/>
      <w:r w:rsidRPr="004547FA">
        <w:t>phần</w:t>
      </w:r>
      <w:proofErr w:type="spellEnd"/>
      <w:r w:rsidRPr="004547FA">
        <w:t xml:space="preserve">, công ty TNHH </w:t>
      </w:r>
      <w:proofErr w:type="spellStart"/>
      <w:r w:rsidRPr="004547FA">
        <w:t>và</w:t>
      </w:r>
      <w:proofErr w:type="spellEnd"/>
      <w:r w:rsidRPr="004547FA">
        <w:t xml:space="preserve"> </w:t>
      </w:r>
      <w:proofErr w:type="spellStart"/>
      <w:r w:rsidRPr="004547FA">
        <w:t>doanh</w:t>
      </w:r>
      <w:proofErr w:type="spellEnd"/>
      <w:r w:rsidRPr="004547FA">
        <w:t xml:space="preserve"> nghiệp </w:t>
      </w:r>
      <w:proofErr w:type="spellStart"/>
      <w:r w:rsidRPr="004547FA">
        <w:t>tư</w:t>
      </w:r>
      <w:proofErr w:type="spellEnd"/>
      <w:r w:rsidRPr="004547FA">
        <w:t xml:space="preserve"> </w:t>
      </w:r>
      <w:proofErr w:type="spellStart"/>
      <w:r w:rsidRPr="004547FA">
        <w:t>nhân</w:t>
      </w:r>
      <w:proofErr w:type="spellEnd"/>
      <w:r w:rsidRPr="004547FA">
        <w:t>.</w:t>
      </w:r>
    </w:p>
    <w:p w14:paraId="2F5559D1" w14:textId="109C2AFE" w:rsidR="005673D0" w:rsidRPr="004547FA" w:rsidRDefault="005673D0" w:rsidP="00E53690">
      <w:pPr>
        <w:pStyle w:val="BodyText"/>
      </w:pPr>
      <w:r w:rsidRPr="004547FA">
        <w:t>Công</w:t>
      </w:r>
      <w:r w:rsidRPr="004547FA">
        <w:rPr>
          <w:spacing w:val="-8"/>
        </w:rPr>
        <w:t xml:space="preserve"> </w:t>
      </w:r>
      <w:r w:rsidRPr="004547FA">
        <w:t>ty</w:t>
      </w:r>
      <w:r w:rsidRPr="004547FA">
        <w:rPr>
          <w:spacing w:val="-7"/>
        </w:rPr>
        <w:t xml:space="preserve"> </w:t>
      </w:r>
      <w:proofErr w:type="spellStart"/>
      <w:r w:rsidRPr="004547FA">
        <w:t>cổ</w:t>
      </w:r>
      <w:proofErr w:type="spellEnd"/>
      <w:r w:rsidRPr="004547FA">
        <w:rPr>
          <w:spacing w:val="-7"/>
        </w:rPr>
        <w:t xml:space="preserve"> </w:t>
      </w:r>
      <w:proofErr w:type="spellStart"/>
      <w:r w:rsidRPr="004547FA">
        <w:t>phần</w:t>
      </w:r>
      <w:proofErr w:type="spellEnd"/>
      <w:r w:rsidRPr="004547FA">
        <w:rPr>
          <w:spacing w:val="-7"/>
        </w:rPr>
        <w:t xml:space="preserve"> </w:t>
      </w:r>
      <w:proofErr w:type="spellStart"/>
      <w:r w:rsidRPr="004547FA">
        <w:t>trong</w:t>
      </w:r>
      <w:proofErr w:type="spellEnd"/>
      <w:r w:rsidRPr="004547FA">
        <w:rPr>
          <w:spacing w:val="-7"/>
        </w:rPr>
        <w:t xml:space="preserve"> </w:t>
      </w:r>
      <w:proofErr w:type="spellStart"/>
      <w:r w:rsidRPr="004547FA">
        <w:t>giai</w:t>
      </w:r>
      <w:proofErr w:type="spellEnd"/>
      <w:r w:rsidRPr="004547FA">
        <w:rPr>
          <w:spacing w:val="-8"/>
        </w:rPr>
        <w:t xml:space="preserve"> </w:t>
      </w:r>
      <w:proofErr w:type="spellStart"/>
      <w:r w:rsidRPr="004547FA">
        <w:t>đoạn</w:t>
      </w:r>
      <w:proofErr w:type="spellEnd"/>
      <w:r w:rsidRPr="004547FA">
        <w:rPr>
          <w:spacing w:val="-7"/>
        </w:rPr>
        <w:t xml:space="preserve"> </w:t>
      </w:r>
      <w:r w:rsidRPr="004547FA">
        <w:t>2019-2020</w:t>
      </w:r>
      <w:r w:rsidRPr="004547FA">
        <w:rPr>
          <w:spacing w:val="-7"/>
        </w:rPr>
        <w:t xml:space="preserve"> </w:t>
      </w:r>
      <w:r w:rsidRPr="004547FA">
        <w:t>tăng</w:t>
      </w:r>
      <w:r w:rsidRPr="004547FA">
        <w:rPr>
          <w:spacing w:val="-7"/>
        </w:rPr>
        <w:t xml:space="preserve"> </w:t>
      </w:r>
      <w:proofErr w:type="spellStart"/>
      <w:r w:rsidRPr="004547FA">
        <w:t>trưởng</w:t>
      </w:r>
      <w:proofErr w:type="spellEnd"/>
      <w:r w:rsidRPr="004547FA">
        <w:rPr>
          <w:spacing w:val="-8"/>
        </w:rPr>
        <w:t xml:space="preserve"> </w:t>
      </w:r>
      <w:proofErr w:type="spellStart"/>
      <w:r w:rsidRPr="004547FA">
        <w:t>nhanh</w:t>
      </w:r>
      <w:proofErr w:type="spellEnd"/>
      <w:r w:rsidRPr="004547FA">
        <w:t>,</w:t>
      </w:r>
      <w:r w:rsidRPr="004547FA">
        <w:rPr>
          <w:spacing w:val="-6"/>
        </w:rPr>
        <w:t xml:space="preserve"> </w:t>
      </w:r>
      <w:proofErr w:type="spellStart"/>
      <w:r w:rsidRPr="004547FA">
        <w:t>năm</w:t>
      </w:r>
      <w:proofErr w:type="spellEnd"/>
      <w:r w:rsidRPr="004547FA">
        <w:rPr>
          <w:spacing w:val="-6"/>
        </w:rPr>
        <w:t xml:space="preserve"> </w:t>
      </w:r>
      <w:r w:rsidRPr="004547FA">
        <w:t>2020</w:t>
      </w:r>
      <w:r w:rsidRPr="004547FA">
        <w:rPr>
          <w:spacing w:val="-7"/>
        </w:rPr>
        <w:t xml:space="preserve"> </w:t>
      </w:r>
      <w:r w:rsidRPr="004547FA">
        <w:t>tăng</w:t>
      </w:r>
      <w:r w:rsidRPr="004547FA">
        <w:rPr>
          <w:spacing w:val="-7"/>
        </w:rPr>
        <w:t xml:space="preserve"> </w:t>
      </w:r>
      <w:r w:rsidRPr="004547FA">
        <w:t>34%</w:t>
      </w:r>
      <w:r w:rsidRPr="004547FA">
        <w:rPr>
          <w:spacing w:val="-7"/>
        </w:rPr>
        <w:t xml:space="preserve"> </w:t>
      </w:r>
      <w:r w:rsidRPr="004547FA">
        <w:t>so</w:t>
      </w:r>
      <w:r w:rsidRPr="004547FA">
        <w:rPr>
          <w:spacing w:val="-8"/>
        </w:rPr>
        <w:t xml:space="preserve"> </w:t>
      </w:r>
      <w:proofErr w:type="spellStart"/>
      <w:r w:rsidRPr="004547FA">
        <w:rPr>
          <w:spacing w:val="2"/>
        </w:rPr>
        <w:t>với</w:t>
      </w:r>
      <w:proofErr w:type="spellEnd"/>
      <w:r w:rsidRPr="004547FA">
        <w:rPr>
          <w:spacing w:val="2"/>
        </w:rPr>
        <w:t xml:space="preserve"> </w:t>
      </w:r>
      <w:proofErr w:type="spellStart"/>
      <w:r w:rsidRPr="004547FA">
        <w:t>năm</w:t>
      </w:r>
      <w:proofErr w:type="spellEnd"/>
      <w:r w:rsidRPr="004547FA">
        <w:t xml:space="preserve"> </w:t>
      </w:r>
      <w:proofErr w:type="spellStart"/>
      <w:r w:rsidRPr="004547FA">
        <w:t>trước</w:t>
      </w:r>
      <w:proofErr w:type="spellEnd"/>
      <w:r w:rsidRPr="004547FA">
        <w:t xml:space="preserve">, tương </w:t>
      </w:r>
      <w:proofErr w:type="spellStart"/>
      <w:r w:rsidRPr="004547FA">
        <w:t>đương</w:t>
      </w:r>
      <w:proofErr w:type="spellEnd"/>
      <w:r w:rsidRPr="004547FA">
        <w:t xml:space="preserve"> </w:t>
      </w:r>
      <w:r w:rsidR="00807D37">
        <w:t xml:space="preserve">12.171 </w:t>
      </w:r>
      <w:proofErr w:type="spellStart"/>
      <w:r w:rsidR="00807D37">
        <w:t>triệu</w:t>
      </w:r>
      <w:proofErr w:type="spellEnd"/>
      <w:r w:rsidR="00807D37">
        <w:t xml:space="preserve"> </w:t>
      </w:r>
      <w:proofErr w:type="spellStart"/>
      <w:r w:rsidR="00807D37">
        <w:t>đồng</w:t>
      </w:r>
      <w:proofErr w:type="spellEnd"/>
      <w:r w:rsidR="00807D37">
        <w:t>. N</w:t>
      </w:r>
      <w:r w:rsidRPr="004547FA">
        <w:t xml:space="preserve">hưng sang </w:t>
      </w:r>
      <w:proofErr w:type="spellStart"/>
      <w:r w:rsidRPr="004547FA">
        <w:t>giai</w:t>
      </w:r>
      <w:proofErr w:type="spellEnd"/>
      <w:r w:rsidRPr="004547FA">
        <w:t xml:space="preserve"> </w:t>
      </w:r>
      <w:proofErr w:type="spellStart"/>
      <w:r w:rsidRPr="004547FA">
        <w:t>đoạn</w:t>
      </w:r>
      <w:proofErr w:type="spellEnd"/>
      <w:r w:rsidRPr="004547FA">
        <w:t xml:space="preserve"> 2020-2021 có </w:t>
      </w:r>
      <w:proofErr w:type="spellStart"/>
      <w:r w:rsidRPr="004547FA">
        <w:t>dấu</w:t>
      </w:r>
      <w:proofErr w:type="spellEnd"/>
      <w:r w:rsidRPr="004547FA">
        <w:t xml:space="preserve"> </w:t>
      </w:r>
      <w:proofErr w:type="spellStart"/>
      <w:r w:rsidRPr="004547FA">
        <w:t>hiệu</w:t>
      </w:r>
      <w:proofErr w:type="spellEnd"/>
      <w:r w:rsidRPr="004547FA">
        <w:t xml:space="preserve"> </w:t>
      </w:r>
      <w:proofErr w:type="spellStart"/>
      <w:r w:rsidRPr="004547FA">
        <w:t>giảm</w:t>
      </w:r>
      <w:proofErr w:type="spellEnd"/>
      <w:r w:rsidRPr="004547FA">
        <w:t xml:space="preserve"> 0.48% tương </w:t>
      </w:r>
      <w:proofErr w:type="spellStart"/>
      <w:r w:rsidRPr="004547FA">
        <w:t>đương</w:t>
      </w:r>
      <w:proofErr w:type="spellEnd"/>
      <w:r w:rsidRPr="004547FA">
        <w:t xml:space="preserve"> 226 </w:t>
      </w:r>
      <w:proofErr w:type="spellStart"/>
      <w:r w:rsidRPr="004547FA">
        <w:t>triệu</w:t>
      </w:r>
      <w:proofErr w:type="spellEnd"/>
      <w:r w:rsidRPr="004547FA">
        <w:t xml:space="preserve"> </w:t>
      </w:r>
      <w:proofErr w:type="spellStart"/>
      <w:r w:rsidRPr="004547FA">
        <w:t>đồng</w:t>
      </w:r>
      <w:proofErr w:type="spellEnd"/>
      <w:r w:rsidRPr="004547FA">
        <w:t xml:space="preserve">. </w:t>
      </w:r>
      <w:proofErr w:type="spellStart"/>
      <w:r w:rsidRPr="004547FA">
        <w:t>Nhơ</w:t>
      </w:r>
      <w:proofErr w:type="spellEnd"/>
      <w:r w:rsidRPr="004547FA">
        <w:t xml:space="preserve">̀ </w:t>
      </w:r>
      <w:proofErr w:type="spellStart"/>
      <w:r w:rsidRPr="004547FA">
        <w:t>các</w:t>
      </w:r>
      <w:proofErr w:type="spellEnd"/>
      <w:r w:rsidRPr="004547FA">
        <w:t xml:space="preserve"> </w:t>
      </w:r>
      <w:proofErr w:type="spellStart"/>
      <w:r w:rsidRPr="004547FA">
        <w:t>chính</w:t>
      </w:r>
      <w:proofErr w:type="spellEnd"/>
      <w:r w:rsidRPr="004547FA">
        <w:t xml:space="preserve"> sách </w:t>
      </w:r>
      <w:proofErr w:type="spellStart"/>
      <w:r w:rsidRPr="004547FA">
        <w:t>thu</w:t>
      </w:r>
      <w:proofErr w:type="spellEnd"/>
      <w:r w:rsidRPr="004547FA">
        <w:t xml:space="preserve"> </w:t>
      </w:r>
      <w:proofErr w:type="spellStart"/>
      <w:r w:rsidRPr="004547FA">
        <w:t>nợ</w:t>
      </w:r>
      <w:proofErr w:type="spellEnd"/>
      <w:r w:rsidRPr="004547FA">
        <w:t xml:space="preserve"> </w:t>
      </w:r>
      <w:proofErr w:type="spellStart"/>
      <w:r w:rsidRPr="004547FA">
        <w:t>kịp</w:t>
      </w:r>
      <w:proofErr w:type="spellEnd"/>
      <w:r w:rsidRPr="004547FA">
        <w:t xml:space="preserve"> </w:t>
      </w:r>
      <w:proofErr w:type="spellStart"/>
      <w:r w:rsidRPr="004547FA">
        <w:t>thời</w:t>
      </w:r>
      <w:proofErr w:type="spellEnd"/>
      <w:r w:rsidRPr="004547FA">
        <w:t xml:space="preserve"> </w:t>
      </w:r>
      <w:proofErr w:type="spellStart"/>
      <w:r w:rsidRPr="004547FA">
        <w:t>và</w:t>
      </w:r>
      <w:proofErr w:type="spellEnd"/>
      <w:r w:rsidRPr="004547FA">
        <w:t xml:space="preserve"> hợp lý mà</w:t>
      </w:r>
      <w:r w:rsidRPr="004547FA">
        <w:rPr>
          <w:spacing w:val="-4"/>
        </w:rPr>
        <w:t xml:space="preserve"> </w:t>
      </w:r>
      <w:r w:rsidRPr="004547FA">
        <w:t>dù</w:t>
      </w:r>
      <w:r w:rsidRPr="004547FA">
        <w:rPr>
          <w:spacing w:val="-5"/>
        </w:rPr>
        <w:t xml:space="preserve"> </w:t>
      </w:r>
      <w:proofErr w:type="spellStart"/>
      <w:r w:rsidRPr="004547FA">
        <w:t>doanh</w:t>
      </w:r>
      <w:proofErr w:type="spellEnd"/>
      <w:r w:rsidRPr="004547FA">
        <w:rPr>
          <w:spacing w:val="-5"/>
        </w:rPr>
        <w:t xml:space="preserve"> </w:t>
      </w:r>
      <w:r w:rsidRPr="004547FA">
        <w:t>số</w:t>
      </w:r>
      <w:r w:rsidRPr="004547FA">
        <w:rPr>
          <w:spacing w:val="-5"/>
        </w:rPr>
        <w:t xml:space="preserve"> </w:t>
      </w:r>
      <w:proofErr w:type="spellStart"/>
      <w:r w:rsidRPr="004547FA">
        <w:t>cho</w:t>
      </w:r>
      <w:proofErr w:type="spellEnd"/>
      <w:r w:rsidRPr="004547FA">
        <w:rPr>
          <w:spacing w:val="-5"/>
        </w:rPr>
        <w:t xml:space="preserve"> </w:t>
      </w:r>
      <w:proofErr w:type="spellStart"/>
      <w:r w:rsidRPr="004547FA">
        <w:t>vay</w:t>
      </w:r>
      <w:proofErr w:type="spellEnd"/>
      <w:r w:rsidRPr="004547FA">
        <w:rPr>
          <w:spacing w:val="-6"/>
        </w:rPr>
        <w:t xml:space="preserve"> </w:t>
      </w:r>
      <w:proofErr w:type="spellStart"/>
      <w:r w:rsidRPr="004547FA">
        <w:t>cao</w:t>
      </w:r>
      <w:proofErr w:type="spellEnd"/>
      <w:r w:rsidRPr="004547FA">
        <w:rPr>
          <w:spacing w:val="-5"/>
        </w:rPr>
        <w:t xml:space="preserve"> </w:t>
      </w:r>
      <w:r w:rsidRPr="004547FA">
        <w:t>ngân</w:t>
      </w:r>
      <w:r w:rsidRPr="004547FA">
        <w:rPr>
          <w:spacing w:val="-3"/>
        </w:rPr>
        <w:t xml:space="preserve"> </w:t>
      </w:r>
      <w:r w:rsidRPr="004547FA">
        <w:t>hàng</w:t>
      </w:r>
      <w:r w:rsidRPr="004547FA">
        <w:rPr>
          <w:spacing w:val="-3"/>
        </w:rPr>
        <w:t xml:space="preserve"> </w:t>
      </w:r>
      <w:r w:rsidRPr="004547FA">
        <w:rPr>
          <w:spacing w:val="2"/>
        </w:rPr>
        <w:t>vẫn</w:t>
      </w:r>
      <w:r w:rsidRPr="004547FA">
        <w:rPr>
          <w:spacing w:val="-6"/>
        </w:rPr>
        <w:t xml:space="preserve"> </w:t>
      </w:r>
      <w:r w:rsidRPr="004547FA">
        <w:t>có</w:t>
      </w:r>
      <w:r w:rsidRPr="004547FA">
        <w:rPr>
          <w:spacing w:val="-3"/>
        </w:rPr>
        <w:t xml:space="preserve"> </w:t>
      </w:r>
      <w:proofErr w:type="spellStart"/>
      <w:r w:rsidRPr="004547FA">
        <w:t>thê</w:t>
      </w:r>
      <w:proofErr w:type="spellEnd"/>
      <w:r w:rsidRPr="004547FA">
        <w:t>̉</w:t>
      </w:r>
      <w:r w:rsidRPr="004547FA">
        <w:rPr>
          <w:spacing w:val="-5"/>
        </w:rPr>
        <w:t xml:space="preserve"> </w:t>
      </w:r>
      <w:proofErr w:type="spellStart"/>
      <w:r w:rsidRPr="004547FA">
        <w:t>duy</w:t>
      </w:r>
      <w:proofErr w:type="spellEnd"/>
      <w:r w:rsidRPr="004547FA">
        <w:rPr>
          <w:spacing w:val="-5"/>
        </w:rPr>
        <w:t xml:space="preserve"> </w:t>
      </w:r>
      <w:r w:rsidRPr="004547FA">
        <w:t>trì</w:t>
      </w:r>
      <w:r w:rsidRPr="004547FA">
        <w:rPr>
          <w:spacing w:val="-5"/>
        </w:rPr>
        <w:t xml:space="preserve"> </w:t>
      </w:r>
      <w:proofErr w:type="spellStart"/>
      <w:r w:rsidRPr="004547FA">
        <w:t>dư</w:t>
      </w:r>
      <w:proofErr w:type="spellEnd"/>
      <w:r w:rsidRPr="004547FA">
        <w:rPr>
          <w:spacing w:val="-5"/>
        </w:rPr>
        <w:t xml:space="preserve"> </w:t>
      </w:r>
      <w:proofErr w:type="spellStart"/>
      <w:r w:rsidRPr="004547FA">
        <w:rPr>
          <w:spacing w:val="3"/>
        </w:rPr>
        <w:t>nợ</w:t>
      </w:r>
      <w:proofErr w:type="spellEnd"/>
      <w:r w:rsidRPr="004547FA">
        <w:rPr>
          <w:spacing w:val="-5"/>
        </w:rPr>
        <w:t xml:space="preserve"> </w:t>
      </w:r>
      <w:r w:rsidRPr="004547FA">
        <w:t>ở</w:t>
      </w:r>
      <w:r w:rsidRPr="004547FA">
        <w:rPr>
          <w:spacing w:val="-5"/>
        </w:rPr>
        <w:t xml:space="preserve"> </w:t>
      </w:r>
      <w:r w:rsidRPr="004547FA">
        <w:t>con</w:t>
      </w:r>
      <w:r w:rsidRPr="004547FA">
        <w:rPr>
          <w:spacing w:val="-5"/>
        </w:rPr>
        <w:t xml:space="preserve"> </w:t>
      </w:r>
      <w:r w:rsidRPr="004547FA">
        <w:t>số</w:t>
      </w:r>
      <w:r w:rsidRPr="004547FA">
        <w:rPr>
          <w:spacing w:val="-5"/>
        </w:rPr>
        <w:t xml:space="preserve"> </w:t>
      </w:r>
      <w:r w:rsidRPr="004547FA">
        <w:t>tương</w:t>
      </w:r>
      <w:r w:rsidRPr="004547FA">
        <w:rPr>
          <w:spacing w:val="-5"/>
        </w:rPr>
        <w:t xml:space="preserve"> </w:t>
      </w:r>
      <w:r w:rsidRPr="004547FA">
        <w:t>đối</w:t>
      </w:r>
      <w:r w:rsidRPr="004547FA">
        <w:rPr>
          <w:spacing w:val="-5"/>
        </w:rPr>
        <w:t xml:space="preserve"> </w:t>
      </w:r>
      <w:r w:rsidRPr="004547FA">
        <w:t>tốt.</w:t>
      </w:r>
    </w:p>
    <w:p w14:paraId="78636723" w14:textId="24BB81E0" w:rsidR="005673D0" w:rsidRPr="004547FA" w:rsidRDefault="005673D0" w:rsidP="00E53690">
      <w:pPr>
        <w:pStyle w:val="BodyText"/>
        <w:ind w:firstLine="566"/>
      </w:pPr>
      <w:proofErr w:type="spellStart"/>
      <w:r w:rsidRPr="004547FA">
        <w:t>Giai</w:t>
      </w:r>
      <w:proofErr w:type="spellEnd"/>
      <w:r w:rsidRPr="004547FA">
        <w:t xml:space="preserve"> </w:t>
      </w:r>
      <w:proofErr w:type="spellStart"/>
      <w:r w:rsidRPr="004547FA">
        <w:t>đoạn</w:t>
      </w:r>
      <w:proofErr w:type="spellEnd"/>
      <w:r w:rsidRPr="004547FA">
        <w:t xml:space="preserve"> 2019-2020, </w:t>
      </w:r>
      <w:proofErr w:type="spellStart"/>
      <w:r w:rsidRPr="004547FA">
        <w:t>tốc</w:t>
      </w:r>
      <w:proofErr w:type="spellEnd"/>
      <w:r w:rsidRPr="004547FA">
        <w:t xml:space="preserve"> độ tăng </w:t>
      </w:r>
      <w:proofErr w:type="spellStart"/>
      <w:r w:rsidRPr="004547FA">
        <w:t>trưởng</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của</w:t>
      </w:r>
      <w:proofErr w:type="spellEnd"/>
      <w:r w:rsidRPr="004547FA">
        <w:t xml:space="preserve"> </w:t>
      </w:r>
      <w:proofErr w:type="spellStart"/>
      <w:r w:rsidRPr="004547FA">
        <w:t>các</w:t>
      </w:r>
      <w:proofErr w:type="spellEnd"/>
      <w:r w:rsidRPr="004547FA">
        <w:t xml:space="preserve"> công ty TNHH là 18,75%. Tương </w:t>
      </w:r>
      <w:proofErr w:type="spellStart"/>
      <w:r w:rsidRPr="004547FA">
        <w:t>đương</w:t>
      </w:r>
      <w:proofErr w:type="spellEnd"/>
      <w:r w:rsidRPr="004547FA">
        <w:t xml:space="preserve"> 6.309 </w:t>
      </w:r>
      <w:proofErr w:type="spellStart"/>
      <w:r w:rsidRPr="004547FA">
        <w:t>triệu</w:t>
      </w:r>
      <w:proofErr w:type="spellEnd"/>
      <w:r w:rsidRPr="004547FA">
        <w:t xml:space="preserve"> </w:t>
      </w:r>
      <w:proofErr w:type="spellStart"/>
      <w:r w:rsidRPr="004547FA">
        <w:t>đồng</w:t>
      </w:r>
      <w:proofErr w:type="spellEnd"/>
      <w:r w:rsidRPr="004547FA">
        <w:t xml:space="preserve">. Sang </w:t>
      </w:r>
      <w:proofErr w:type="spellStart"/>
      <w:r w:rsidRPr="004547FA">
        <w:t>giai</w:t>
      </w:r>
      <w:proofErr w:type="spellEnd"/>
      <w:r w:rsidRPr="004547FA">
        <w:t xml:space="preserve"> </w:t>
      </w:r>
      <w:proofErr w:type="spellStart"/>
      <w:r w:rsidRPr="004547FA">
        <w:t>đoạn</w:t>
      </w:r>
      <w:proofErr w:type="spellEnd"/>
      <w:r w:rsidRPr="004547FA">
        <w:t xml:space="preserve"> 2020-2021, Công ty TNHH vẫn có tăng </w:t>
      </w:r>
      <w:proofErr w:type="spellStart"/>
      <w:r w:rsidRPr="004547FA">
        <w:t>trưởng</w:t>
      </w:r>
      <w:proofErr w:type="spellEnd"/>
      <w:r w:rsidRPr="004547FA">
        <w:t xml:space="preserve"> </w:t>
      </w:r>
      <w:proofErr w:type="spellStart"/>
      <w:r w:rsidRPr="004547FA">
        <w:t>nhưng</w:t>
      </w:r>
      <w:proofErr w:type="spellEnd"/>
      <w:r w:rsidRPr="004547FA">
        <w:t xml:space="preserve"> </w:t>
      </w:r>
      <w:proofErr w:type="spellStart"/>
      <w:r w:rsidRPr="004547FA">
        <w:t>tỷ</w:t>
      </w:r>
      <w:proofErr w:type="spellEnd"/>
      <w:r w:rsidRPr="004547FA">
        <w:t xml:space="preserve"> </w:t>
      </w:r>
      <w:proofErr w:type="spellStart"/>
      <w:r w:rsidRPr="004547FA">
        <w:t>lệ</w:t>
      </w:r>
      <w:proofErr w:type="spellEnd"/>
      <w:r w:rsidRPr="004547FA">
        <w:t xml:space="preserve"> tăng có </w:t>
      </w:r>
      <w:proofErr w:type="spellStart"/>
      <w:r w:rsidRPr="004547FA">
        <w:t>phần</w:t>
      </w:r>
      <w:proofErr w:type="spellEnd"/>
      <w:r w:rsidRPr="004547FA">
        <w:t xml:space="preserve"> </w:t>
      </w:r>
      <w:proofErr w:type="spellStart"/>
      <w:r w:rsidRPr="004547FA">
        <w:t>giảm</w:t>
      </w:r>
      <w:proofErr w:type="spellEnd"/>
      <w:r w:rsidRPr="004547FA">
        <w:t xml:space="preserve"> </w:t>
      </w:r>
      <w:proofErr w:type="spellStart"/>
      <w:r w:rsidRPr="004547FA">
        <w:t>thấp</w:t>
      </w:r>
      <w:proofErr w:type="spellEnd"/>
      <w:r w:rsidRPr="004547FA">
        <w:t xml:space="preserve"> </w:t>
      </w:r>
      <w:proofErr w:type="spellStart"/>
      <w:r w:rsidRPr="004547FA">
        <w:t>chỉ</w:t>
      </w:r>
      <w:proofErr w:type="spellEnd"/>
      <w:r w:rsidRPr="004547FA">
        <w:t xml:space="preserve"> còn 6,65</w:t>
      </w:r>
      <w:proofErr w:type="gramStart"/>
      <w:r w:rsidRPr="004547FA">
        <w:t>% ,</w:t>
      </w:r>
      <w:proofErr w:type="gramEnd"/>
      <w:r w:rsidRPr="004547FA">
        <w:t xml:space="preserve"> tương </w:t>
      </w:r>
      <w:proofErr w:type="spellStart"/>
      <w:r w:rsidRPr="004547FA">
        <w:t>đương</w:t>
      </w:r>
      <w:proofErr w:type="spellEnd"/>
      <w:r w:rsidRPr="004547FA">
        <w:t xml:space="preserve"> 2.659 </w:t>
      </w:r>
      <w:proofErr w:type="spellStart"/>
      <w:r w:rsidRPr="004547FA">
        <w:t>triệu</w:t>
      </w:r>
      <w:proofErr w:type="spellEnd"/>
      <w:r w:rsidRPr="004547FA">
        <w:rPr>
          <w:spacing w:val="-46"/>
        </w:rPr>
        <w:t xml:space="preserve"> </w:t>
      </w:r>
      <w:proofErr w:type="spellStart"/>
      <w:r w:rsidRPr="004547FA">
        <w:t>đồng</w:t>
      </w:r>
      <w:proofErr w:type="spellEnd"/>
      <w:r w:rsidRPr="004547FA">
        <w:t xml:space="preserve">. Trong những </w:t>
      </w:r>
      <w:proofErr w:type="spellStart"/>
      <w:r w:rsidRPr="004547FA">
        <w:t>năm</w:t>
      </w:r>
      <w:proofErr w:type="spellEnd"/>
      <w:r w:rsidRPr="004547FA">
        <w:t xml:space="preserve"> </w:t>
      </w:r>
      <w:proofErr w:type="spellStart"/>
      <w:r w:rsidRPr="004547FA">
        <w:t>gần</w:t>
      </w:r>
      <w:proofErr w:type="spellEnd"/>
      <w:r w:rsidRPr="004547FA">
        <w:t xml:space="preserve"> </w:t>
      </w:r>
      <w:proofErr w:type="spellStart"/>
      <w:r w:rsidRPr="004547FA">
        <w:t>đây</w:t>
      </w:r>
      <w:proofErr w:type="spellEnd"/>
      <w:r w:rsidRPr="004547FA">
        <w:t xml:space="preserve">, </w:t>
      </w:r>
      <w:proofErr w:type="spellStart"/>
      <w:r w:rsidRPr="004547FA">
        <w:t>loại</w:t>
      </w:r>
      <w:proofErr w:type="spellEnd"/>
      <w:r w:rsidRPr="004547FA">
        <w:t xml:space="preserve"> </w:t>
      </w:r>
      <w:proofErr w:type="spellStart"/>
      <w:r w:rsidRPr="004547FA">
        <w:t>hình</w:t>
      </w:r>
      <w:proofErr w:type="spellEnd"/>
      <w:r w:rsidRPr="004547FA">
        <w:t xml:space="preserve"> Công ty TNHH </w:t>
      </w:r>
      <w:proofErr w:type="spellStart"/>
      <w:r w:rsidRPr="004547FA">
        <w:t>ngày</w:t>
      </w:r>
      <w:proofErr w:type="spellEnd"/>
      <w:r w:rsidRPr="004547FA">
        <w:t xml:space="preserve"> </w:t>
      </w:r>
      <w:proofErr w:type="spellStart"/>
      <w:r w:rsidRPr="004547FA">
        <w:t>càng</w:t>
      </w:r>
      <w:proofErr w:type="spellEnd"/>
      <w:r w:rsidRPr="004547FA">
        <w:t xml:space="preserve"> tăng thêm </w:t>
      </w:r>
      <w:r w:rsidRPr="004547FA">
        <w:rPr>
          <w:spacing w:val="4"/>
        </w:rPr>
        <w:t xml:space="preserve">về </w:t>
      </w:r>
      <w:r w:rsidRPr="004547FA">
        <w:t xml:space="preserve">số </w:t>
      </w:r>
      <w:proofErr w:type="spellStart"/>
      <w:r w:rsidRPr="004547FA">
        <w:t>lượng</w:t>
      </w:r>
      <w:proofErr w:type="spellEnd"/>
      <w:r w:rsidRPr="004547FA">
        <w:t xml:space="preserve"> cũng như về </w:t>
      </w:r>
      <w:proofErr w:type="spellStart"/>
      <w:r w:rsidRPr="004547FA">
        <w:t>quy</w:t>
      </w:r>
      <w:proofErr w:type="spellEnd"/>
      <w:r w:rsidRPr="004547FA">
        <w:t xml:space="preserve"> </w:t>
      </w:r>
      <w:proofErr w:type="spellStart"/>
      <w:r w:rsidRPr="004547FA">
        <w:t>mô</w:t>
      </w:r>
      <w:proofErr w:type="spellEnd"/>
      <w:r w:rsidRPr="004547FA">
        <w:t xml:space="preserve"> </w:t>
      </w:r>
      <w:proofErr w:type="spellStart"/>
      <w:r w:rsidRPr="004547FA">
        <w:t>vốn</w:t>
      </w:r>
      <w:proofErr w:type="spellEnd"/>
      <w:r w:rsidRPr="004547FA">
        <w:t xml:space="preserve"> </w:t>
      </w:r>
      <w:proofErr w:type="spellStart"/>
      <w:r w:rsidRPr="004547FA">
        <w:t>đầu</w:t>
      </w:r>
      <w:proofErr w:type="spellEnd"/>
      <w:r w:rsidRPr="004547FA">
        <w:t xml:space="preserve"> </w:t>
      </w:r>
      <w:proofErr w:type="spellStart"/>
      <w:r w:rsidRPr="004547FA">
        <w:t>tư</w:t>
      </w:r>
      <w:proofErr w:type="spellEnd"/>
      <w:r w:rsidRPr="004547FA">
        <w:t xml:space="preserve">. Do </w:t>
      </w:r>
      <w:proofErr w:type="spellStart"/>
      <w:r w:rsidRPr="004547FA">
        <w:t>đo</w:t>
      </w:r>
      <w:proofErr w:type="spellEnd"/>
      <w:r w:rsidRPr="004547FA">
        <w:t xml:space="preserve">́ </w:t>
      </w:r>
      <w:r w:rsidR="00E06B75" w:rsidRPr="004547FA">
        <w:t>OCB</w:t>
      </w:r>
      <w:r w:rsidRPr="004547FA">
        <w:t xml:space="preserve"> </w:t>
      </w:r>
      <w:proofErr w:type="spellStart"/>
      <w:r w:rsidRPr="004547FA">
        <w:rPr>
          <w:spacing w:val="2"/>
        </w:rPr>
        <w:t>rất</w:t>
      </w:r>
      <w:proofErr w:type="spellEnd"/>
      <w:r w:rsidRPr="004547FA">
        <w:rPr>
          <w:spacing w:val="2"/>
        </w:rPr>
        <w:t xml:space="preserve"> </w:t>
      </w:r>
      <w:proofErr w:type="spellStart"/>
      <w:r w:rsidRPr="004547FA">
        <w:t>chú</w:t>
      </w:r>
      <w:proofErr w:type="spellEnd"/>
      <w:r w:rsidRPr="004547FA">
        <w:t xml:space="preserve"> </w:t>
      </w:r>
      <w:proofErr w:type="spellStart"/>
      <w:r w:rsidRPr="004547FA">
        <w:t>trọng</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đối </w:t>
      </w:r>
      <w:proofErr w:type="spellStart"/>
      <w:r w:rsidRPr="004547FA">
        <w:t>với</w:t>
      </w:r>
      <w:proofErr w:type="spellEnd"/>
      <w:r w:rsidRPr="004547FA">
        <w:t xml:space="preserve"> </w:t>
      </w:r>
      <w:proofErr w:type="spellStart"/>
      <w:r w:rsidRPr="004547FA">
        <w:t>loại</w:t>
      </w:r>
      <w:proofErr w:type="spellEnd"/>
      <w:r w:rsidRPr="004547FA">
        <w:t xml:space="preserve"> hình </w:t>
      </w:r>
      <w:proofErr w:type="spellStart"/>
      <w:r w:rsidRPr="004547FA">
        <w:t>này</w:t>
      </w:r>
      <w:proofErr w:type="spellEnd"/>
      <w:r w:rsidRPr="004547FA">
        <w:t xml:space="preserve"> </w:t>
      </w:r>
      <w:proofErr w:type="spellStart"/>
      <w:r w:rsidRPr="004547FA">
        <w:t>va</w:t>
      </w:r>
      <w:proofErr w:type="spellEnd"/>
      <w:r w:rsidRPr="004547FA">
        <w:t xml:space="preserve">̀ </w:t>
      </w:r>
      <w:proofErr w:type="spellStart"/>
      <w:r w:rsidRPr="004547FA">
        <w:t>xem</w:t>
      </w:r>
      <w:proofErr w:type="spellEnd"/>
      <w:r w:rsidRPr="004547FA">
        <w:t xml:space="preserve"> </w:t>
      </w:r>
      <w:proofErr w:type="spellStart"/>
      <w:r w:rsidRPr="004547FA">
        <w:t>đây</w:t>
      </w:r>
      <w:proofErr w:type="spellEnd"/>
      <w:r w:rsidRPr="004547FA">
        <w:t xml:space="preserve"> là </w:t>
      </w:r>
      <w:proofErr w:type="spellStart"/>
      <w:r w:rsidRPr="004547FA">
        <w:t>khách</w:t>
      </w:r>
      <w:proofErr w:type="spellEnd"/>
      <w:r w:rsidRPr="004547FA">
        <w:t xml:space="preserve"> </w:t>
      </w:r>
      <w:proofErr w:type="spellStart"/>
      <w:r w:rsidRPr="004547FA">
        <w:t>hàng</w:t>
      </w:r>
      <w:proofErr w:type="spellEnd"/>
      <w:r w:rsidRPr="004547FA">
        <w:t xml:space="preserve"> </w:t>
      </w:r>
      <w:proofErr w:type="spellStart"/>
      <w:r w:rsidRPr="004547FA">
        <w:rPr>
          <w:spacing w:val="2"/>
        </w:rPr>
        <w:t>tiềm</w:t>
      </w:r>
      <w:proofErr w:type="spellEnd"/>
      <w:r w:rsidRPr="004547FA">
        <w:rPr>
          <w:spacing w:val="2"/>
        </w:rPr>
        <w:t xml:space="preserve"> </w:t>
      </w:r>
      <w:proofErr w:type="spellStart"/>
      <w:r w:rsidRPr="004547FA">
        <w:t>năng</w:t>
      </w:r>
      <w:proofErr w:type="spellEnd"/>
      <w:r w:rsidRPr="004547FA">
        <w:t xml:space="preserve"> mà ngân </w:t>
      </w:r>
      <w:proofErr w:type="spellStart"/>
      <w:r w:rsidRPr="004547FA">
        <w:t>hàng</w:t>
      </w:r>
      <w:proofErr w:type="spellEnd"/>
      <w:r w:rsidRPr="004547FA">
        <w:t xml:space="preserve"> </w:t>
      </w:r>
      <w:proofErr w:type="spellStart"/>
      <w:r w:rsidRPr="004547FA">
        <w:t>cần</w:t>
      </w:r>
      <w:proofErr w:type="spellEnd"/>
      <w:r w:rsidRPr="004547FA">
        <w:t xml:space="preserve"> </w:t>
      </w:r>
      <w:proofErr w:type="spellStart"/>
      <w:r w:rsidRPr="004547FA">
        <w:t>nhắm</w:t>
      </w:r>
      <w:proofErr w:type="spellEnd"/>
      <w:r w:rsidRPr="004547FA">
        <w:t xml:space="preserve"> tới </w:t>
      </w:r>
      <w:proofErr w:type="spellStart"/>
      <w:r w:rsidRPr="004547FA">
        <w:t>trong</w:t>
      </w:r>
      <w:proofErr w:type="spellEnd"/>
      <w:r w:rsidRPr="004547FA">
        <w:t xml:space="preserve"> những </w:t>
      </w:r>
      <w:proofErr w:type="spellStart"/>
      <w:r w:rsidRPr="004547FA">
        <w:t>năm</w:t>
      </w:r>
      <w:proofErr w:type="spellEnd"/>
      <w:r w:rsidRPr="004547FA">
        <w:t xml:space="preserve"> </w:t>
      </w:r>
      <w:proofErr w:type="spellStart"/>
      <w:r w:rsidRPr="004547FA">
        <w:t>tiếp</w:t>
      </w:r>
      <w:proofErr w:type="spellEnd"/>
      <w:r w:rsidRPr="004547FA">
        <w:rPr>
          <w:spacing w:val="-1"/>
        </w:rPr>
        <w:t xml:space="preserve"> </w:t>
      </w:r>
      <w:proofErr w:type="spellStart"/>
      <w:r w:rsidRPr="004547FA">
        <w:t>theo.</w:t>
      </w:r>
      <w:proofErr w:type="spellEnd"/>
    </w:p>
    <w:p w14:paraId="18789D1B" w14:textId="617D4C58" w:rsidR="005673D0" w:rsidRPr="004547FA" w:rsidRDefault="005673D0" w:rsidP="00E53690">
      <w:pPr>
        <w:pStyle w:val="BodyText"/>
        <w:ind w:firstLine="566"/>
      </w:pPr>
      <w:r w:rsidRPr="004547FA">
        <w:t xml:space="preserve">Bên </w:t>
      </w:r>
      <w:proofErr w:type="spellStart"/>
      <w:r w:rsidRPr="004547FA">
        <w:t>cạnh</w:t>
      </w:r>
      <w:proofErr w:type="spellEnd"/>
      <w:r w:rsidRPr="004547FA">
        <w:t xml:space="preserve"> công ty </w:t>
      </w:r>
      <w:proofErr w:type="spellStart"/>
      <w:r w:rsidRPr="004547FA">
        <w:rPr>
          <w:spacing w:val="2"/>
        </w:rPr>
        <w:t>cổ</w:t>
      </w:r>
      <w:proofErr w:type="spellEnd"/>
      <w:r w:rsidRPr="004547FA">
        <w:rPr>
          <w:spacing w:val="2"/>
        </w:rPr>
        <w:t xml:space="preserve"> </w:t>
      </w:r>
      <w:proofErr w:type="spellStart"/>
      <w:r w:rsidRPr="004547FA">
        <w:t>phần</w:t>
      </w:r>
      <w:proofErr w:type="spellEnd"/>
      <w:r w:rsidRPr="004547FA">
        <w:t xml:space="preserve">, công ty TNHH thì </w:t>
      </w:r>
      <w:proofErr w:type="spellStart"/>
      <w:r w:rsidRPr="004547FA">
        <w:t>doanh</w:t>
      </w:r>
      <w:proofErr w:type="spellEnd"/>
      <w:r w:rsidRPr="004547FA">
        <w:t xml:space="preserve"> nghiệp </w:t>
      </w:r>
      <w:proofErr w:type="spellStart"/>
      <w:r w:rsidRPr="004547FA">
        <w:t>tư</w:t>
      </w:r>
      <w:proofErr w:type="spellEnd"/>
      <w:r w:rsidRPr="004547FA">
        <w:t xml:space="preserve"> </w:t>
      </w:r>
      <w:proofErr w:type="spellStart"/>
      <w:r w:rsidRPr="004547FA">
        <w:t>nhân</w:t>
      </w:r>
      <w:proofErr w:type="spellEnd"/>
      <w:r w:rsidRPr="004547FA">
        <w:t xml:space="preserve"> cũng là đối </w:t>
      </w:r>
      <w:proofErr w:type="spellStart"/>
      <w:r w:rsidRPr="004547FA">
        <w:t>tượng</w:t>
      </w:r>
      <w:proofErr w:type="spellEnd"/>
      <w:r w:rsidRPr="004547FA">
        <w:rPr>
          <w:spacing w:val="-9"/>
        </w:rPr>
        <w:t xml:space="preserve"> </w:t>
      </w:r>
      <w:r w:rsidRPr="004547FA">
        <w:t>mà</w:t>
      </w:r>
      <w:r w:rsidRPr="004547FA">
        <w:rPr>
          <w:spacing w:val="-8"/>
        </w:rPr>
        <w:t xml:space="preserve"> </w:t>
      </w:r>
      <w:r w:rsidR="00E06B75" w:rsidRPr="004547FA">
        <w:t>OCB</w:t>
      </w:r>
      <w:r w:rsidRPr="004547FA">
        <w:rPr>
          <w:spacing w:val="-10"/>
        </w:rPr>
        <w:t xml:space="preserve"> </w:t>
      </w:r>
      <w:proofErr w:type="spellStart"/>
      <w:r w:rsidRPr="004547FA">
        <w:rPr>
          <w:spacing w:val="2"/>
        </w:rPr>
        <w:t>rất</w:t>
      </w:r>
      <w:proofErr w:type="spellEnd"/>
      <w:r w:rsidRPr="004547FA">
        <w:rPr>
          <w:spacing w:val="-9"/>
        </w:rPr>
        <w:t xml:space="preserve"> </w:t>
      </w:r>
      <w:proofErr w:type="spellStart"/>
      <w:r w:rsidRPr="004547FA">
        <w:t>chú</w:t>
      </w:r>
      <w:proofErr w:type="spellEnd"/>
      <w:r w:rsidRPr="004547FA">
        <w:rPr>
          <w:spacing w:val="-9"/>
        </w:rPr>
        <w:t xml:space="preserve"> </w:t>
      </w:r>
      <w:proofErr w:type="spellStart"/>
      <w:r w:rsidRPr="004547FA">
        <w:t>trọng</w:t>
      </w:r>
      <w:proofErr w:type="spellEnd"/>
      <w:r w:rsidRPr="004547FA">
        <w:rPr>
          <w:spacing w:val="-8"/>
        </w:rPr>
        <w:t xml:space="preserve"> </w:t>
      </w:r>
      <w:proofErr w:type="spellStart"/>
      <w:r w:rsidRPr="004547FA">
        <w:t>cho</w:t>
      </w:r>
      <w:proofErr w:type="spellEnd"/>
      <w:r w:rsidRPr="004547FA">
        <w:rPr>
          <w:spacing w:val="-8"/>
        </w:rPr>
        <w:t xml:space="preserve"> </w:t>
      </w:r>
      <w:proofErr w:type="spellStart"/>
      <w:r w:rsidRPr="004547FA">
        <w:t>vay</w:t>
      </w:r>
      <w:proofErr w:type="spellEnd"/>
      <w:r w:rsidRPr="004547FA">
        <w:t>.</w:t>
      </w:r>
      <w:r w:rsidRPr="004547FA">
        <w:rPr>
          <w:spacing w:val="-10"/>
        </w:rPr>
        <w:t xml:space="preserve"> </w:t>
      </w:r>
      <w:r w:rsidRPr="004547FA">
        <w:t>Trong</w:t>
      </w:r>
      <w:r w:rsidRPr="004547FA">
        <w:rPr>
          <w:spacing w:val="-8"/>
        </w:rPr>
        <w:t xml:space="preserve"> </w:t>
      </w:r>
      <w:r w:rsidRPr="004547FA">
        <w:rPr>
          <w:spacing w:val="2"/>
        </w:rPr>
        <w:t>những</w:t>
      </w:r>
      <w:r w:rsidRPr="004547FA">
        <w:rPr>
          <w:spacing w:val="-8"/>
        </w:rPr>
        <w:t xml:space="preserve"> </w:t>
      </w:r>
      <w:proofErr w:type="spellStart"/>
      <w:r w:rsidRPr="004547FA">
        <w:t>năm</w:t>
      </w:r>
      <w:proofErr w:type="spellEnd"/>
      <w:r w:rsidRPr="004547FA">
        <w:rPr>
          <w:spacing w:val="-10"/>
        </w:rPr>
        <w:t xml:space="preserve"> </w:t>
      </w:r>
      <w:r w:rsidRPr="004547FA">
        <w:t>qua,</w:t>
      </w:r>
      <w:r w:rsidRPr="004547FA">
        <w:rPr>
          <w:spacing w:val="-7"/>
        </w:rPr>
        <w:t xml:space="preserve"> </w:t>
      </w:r>
      <w:r w:rsidRPr="004547FA">
        <w:t>ngân</w:t>
      </w:r>
      <w:r w:rsidRPr="004547FA">
        <w:rPr>
          <w:spacing w:val="-8"/>
        </w:rPr>
        <w:t xml:space="preserve"> </w:t>
      </w:r>
      <w:proofErr w:type="spellStart"/>
      <w:r w:rsidRPr="004547FA">
        <w:t>hàng</w:t>
      </w:r>
      <w:proofErr w:type="spellEnd"/>
      <w:r w:rsidRPr="004547FA">
        <w:rPr>
          <w:spacing w:val="-9"/>
        </w:rPr>
        <w:t xml:space="preserve"> </w:t>
      </w:r>
      <w:r w:rsidRPr="004547FA">
        <w:t>đã</w:t>
      </w:r>
      <w:r w:rsidRPr="004547FA">
        <w:rPr>
          <w:spacing w:val="-8"/>
        </w:rPr>
        <w:t xml:space="preserve"> </w:t>
      </w:r>
      <w:r w:rsidRPr="004547FA">
        <w:t>tăng</w:t>
      </w:r>
      <w:r w:rsidRPr="004547FA">
        <w:rPr>
          <w:spacing w:val="-5"/>
        </w:rPr>
        <w:t xml:space="preserve"> </w:t>
      </w:r>
      <w:proofErr w:type="spellStart"/>
      <w:r w:rsidRPr="004547FA">
        <w:t>cường</w:t>
      </w:r>
      <w:proofErr w:type="spellEnd"/>
      <w:r w:rsidRPr="004547FA">
        <w:t xml:space="preserve"> công </w:t>
      </w:r>
      <w:proofErr w:type="spellStart"/>
      <w:r w:rsidRPr="004547FA">
        <w:t>tác</w:t>
      </w:r>
      <w:proofErr w:type="spellEnd"/>
      <w:r w:rsidRPr="004547FA">
        <w:t xml:space="preserve"> </w:t>
      </w:r>
      <w:proofErr w:type="spellStart"/>
      <w:r w:rsidRPr="004547FA">
        <w:t>tiếp</w:t>
      </w:r>
      <w:proofErr w:type="spellEnd"/>
      <w:r w:rsidRPr="004547FA">
        <w:t xml:space="preserve"> </w:t>
      </w:r>
      <w:proofErr w:type="spellStart"/>
      <w:r w:rsidRPr="004547FA">
        <w:t>thị</w:t>
      </w:r>
      <w:proofErr w:type="spellEnd"/>
      <w:r w:rsidRPr="004547FA">
        <w:t xml:space="preserve"> ở </w:t>
      </w:r>
      <w:proofErr w:type="spellStart"/>
      <w:r w:rsidRPr="004547FA">
        <w:t>các</w:t>
      </w:r>
      <w:proofErr w:type="spellEnd"/>
      <w:r w:rsidRPr="004547FA">
        <w:t xml:space="preserve"> </w:t>
      </w:r>
      <w:proofErr w:type="spellStart"/>
      <w:r w:rsidRPr="004547FA">
        <w:t>doanh</w:t>
      </w:r>
      <w:proofErr w:type="spellEnd"/>
      <w:r w:rsidRPr="004547FA">
        <w:t xml:space="preserve"> nghiệp </w:t>
      </w:r>
      <w:proofErr w:type="spellStart"/>
      <w:r w:rsidRPr="004547FA">
        <w:t>loại</w:t>
      </w:r>
      <w:proofErr w:type="spellEnd"/>
      <w:r w:rsidRPr="004547FA">
        <w:t xml:space="preserve"> </w:t>
      </w:r>
      <w:proofErr w:type="spellStart"/>
      <w:r w:rsidRPr="004547FA">
        <w:t>này</w:t>
      </w:r>
      <w:proofErr w:type="spellEnd"/>
      <w:r w:rsidRPr="004547FA">
        <w:t xml:space="preserve">, </w:t>
      </w:r>
      <w:proofErr w:type="spellStart"/>
      <w:r w:rsidRPr="004547FA">
        <w:t>đặc</w:t>
      </w:r>
      <w:proofErr w:type="spellEnd"/>
      <w:r w:rsidRPr="004547FA">
        <w:t xml:space="preserve"> biệt là những </w:t>
      </w:r>
      <w:proofErr w:type="spellStart"/>
      <w:r w:rsidRPr="004547FA">
        <w:t>doanh</w:t>
      </w:r>
      <w:proofErr w:type="spellEnd"/>
      <w:r w:rsidRPr="004547FA">
        <w:t xml:space="preserve"> nghiệp có </w:t>
      </w:r>
      <w:proofErr w:type="spellStart"/>
      <w:r w:rsidRPr="004547FA">
        <w:t>quy</w:t>
      </w:r>
      <w:proofErr w:type="spellEnd"/>
      <w:r w:rsidRPr="004547FA">
        <w:t xml:space="preserve"> </w:t>
      </w:r>
      <w:proofErr w:type="spellStart"/>
      <w:r w:rsidRPr="004547FA">
        <w:t>mô</w:t>
      </w:r>
      <w:proofErr w:type="spellEnd"/>
      <w:r w:rsidRPr="004547FA">
        <w:t xml:space="preserve"> nhỏ </w:t>
      </w:r>
      <w:proofErr w:type="spellStart"/>
      <w:r w:rsidRPr="004547FA">
        <w:t>và</w:t>
      </w:r>
      <w:proofErr w:type="spellEnd"/>
      <w:r w:rsidRPr="004547FA">
        <w:t xml:space="preserve"> vừa. </w:t>
      </w:r>
      <w:proofErr w:type="spellStart"/>
      <w:r w:rsidRPr="004547FA">
        <w:t>Tuy</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của</w:t>
      </w:r>
      <w:proofErr w:type="spellEnd"/>
      <w:r w:rsidRPr="004547FA">
        <w:t xml:space="preserve"> </w:t>
      </w:r>
      <w:proofErr w:type="spellStart"/>
      <w:r w:rsidRPr="004547FA">
        <w:t>mỗi</w:t>
      </w:r>
      <w:proofErr w:type="spellEnd"/>
      <w:r w:rsidRPr="004547FA">
        <w:t xml:space="preserve"> </w:t>
      </w:r>
      <w:proofErr w:type="spellStart"/>
      <w:r w:rsidRPr="004547FA">
        <w:t>khách</w:t>
      </w:r>
      <w:proofErr w:type="spellEnd"/>
      <w:r w:rsidRPr="004547FA">
        <w:t xml:space="preserve"> hàng </w:t>
      </w:r>
      <w:proofErr w:type="spellStart"/>
      <w:r w:rsidRPr="004547FA">
        <w:t>này</w:t>
      </w:r>
      <w:proofErr w:type="spellEnd"/>
      <w:r w:rsidRPr="004547FA">
        <w:t xml:space="preserve">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trọng</w:t>
      </w:r>
      <w:proofErr w:type="spellEnd"/>
      <w:r w:rsidRPr="004547FA">
        <w:t xml:space="preserve"> khá nhỏ </w:t>
      </w:r>
      <w:proofErr w:type="spellStart"/>
      <w:r w:rsidRPr="004547FA">
        <w:t>trong</w:t>
      </w:r>
      <w:proofErr w:type="spellEnd"/>
      <w:r w:rsidRPr="004547FA">
        <w:t xml:space="preserve"> </w:t>
      </w:r>
      <w:proofErr w:type="spellStart"/>
      <w:r w:rsidRPr="004547FA">
        <w:t>tổng</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doanh</w:t>
      </w:r>
      <w:proofErr w:type="spellEnd"/>
      <w:r w:rsidRPr="004547FA">
        <w:t xml:space="preserve"> nghiệp </w:t>
      </w:r>
      <w:proofErr w:type="spellStart"/>
      <w:r w:rsidRPr="004547FA">
        <w:t>nhưng</w:t>
      </w:r>
      <w:proofErr w:type="spellEnd"/>
      <w:r w:rsidRPr="004547FA">
        <w:t xml:space="preserve"> </w:t>
      </w:r>
      <w:proofErr w:type="spellStart"/>
      <w:r w:rsidRPr="004547FA">
        <w:t>đại</w:t>
      </w:r>
      <w:proofErr w:type="spellEnd"/>
      <w:r w:rsidRPr="004547FA">
        <w:t xml:space="preserve"> bộ </w:t>
      </w:r>
      <w:proofErr w:type="spellStart"/>
      <w:r w:rsidRPr="004547FA">
        <w:t>phận</w:t>
      </w:r>
      <w:proofErr w:type="spellEnd"/>
      <w:r w:rsidRPr="004547FA">
        <w:t xml:space="preserve"> </w:t>
      </w:r>
      <w:proofErr w:type="spellStart"/>
      <w:r w:rsidRPr="004547FA">
        <w:t>doanh</w:t>
      </w:r>
      <w:proofErr w:type="spellEnd"/>
      <w:r w:rsidRPr="004547FA">
        <w:t xml:space="preserve"> nghiệp là nhỏ </w:t>
      </w:r>
      <w:proofErr w:type="spellStart"/>
      <w:r w:rsidRPr="004547FA">
        <w:t>và</w:t>
      </w:r>
      <w:proofErr w:type="spellEnd"/>
      <w:r w:rsidRPr="004547FA">
        <w:t xml:space="preserve"> vừa nên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doanh</w:t>
      </w:r>
      <w:proofErr w:type="spellEnd"/>
      <w:r w:rsidRPr="004547FA">
        <w:t xml:space="preserve"> </w:t>
      </w:r>
      <w:r w:rsidRPr="004547FA">
        <w:lastRenderedPageBreak/>
        <w:t xml:space="preserve">nghiệp </w:t>
      </w:r>
      <w:proofErr w:type="spellStart"/>
      <w:r w:rsidRPr="004547FA">
        <w:t>tư</w:t>
      </w:r>
      <w:proofErr w:type="spellEnd"/>
      <w:r w:rsidRPr="004547FA">
        <w:t xml:space="preserve"> </w:t>
      </w:r>
      <w:proofErr w:type="spellStart"/>
      <w:r w:rsidRPr="004547FA">
        <w:t>nhân</w:t>
      </w:r>
      <w:proofErr w:type="spellEnd"/>
      <w:r w:rsidRPr="004547FA">
        <w:t xml:space="preserve"> </w:t>
      </w:r>
      <w:proofErr w:type="spellStart"/>
      <w:r w:rsidRPr="004547FA">
        <w:t>trong</w:t>
      </w:r>
      <w:proofErr w:type="spellEnd"/>
      <w:r w:rsidRPr="004547FA">
        <w:t xml:space="preserve"> cơ </w:t>
      </w:r>
      <w:proofErr w:type="spellStart"/>
      <w:r w:rsidRPr="004547FA">
        <w:rPr>
          <w:spacing w:val="2"/>
        </w:rPr>
        <w:t>cấu</w:t>
      </w:r>
      <w:proofErr w:type="spellEnd"/>
      <w:r w:rsidRPr="004547FA">
        <w:rPr>
          <w:spacing w:val="2"/>
        </w:rPr>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theo</w:t>
      </w:r>
      <w:proofErr w:type="spellEnd"/>
      <w:r w:rsidRPr="004547FA">
        <w:t xml:space="preserve"> </w:t>
      </w:r>
      <w:proofErr w:type="spellStart"/>
      <w:r w:rsidRPr="004547FA">
        <w:t>thành</w:t>
      </w:r>
      <w:proofErr w:type="spellEnd"/>
      <w:r w:rsidRPr="004547FA">
        <w:t xml:space="preserve"> </w:t>
      </w:r>
      <w:proofErr w:type="spellStart"/>
      <w:r w:rsidRPr="004547FA">
        <w:t>phần</w:t>
      </w:r>
      <w:proofErr w:type="spellEnd"/>
      <w:r w:rsidRPr="004547FA">
        <w:t xml:space="preserve"> </w:t>
      </w:r>
      <w:proofErr w:type="spellStart"/>
      <w:r w:rsidRPr="004547FA">
        <w:t>kinh</w:t>
      </w:r>
      <w:proofErr w:type="spellEnd"/>
      <w:r w:rsidRPr="004547FA">
        <w:t xml:space="preserve"> tế cũng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trọng</w:t>
      </w:r>
      <w:proofErr w:type="spellEnd"/>
      <w:r w:rsidRPr="004547FA">
        <w:t xml:space="preserve"> khá</w:t>
      </w:r>
      <w:r w:rsidRPr="004547FA">
        <w:rPr>
          <w:spacing w:val="11"/>
        </w:rPr>
        <w:t xml:space="preserve"> </w:t>
      </w:r>
      <w:proofErr w:type="spellStart"/>
      <w:r w:rsidRPr="004547FA">
        <w:t>lớn</w:t>
      </w:r>
      <w:proofErr w:type="spellEnd"/>
      <w:r w:rsidRPr="004547FA">
        <w:t>.</w:t>
      </w:r>
    </w:p>
    <w:p w14:paraId="759DDDDA" w14:textId="35DB4930" w:rsidR="005673D0" w:rsidRPr="004547FA" w:rsidRDefault="005673D0" w:rsidP="00E53690">
      <w:pPr>
        <w:pStyle w:val="BodyText"/>
      </w:pPr>
      <w:proofErr w:type="spellStart"/>
      <w:r w:rsidRPr="004547FA">
        <w:t>Doanh</w:t>
      </w:r>
      <w:proofErr w:type="spellEnd"/>
      <w:r w:rsidRPr="004547FA">
        <w:t xml:space="preserve"> nghiệp nhà nước </w:t>
      </w:r>
      <w:proofErr w:type="spellStart"/>
      <w:r w:rsidRPr="004547FA">
        <w:t>và</w:t>
      </w:r>
      <w:proofErr w:type="spellEnd"/>
      <w:r w:rsidRPr="004547FA">
        <w:t xml:space="preserve"> hợp </w:t>
      </w:r>
      <w:proofErr w:type="spellStart"/>
      <w:r w:rsidRPr="004547FA">
        <w:t>tác</w:t>
      </w:r>
      <w:proofErr w:type="spellEnd"/>
      <w:r w:rsidRPr="004547FA">
        <w:t xml:space="preserve"> </w:t>
      </w:r>
      <w:proofErr w:type="spellStart"/>
      <w:r w:rsidRPr="004547FA">
        <w:t>xã</w:t>
      </w:r>
      <w:proofErr w:type="spellEnd"/>
      <w:r w:rsidRPr="004547FA">
        <w:t xml:space="preserve">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trọng</w:t>
      </w:r>
      <w:proofErr w:type="spellEnd"/>
      <w:r w:rsidRPr="004547FA">
        <w:t xml:space="preserve"> khá </w:t>
      </w:r>
      <w:proofErr w:type="spellStart"/>
      <w:r w:rsidRPr="004547FA">
        <w:t>thấp</w:t>
      </w:r>
      <w:proofErr w:type="spellEnd"/>
      <w:r w:rsidRPr="004547FA">
        <w:t xml:space="preserve"> </w:t>
      </w:r>
      <w:proofErr w:type="spellStart"/>
      <w:r w:rsidRPr="004547FA">
        <w:t>trong</w:t>
      </w:r>
      <w:proofErr w:type="spellEnd"/>
      <w:r w:rsidRPr="004547FA">
        <w:t xml:space="preserve"> </w:t>
      </w:r>
      <w:proofErr w:type="spellStart"/>
      <w:r w:rsidRPr="004547FA">
        <w:t>tổng</w:t>
      </w:r>
      <w:proofErr w:type="spellEnd"/>
      <w:r w:rsidRPr="004547FA">
        <w:t xml:space="preserve">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và</w:t>
      </w:r>
      <w:proofErr w:type="spellEnd"/>
      <w:r w:rsidRPr="004547FA">
        <w:t xml:space="preserve"> có xu </w:t>
      </w:r>
      <w:proofErr w:type="spellStart"/>
      <w:r w:rsidRPr="004547FA">
        <w:t>hướng</w:t>
      </w:r>
      <w:proofErr w:type="spellEnd"/>
      <w:r w:rsidRPr="004547FA">
        <w:t xml:space="preserve"> tăng, </w:t>
      </w:r>
      <w:proofErr w:type="spellStart"/>
      <w:r w:rsidRPr="004547FA">
        <w:t>giảm</w:t>
      </w:r>
      <w:proofErr w:type="spellEnd"/>
      <w:r w:rsidRPr="004547FA">
        <w:t xml:space="preserve"> </w:t>
      </w:r>
      <w:proofErr w:type="spellStart"/>
      <w:r w:rsidRPr="004547FA">
        <w:t>không</w:t>
      </w:r>
      <w:proofErr w:type="spellEnd"/>
      <w:r w:rsidRPr="004547FA">
        <w:t xml:space="preserve"> ổn định.</w:t>
      </w:r>
    </w:p>
    <w:p w14:paraId="472C3DE5" w14:textId="3F5931C9" w:rsidR="000049A1" w:rsidRPr="000209CF" w:rsidDel="00244B90" w:rsidRDefault="009928D0" w:rsidP="00E53690">
      <w:pPr>
        <w:pStyle w:val="BodyText"/>
        <w:spacing w:before="122"/>
        <w:outlineLvl w:val="2"/>
        <w:rPr>
          <w:del w:id="222" w:author="Kim Dung Nguyen" w:date="2022-04-22T22:44:00Z"/>
          <w:b/>
          <w:bCs/>
        </w:rPr>
      </w:pPr>
      <w:bookmarkStart w:id="223" w:name="_Toc99270246"/>
      <w:bookmarkStart w:id="224" w:name="_Toc99278401"/>
      <w:bookmarkStart w:id="225" w:name="_Toc101095502"/>
      <w:del w:id="226" w:author="Kim Dung Nguyen" w:date="2022-04-22T22:44:00Z">
        <w:r w:rsidDel="00244B90">
          <w:rPr>
            <w:b/>
            <w:bCs/>
          </w:rPr>
          <w:delText>2.3.3</w:delText>
        </w:r>
        <w:r w:rsidR="000049A1" w:rsidRPr="000209CF" w:rsidDel="00244B90">
          <w:rPr>
            <w:b/>
            <w:bCs/>
          </w:rPr>
          <w:delText>. Đánh giá hoạt động cho vay của ngân hàng OCB</w:delText>
        </w:r>
        <w:bookmarkEnd w:id="223"/>
        <w:bookmarkEnd w:id="224"/>
        <w:bookmarkEnd w:id="225"/>
      </w:del>
    </w:p>
    <w:p w14:paraId="1EF2EBB7" w14:textId="72750E42" w:rsidR="00A24644" w:rsidRPr="00A24644" w:rsidRDefault="00A24644" w:rsidP="00A24644">
      <w:pPr>
        <w:pStyle w:val="Caption"/>
        <w:rPr>
          <w:b w:val="0"/>
          <w:bCs/>
        </w:rPr>
      </w:pPr>
      <w:bookmarkStart w:id="227" w:name="_Toc101095424"/>
      <w:proofErr w:type="spellStart"/>
      <w:r>
        <w:t>Bảng</w:t>
      </w:r>
      <w:proofErr w:type="spellEnd"/>
      <w:r>
        <w:t xml:space="preserve"> 2.</w:t>
      </w:r>
      <w:fldSimple w:instr=" SEQ Bảng_2. \* ARABIC ">
        <w:r>
          <w:rPr>
            <w:noProof/>
          </w:rPr>
          <w:t>14</w:t>
        </w:r>
      </w:fldSimple>
      <w:r>
        <w:t xml:space="preserve">: </w:t>
      </w:r>
      <w:proofErr w:type="spellStart"/>
      <w:r w:rsidRPr="004547FA">
        <w:rPr>
          <w:bCs/>
        </w:rPr>
        <w:t>Đánh</w:t>
      </w:r>
      <w:proofErr w:type="spellEnd"/>
      <w:r w:rsidRPr="004547FA">
        <w:rPr>
          <w:bCs/>
        </w:rPr>
        <w:t xml:space="preserve"> giá </w:t>
      </w:r>
      <w:proofErr w:type="spellStart"/>
      <w:r w:rsidRPr="004547FA">
        <w:rPr>
          <w:bCs/>
        </w:rPr>
        <w:t>hiệu</w:t>
      </w:r>
      <w:proofErr w:type="spellEnd"/>
      <w:r w:rsidRPr="004547FA">
        <w:rPr>
          <w:bCs/>
        </w:rPr>
        <w:t xml:space="preserve"> quả hoạt động </w:t>
      </w:r>
      <w:proofErr w:type="spellStart"/>
      <w:r w:rsidRPr="004547FA">
        <w:rPr>
          <w:bCs/>
        </w:rPr>
        <w:t>cho</w:t>
      </w:r>
      <w:proofErr w:type="spellEnd"/>
      <w:r w:rsidRPr="004547FA">
        <w:rPr>
          <w:bCs/>
        </w:rPr>
        <w:t xml:space="preserve"> </w:t>
      </w:r>
      <w:proofErr w:type="spellStart"/>
      <w:r w:rsidRPr="004547FA">
        <w:rPr>
          <w:bCs/>
        </w:rPr>
        <w:t>vay</w:t>
      </w:r>
      <w:proofErr w:type="spellEnd"/>
      <w:r w:rsidRPr="004547FA">
        <w:rPr>
          <w:bCs/>
        </w:rPr>
        <w:t xml:space="preserve"> </w:t>
      </w:r>
      <w:proofErr w:type="spellStart"/>
      <w:r w:rsidRPr="004547FA">
        <w:rPr>
          <w:bCs/>
        </w:rPr>
        <w:t>của</w:t>
      </w:r>
      <w:proofErr w:type="spellEnd"/>
      <w:r w:rsidRPr="004547FA">
        <w:rPr>
          <w:bCs/>
        </w:rPr>
        <w:t xml:space="preserve"> ngân hàng </w:t>
      </w:r>
      <w:proofErr w:type="spellStart"/>
      <w:r w:rsidRPr="004547FA">
        <w:rPr>
          <w:bCs/>
        </w:rPr>
        <w:t>giai</w:t>
      </w:r>
      <w:proofErr w:type="spellEnd"/>
      <w:r w:rsidRPr="004547FA">
        <w:rPr>
          <w:bCs/>
        </w:rPr>
        <w:t xml:space="preserve"> </w:t>
      </w:r>
      <w:proofErr w:type="spellStart"/>
      <w:r w:rsidRPr="004547FA">
        <w:rPr>
          <w:bCs/>
        </w:rPr>
        <w:t>đoạn</w:t>
      </w:r>
      <w:proofErr w:type="spellEnd"/>
      <w:r w:rsidRPr="004547FA">
        <w:rPr>
          <w:bCs/>
        </w:rPr>
        <w:t xml:space="preserve"> 2019 – 2021</w:t>
      </w:r>
      <w:bookmarkEnd w:id="227"/>
    </w:p>
    <w:p w14:paraId="13A77DC5" w14:textId="77777777" w:rsidR="002F23EB" w:rsidRPr="004547FA" w:rsidRDefault="002F23EB"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9"/>
        <w:gridCol w:w="1841"/>
        <w:gridCol w:w="1844"/>
        <w:gridCol w:w="1844"/>
      </w:tblGrid>
      <w:tr w:rsidR="002F23EB" w:rsidRPr="004547FA" w14:paraId="380F69D3" w14:textId="77777777" w:rsidTr="002F23EB">
        <w:trPr>
          <w:trHeight w:val="414"/>
        </w:trPr>
        <w:tc>
          <w:tcPr>
            <w:tcW w:w="2979" w:type="dxa"/>
            <w:shd w:val="clear" w:color="auto" w:fill="auto"/>
          </w:tcPr>
          <w:p w14:paraId="6FDFD5C1" w14:textId="77777777" w:rsidR="002F23EB" w:rsidRPr="004547FA" w:rsidRDefault="002F23EB" w:rsidP="00E53690">
            <w:pPr>
              <w:pStyle w:val="TableParagraph"/>
              <w:rPr>
                <w:szCs w:val="26"/>
              </w:rPr>
            </w:pPr>
          </w:p>
        </w:tc>
        <w:tc>
          <w:tcPr>
            <w:tcW w:w="1841" w:type="dxa"/>
            <w:shd w:val="clear" w:color="auto" w:fill="auto"/>
          </w:tcPr>
          <w:p w14:paraId="79183F3A" w14:textId="25FF8BFE" w:rsidR="002F23EB" w:rsidRPr="004547FA" w:rsidRDefault="002F23EB" w:rsidP="00E53690">
            <w:pPr>
              <w:pStyle w:val="TableParagraph"/>
              <w:rPr>
                <w:b/>
                <w:szCs w:val="26"/>
              </w:rPr>
            </w:pPr>
            <w:r w:rsidRPr="004547FA">
              <w:rPr>
                <w:b/>
                <w:szCs w:val="26"/>
              </w:rPr>
              <w:t>2019</w:t>
            </w:r>
          </w:p>
        </w:tc>
        <w:tc>
          <w:tcPr>
            <w:tcW w:w="1844" w:type="dxa"/>
            <w:shd w:val="clear" w:color="auto" w:fill="auto"/>
          </w:tcPr>
          <w:p w14:paraId="323E867D" w14:textId="62A265BC" w:rsidR="002F23EB" w:rsidRPr="004547FA" w:rsidRDefault="002F23EB" w:rsidP="00E53690">
            <w:pPr>
              <w:pStyle w:val="TableParagraph"/>
              <w:rPr>
                <w:b/>
                <w:szCs w:val="26"/>
              </w:rPr>
            </w:pPr>
            <w:r w:rsidRPr="004547FA">
              <w:rPr>
                <w:b/>
                <w:szCs w:val="26"/>
              </w:rPr>
              <w:t>2020</w:t>
            </w:r>
          </w:p>
        </w:tc>
        <w:tc>
          <w:tcPr>
            <w:tcW w:w="1844" w:type="dxa"/>
            <w:shd w:val="clear" w:color="auto" w:fill="auto"/>
          </w:tcPr>
          <w:p w14:paraId="23BA2AF9" w14:textId="5E56BEFB" w:rsidR="002F23EB" w:rsidRPr="004547FA" w:rsidRDefault="002F23EB" w:rsidP="00E53690">
            <w:pPr>
              <w:pStyle w:val="TableParagraph"/>
              <w:rPr>
                <w:b/>
                <w:szCs w:val="26"/>
              </w:rPr>
            </w:pPr>
            <w:r w:rsidRPr="004547FA">
              <w:rPr>
                <w:b/>
                <w:szCs w:val="26"/>
              </w:rPr>
              <w:t>2021</w:t>
            </w:r>
          </w:p>
        </w:tc>
      </w:tr>
      <w:tr w:rsidR="002F23EB" w:rsidRPr="004547FA" w14:paraId="29A46774" w14:textId="77777777" w:rsidTr="002F23EB">
        <w:trPr>
          <w:trHeight w:val="412"/>
        </w:trPr>
        <w:tc>
          <w:tcPr>
            <w:tcW w:w="2979" w:type="dxa"/>
          </w:tcPr>
          <w:p w14:paraId="425B958D" w14:textId="1C5FB714" w:rsidR="002F23EB" w:rsidRPr="004547FA" w:rsidRDefault="002F23EB" w:rsidP="00E53690">
            <w:pPr>
              <w:pStyle w:val="TableParagraph"/>
              <w:rPr>
                <w:szCs w:val="26"/>
              </w:rPr>
            </w:pPr>
            <w:proofErr w:type="spellStart"/>
            <w:r w:rsidRPr="004547FA">
              <w:rPr>
                <w:szCs w:val="26"/>
              </w:rPr>
              <w:t>Nợ</w:t>
            </w:r>
            <w:proofErr w:type="spellEnd"/>
            <w:r w:rsidRPr="004547FA">
              <w:rPr>
                <w:szCs w:val="26"/>
              </w:rPr>
              <w:t xml:space="preserve"> </w:t>
            </w:r>
            <w:proofErr w:type="spellStart"/>
            <w:r w:rsidRPr="004547FA">
              <w:rPr>
                <w:szCs w:val="26"/>
              </w:rPr>
              <w:t>đủ</w:t>
            </w:r>
            <w:proofErr w:type="spellEnd"/>
            <w:r w:rsidRPr="004547FA">
              <w:rPr>
                <w:szCs w:val="26"/>
              </w:rPr>
              <w:t xml:space="preserve"> tiêu chuẩn</w:t>
            </w:r>
          </w:p>
        </w:tc>
        <w:tc>
          <w:tcPr>
            <w:tcW w:w="1841" w:type="dxa"/>
          </w:tcPr>
          <w:p w14:paraId="4E850A27" w14:textId="77777777" w:rsidR="002F23EB" w:rsidRPr="004547FA" w:rsidRDefault="002F23EB" w:rsidP="00E53690">
            <w:pPr>
              <w:pStyle w:val="TableParagraph"/>
              <w:rPr>
                <w:szCs w:val="26"/>
              </w:rPr>
            </w:pPr>
            <w:r w:rsidRPr="004547FA">
              <w:rPr>
                <w:szCs w:val="26"/>
              </w:rPr>
              <w:t>95,45%</w:t>
            </w:r>
          </w:p>
        </w:tc>
        <w:tc>
          <w:tcPr>
            <w:tcW w:w="1844" w:type="dxa"/>
          </w:tcPr>
          <w:p w14:paraId="60E36264" w14:textId="77777777" w:rsidR="002F23EB" w:rsidRPr="004547FA" w:rsidRDefault="002F23EB" w:rsidP="00E53690">
            <w:pPr>
              <w:pStyle w:val="TableParagraph"/>
              <w:rPr>
                <w:szCs w:val="26"/>
              </w:rPr>
            </w:pPr>
            <w:r w:rsidRPr="004547FA">
              <w:rPr>
                <w:szCs w:val="26"/>
              </w:rPr>
              <w:t>93,88%</w:t>
            </w:r>
          </w:p>
        </w:tc>
        <w:tc>
          <w:tcPr>
            <w:tcW w:w="1844" w:type="dxa"/>
          </w:tcPr>
          <w:p w14:paraId="0E428992" w14:textId="77777777" w:rsidR="002F23EB" w:rsidRPr="004547FA" w:rsidRDefault="002F23EB" w:rsidP="00E53690">
            <w:pPr>
              <w:pStyle w:val="TableParagraph"/>
              <w:rPr>
                <w:szCs w:val="26"/>
              </w:rPr>
            </w:pPr>
            <w:r w:rsidRPr="004547FA">
              <w:rPr>
                <w:szCs w:val="26"/>
              </w:rPr>
              <w:t>92,92%</w:t>
            </w:r>
          </w:p>
        </w:tc>
      </w:tr>
      <w:tr w:rsidR="002F23EB" w:rsidRPr="004547FA" w14:paraId="124460CF" w14:textId="77777777" w:rsidTr="002F23EB">
        <w:trPr>
          <w:trHeight w:val="415"/>
        </w:trPr>
        <w:tc>
          <w:tcPr>
            <w:tcW w:w="2979" w:type="dxa"/>
          </w:tcPr>
          <w:p w14:paraId="23219693" w14:textId="77777777" w:rsidR="002F23EB" w:rsidRPr="004547FA" w:rsidRDefault="002F23EB" w:rsidP="00E53690">
            <w:pPr>
              <w:pStyle w:val="TableParagraph"/>
              <w:rPr>
                <w:szCs w:val="26"/>
              </w:rPr>
            </w:pPr>
            <w:proofErr w:type="spellStart"/>
            <w:r w:rsidRPr="004547FA">
              <w:rPr>
                <w:szCs w:val="26"/>
              </w:rPr>
              <w:t>Nợ</w:t>
            </w:r>
            <w:proofErr w:type="spellEnd"/>
            <w:r w:rsidRPr="004547FA">
              <w:rPr>
                <w:szCs w:val="26"/>
              </w:rPr>
              <w:t xml:space="preserve"> </w:t>
            </w:r>
            <w:proofErr w:type="spellStart"/>
            <w:r w:rsidRPr="004547FA">
              <w:rPr>
                <w:szCs w:val="26"/>
              </w:rPr>
              <w:t>cần</w:t>
            </w:r>
            <w:proofErr w:type="spellEnd"/>
            <w:r w:rsidRPr="004547FA">
              <w:rPr>
                <w:szCs w:val="26"/>
              </w:rPr>
              <w:t xml:space="preserve"> </w:t>
            </w:r>
            <w:proofErr w:type="spellStart"/>
            <w:r w:rsidRPr="004547FA">
              <w:rPr>
                <w:szCs w:val="26"/>
              </w:rPr>
              <w:t>chú</w:t>
            </w:r>
            <w:proofErr w:type="spellEnd"/>
            <w:r w:rsidRPr="004547FA">
              <w:rPr>
                <w:szCs w:val="26"/>
              </w:rPr>
              <w:t xml:space="preserve"> ý</w:t>
            </w:r>
          </w:p>
        </w:tc>
        <w:tc>
          <w:tcPr>
            <w:tcW w:w="1841" w:type="dxa"/>
          </w:tcPr>
          <w:p w14:paraId="5A9A392D" w14:textId="77777777" w:rsidR="002F23EB" w:rsidRPr="004547FA" w:rsidRDefault="002F23EB" w:rsidP="00E53690">
            <w:pPr>
              <w:pStyle w:val="TableParagraph"/>
              <w:rPr>
                <w:szCs w:val="26"/>
              </w:rPr>
            </w:pPr>
            <w:r w:rsidRPr="004547FA">
              <w:rPr>
                <w:szCs w:val="26"/>
              </w:rPr>
              <w:t>2,20%</w:t>
            </w:r>
          </w:p>
        </w:tc>
        <w:tc>
          <w:tcPr>
            <w:tcW w:w="1844" w:type="dxa"/>
          </w:tcPr>
          <w:p w14:paraId="699060E4" w14:textId="77777777" w:rsidR="002F23EB" w:rsidRPr="004547FA" w:rsidRDefault="002F23EB" w:rsidP="00E53690">
            <w:pPr>
              <w:pStyle w:val="TableParagraph"/>
              <w:rPr>
                <w:szCs w:val="26"/>
              </w:rPr>
            </w:pPr>
            <w:r w:rsidRPr="004547FA">
              <w:rPr>
                <w:szCs w:val="26"/>
              </w:rPr>
              <w:t>2,34%</w:t>
            </w:r>
          </w:p>
        </w:tc>
        <w:tc>
          <w:tcPr>
            <w:tcW w:w="1844" w:type="dxa"/>
          </w:tcPr>
          <w:p w14:paraId="62E1FA18" w14:textId="77777777" w:rsidR="002F23EB" w:rsidRPr="004547FA" w:rsidRDefault="002F23EB" w:rsidP="00E53690">
            <w:pPr>
              <w:pStyle w:val="TableParagraph"/>
              <w:rPr>
                <w:szCs w:val="26"/>
              </w:rPr>
            </w:pPr>
            <w:r w:rsidRPr="004547FA">
              <w:rPr>
                <w:szCs w:val="26"/>
              </w:rPr>
              <w:t>3,10%</w:t>
            </w:r>
          </w:p>
        </w:tc>
      </w:tr>
      <w:tr w:rsidR="002F23EB" w:rsidRPr="004547FA" w14:paraId="6FB5D8FD" w14:textId="77777777" w:rsidTr="002F23EB">
        <w:trPr>
          <w:trHeight w:val="414"/>
        </w:trPr>
        <w:tc>
          <w:tcPr>
            <w:tcW w:w="2979" w:type="dxa"/>
          </w:tcPr>
          <w:p w14:paraId="6442A2DD" w14:textId="77777777" w:rsidR="002F23EB" w:rsidRPr="004547FA" w:rsidRDefault="002F23EB" w:rsidP="00E53690">
            <w:pPr>
              <w:pStyle w:val="TableParagraph"/>
              <w:rPr>
                <w:szCs w:val="26"/>
              </w:rPr>
            </w:pPr>
            <w:proofErr w:type="spellStart"/>
            <w:r w:rsidRPr="004547FA">
              <w:rPr>
                <w:szCs w:val="26"/>
              </w:rPr>
              <w:t>Nợ</w:t>
            </w:r>
            <w:proofErr w:type="spellEnd"/>
            <w:r w:rsidRPr="004547FA">
              <w:rPr>
                <w:szCs w:val="26"/>
              </w:rPr>
              <w:t xml:space="preserve"> </w:t>
            </w:r>
            <w:proofErr w:type="spellStart"/>
            <w:r w:rsidRPr="004547FA">
              <w:rPr>
                <w:szCs w:val="26"/>
              </w:rPr>
              <w:t>dưới</w:t>
            </w:r>
            <w:proofErr w:type="spellEnd"/>
            <w:r w:rsidRPr="004547FA">
              <w:rPr>
                <w:szCs w:val="26"/>
              </w:rPr>
              <w:t xml:space="preserve"> tiêu chuẩn</w:t>
            </w:r>
          </w:p>
        </w:tc>
        <w:tc>
          <w:tcPr>
            <w:tcW w:w="1841" w:type="dxa"/>
          </w:tcPr>
          <w:p w14:paraId="6B6EE4EE" w14:textId="77777777" w:rsidR="002F23EB" w:rsidRPr="004547FA" w:rsidRDefault="002F23EB" w:rsidP="00E53690">
            <w:pPr>
              <w:pStyle w:val="TableParagraph"/>
              <w:rPr>
                <w:szCs w:val="26"/>
              </w:rPr>
            </w:pPr>
            <w:r w:rsidRPr="004547FA">
              <w:rPr>
                <w:szCs w:val="26"/>
              </w:rPr>
              <w:t>0,77%</w:t>
            </w:r>
          </w:p>
        </w:tc>
        <w:tc>
          <w:tcPr>
            <w:tcW w:w="1844" w:type="dxa"/>
          </w:tcPr>
          <w:p w14:paraId="185166D7" w14:textId="77777777" w:rsidR="002F23EB" w:rsidRPr="004547FA" w:rsidRDefault="002F23EB" w:rsidP="00E53690">
            <w:pPr>
              <w:pStyle w:val="TableParagraph"/>
              <w:rPr>
                <w:szCs w:val="26"/>
              </w:rPr>
            </w:pPr>
            <w:r w:rsidRPr="004547FA">
              <w:rPr>
                <w:szCs w:val="26"/>
              </w:rPr>
              <w:t>1,18%</w:t>
            </w:r>
          </w:p>
        </w:tc>
        <w:tc>
          <w:tcPr>
            <w:tcW w:w="1844" w:type="dxa"/>
          </w:tcPr>
          <w:p w14:paraId="05E2FAA2" w14:textId="77777777" w:rsidR="002F23EB" w:rsidRPr="004547FA" w:rsidRDefault="002F23EB" w:rsidP="00E53690">
            <w:pPr>
              <w:pStyle w:val="TableParagraph"/>
              <w:rPr>
                <w:szCs w:val="26"/>
              </w:rPr>
            </w:pPr>
            <w:r w:rsidRPr="004547FA">
              <w:rPr>
                <w:szCs w:val="26"/>
              </w:rPr>
              <w:t>1,05%</w:t>
            </w:r>
          </w:p>
        </w:tc>
      </w:tr>
      <w:tr w:rsidR="002F23EB" w:rsidRPr="004547FA" w14:paraId="4E9E4A29" w14:textId="77777777" w:rsidTr="002F23EB">
        <w:trPr>
          <w:trHeight w:val="412"/>
        </w:trPr>
        <w:tc>
          <w:tcPr>
            <w:tcW w:w="2979" w:type="dxa"/>
          </w:tcPr>
          <w:p w14:paraId="2E524E55" w14:textId="77777777" w:rsidR="002F23EB" w:rsidRPr="004547FA" w:rsidRDefault="002F23EB" w:rsidP="00E53690">
            <w:pPr>
              <w:pStyle w:val="TableParagraph"/>
              <w:rPr>
                <w:szCs w:val="26"/>
              </w:rPr>
            </w:pPr>
            <w:proofErr w:type="spellStart"/>
            <w:r w:rsidRPr="004547FA">
              <w:rPr>
                <w:szCs w:val="26"/>
              </w:rPr>
              <w:t>Nợ</w:t>
            </w:r>
            <w:proofErr w:type="spellEnd"/>
            <w:r w:rsidRPr="004547FA">
              <w:rPr>
                <w:szCs w:val="26"/>
              </w:rPr>
              <w:t xml:space="preserve"> </w:t>
            </w:r>
            <w:proofErr w:type="spellStart"/>
            <w:r w:rsidRPr="004547FA">
              <w:rPr>
                <w:szCs w:val="26"/>
              </w:rPr>
              <w:t>nghi</w:t>
            </w:r>
            <w:proofErr w:type="spellEnd"/>
            <w:r w:rsidRPr="004547FA">
              <w:rPr>
                <w:szCs w:val="26"/>
              </w:rPr>
              <w:t xml:space="preserve"> </w:t>
            </w:r>
            <w:proofErr w:type="spellStart"/>
            <w:r w:rsidRPr="004547FA">
              <w:rPr>
                <w:szCs w:val="26"/>
              </w:rPr>
              <w:t>ngơ</w:t>
            </w:r>
            <w:proofErr w:type="spellEnd"/>
            <w:r w:rsidRPr="004547FA">
              <w:rPr>
                <w:szCs w:val="26"/>
              </w:rPr>
              <w:t>̀</w:t>
            </w:r>
          </w:p>
        </w:tc>
        <w:tc>
          <w:tcPr>
            <w:tcW w:w="1841" w:type="dxa"/>
          </w:tcPr>
          <w:p w14:paraId="2693E66D" w14:textId="77777777" w:rsidR="002F23EB" w:rsidRPr="004547FA" w:rsidRDefault="002F23EB" w:rsidP="00E53690">
            <w:pPr>
              <w:pStyle w:val="TableParagraph"/>
              <w:rPr>
                <w:szCs w:val="26"/>
              </w:rPr>
            </w:pPr>
            <w:r w:rsidRPr="004547FA">
              <w:rPr>
                <w:szCs w:val="26"/>
              </w:rPr>
              <w:t>0,71%</w:t>
            </w:r>
          </w:p>
        </w:tc>
        <w:tc>
          <w:tcPr>
            <w:tcW w:w="1844" w:type="dxa"/>
          </w:tcPr>
          <w:p w14:paraId="12FBAB62" w14:textId="77777777" w:rsidR="002F23EB" w:rsidRPr="004547FA" w:rsidRDefault="002F23EB" w:rsidP="00E53690">
            <w:pPr>
              <w:pStyle w:val="TableParagraph"/>
              <w:rPr>
                <w:szCs w:val="26"/>
              </w:rPr>
            </w:pPr>
            <w:r w:rsidRPr="004547FA">
              <w:rPr>
                <w:szCs w:val="26"/>
              </w:rPr>
              <w:t>1,70%</w:t>
            </w:r>
          </w:p>
        </w:tc>
        <w:tc>
          <w:tcPr>
            <w:tcW w:w="1844" w:type="dxa"/>
          </w:tcPr>
          <w:p w14:paraId="5BEA8287" w14:textId="77777777" w:rsidR="002F23EB" w:rsidRPr="004547FA" w:rsidRDefault="002F23EB" w:rsidP="00E53690">
            <w:pPr>
              <w:pStyle w:val="TableParagraph"/>
              <w:rPr>
                <w:szCs w:val="26"/>
              </w:rPr>
            </w:pPr>
            <w:r w:rsidRPr="004547FA">
              <w:rPr>
                <w:szCs w:val="26"/>
              </w:rPr>
              <w:t>1,13%</w:t>
            </w:r>
          </w:p>
        </w:tc>
      </w:tr>
      <w:tr w:rsidR="002F23EB" w:rsidRPr="004547FA" w14:paraId="164A7D21" w14:textId="77777777" w:rsidTr="002F23EB">
        <w:trPr>
          <w:trHeight w:val="414"/>
        </w:trPr>
        <w:tc>
          <w:tcPr>
            <w:tcW w:w="2979" w:type="dxa"/>
          </w:tcPr>
          <w:p w14:paraId="298FEDEC" w14:textId="77777777" w:rsidR="002F23EB" w:rsidRPr="004547FA" w:rsidRDefault="002F23EB" w:rsidP="00E53690">
            <w:pPr>
              <w:pStyle w:val="TableParagraph"/>
              <w:rPr>
                <w:szCs w:val="26"/>
              </w:rPr>
            </w:pPr>
            <w:proofErr w:type="spellStart"/>
            <w:r w:rsidRPr="004547FA">
              <w:rPr>
                <w:szCs w:val="26"/>
              </w:rPr>
              <w:t>Nợ</w:t>
            </w:r>
            <w:proofErr w:type="spellEnd"/>
            <w:r w:rsidRPr="004547FA">
              <w:rPr>
                <w:szCs w:val="26"/>
              </w:rPr>
              <w:t xml:space="preserve"> có khả </w:t>
            </w:r>
            <w:proofErr w:type="spellStart"/>
            <w:r w:rsidRPr="004547FA">
              <w:rPr>
                <w:szCs w:val="26"/>
              </w:rPr>
              <w:t>năng</w:t>
            </w:r>
            <w:proofErr w:type="spellEnd"/>
            <w:r w:rsidRPr="004547FA">
              <w:rPr>
                <w:szCs w:val="26"/>
              </w:rPr>
              <w:t xml:space="preserve"> </w:t>
            </w:r>
            <w:proofErr w:type="spellStart"/>
            <w:r w:rsidRPr="004547FA">
              <w:rPr>
                <w:szCs w:val="26"/>
              </w:rPr>
              <w:t>mất</w:t>
            </w:r>
            <w:proofErr w:type="spellEnd"/>
            <w:r w:rsidRPr="004547FA">
              <w:rPr>
                <w:szCs w:val="26"/>
              </w:rPr>
              <w:t xml:space="preserve"> </w:t>
            </w:r>
            <w:proofErr w:type="spellStart"/>
            <w:r w:rsidRPr="004547FA">
              <w:rPr>
                <w:szCs w:val="26"/>
              </w:rPr>
              <w:t>vốn</w:t>
            </w:r>
            <w:proofErr w:type="spellEnd"/>
          </w:p>
        </w:tc>
        <w:tc>
          <w:tcPr>
            <w:tcW w:w="1841" w:type="dxa"/>
          </w:tcPr>
          <w:p w14:paraId="11A74736" w14:textId="77777777" w:rsidR="002F23EB" w:rsidRPr="004547FA" w:rsidRDefault="002F23EB" w:rsidP="00E53690">
            <w:pPr>
              <w:pStyle w:val="TableParagraph"/>
              <w:rPr>
                <w:szCs w:val="26"/>
              </w:rPr>
            </w:pPr>
            <w:r w:rsidRPr="004547FA">
              <w:rPr>
                <w:szCs w:val="26"/>
              </w:rPr>
              <w:t>0,87%</w:t>
            </w:r>
          </w:p>
        </w:tc>
        <w:tc>
          <w:tcPr>
            <w:tcW w:w="1844" w:type="dxa"/>
          </w:tcPr>
          <w:p w14:paraId="5963993D" w14:textId="77777777" w:rsidR="002F23EB" w:rsidRPr="004547FA" w:rsidRDefault="002F23EB" w:rsidP="00E53690">
            <w:pPr>
              <w:pStyle w:val="TableParagraph"/>
              <w:rPr>
                <w:szCs w:val="26"/>
              </w:rPr>
            </w:pPr>
            <w:r w:rsidRPr="004547FA">
              <w:rPr>
                <w:szCs w:val="26"/>
              </w:rPr>
              <w:t>0,90%</w:t>
            </w:r>
          </w:p>
        </w:tc>
        <w:tc>
          <w:tcPr>
            <w:tcW w:w="1844" w:type="dxa"/>
          </w:tcPr>
          <w:p w14:paraId="5CFAA2F5" w14:textId="77777777" w:rsidR="002F23EB" w:rsidRPr="004547FA" w:rsidRDefault="002F23EB" w:rsidP="00E53690">
            <w:pPr>
              <w:pStyle w:val="TableParagraph"/>
              <w:rPr>
                <w:szCs w:val="26"/>
              </w:rPr>
            </w:pPr>
            <w:r w:rsidRPr="004547FA">
              <w:rPr>
                <w:szCs w:val="26"/>
              </w:rPr>
              <w:t>1,80%</w:t>
            </w:r>
          </w:p>
        </w:tc>
      </w:tr>
    </w:tbl>
    <w:p w14:paraId="41E61D07" w14:textId="77777777" w:rsidR="002F23EB" w:rsidRPr="004547FA" w:rsidRDefault="002F23EB"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3EABA425" w14:textId="685300E9" w:rsidR="002F23EB" w:rsidRPr="004547FA" w:rsidRDefault="002F23EB" w:rsidP="00E53690">
      <w:pPr>
        <w:pStyle w:val="BodyText"/>
        <w:ind w:firstLine="566"/>
      </w:pPr>
      <w:r w:rsidRPr="004547FA">
        <w:t xml:space="preserve">Chất </w:t>
      </w:r>
      <w:proofErr w:type="spellStart"/>
      <w:r w:rsidRPr="004547FA">
        <w:t>lượng</w:t>
      </w:r>
      <w:proofErr w:type="spellEnd"/>
      <w:r w:rsidRPr="004547FA">
        <w:t xml:space="preserve"> </w:t>
      </w:r>
      <w:proofErr w:type="spellStart"/>
      <w:r w:rsidRPr="004547FA">
        <w:t>nợ</w:t>
      </w:r>
      <w:proofErr w:type="spellEnd"/>
      <w:r w:rsidRPr="004547FA">
        <w:t xml:space="preserve"> </w:t>
      </w:r>
      <w:proofErr w:type="spellStart"/>
      <w:r w:rsidRPr="004547FA">
        <w:t>vay</w:t>
      </w:r>
      <w:proofErr w:type="spellEnd"/>
      <w:r w:rsidRPr="004547FA">
        <w:t xml:space="preserve"> </w:t>
      </w:r>
      <w:proofErr w:type="spellStart"/>
      <w:r w:rsidRPr="004547FA">
        <w:t>tại</w:t>
      </w:r>
      <w:proofErr w:type="spellEnd"/>
      <w:r w:rsidRPr="004547FA">
        <w:t xml:space="preserve"> NH đang có xu </w:t>
      </w:r>
      <w:proofErr w:type="spellStart"/>
      <w:r w:rsidRPr="004547FA">
        <w:t>hướng</w:t>
      </w:r>
      <w:proofErr w:type="spellEnd"/>
      <w:r w:rsidRPr="004547FA">
        <w:t xml:space="preserve"> </w:t>
      </w:r>
      <w:proofErr w:type="spellStart"/>
      <w:r w:rsidRPr="004547FA">
        <w:t>giảm</w:t>
      </w:r>
      <w:proofErr w:type="spellEnd"/>
      <w:r w:rsidRPr="004547FA">
        <w:t xml:space="preserve"> </w:t>
      </w:r>
      <w:proofErr w:type="spellStart"/>
      <w:r w:rsidRPr="004547FA">
        <w:t>mạnh</w:t>
      </w:r>
      <w:proofErr w:type="spellEnd"/>
      <w:r w:rsidRPr="004547FA">
        <w:t xml:space="preserve">, </w:t>
      </w:r>
      <w:proofErr w:type="spellStart"/>
      <w:r w:rsidRPr="004547FA">
        <w:t>với</w:t>
      </w:r>
      <w:proofErr w:type="spellEnd"/>
      <w:r w:rsidRPr="004547FA">
        <w:t xml:space="preserve">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nợ</w:t>
      </w:r>
      <w:proofErr w:type="spellEnd"/>
      <w:r w:rsidRPr="004547FA">
        <w:t xml:space="preserve"> </w:t>
      </w:r>
      <w:proofErr w:type="spellStart"/>
      <w:r w:rsidRPr="004547FA">
        <w:t>đủ</w:t>
      </w:r>
      <w:proofErr w:type="spellEnd"/>
      <w:r w:rsidRPr="004547FA">
        <w:t xml:space="preserve"> tiêu chuẩn </w:t>
      </w:r>
      <w:r w:rsidRPr="004547FA">
        <w:rPr>
          <w:w w:val="97"/>
        </w:rPr>
        <w:t>n</w:t>
      </w:r>
      <w:r w:rsidRPr="004547FA">
        <w:rPr>
          <w:spacing w:val="1"/>
          <w:w w:val="97"/>
        </w:rPr>
        <w:t>g</w:t>
      </w:r>
      <w:r w:rsidRPr="004547FA">
        <w:rPr>
          <w:spacing w:val="2"/>
          <w:w w:val="97"/>
        </w:rPr>
        <w:t>à</w:t>
      </w:r>
      <w:r w:rsidRPr="004547FA">
        <w:rPr>
          <w:w w:val="97"/>
        </w:rPr>
        <w:t>y</w:t>
      </w:r>
      <w:r w:rsidRPr="004547FA">
        <w:rPr>
          <w:spacing w:val="4"/>
        </w:rPr>
        <w:t xml:space="preserve"> </w:t>
      </w:r>
      <w:proofErr w:type="spellStart"/>
      <w:r w:rsidRPr="004547FA">
        <w:rPr>
          <w:w w:val="97"/>
        </w:rPr>
        <w:t>c</w:t>
      </w:r>
      <w:r w:rsidRPr="004547FA">
        <w:rPr>
          <w:spacing w:val="3"/>
          <w:w w:val="97"/>
        </w:rPr>
        <w:t>à</w:t>
      </w:r>
      <w:r w:rsidRPr="004547FA">
        <w:rPr>
          <w:w w:val="97"/>
        </w:rPr>
        <w:t>ng</w:t>
      </w:r>
      <w:proofErr w:type="spellEnd"/>
      <w:r w:rsidRPr="004547FA">
        <w:rPr>
          <w:spacing w:val="5"/>
        </w:rPr>
        <w:t xml:space="preserve"> </w:t>
      </w:r>
      <w:proofErr w:type="spellStart"/>
      <w:r w:rsidRPr="004547FA">
        <w:rPr>
          <w:w w:val="97"/>
        </w:rPr>
        <w:t>g</w:t>
      </w:r>
      <w:r w:rsidRPr="004547FA">
        <w:rPr>
          <w:spacing w:val="3"/>
          <w:w w:val="97"/>
        </w:rPr>
        <w:t>i</w:t>
      </w:r>
      <w:r w:rsidRPr="004547FA">
        <w:rPr>
          <w:w w:val="97"/>
        </w:rPr>
        <w:t>a</w:t>
      </w:r>
      <w:r w:rsidRPr="004547FA">
        <w:rPr>
          <w:spacing w:val="2"/>
          <w:w w:val="97"/>
        </w:rPr>
        <w:t>̉m</w:t>
      </w:r>
      <w:proofErr w:type="spellEnd"/>
      <w:r w:rsidRPr="004547FA">
        <w:rPr>
          <w:w w:val="97"/>
        </w:rPr>
        <w:t>,</w:t>
      </w:r>
      <w:r w:rsidRPr="004547FA">
        <w:rPr>
          <w:spacing w:val="3"/>
        </w:rPr>
        <w:t xml:space="preserve"> </w:t>
      </w:r>
      <w:proofErr w:type="spellStart"/>
      <w:r w:rsidRPr="004547FA">
        <w:rPr>
          <w:spacing w:val="2"/>
          <w:w w:val="97"/>
        </w:rPr>
        <w:t>t</w:t>
      </w:r>
      <w:r w:rsidRPr="004547FA">
        <w:rPr>
          <w:w w:val="97"/>
        </w:rPr>
        <w:t>ừ</w:t>
      </w:r>
      <w:proofErr w:type="spellEnd"/>
      <w:r w:rsidRPr="004547FA">
        <w:rPr>
          <w:spacing w:val="4"/>
        </w:rPr>
        <w:t xml:space="preserve"> </w:t>
      </w:r>
      <w:proofErr w:type="spellStart"/>
      <w:r w:rsidRPr="004547FA">
        <w:rPr>
          <w:spacing w:val="2"/>
          <w:w w:val="97"/>
        </w:rPr>
        <w:t>m</w:t>
      </w:r>
      <w:r w:rsidRPr="004547FA">
        <w:rPr>
          <w:spacing w:val="1"/>
          <w:w w:val="97"/>
        </w:rPr>
        <w:t>ứ</w:t>
      </w:r>
      <w:r w:rsidRPr="004547FA">
        <w:rPr>
          <w:w w:val="97"/>
        </w:rPr>
        <w:t>c</w:t>
      </w:r>
      <w:proofErr w:type="spellEnd"/>
      <w:r w:rsidRPr="004547FA">
        <w:rPr>
          <w:spacing w:val="2"/>
        </w:rPr>
        <w:t xml:space="preserve"> </w:t>
      </w:r>
      <w:r w:rsidRPr="004547FA">
        <w:rPr>
          <w:spacing w:val="1"/>
          <w:w w:val="97"/>
        </w:rPr>
        <w:t>tr</w:t>
      </w:r>
      <w:r w:rsidRPr="004547FA">
        <w:rPr>
          <w:w w:val="97"/>
        </w:rPr>
        <w:t>u</w:t>
      </w:r>
      <w:r w:rsidRPr="004547FA">
        <w:rPr>
          <w:spacing w:val="3"/>
          <w:w w:val="97"/>
        </w:rPr>
        <w:t>n</w:t>
      </w:r>
      <w:r w:rsidRPr="004547FA">
        <w:rPr>
          <w:w w:val="97"/>
        </w:rPr>
        <w:t>g</w:t>
      </w:r>
      <w:r w:rsidRPr="004547FA">
        <w:rPr>
          <w:spacing w:val="2"/>
        </w:rPr>
        <w:t xml:space="preserve"> </w:t>
      </w:r>
      <w:proofErr w:type="spellStart"/>
      <w:r w:rsidRPr="004547FA">
        <w:rPr>
          <w:w w:val="97"/>
        </w:rPr>
        <w:t>b</w:t>
      </w:r>
      <w:r w:rsidRPr="004547FA">
        <w:rPr>
          <w:spacing w:val="2"/>
          <w:w w:val="97"/>
        </w:rPr>
        <w:t>ìn</w:t>
      </w:r>
      <w:r w:rsidRPr="004547FA">
        <w:rPr>
          <w:w w:val="97"/>
        </w:rPr>
        <w:t>h</w:t>
      </w:r>
      <w:proofErr w:type="spellEnd"/>
      <w:r w:rsidRPr="004547FA">
        <w:rPr>
          <w:spacing w:val="4"/>
        </w:rPr>
        <w:t xml:space="preserve"> </w:t>
      </w:r>
      <w:r w:rsidRPr="004547FA">
        <w:rPr>
          <w:w w:val="97"/>
        </w:rPr>
        <w:t>9</w:t>
      </w:r>
      <w:r w:rsidRPr="004547FA">
        <w:rPr>
          <w:spacing w:val="1"/>
          <w:w w:val="97"/>
        </w:rPr>
        <w:t>5,</w:t>
      </w:r>
      <w:r w:rsidRPr="004547FA">
        <w:rPr>
          <w:spacing w:val="2"/>
          <w:w w:val="97"/>
        </w:rPr>
        <w:t>45</w:t>
      </w:r>
      <w:r w:rsidRPr="004547FA">
        <w:rPr>
          <w:w w:val="97"/>
        </w:rPr>
        <w:t>%,</w:t>
      </w:r>
      <w:r w:rsidRPr="004547FA">
        <w:rPr>
          <w:spacing w:val="3"/>
        </w:rPr>
        <w:t xml:space="preserve"> </w:t>
      </w:r>
      <w:proofErr w:type="spellStart"/>
      <w:r w:rsidRPr="004547FA">
        <w:rPr>
          <w:spacing w:val="5"/>
          <w:w w:val="97"/>
        </w:rPr>
        <w:t>t</w:t>
      </w:r>
      <w:r w:rsidRPr="004547FA">
        <w:rPr>
          <w:w w:val="97"/>
        </w:rPr>
        <w:t>ỷ</w:t>
      </w:r>
      <w:proofErr w:type="spellEnd"/>
      <w:r w:rsidRPr="004547FA">
        <w:rPr>
          <w:spacing w:val="5"/>
        </w:rPr>
        <w:t xml:space="preserve"> </w:t>
      </w:r>
      <w:proofErr w:type="spellStart"/>
      <w:r w:rsidRPr="004547FA">
        <w:rPr>
          <w:spacing w:val="-1"/>
          <w:w w:val="97"/>
        </w:rPr>
        <w:t>l</w:t>
      </w:r>
      <w:r w:rsidRPr="004547FA">
        <w:rPr>
          <w:w w:val="97"/>
        </w:rPr>
        <w:t>ệ</w:t>
      </w:r>
      <w:proofErr w:type="spellEnd"/>
      <w:r w:rsidRPr="004547FA">
        <w:rPr>
          <w:spacing w:val="5"/>
        </w:rPr>
        <w:t xml:space="preserve"> </w:t>
      </w:r>
      <w:proofErr w:type="spellStart"/>
      <w:r w:rsidR="00807D37">
        <w:rPr>
          <w:w w:val="97"/>
        </w:rPr>
        <w:t>này</w:t>
      </w:r>
      <w:proofErr w:type="spellEnd"/>
      <w:r w:rsidRPr="004547FA">
        <w:rPr>
          <w:spacing w:val="2"/>
        </w:rPr>
        <w:t xml:space="preserve"> </w:t>
      </w:r>
      <w:r w:rsidRPr="004547FA">
        <w:rPr>
          <w:w w:val="97"/>
        </w:rPr>
        <w:t>đã</w:t>
      </w:r>
      <w:r w:rsidRPr="004547FA">
        <w:rPr>
          <w:spacing w:val="5"/>
        </w:rPr>
        <w:t xml:space="preserve"> </w:t>
      </w:r>
      <w:proofErr w:type="spellStart"/>
      <w:r w:rsidR="00807D37">
        <w:rPr>
          <w:w w:val="97"/>
        </w:rPr>
        <w:t>giảm</w:t>
      </w:r>
      <w:proofErr w:type="spellEnd"/>
      <w:r w:rsidRPr="004547FA">
        <w:rPr>
          <w:spacing w:val="4"/>
        </w:rPr>
        <w:t xml:space="preserve"> </w:t>
      </w:r>
      <w:proofErr w:type="spellStart"/>
      <w:r w:rsidRPr="004547FA">
        <w:rPr>
          <w:spacing w:val="2"/>
          <w:w w:val="97"/>
        </w:rPr>
        <w:t>x</w:t>
      </w:r>
      <w:r w:rsidRPr="004547FA">
        <w:rPr>
          <w:spacing w:val="1"/>
          <w:w w:val="97"/>
        </w:rPr>
        <w:t>u</w:t>
      </w:r>
      <w:r w:rsidRPr="004547FA">
        <w:rPr>
          <w:spacing w:val="3"/>
          <w:w w:val="97"/>
        </w:rPr>
        <w:t>ố</w:t>
      </w:r>
      <w:r w:rsidRPr="004547FA">
        <w:rPr>
          <w:w w:val="97"/>
        </w:rPr>
        <w:t>ng</w:t>
      </w:r>
      <w:proofErr w:type="spellEnd"/>
      <w:r w:rsidRPr="004547FA">
        <w:rPr>
          <w:spacing w:val="5"/>
        </w:rPr>
        <w:t xml:space="preserve"> </w:t>
      </w:r>
      <w:r w:rsidRPr="004547FA">
        <w:rPr>
          <w:spacing w:val="2"/>
          <w:w w:val="97"/>
        </w:rPr>
        <w:t>c</w:t>
      </w:r>
      <w:r w:rsidRPr="004547FA">
        <w:rPr>
          <w:w w:val="97"/>
        </w:rPr>
        <w:t>òn</w:t>
      </w:r>
      <w:r w:rsidRPr="004547FA">
        <w:rPr>
          <w:spacing w:val="5"/>
        </w:rPr>
        <w:t xml:space="preserve"> </w:t>
      </w:r>
      <w:r w:rsidRPr="004547FA">
        <w:rPr>
          <w:w w:val="97"/>
        </w:rPr>
        <w:t>9</w:t>
      </w:r>
      <w:r w:rsidRPr="004547FA">
        <w:rPr>
          <w:spacing w:val="1"/>
          <w:w w:val="97"/>
        </w:rPr>
        <w:t>3,</w:t>
      </w:r>
      <w:r w:rsidRPr="004547FA">
        <w:rPr>
          <w:spacing w:val="2"/>
          <w:w w:val="97"/>
        </w:rPr>
        <w:t>88</w:t>
      </w:r>
      <w:r w:rsidRPr="004547FA">
        <w:rPr>
          <w:w w:val="97"/>
        </w:rPr>
        <w:t>%</w:t>
      </w:r>
      <w:r w:rsidRPr="004547FA">
        <w:rPr>
          <w:spacing w:val="4"/>
        </w:rPr>
        <w:t xml:space="preserve"> </w:t>
      </w:r>
      <w:r w:rsidR="00807D37">
        <w:rPr>
          <w:w w:val="97"/>
        </w:rPr>
        <w:t>vào</w:t>
      </w:r>
      <w:r w:rsidRPr="004547FA">
        <w:rPr>
          <w:spacing w:val="2"/>
        </w:rPr>
        <w:t xml:space="preserve"> </w:t>
      </w:r>
      <w:proofErr w:type="spellStart"/>
      <w:r w:rsidRPr="004547FA">
        <w:rPr>
          <w:w w:val="97"/>
        </w:rPr>
        <w:t>n</w:t>
      </w:r>
      <w:r w:rsidRPr="004547FA">
        <w:rPr>
          <w:spacing w:val="3"/>
          <w:w w:val="97"/>
        </w:rPr>
        <w:t>ă</w:t>
      </w:r>
      <w:r w:rsidRPr="004547FA">
        <w:rPr>
          <w:w w:val="97"/>
        </w:rPr>
        <w:t>m</w:t>
      </w:r>
      <w:proofErr w:type="spellEnd"/>
      <w:r w:rsidRPr="004547FA">
        <w:rPr>
          <w:w w:val="97"/>
        </w:rPr>
        <w:t xml:space="preserve"> </w:t>
      </w:r>
      <w:r w:rsidRPr="004547FA">
        <w:t xml:space="preserve">2020 </w:t>
      </w:r>
      <w:proofErr w:type="spellStart"/>
      <w:r w:rsidRPr="004547FA">
        <w:t>tiếp</w:t>
      </w:r>
      <w:proofErr w:type="spellEnd"/>
      <w:r w:rsidRPr="004547FA">
        <w:t xml:space="preserve"> tục </w:t>
      </w:r>
      <w:proofErr w:type="spellStart"/>
      <w:r w:rsidRPr="004547FA">
        <w:t>giảm</w:t>
      </w:r>
      <w:proofErr w:type="spellEnd"/>
      <w:r w:rsidRPr="004547FA">
        <w:t xml:space="preserve"> </w:t>
      </w:r>
      <w:proofErr w:type="spellStart"/>
      <w:r w:rsidRPr="004547FA">
        <w:t>xuống</w:t>
      </w:r>
      <w:proofErr w:type="spellEnd"/>
      <w:r w:rsidRPr="004547FA">
        <w:t xml:space="preserve"> còn 93,35</w:t>
      </w:r>
      <w:proofErr w:type="gramStart"/>
      <w:r w:rsidRPr="004547FA">
        <w:t>% .</w:t>
      </w:r>
      <w:proofErr w:type="gramEnd"/>
      <w:r w:rsidRPr="004547FA">
        <w:t xml:space="preserve"> Cụ </w:t>
      </w:r>
      <w:proofErr w:type="spellStart"/>
      <w:r w:rsidRPr="004547FA">
        <w:t>thê</w:t>
      </w:r>
      <w:proofErr w:type="spellEnd"/>
      <w:r w:rsidRPr="004547FA">
        <w:t xml:space="preserve">̉ </w:t>
      </w:r>
      <w:proofErr w:type="spellStart"/>
      <w:r w:rsidRPr="004547FA">
        <w:t>các</w:t>
      </w:r>
      <w:proofErr w:type="spellEnd"/>
      <w:r w:rsidRPr="004547FA">
        <w:t xml:space="preserve"> </w:t>
      </w:r>
      <w:proofErr w:type="spellStart"/>
      <w:r w:rsidRPr="004547FA">
        <w:t>khoản</w:t>
      </w:r>
      <w:proofErr w:type="spellEnd"/>
      <w:r w:rsidRPr="004547FA">
        <w:t xml:space="preserve"> </w:t>
      </w:r>
      <w:proofErr w:type="spellStart"/>
      <w:r w:rsidRPr="004547FA">
        <w:t>nợ</w:t>
      </w:r>
      <w:proofErr w:type="spellEnd"/>
      <w:r w:rsidRPr="004547FA">
        <w:t xml:space="preserve"> </w:t>
      </w:r>
      <w:proofErr w:type="spellStart"/>
      <w:r w:rsidRPr="004547FA">
        <w:t>quá</w:t>
      </w:r>
      <w:proofErr w:type="spellEnd"/>
      <w:r w:rsidRPr="004547FA">
        <w:t xml:space="preserve"> </w:t>
      </w:r>
      <w:proofErr w:type="spellStart"/>
      <w:r w:rsidRPr="004547FA">
        <w:t>hạn</w:t>
      </w:r>
      <w:proofErr w:type="spellEnd"/>
      <w:r w:rsidRPr="004547FA">
        <w:t xml:space="preserve"> </w:t>
      </w:r>
      <w:proofErr w:type="spellStart"/>
      <w:r w:rsidRPr="004547FA">
        <w:t>của</w:t>
      </w:r>
      <w:proofErr w:type="spellEnd"/>
      <w:r w:rsidRPr="004547FA">
        <w:t xml:space="preserve"> NH đang có xu </w:t>
      </w:r>
      <w:proofErr w:type="spellStart"/>
      <w:r w:rsidRPr="004547FA">
        <w:t>hướng</w:t>
      </w:r>
      <w:proofErr w:type="spellEnd"/>
      <w:r w:rsidRPr="004547FA">
        <w:t xml:space="preserve"> </w:t>
      </w:r>
      <w:proofErr w:type="spellStart"/>
      <w:r w:rsidRPr="004547FA">
        <w:t>phình</w:t>
      </w:r>
      <w:proofErr w:type="spellEnd"/>
      <w:r w:rsidRPr="004547FA">
        <w:t xml:space="preserve"> to, là </w:t>
      </w:r>
      <w:proofErr w:type="spellStart"/>
      <w:r w:rsidRPr="004547FA">
        <w:t>hệ</w:t>
      </w:r>
      <w:proofErr w:type="spellEnd"/>
      <w:r w:rsidRPr="004547FA">
        <w:t xml:space="preserve"> quả </w:t>
      </w:r>
      <w:proofErr w:type="spellStart"/>
      <w:r w:rsidRPr="004547FA">
        <w:t>của</w:t>
      </w:r>
      <w:proofErr w:type="spellEnd"/>
      <w:r w:rsidRPr="004547FA">
        <w:t xml:space="preserve"> </w:t>
      </w:r>
      <w:proofErr w:type="spellStart"/>
      <w:r w:rsidRPr="004547FA">
        <w:t>tổng</w:t>
      </w:r>
      <w:proofErr w:type="spellEnd"/>
      <w:r w:rsidRPr="004547FA">
        <w:t xml:space="preserve"> hợp </w:t>
      </w:r>
      <w:proofErr w:type="spellStart"/>
      <w:r w:rsidRPr="004547FA">
        <w:t>nhiều</w:t>
      </w:r>
      <w:proofErr w:type="spellEnd"/>
      <w:r w:rsidRPr="004547FA">
        <w:t xml:space="preserve"> </w:t>
      </w:r>
      <w:proofErr w:type="spellStart"/>
      <w:r w:rsidRPr="004547FA">
        <w:t>kho</w:t>
      </w:r>
      <w:proofErr w:type="spellEnd"/>
      <w:r w:rsidRPr="004547FA">
        <w:t xml:space="preserve">́ </w:t>
      </w:r>
      <w:proofErr w:type="spellStart"/>
      <w:r w:rsidRPr="004547FA">
        <w:t>khăn</w:t>
      </w:r>
      <w:proofErr w:type="spellEnd"/>
      <w:r w:rsidRPr="004547FA">
        <w:t xml:space="preserve"> </w:t>
      </w:r>
      <w:proofErr w:type="spellStart"/>
      <w:r w:rsidRPr="004547FA">
        <w:t>của</w:t>
      </w:r>
      <w:proofErr w:type="spellEnd"/>
      <w:r w:rsidRPr="004547FA">
        <w:t xml:space="preserve"> </w:t>
      </w:r>
      <w:proofErr w:type="spellStart"/>
      <w:r w:rsidRPr="004547FA">
        <w:t>thị</w:t>
      </w:r>
      <w:proofErr w:type="spellEnd"/>
      <w:r w:rsidRPr="004547FA">
        <w:t xml:space="preserve"> </w:t>
      </w:r>
      <w:proofErr w:type="spellStart"/>
      <w:r w:rsidRPr="004547FA">
        <w:t>trường</w:t>
      </w:r>
      <w:proofErr w:type="spellEnd"/>
      <w:r w:rsidRPr="004547FA">
        <w:t xml:space="preserve"> lúc </w:t>
      </w:r>
      <w:proofErr w:type="spellStart"/>
      <w:r w:rsidRPr="004547FA">
        <w:t>bấy</w:t>
      </w:r>
      <w:proofErr w:type="spellEnd"/>
      <w:r w:rsidRPr="004547FA">
        <w:t xml:space="preserve"> </w:t>
      </w:r>
      <w:proofErr w:type="spellStart"/>
      <w:r w:rsidRPr="004547FA">
        <w:t>giơ</w:t>
      </w:r>
      <w:proofErr w:type="spellEnd"/>
      <w:r w:rsidRPr="004547FA">
        <w:t xml:space="preserve">̀. Do </w:t>
      </w:r>
      <w:proofErr w:type="spellStart"/>
      <w:r w:rsidRPr="004547FA">
        <w:t>trong</w:t>
      </w:r>
      <w:proofErr w:type="spellEnd"/>
      <w:r w:rsidRPr="004547FA">
        <w:t xml:space="preserve"> </w:t>
      </w:r>
      <w:proofErr w:type="spellStart"/>
      <w:r w:rsidRPr="004547FA">
        <w:t>giai</w:t>
      </w:r>
      <w:proofErr w:type="spellEnd"/>
      <w:r w:rsidRPr="004547FA">
        <w:t xml:space="preserve"> </w:t>
      </w:r>
      <w:proofErr w:type="spellStart"/>
      <w:r w:rsidRPr="004547FA">
        <w:t>đoạn</w:t>
      </w:r>
      <w:proofErr w:type="spellEnd"/>
      <w:r w:rsidRPr="004547FA">
        <w:t xml:space="preserve"> 2010-2019,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của</w:t>
      </w:r>
      <w:proofErr w:type="spellEnd"/>
      <w:r w:rsidRPr="004547FA">
        <w:t xml:space="preserve"> NH </w:t>
      </w:r>
      <w:proofErr w:type="spellStart"/>
      <w:r w:rsidRPr="004547FA">
        <w:t>tập</w:t>
      </w:r>
      <w:proofErr w:type="spellEnd"/>
      <w:r w:rsidRPr="004547FA">
        <w:t xml:space="preserve"> trung </w:t>
      </w:r>
      <w:proofErr w:type="spellStart"/>
      <w:r w:rsidRPr="004547FA">
        <w:t>cho</w:t>
      </w:r>
      <w:proofErr w:type="spellEnd"/>
      <w:r w:rsidRPr="004547FA">
        <w:t xml:space="preserve"> nhóm </w:t>
      </w:r>
      <w:proofErr w:type="spellStart"/>
      <w:r w:rsidRPr="004547FA">
        <w:t>xây</w:t>
      </w:r>
      <w:proofErr w:type="spellEnd"/>
      <w:r w:rsidRPr="004547FA">
        <w:t xml:space="preserve"> </w:t>
      </w:r>
      <w:proofErr w:type="spellStart"/>
      <w:r w:rsidRPr="004547FA">
        <w:t>dựng</w:t>
      </w:r>
      <w:proofErr w:type="spellEnd"/>
      <w:r w:rsidRPr="004547FA">
        <w:t xml:space="preserve">, dịch </w:t>
      </w:r>
      <w:proofErr w:type="spellStart"/>
      <w:r w:rsidRPr="004547FA">
        <w:t>vụ</w:t>
      </w:r>
      <w:proofErr w:type="spellEnd"/>
      <w:r w:rsidRPr="004547FA">
        <w:t xml:space="preserve">. </w:t>
      </w:r>
      <w:proofErr w:type="spellStart"/>
      <w:r w:rsidRPr="004547FA">
        <w:t>Chính</w:t>
      </w:r>
      <w:proofErr w:type="spellEnd"/>
      <w:r w:rsidRPr="004547FA">
        <w:t xml:space="preserve"> </w:t>
      </w:r>
      <w:proofErr w:type="spellStart"/>
      <w:r w:rsidRPr="004547FA">
        <w:t>vì</w:t>
      </w:r>
      <w:proofErr w:type="spellEnd"/>
      <w:r w:rsidRPr="004547FA">
        <w:t xml:space="preserve"> vậy, </w:t>
      </w:r>
      <w:proofErr w:type="spellStart"/>
      <w:r w:rsidRPr="004547FA">
        <w:t>khi</w:t>
      </w:r>
      <w:proofErr w:type="spellEnd"/>
      <w:r w:rsidRPr="004547FA">
        <w:t xml:space="preserve"> </w:t>
      </w:r>
      <w:proofErr w:type="spellStart"/>
      <w:r w:rsidRPr="004547FA">
        <w:t>thị</w:t>
      </w:r>
      <w:proofErr w:type="spellEnd"/>
      <w:r w:rsidRPr="004547FA">
        <w:t xml:space="preserve"> </w:t>
      </w:r>
      <w:proofErr w:type="spellStart"/>
      <w:r w:rsidRPr="004547FA">
        <w:t>trường</w:t>
      </w:r>
      <w:proofErr w:type="spellEnd"/>
      <w:r w:rsidRPr="004547FA">
        <w:t xml:space="preserve"> </w:t>
      </w:r>
      <w:proofErr w:type="spellStart"/>
      <w:r w:rsidRPr="004547FA">
        <w:t>bất</w:t>
      </w:r>
      <w:proofErr w:type="spellEnd"/>
      <w:r w:rsidRPr="004547FA">
        <w:t xml:space="preserve"> động </w:t>
      </w:r>
      <w:proofErr w:type="spellStart"/>
      <w:r w:rsidRPr="004547FA">
        <w:t>sản</w:t>
      </w:r>
      <w:proofErr w:type="spellEnd"/>
      <w:r w:rsidRPr="004547FA">
        <w:t xml:space="preserve"> </w:t>
      </w:r>
      <w:proofErr w:type="spellStart"/>
      <w:r w:rsidRPr="004547FA">
        <w:t>đóng</w:t>
      </w:r>
      <w:proofErr w:type="spellEnd"/>
      <w:r w:rsidRPr="004547FA">
        <w:t xml:space="preserve"> </w:t>
      </w:r>
      <w:proofErr w:type="spellStart"/>
      <w:r w:rsidRPr="004547FA">
        <w:t>băng</w:t>
      </w:r>
      <w:proofErr w:type="spellEnd"/>
      <w:r w:rsidRPr="004547FA">
        <w:t xml:space="preserve"> </w:t>
      </w:r>
      <w:proofErr w:type="spellStart"/>
      <w:r w:rsidRPr="004547FA">
        <w:t>khiến</w:t>
      </w:r>
      <w:proofErr w:type="spellEnd"/>
      <w:r w:rsidRPr="004547FA">
        <w:t xml:space="preserve"> DN </w:t>
      </w:r>
      <w:proofErr w:type="spellStart"/>
      <w:r w:rsidRPr="004547FA">
        <w:t>hoạt</w:t>
      </w:r>
      <w:proofErr w:type="spellEnd"/>
      <w:r w:rsidRPr="004547FA">
        <w:t xml:space="preserve"> động </w:t>
      </w:r>
      <w:proofErr w:type="spellStart"/>
      <w:r w:rsidRPr="004547FA">
        <w:t>trong</w:t>
      </w:r>
      <w:proofErr w:type="spellEnd"/>
      <w:r w:rsidRPr="004547FA">
        <w:t xml:space="preserve"> </w:t>
      </w:r>
      <w:proofErr w:type="spellStart"/>
      <w:r w:rsidRPr="004547FA">
        <w:t>lĩnh</w:t>
      </w:r>
      <w:proofErr w:type="spellEnd"/>
      <w:r w:rsidRPr="004547FA">
        <w:t xml:space="preserve"> vực </w:t>
      </w:r>
      <w:proofErr w:type="spellStart"/>
      <w:r w:rsidRPr="004547FA">
        <w:t>này</w:t>
      </w:r>
      <w:proofErr w:type="spellEnd"/>
      <w:r w:rsidRPr="004547FA">
        <w:t xml:space="preserve"> cũng gặp </w:t>
      </w:r>
      <w:proofErr w:type="spellStart"/>
      <w:r w:rsidRPr="004547FA">
        <w:t>phải</w:t>
      </w:r>
      <w:proofErr w:type="spellEnd"/>
      <w:r w:rsidRPr="004547FA">
        <w:t xml:space="preserve"> </w:t>
      </w:r>
      <w:proofErr w:type="spellStart"/>
      <w:r w:rsidRPr="004547FA">
        <w:t>nhiều</w:t>
      </w:r>
      <w:proofErr w:type="spellEnd"/>
      <w:r w:rsidRPr="004547FA">
        <w:t xml:space="preserve"> </w:t>
      </w:r>
      <w:proofErr w:type="spellStart"/>
      <w:r w:rsidRPr="004547FA">
        <w:t>kho</w:t>
      </w:r>
      <w:proofErr w:type="spellEnd"/>
      <w:r w:rsidRPr="004547FA">
        <w:t xml:space="preserve">́ </w:t>
      </w:r>
      <w:proofErr w:type="spellStart"/>
      <w:r w:rsidRPr="004547FA">
        <w:t>khăn</w:t>
      </w:r>
      <w:proofErr w:type="spellEnd"/>
      <w:r w:rsidRPr="004547FA">
        <w:t xml:space="preserve"> </w:t>
      </w:r>
      <w:proofErr w:type="spellStart"/>
      <w:r w:rsidRPr="004547FA">
        <w:t>trong</w:t>
      </w:r>
      <w:proofErr w:type="spellEnd"/>
      <w:r w:rsidRPr="004547FA">
        <w:t xml:space="preserve"> </w:t>
      </w:r>
      <w:proofErr w:type="spellStart"/>
      <w:r w:rsidRPr="004547FA">
        <w:t>việc</w:t>
      </w:r>
      <w:proofErr w:type="spellEnd"/>
      <w:r w:rsidRPr="004547FA">
        <w:t xml:space="preserve"> </w:t>
      </w:r>
      <w:proofErr w:type="spellStart"/>
      <w:r w:rsidRPr="004547FA">
        <w:t>giải</w:t>
      </w:r>
      <w:proofErr w:type="spellEnd"/>
      <w:r w:rsidRPr="004547FA">
        <w:t xml:space="preserve"> quyết </w:t>
      </w:r>
      <w:proofErr w:type="spellStart"/>
      <w:r w:rsidRPr="004547FA">
        <w:t>đầu</w:t>
      </w:r>
      <w:proofErr w:type="spellEnd"/>
      <w:r w:rsidRPr="004547FA">
        <w:t xml:space="preserve"> </w:t>
      </w:r>
      <w:proofErr w:type="spellStart"/>
      <w:r w:rsidRPr="004547FA">
        <w:t>ra</w:t>
      </w:r>
      <w:proofErr w:type="spellEnd"/>
      <w:r w:rsidRPr="004547FA">
        <w:t xml:space="preserve"> </w:t>
      </w:r>
      <w:proofErr w:type="spellStart"/>
      <w:r w:rsidRPr="004547FA">
        <w:t>của</w:t>
      </w:r>
      <w:proofErr w:type="spellEnd"/>
      <w:r w:rsidRPr="004547FA">
        <w:t xml:space="preserve"> </w:t>
      </w:r>
      <w:proofErr w:type="spellStart"/>
      <w:r w:rsidRPr="004547FA">
        <w:t>việc</w:t>
      </w:r>
      <w:proofErr w:type="spellEnd"/>
      <w:r w:rsidRPr="004547FA">
        <w:t xml:space="preserve"> </w:t>
      </w:r>
      <w:proofErr w:type="spellStart"/>
      <w:r w:rsidRPr="004547FA">
        <w:t>đầu</w:t>
      </w:r>
      <w:proofErr w:type="spellEnd"/>
      <w:r w:rsidRPr="004547FA">
        <w:t xml:space="preserve"> </w:t>
      </w:r>
      <w:proofErr w:type="spellStart"/>
      <w:r w:rsidRPr="004547FA">
        <w:t>tư</w:t>
      </w:r>
      <w:proofErr w:type="spellEnd"/>
      <w:r w:rsidRPr="004547FA">
        <w:t xml:space="preserve"> </w:t>
      </w:r>
      <w:proofErr w:type="spellStart"/>
      <w:r w:rsidRPr="004547FA">
        <w:t>trước</w:t>
      </w:r>
      <w:proofErr w:type="spellEnd"/>
      <w:r w:rsidRPr="004547FA">
        <w:t xml:space="preserve"> </w:t>
      </w:r>
      <w:proofErr w:type="spellStart"/>
      <w:r w:rsidRPr="004547FA">
        <w:t>đo</w:t>
      </w:r>
      <w:proofErr w:type="spellEnd"/>
      <w:r w:rsidRPr="004547FA">
        <w:t>́. Dẫn</w:t>
      </w:r>
      <w:r w:rsidRPr="004547FA">
        <w:rPr>
          <w:spacing w:val="-6"/>
        </w:rPr>
        <w:t xml:space="preserve"> </w:t>
      </w:r>
      <w:r w:rsidRPr="004547FA">
        <w:t>đến</w:t>
      </w:r>
      <w:r w:rsidRPr="004547FA">
        <w:rPr>
          <w:spacing w:val="-6"/>
        </w:rPr>
        <w:t xml:space="preserve"> </w:t>
      </w:r>
      <w:proofErr w:type="spellStart"/>
      <w:r w:rsidRPr="004547FA">
        <w:t>nợ</w:t>
      </w:r>
      <w:proofErr w:type="spellEnd"/>
      <w:r w:rsidRPr="004547FA">
        <w:rPr>
          <w:spacing w:val="-6"/>
        </w:rPr>
        <w:t xml:space="preserve"> </w:t>
      </w:r>
      <w:proofErr w:type="spellStart"/>
      <w:r w:rsidRPr="004547FA">
        <w:t>xấu</w:t>
      </w:r>
      <w:proofErr w:type="spellEnd"/>
      <w:r w:rsidRPr="004547FA">
        <w:rPr>
          <w:spacing w:val="-7"/>
        </w:rPr>
        <w:t xml:space="preserve"> </w:t>
      </w:r>
      <w:proofErr w:type="spellStart"/>
      <w:r w:rsidRPr="004547FA">
        <w:t>của</w:t>
      </w:r>
      <w:proofErr w:type="spellEnd"/>
      <w:r w:rsidRPr="004547FA">
        <w:rPr>
          <w:spacing w:val="-4"/>
        </w:rPr>
        <w:t xml:space="preserve"> </w:t>
      </w:r>
      <w:r w:rsidRPr="004547FA">
        <w:t>ngân</w:t>
      </w:r>
      <w:r w:rsidRPr="004547FA">
        <w:rPr>
          <w:spacing w:val="-8"/>
        </w:rPr>
        <w:t xml:space="preserve"> </w:t>
      </w:r>
      <w:r w:rsidRPr="004547FA">
        <w:t>hàng</w:t>
      </w:r>
      <w:r w:rsidRPr="004547FA">
        <w:rPr>
          <w:spacing w:val="-6"/>
        </w:rPr>
        <w:t xml:space="preserve"> </w:t>
      </w:r>
      <w:r w:rsidRPr="004547FA">
        <w:t>bị</w:t>
      </w:r>
      <w:r w:rsidRPr="004547FA">
        <w:rPr>
          <w:spacing w:val="-6"/>
        </w:rPr>
        <w:t xml:space="preserve"> </w:t>
      </w:r>
      <w:proofErr w:type="spellStart"/>
      <w:r w:rsidR="00807D37">
        <w:t>tồn</w:t>
      </w:r>
      <w:proofErr w:type="spellEnd"/>
      <w:r w:rsidRPr="004547FA">
        <w:rPr>
          <w:spacing w:val="-6"/>
        </w:rPr>
        <w:t xml:space="preserve"> </w:t>
      </w:r>
      <w:proofErr w:type="spellStart"/>
      <w:r w:rsidRPr="004547FA">
        <w:t>đọng</w:t>
      </w:r>
      <w:proofErr w:type="spellEnd"/>
      <w:r w:rsidRPr="004547FA">
        <w:rPr>
          <w:spacing w:val="-6"/>
        </w:rPr>
        <w:t xml:space="preserve"> </w:t>
      </w:r>
      <w:proofErr w:type="spellStart"/>
      <w:r w:rsidRPr="004547FA">
        <w:t>và</w:t>
      </w:r>
      <w:proofErr w:type="spellEnd"/>
      <w:r w:rsidRPr="004547FA">
        <w:rPr>
          <w:spacing w:val="-6"/>
        </w:rPr>
        <w:t xml:space="preserve"> </w:t>
      </w:r>
      <w:proofErr w:type="spellStart"/>
      <w:r w:rsidRPr="004547FA">
        <w:t>kéo</w:t>
      </w:r>
      <w:proofErr w:type="spellEnd"/>
      <w:r w:rsidRPr="004547FA">
        <w:rPr>
          <w:spacing w:val="-5"/>
        </w:rPr>
        <w:t xml:space="preserve"> </w:t>
      </w:r>
      <w:proofErr w:type="spellStart"/>
      <w:r w:rsidRPr="004547FA">
        <w:t>dài</w:t>
      </w:r>
      <w:proofErr w:type="spellEnd"/>
      <w:r w:rsidRPr="004547FA">
        <w:rPr>
          <w:spacing w:val="-7"/>
        </w:rPr>
        <w:t xml:space="preserve"> </w:t>
      </w:r>
      <w:proofErr w:type="spellStart"/>
      <w:r w:rsidRPr="004547FA">
        <w:t>ảnh</w:t>
      </w:r>
      <w:proofErr w:type="spellEnd"/>
      <w:r w:rsidRPr="004547FA">
        <w:rPr>
          <w:spacing w:val="-6"/>
        </w:rPr>
        <w:t xml:space="preserve"> </w:t>
      </w:r>
      <w:proofErr w:type="spellStart"/>
      <w:r w:rsidRPr="004547FA">
        <w:t>hưởng</w:t>
      </w:r>
      <w:proofErr w:type="spellEnd"/>
      <w:r w:rsidRPr="004547FA">
        <w:rPr>
          <w:spacing w:val="-6"/>
        </w:rPr>
        <w:t xml:space="preserve"> </w:t>
      </w:r>
      <w:r w:rsidRPr="004547FA">
        <w:t>đến</w:t>
      </w:r>
      <w:r w:rsidRPr="004547FA">
        <w:rPr>
          <w:spacing w:val="-5"/>
        </w:rPr>
        <w:t xml:space="preserve"> </w:t>
      </w:r>
      <w:r w:rsidRPr="004547FA">
        <w:t>chất</w:t>
      </w:r>
      <w:r w:rsidRPr="004547FA">
        <w:rPr>
          <w:spacing w:val="-7"/>
        </w:rPr>
        <w:t xml:space="preserve"> </w:t>
      </w:r>
      <w:proofErr w:type="spellStart"/>
      <w:r w:rsidRPr="004547FA">
        <w:t>lượng</w:t>
      </w:r>
      <w:proofErr w:type="spellEnd"/>
      <w:r w:rsidRPr="004547FA">
        <w:rPr>
          <w:spacing w:val="-6"/>
        </w:rPr>
        <w:t xml:space="preserve"> </w:t>
      </w:r>
      <w:proofErr w:type="spellStart"/>
      <w:r w:rsidRPr="004547FA">
        <w:t>nợ</w:t>
      </w:r>
      <w:proofErr w:type="spellEnd"/>
      <w:r w:rsidRPr="004547FA">
        <w:rPr>
          <w:spacing w:val="-6"/>
        </w:rPr>
        <w:t xml:space="preserve"> </w:t>
      </w:r>
      <w:r w:rsidRPr="004547FA">
        <w:t xml:space="preserve">những </w:t>
      </w:r>
      <w:proofErr w:type="spellStart"/>
      <w:r w:rsidRPr="004547FA">
        <w:t>năm</w:t>
      </w:r>
      <w:proofErr w:type="spellEnd"/>
      <w:r w:rsidRPr="004547FA">
        <w:t xml:space="preserve"> </w:t>
      </w:r>
      <w:proofErr w:type="spellStart"/>
      <w:r w:rsidRPr="004547FA">
        <w:t>sau</w:t>
      </w:r>
      <w:proofErr w:type="spellEnd"/>
      <w:r w:rsidRPr="004547FA">
        <w:t>.</w:t>
      </w:r>
    </w:p>
    <w:p w14:paraId="4E87B935" w14:textId="18AD3E8B" w:rsidR="002F23EB" w:rsidRPr="004547FA" w:rsidRDefault="002F23EB" w:rsidP="00E53690">
      <w:pPr>
        <w:pStyle w:val="BodyText"/>
        <w:ind w:firstLine="566"/>
      </w:pP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quá</w:t>
      </w:r>
      <w:proofErr w:type="spellEnd"/>
      <w:r w:rsidRPr="004547FA">
        <w:t xml:space="preserve"> </w:t>
      </w:r>
      <w:proofErr w:type="spellStart"/>
      <w:r w:rsidRPr="004547FA">
        <w:t>hạn</w:t>
      </w:r>
      <w:proofErr w:type="spellEnd"/>
      <w:r w:rsidRPr="004547FA">
        <w:t xml:space="preserve"> </w:t>
      </w:r>
      <w:proofErr w:type="spellStart"/>
      <w:r w:rsidRPr="004547FA">
        <w:t>gia</w:t>
      </w:r>
      <w:proofErr w:type="spellEnd"/>
      <w:r w:rsidRPr="004547FA">
        <w:t xml:space="preserve"> tăng </w:t>
      </w:r>
      <w:proofErr w:type="spellStart"/>
      <w:r w:rsidRPr="004547FA">
        <w:t>với</w:t>
      </w:r>
      <w:proofErr w:type="spellEnd"/>
      <w:r w:rsidRPr="004547FA">
        <w:t xml:space="preserve"> một </w:t>
      </w:r>
      <w:proofErr w:type="spellStart"/>
      <w:r w:rsidRPr="004547FA">
        <w:t>tốc</w:t>
      </w:r>
      <w:proofErr w:type="spellEnd"/>
      <w:r w:rsidRPr="004547FA">
        <w:t xml:space="preserve"> độ </w:t>
      </w:r>
      <w:proofErr w:type="spellStart"/>
      <w:r w:rsidRPr="004547FA">
        <w:t>đáng</w:t>
      </w:r>
      <w:proofErr w:type="spellEnd"/>
      <w:r w:rsidRPr="004547FA">
        <w:t xml:space="preserve"> lo </w:t>
      </w:r>
      <w:proofErr w:type="spellStart"/>
      <w:r w:rsidRPr="004547FA">
        <w:t>ngại</w:t>
      </w:r>
      <w:proofErr w:type="spellEnd"/>
      <w:r w:rsidRPr="004547FA">
        <w:t xml:space="preserve"> ngân hàng </w:t>
      </w:r>
      <w:proofErr w:type="spellStart"/>
      <w:r w:rsidRPr="004547FA">
        <w:t>cần</w:t>
      </w:r>
      <w:proofErr w:type="spellEnd"/>
      <w:r w:rsidRPr="004547FA">
        <w:t xml:space="preserve"> có </w:t>
      </w:r>
      <w:proofErr w:type="spellStart"/>
      <w:r w:rsidRPr="004547FA">
        <w:t>biện</w:t>
      </w:r>
      <w:proofErr w:type="spellEnd"/>
      <w:r w:rsidRPr="004547FA">
        <w:t xml:space="preserve"> </w:t>
      </w:r>
      <w:proofErr w:type="spellStart"/>
      <w:r w:rsidRPr="004547FA">
        <w:t>pháp</w:t>
      </w:r>
      <w:proofErr w:type="spellEnd"/>
      <w:r w:rsidRPr="004547FA">
        <w:t xml:space="preserve"> </w:t>
      </w:r>
      <w:proofErr w:type="spellStart"/>
      <w:r w:rsidRPr="004547FA">
        <w:t>khắc</w:t>
      </w:r>
      <w:proofErr w:type="spellEnd"/>
      <w:r w:rsidRPr="004547FA">
        <w:t xml:space="preserve"> </w:t>
      </w:r>
      <w:proofErr w:type="spellStart"/>
      <w:r w:rsidRPr="004547FA">
        <w:t>phục</w:t>
      </w:r>
      <w:proofErr w:type="spellEnd"/>
      <w:r w:rsidRPr="004547FA">
        <w:t xml:space="preserve"> tốt hơn, </w:t>
      </w:r>
      <w:proofErr w:type="spellStart"/>
      <w:r w:rsidRPr="004547FA">
        <w:t>hiệu</w:t>
      </w:r>
      <w:proofErr w:type="spellEnd"/>
      <w:r w:rsidRPr="004547FA">
        <w:t xml:space="preserve"> quả hơn.</w:t>
      </w:r>
    </w:p>
    <w:p w14:paraId="1CAAEAAF" w14:textId="6179FABC" w:rsidR="0049793B" w:rsidRDefault="009928D0" w:rsidP="00E53690">
      <w:pPr>
        <w:pStyle w:val="BodyText"/>
        <w:spacing w:before="122"/>
        <w:outlineLvl w:val="2"/>
        <w:rPr>
          <w:b/>
          <w:bCs/>
        </w:rPr>
      </w:pPr>
      <w:bookmarkStart w:id="228" w:name="_Toc99270247"/>
      <w:bookmarkStart w:id="229" w:name="_Toc99278402"/>
      <w:bookmarkStart w:id="230" w:name="_Toc101095503"/>
      <w:r>
        <w:rPr>
          <w:b/>
          <w:bCs/>
        </w:rPr>
        <w:t>2.3.4</w:t>
      </w:r>
      <w:r w:rsidR="000049A1" w:rsidRPr="000209CF">
        <w:rPr>
          <w:b/>
          <w:bCs/>
        </w:rPr>
        <w:t xml:space="preserve">. </w:t>
      </w:r>
      <w:proofErr w:type="spellStart"/>
      <w:r w:rsidR="000049A1" w:rsidRPr="000209CF">
        <w:rPr>
          <w:b/>
          <w:bCs/>
        </w:rPr>
        <w:t>Tỷ</w:t>
      </w:r>
      <w:proofErr w:type="spellEnd"/>
      <w:r w:rsidR="000049A1" w:rsidRPr="000209CF">
        <w:rPr>
          <w:b/>
          <w:bCs/>
        </w:rPr>
        <w:t xml:space="preserve"> </w:t>
      </w:r>
      <w:proofErr w:type="spellStart"/>
      <w:r w:rsidR="000049A1" w:rsidRPr="000209CF">
        <w:rPr>
          <w:b/>
          <w:bCs/>
        </w:rPr>
        <w:t>lệ</w:t>
      </w:r>
      <w:proofErr w:type="spellEnd"/>
      <w:r w:rsidR="000049A1" w:rsidRPr="000209CF">
        <w:rPr>
          <w:b/>
          <w:bCs/>
        </w:rPr>
        <w:t xml:space="preserve"> </w:t>
      </w:r>
      <w:proofErr w:type="spellStart"/>
      <w:r w:rsidR="000049A1" w:rsidRPr="000209CF">
        <w:rPr>
          <w:b/>
          <w:bCs/>
        </w:rPr>
        <w:t>nợ</w:t>
      </w:r>
      <w:proofErr w:type="spellEnd"/>
      <w:r w:rsidR="000049A1" w:rsidRPr="000209CF">
        <w:rPr>
          <w:b/>
          <w:bCs/>
        </w:rPr>
        <w:t xml:space="preserve"> </w:t>
      </w:r>
      <w:proofErr w:type="spellStart"/>
      <w:r w:rsidR="000049A1" w:rsidRPr="000209CF">
        <w:rPr>
          <w:b/>
          <w:bCs/>
        </w:rPr>
        <w:t>xấu</w:t>
      </w:r>
      <w:bookmarkEnd w:id="228"/>
      <w:bookmarkEnd w:id="229"/>
      <w:bookmarkEnd w:id="230"/>
      <w:proofErr w:type="spellEnd"/>
    </w:p>
    <w:p w14:paraId="0FB0F217" w14:textId="77777777" w:rsidR="00A24644" w:rsidRDefault="00A24644" w:rsidP="00E53690">
      <w:pPr>
        <w:pStyle w:val="BodyText"/>
        <w:spacing w:before="122"/>
        <w:jc w:val="center"/>
        <w:rPr>
          <w:b/>
          <w:bCs/>
          <w:iCs/>
        </w:rPr>
      </w:pPr>
    </w:p>
    <w:p w14:paraId="1244166E" w14:textId="77777777" w:rsidR="00A24644" w:rsidRDefault="00A24644" w:rsidP="00E53690">
      <w:pPr>
        <w:pStyle w:val="BodyText"/>
        <w:spacing w:before="122"/>
        <w:jc w:val="center"/>
        <w:rPr>
          <w:b/>
          <w:bCs/>
          <w:iCs/>
        </w:rPr>
      </w:pPr>
    </w:p>
    <w:p w14:paraId="591D24AB" w14:textId="242DEC4E" w:rsidR="00A24644" w:rsidRPr="00A24644" w:rsidRDefault="00A24644" w:rsidP="00A24644">
      <w:pPr>
        <w:pStyle w:val="Caption"/>
        <w:rPr>
          <w:b w:val="0"/>
          <w:bCs/>
          <w:iCs w:val="0"/>
        </w:rPr>
      </w:pPr>
      <w:bookmarkStart w:id="231" w:name="_Toc101095425"/>
      <w:proofErr w:type="spellStart"/>
      <w:r>
        <w:lastRenderedPageBreak/>
        <w:t>Bảng</w:t>
      </w:r>
      <w:proofErr w:type="spellEnd"/>
      <w:r>
        <w:t xml:space="preserve"> 2.</w:t>
      </w:r>
      <w:fldSimple w:instr=" SEQ Bảng_2. \* ARABIC ">
        <w:r>
          <w:rPr>
            <w:noProof/>
          </w:rPr>
          <w:t>15</w:t>
        </w:r>
      </w:fldSimple>
      <w:r>
        <w:t xml:space="preserve">: </w:t>
      </w:r>
      <w:proofErr w:type="spellStart"/>
      <w:r w:rsidRPr="00561691">
        <w:rPr>
          <w:bCs/>
        </w:rPr>
        <w:t>Tỷ</w:t>
      </w:r>
      <w:proofErr w:type="spellEnd"/>
      <w:r w:rsidRPr="00561691">
        <w:rPr>
          <w:bCs/>
        </w:rPr>
        <w:t xml:space="preserve"> </w:t>
      </w:r>
      <w:proofErr w:type="spellStart"/>
      <w:r w:rsidRPr="00561691">
        <w:rPr>
          <w:bCs/>
        </w:rPr>
        <w:t>lệ</w:t>
      </w:r>
      <w:proofErr w:type="spellEnd"/>
      <w:r w:rsidRPr="00561691">
        <w:rPr>
          <w:bCs/>
        </w:rPr>
        <w:t xml:space="preserve"> </w:t>
      </w:r>
      <w:proofErr w:type="spellStart"/>
      <w:r w:rsidRPr="00561691">
        <w:rPr>
          <w:bCs/>
        </w:rPr>
        <w:t>nợ</w:t>
      </w:r>
      <w:proofErr w:type="spellEnd"/>
      <w:r w:rsidRPr="00561691">
        <w:rPr>
          <w:bCs/>
        </w:rPr>
        <w:t xml:space="preserve"> </w:t>
      </w:r>
      <w:proofErr w:type="spellStart"/>
      <w:r w:rsidRPr="00561691">
        <w:rPr>
          <w:bCs/>
        </w:rPr>
        <w:t>xấu</w:t>
      </w:r>
      <w:proofErr w:type="spellEnd"/>
      <w:r w:rsidRPr="00561691">
        <w:rPr>
          <w:bCs/>
        </w:rPr>
        <w:t xml:space="preserve"> </w:t>
      </w:r>
      <w:proofErr w:type="spellStart"/>
      <w:r w:rsidRPr="00561691">
        <w:rPr>
          <w:bCs/>
        </w:rPr>
        <w:t>của</w:t>
      </w:r>
      <w:proofErr w:type="spellEnd"/>
      <w:r w:rsidRPr="00561691">
        <w:rPr>
          <w:bCs/>
        </w:rPr>
        <w:t xml:space="preserve"> ngân hàng </w:t>
      </w:r>
      <w:proofErr w:type="spellStart"/>
      <w:r w:rsidRPr="00561691">
        <w:rPr>
          <w:bCs/>
        </w:rPr>
        <w:t>giai</w:t>
      </w:r>
      <w:proofErr w:type="spellEnd"/>
      <w:r w:rsidRPr="00561691">
        <w:rPr>
          <w:bCs/>
        </w:rPr>
        <w:t xml:space="preserve"> </w:t>
      </w:r>
      <w:proofErr w:type="spellStart"/>
      <w:r w:rsidRPr="00561691">
        <w:rPr>
          <w:bCs/>
        </w:rPr>
        <w:t>đoạn</w:t>
      </w:r>
      <w:proofErr w:type="spellEnd"/>
      <w:r w:rsidRPr="00561691">
        <w:rPr>
          <w:bCs/>
        </w:rPr>
        <w:t xml:space="preserve"> 2019 – 2021</w:t>
      </w:r>
      <w:bookmarkEnd w:id="231"/>
    </w:p>
    <w:p w14:paraId="6308A08A" w14:textId="77777777" w:rsidR="002F23EB" w:rsidRPr="004547FA" w:rsidRDefault="002F23EB"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8833"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1"/>
        <w:gridCol w:w="888"/>
        <w:gridCol w:w="888"/>
        <w:gridCol w:w="890"/>
        <w:gridCol w:w="967"/>
        <w:gridCol w:w="1150"/>
        <w:gridCol w:w="989"/>
        <w:gridCol w:w="1150"/>
      </w:tblGrid>
      <w:tr w:rsidR="002F23EB" w:rsidRPr="004547FA" w14:paraId="0DD265E0" w14:textId="77777777" w:rsidTr="002F23EB">
        <w:trPr>
          <w:trHeight w:val="738"/>
        </w:trPr>
        <w:tc>
          <w:tcPr>
            <w:tcW w:w="1911" w:type="dxa"/>
            <w:vMerge w:val="restart"/>
            <w:shd w:val="clear" w:color="auto" w:fill="auto"/>
          </w:tcPr>
          <w:p w14:paraId="1A2395EA" w14:textId="77777777" w:rsidR="002F23EB" w:rsidRPr="004547FA" w:rsidRDefault="002F23EB" w:rsidP="00E53690">
            <w:pPr>
              <w:pStyle w:val="TableParagraph"/>
              <w:rPr>
                <w:szCs w:val="26"/>
              </w:rPr>
            </w:pPr>
          </w:p>
        </w:tc>
        <w:tc>
          <w:tcPr>
            <w:tcW w:w="888" w:type="dxa"/>
            <w:vMerge w:val="restart"/>
            <w:shd w:val="clear" w:color="auto" w:fill="auto"/>
          </w:tcPr>
          <w:p w14:paraId="623AEC9A" w14:textId="77777777" w:rsidR="002F23EB" w:rsidRPr="004547FA" w:rsidRDefault="002F23EB" w:rsidP="00E53690">
            <w:pPr>
              <w:pStyle w:val="TableParagraph"/>
              <w:rPr>
                <w:b/>
                <w:szCs w:val="26"/>
              </w:rPr>
            </w:pPr>
          </w:p>
          <w:p w14:paraId="0993AB70" w14:textId="048315C2" w:rsidR="002F23EB" w:rsidRPr="004547FA" w:rsidRDefault="002F23EB" w:rsidP="00E53690">
            <w:pPr>
              <w:pStyle w:val="TableParagraph"/>
              <w:rPr>
                <w:b/>
                <w:szCs w:val="26"/>
              </w:rPr>
            </w:pPr>
            <w:r w:rsidRPr="004547FA">
              <w:rPr>
                <w:b/>
                <w:szCs w:val="26"/>
              </w:rPr>
              <w:t>2019</w:t>
            </w:r>
          </w:p>
        </w:tc>
        <w:tc>
          <w:tcPr>
            <w:tcW w:w="888" w:type="dxa"/>
            <w:vMerge w:val="restart"/>
            <w:shd w:val="clear" w:color="auto" w:fill="auto"/>
          </w:tcPr>
          <w:p w14:paraId="012492DA" w14:textId="77777777" w:rsidR="002F23EB" w:rsidRPr="004547FA" w:rsidRDefault="002F23EB" w:rsidP="00E53690">
            <w:pPr>
              <w:pStyle w:val="TableParagraph"/>
              <w:rPr>
                <w:b/>
                <w:szCs w:val="26"/>
              </w:rPr>
            </w:pPr>
          </w:p>
          <w:p w14:paraId="73225A48" w14:textId="2684BC97" w:rsidR="002F23EB" w:rsidRPr="004547FA" w:rsidRDefault="002F23EB" w:rsidP="00E53690">
            <w:pPr>
              <w:pStyle w:val="TableParagraph"/>
              <w:rPr>
                <w:b/>
                <w:szCs w:val="26"/>
              </w:rPr>
            </w:pPr>
            <w:r w:rsidRPr="004547FA">
              <w:rPr>
                <w:b/>
                <w:szCs w:val="26"/>
              </w:rPr>
              <w:t>2020</w:t>
            </w:r>
          </w:p>
        </w:tc>
        <w:tc>
          <w:tcPr>
            <w:tcW w:w="890" w:type="dxa"/>
            <w:vMerge w:val="restart"/>
            <w:shd w:val="clear" w:color="auto" w:fill="auto"/>
          </w:tcPr>
          <w:p w14:paraId="07EE78FE" w14:textId="77777777" w:rsidR="002F23EB" w:rsidRPr="004547FA" w:rsidRDefault="002F23EB" w:rsidP="00E53690">
            <w:pPr>
              <w:pStyle w:val="TableParagraph"/>
              <w:rPr>
                <w:b/>
                <w:szCs w:val="26"/>
              </w:rPr>
            </w:pPr>
          </w:p>
          <w:p w14:paraId="62A45873" w14:textId="7A1807B0" w:rsidR="002F23EB" w:rsidRPr="004547FA" w:rsidRDefault="002F23EB" w:rsidP="00E53690">
            <w:pPr>
              <w:pStyle w:val="TableParagraph"/>
              <w:rPr>
                <w:b/>
                <w:szCs w:val="26"/>
              </w:rPr>
            </w:pPr>
            <w:r w:rsidRPr="004547FA">
              <w:rPr>
                <w:b/>
                <w:szCs w:val="26"/>
              </w:rPr>
              <w:t>2021</w:t>
            </w:r>
          </w:p>
        </w:tc>
        <w:tc>
          <w:tcPr>
            <w:tcW w:w="2117" w:type="dxa"/>
            <w:gridSpan w:val="2"/>
            <w:shd w:val="clear" w:color="auto" w:fill="auto"/>
          </w:tcPr>
          <w:p w14:paraId="55E22C1C" w14:textId="3930AE9C" w:rsidR="002F23EB" w:rsidRPr="004547FA" w:rsidRDefault="002F23EB" w:rsidP="00E53690">
            <w:pPr>
              <w:pStyle w:val="TableParagraph"/>
              <w:rPr>
                <w:b/>
                <w:szCs w:val="26"/>
              </w:rPr>
            </w:pPr>
            <w:proofErr w:type="spellStart"/>
            <w:r w:rsidRPr="004547FA">
              <w:rPr>
                <w:b/>
                <w:szCs w:val="26"/>
              </w:rPr>
              <w:t>Chênh</w:t>
            </w:r>
            <w:proofErr w:type="spellEnd"/>
            <w:r w:rsidRPr="004547FA">
              <w:rPr>
                <w:b/>
                <w:szCs w:val="26"/>
              </w:rPr>
              <w:t xml:space="preserve"> </w:t>
            </w:r>
            <w:proofErr w:type="spellStart"/>
            <w:r w:rsidRPr="004547FA">
              <w:rPr>
                <w:b/>
                <w:szCs w:val="26"/>
              </w:rPr>
              <w:t>lệch</w:t>
            </w:r>
            <w:proofErr w:type="spellEnd"/>
            <w:r w:rsidRPr="004547FA">
              <w:rPr>
                <w:b/>
                <w:szCs w:val="26"/>
              </w:rPr>
              <w:t xml:space="preserve"> 2020</w:t>
            </w:r>
          </w:p>
          <w:p w14:paraId="60C3236F" w14:textId="2B4A3652" w:rsidR="002F23EB" w:rsidRPr="004547FA" w:rsidRDefault="002F23EB" w:rsidP="00E53690">
            <w:pPr>
              <w:pStyle w:val="TableParagraph"/>
              <w:rPr>
                <w:b/>
                <w:szCs w:val="26"/>
              </w:rPr>
            </w:pPr>
            <w:r w:rsidRPr="004547FA">
              <w:rPr>
                <w:b/>
                <w:szCs w:val="26"/>
              </w:rPr>
              <w:t xml:space="preserve">so </w:t>
            </w:r>
            <w:proofErr w:type="spellStart"/>
            <w:r w:rsidRPr="004547FA">
              <w:rPr>
                <w:b/>
                <w:szCs w:val="26"/>
              </w:rPr>
              <w:t>với</w:t>
            </w:r>
            <w:proofErr w:type="spellEnd"/>
            <w:r w:rsidRPr="004547FA">
              <w:rPr>
                <w:b/>
                <w:szCs w:val="26"/>
              </w:rPr>
              <w:t xml:space="preserve"> 2019</w:t>
            </w:r>
          </w:p>
        </w:tc>
        <w:tc>
          <w:tcPr>
            <w:tcW w:w="2139" w:type="dxa"/>
            <w:gridSpan w:val="2"/>
            <w:shd w:val="clear" w:color="auto" w:fill="auto"/>
          </w:tcPr>
          <w:p w14:paraId="39333D6E" w14:textId="20053FBB" w:rsidR="002F23EB" w:rsidRPr="004547FA" w:rsidRDefault="002F23EB" w:rsidP="00E53690">
            <w:pPr>
              <w:pStyle w:val="TableParagraph"/>
              <w:rPr>
                <w:b/>
                <w:szCs w:val="26"/>
              </w:rPr>
            </w:pPr>
            <w:proofErr w:type="spellStart"/>
            <w:r w:rsidRPr="004547FA">
              <w:rPr>
                <w:b/>
                <w:szCs w:val="26"/>
              </w:rPr>
              <w:t>Chênh</w:t>
            </w:r>
            <w:proofErr w:type="spellEnd"/>
            <w:r w:rsidRPr="004547FA">
              <w:rPr>
                <w:b/>
                <w:szCs w:val="26"/>
              </w:rPr>
              <w:t xml:space="preserve"> </w:t>
            </w:r>
            <w:proofErr w:type="spellStart"/>
            <w:r w:rsidRPr="004547FA">
              <w:rPr>
                <w:b/>
                <w:szCs w:val="26"/>
              </w:rPr>
              <w:t>lệch</w:t>
            </w:r>
            <w:proofErr w:type="spellEnd"/>
            <w:r w:rsidRPr="004547FA">
              <w:rPr>
                <w:b/>
                <w:szCs w:val="26"/>
              </w:rPr>
              <w:t xml:space="preserve"> 2021</w:t>
            </w:r>
          </w:p>
          <w:p w14:paraId="7DC87235" w14:textId="7E722757" w:rsidR="002F23EB" w:rsidRPr="004547FA" w:rsidRDefault="002F23EB" w:rsidP="00E53690">
            <w:pPr>
              <w:pStyle w:val="TableParagraph"/>
              <w:rPr>
                <w:b/>
                <w:szCs w:val="26"/>
              </w:rPr>
            </w:pPr>
            <w:r w:rsidRPr="004547FA">
              <w:rPr>
                <w:b/>
                <w:szCs w:val="26"/>
              </w:rPr>
              <w:t xml:space="preserve">so </w:t>
            </w:r>
            <w:proofErr w:type="spellStart"/>
            <w:r w:rsidRPr="004547FA">
              <w:rPr>
                <w:b/>
                <w:szCs w:val="26"/>
              </w:rPr>
              <w:t>với</w:t>
            </w:r>
            <w:proofErr w:type="spellEnd"/>
            <w:r w:rsidRPr="004547FA">
              <w:rPr>
                <w:b/>
                <w:szCs w:val="26"/>
              </w:rPr>
              <w:t xml:space="preserve"> 2020</w:t>
            </w:r>
          </w:p>
        </w:tc>
      </w:tr>
      <w:tr w:rsidR="00ED7529" w:rsidRPr="004547FA" w14:paraId="0FFB467C" w14:textId="77777777" w:rsidTr="002F23EB">
        <w:trPr>
          <w:trHeight w:val="597"/>
        </w:trPr>
        <w:tc>
          <w:tcPr>
            <w:tcW w:w="1911" w:type="dxa"/>
            <w:vMerge/>
            <w:tcBorders>
              <w:top w:val="nil"/>
            </w:tcBorders>
            <w:shd w:val="clear" w:color="auto" w:fill="auto"/>
          </w:tcPr>
          <w:p w14:paraId="5B9AF759" w14:textId="77777777" w:rsidR="002F23EB" w:rsidRPr="004547FA" w:rsidRDefault="002F23EB" w:rsidP="00E53690">
            <w:pPr>
              <w:rPr>
                <w:szCs w:val="26"/>
              </w:rPr>
            </w:pPr>
          </w:p>
        </w:tc>
        <w:tc>
          <w:tcPr>
            <w:tcW w:w="888" w:type="dxa"/>
            <w:vMerge/>
            <w:tcBorders>
              <w:top w:val="nil"/>
            </w:tcBorders>
            <w:shd w:val="clear" w:color="auto" w:fill="auto"/>
          </w:tcPr>
          <w:p w14:paraId="630FFB47" w14:textId="77777777" w:rsidR="002F23EB" w:rsidRPr="004547FA" w:rsidRDefault="002F23EB" w:rsidP="00E53690">
            <w:pPr>
              <w:rPr>
                <w:szCs w:val="26"/>
              </w:rPr>
            </w:pPr>
          </w:p>
        </w:tc>
        <w:tc>
          <w:tcPr>
            <w:tcW w:w="888" w:type="dxa"/>
            <w:vMerge/>
            <w:tcBorders>
              <w:top w:val="nil"/>
            </w:tcBorders>
            <w:shd w:val="clear" w:color="auto" w:fill="auto"/>
          </w:tcPr>
          <w:p w14:paraId="7727CCD9" w14:textId="77777777" w:rsidR="002F23EB" w:rsidRPr="004547FA" w:rsidRDefault="002F23EB" w:rsidP="00E53690">
            <w:pPr>
              <w:rPr>
                <w:szCs w:val="26"/>
              </w:rPr>
            </w:pPr>
          </w:p>
        </w:tc>
        <w:tc>
          <w:tcPr>
            <w:tcW w:w="890" w:type="dxa"/>
            <w:vMerge/>
            <w:tcBorders>
              <w:top w:val="nil"/>
            </w:tcBorders>
            <w:shd w:val="clear" w:color="auto" w:fill="auto"/>
          </w:tcPr>
          <w:p w14:paraId="4CEA9CEA" w14:textId="77777777" w:rsidR="002F23EB" w:rsidRPr="004547FA" w:rsidRDefault="002F23EB" w:rsidP="00E53690">
            <w:pPr>
              <w:rPr>
                <w:szCs w:val="26"/>
              </w:rPr>
            </w:pPr>
          </w:p>
        </w:tc>
        <w:tc>
          <w:tcPr>
            <w:tcW w:w="967" w:type="dxa"/>
            <w:shd w:val="clear" w:color="auto" w:fill="auto"/>
          </w:tcPr>
          <w:p w14:paraId="5F928F0D" w14:textId="77777777" w:rsidR="002F23EB" w:rsidRPr="004547FA" w:rsidRDefault="002F23EB" w:rsidP="00E53690">
            <w:pPr>
              <w:pStyle w:val="TableParagraph"/>
              <w:ind w:hanging="108"/>
              <w:rPr>
                <w:b/>
                <w:szCs w:val="26"/>
              </w:rPr>
            </w:pPr>
            <w:proofErr w:type="spellStart"/>
            <w:r w:rsidRPr="004547FA">
              <w:rPr>
                <w:b/>
                <w:szCs w:val="26"/>
              </w:rPr>
              <w:t>tuyệt</w:t>
            </w:r>
            <w:proofErr w:type="spellEnd"/>
            <w:r w:rsidRPr="004547FA">
              <w:rPr>
                <w:b/>
                <w:szCs w:val="26"/>
              </w:rPr>
              <w:t xml:space="preserve"> đối</w:t>
            </w:r>
          </w:p>
        </w:tc>
        <w:tc>
          <w:tcPr>
            <w:tcW w:w="1150" w:type="dxa"/>
            <w:shd w:val="clear" w:color="auto" w:fill="auto"/>
          </w:tcPr>
          <w:p w14:paraId="1486E1F5" w14:textId="77777777" w:rsidR="002F23EB" w:rsidRPr="004547FA" w:rsidRDefault="002F23EB" w:rsidP="00E53690">
            <w:pPr>
              <w:pStyle w:val="TableParagraph"/>
              <w:rPr>
                <w:b/>
                <w:szCs w:val="26"/>
              </w:rPr>
            </w:pPr>
            <w:r w:rsidRPr="004547FA">
              <w:rPr>
                <w:b/>
                <w:w w:val="99"/>
                <w:szCs w:val="26"/>
              </w:rPr>
              <w:t>%</w:t>
            </w:r>
          </w:p>
        </w:tc>
        <w:tc>
          <w:tcPr>
            <w:tcW w:w="989" w:type="dxa"/>
            <w:shd w:val="clear" w:color="auto" w:fill="auto"/>
          </w:tcPr>
          <w:p w14:paraId="15972DA0" w14:textId="77777777" w:rsidR="002F23EB" w:rsidRPr="004547FA" w:rsidRDefault="002F23EB" w:rsidP="00E53690">
            <w:pPr>
              <w:pStyle w:val="TableParagraph"/>
              <w:ind w:hanging="108"/>
              <w:rPr>
                <w:b/>
                <w:szCs w:val="26"/>
              </w:rPr>
            </w:pPr>
            <w:proofErr w:type="spellStart"/>
            <w:r w:rsidRPr="004547FA">
              <w:rPr>
                <w:b/>
                <w:szCs w:val="26"/>
              </w:rPr>
              <w:t>tuyệt</w:t>
            </w:r>
            <w:proofErr w:type="spellEnd"/>
            <w:r w:rsidRPr="004547FA">
              <w:rPr>
                <w:b/>
                <w:szCs w:val="26"/>
              </w:rPr>
              <w:t xml:space="preserve"> đối</w:t>
            </w:r>
          </w:p>
        </w:tc>
        <w:tc>
          <w:tcPr>
            <w:tcW w:w="1150" w:type="dxa"/>
            <w:shd w:val="clear" w:color="auto" w:fill="auto"/>
          </w:tcPr>
          <w:p w14:paraId="63BE20C0" w14:textId="77777777" w:rsidR="002F23EB" w:rsidRPr="004547FA" w:rsidRDefault="002F23EB" w:rsidP="00E53690">
            <w:pPr>
              <w:pStyle w:val="TableParagraph"/>
              <w:rPr>
                <w:b/>
                <w:szCs w:val="26"/>
              </w:rPr>
            </w:pPr>
            <w:r w:rsidRPr="004547FA">
              <w:rPr>
                <w:b/>
                <w:w w:val="99"/>
                <w:szCs w:val="26"/>
              </w:rPr>
              <w:t>%</w:t>
            </w:r>
          </w:p>
        </w:tc>
      </w:tr>
      <w:tr w:rsidR="002F23EB" w:rsidRPr="004547FA" w14:paraId="18488526" w14:textId="77777777" w:rsidTr="002F23EB">
        <w:trPr>
          <w:trHeight w:val="494"/>
        </w:trPr>
        <w:tc>
          <w:tcPr>
            <w:tcW w:w="1911" w:type="dxa"/>
          </w:tcPr>
          <w:p w14:paraId="35CBC9A1" w14:textId="77777777" w:rsidR="002F23EB" w:rsidRPr="004547FA" w:rsidRDefault="002F23EB" w:rsidP="00E53690">
            <w:pPr>
              <w:pStyle w:val="TableParagraph"/>
              <w:rPr>
                <w:szCs w:val="26"/>
              </w:rPr>
            </w:pPr>
            <w:proofErr w:type="spellStart"/>
            <w:r w:rsidRPr="004547FA">
              <w:rPr>
                <w:szCs w:val="26"/>
              </w:rPr>
              <w:t>Doanh</w:t>
            </w:r>
            <w:proofErr w:type="spellEnd"/>
            <w:r w:rsidRPr="004547FA">
              <w:rPr>
                <w:szCs w:val="26"/>
              </w:rPr>
              <w:t xml:space="preserve"> nghiệp</w:t>
            </w:r>
          </w:p>
        </w:tc>
        <w:tc>
          <w:tcPr>
            <w:tcW w:w="888" w:type="dxa"/>
          </w:tcPr>
          <w:p w14:paraId="6603035F" w14:textId="77777777" w:rsidR="002F23EB" w:rsidRPr="004547FA" w:rsidRDefault="002F23EB" w:rsidP="00E53690">
            <w:pPr>
              <w:pStyle w:val="TableParagraph"/>
              <w:rPr>
                <w:szCs w:val="26"/>
              </w:rPr>
            </w:pPr>
            <w:r w:rsidRPr="004547FA">
              <w:rPr>
                <w:szCs w:val="26"/>
              </w:rPr>
              <w:t>1,46%</w:t>
            </w:r>
          </w:p>
        </w:tc>
        <w:tc>
          <w:tcPr>
            <w:tcW w:w="888" w:type="dxa"/>
          </w:tcPr>
          <w:p w14:paraId="1CA54435" w14:textId="77777777" w:rsidR="002F23EB" w:rsidRPr="004547FA" w:rsidRDefault="002F23EB" w:rsidP="00E53690">
            <w:pPr>
              <w:pStyle w:val="TableParagraph"/>
              <w:rPr>
                <w:szCs w:val="26"/>
              </w:rPr>
            </w:pPr>
            <w:r w:rsidRPr="004547FA">
              <w:rPr>
                <w:szCs w:val="26"/>
              </w:rPr>
              <w:t>2,15%</w:t>
            </w:r>
          </w:p>
        </w:tc>
        <w:tc>
          <w:tcPr>
            <w:tcW w:w="890" w:type="dxa"/>
          </w:tcPr>
          <w:p w14:paraId="0B365FED" w14:textId="77777777" w:rsidR="002F23EB" w:rsidRPr="004547FA" w:rsidRDefault="002F23EB" w:rsidP="00E53690">
            <w:pPr>
              <w:pStyle w:val="TableParagraph"/>
              <w:rPr>
                <w:szCs w:val="26"/>
              </w:rPr>
            </w:pPr>
            <w:r w:rsidRPr="004547FA">
              <w:rPr>
                <w:szCs w:val="26"/>
              </w:rPr>
              <w:t>2,59%</w:t>
            </w:r>
          </w:p>
        </w:tc>
        <w:tc>
          <w:tcPr>
            <w:tcW w:w="967" w:type="dxa"/>
          </w:tcPr>
          <w:p w14:paraId="400AC331" w14:textId="77777777" w:rsidR="002F23EB" w:rsidRPr="004547FA" w:rsidRDefault="002F23EB" w:rsidP="00E53690">
            <w:pPr>
              <w:pStyle w:val="TableParagraph"/>
              <w:rPr>
                <w:szCs w:val="26"/>
              </w:rPr>
            </w:pPr>
            <w:r w:rsidRPr="004547FA">
              <w:rPr>
                <w:szCs w:val="26"/>
              </w:rPr>
              <w:t>0,70%</w:t>
            </w:r>
          </w:p>
        </w:tc>
        <w:tc>
          <w:tcPr>
            <w:tcW w:w="1150" w:type="dxa"/>
          </w:tcPr>
          <w:p w14:paraId="77EEFC33" w14:textId="77777777" w:rsidR="002F23EB" w:rsidRPr="004547FA" w:rsidRDefault="002F23EB" w:rsidP="00E53690">
            <w:pPr>
              <w:pStyle w:val="TableParagraph"/>
              <w:rPr>
                <w:szCs w:val="26"/>
              </w:rPr>
            </w:pPr>
            <w:r w:rsidRPr="004547FA">
              <w:rPr>
                <w:szCs w:val="26"/>
              </w:rPr>
              <w:t>147,88%</w:t>
            </w:r>
          </w:p>
        </w:tc>
        <w:tc>
          <w:tcPr>
            <w:tcW w:w="989" w:type="dxa"/>
          </w:tcPr>
          <w:p w14:paraId="264E22B8" w14:textId="77777777" w:rsidR="002F23EB" w:rsidRPr="004547FA" w:rsidRDefault="002F23EB" w:rsidP="00E53690">
            <w:pPr>
              <w:pStyle w:val="TableParagraph"/>
              <w:rPr>
                <w:szCs w:val="26"/>
              </w:rPr>
            </w:pPr>
            <w:r w:rsidRPr="004547FA">
              <w:rPr>
                <w:szCs w:val="26"/>
              </w:rPr>
              <w:t>0,43%</w:t>
            </w:r>
          </w:p>
        </w:tc>
        <w:tc>
          <w:tcPr>
            <w:tcW w:w="1150" w:type="dxa"/>
          </w:tcPr>
          <w:p w14:paraId="1E96BFCB" w14:textId="77777777" w:rsidR="002F23EB" w:rsidRPr="004547FA" w:rsidRDefault="002F23EB" w:rsidP="00E53690">
            <w:pPr>
              <w:pStyle w:val="TableParagraph"/>
              <w:rPr>
                <w:szCs w:val="26"/>
              </w:rPr>
            </w:pPr>
            <w:r w:rsidRPr="004547FA">
              <w:rPr>
                <w:szCs w:val="26"/>
              </w:rPr>
              <w:t>120,07%</w:t>
            </w:r>
          </w:p>
        </w:tc>
      </w:tr>
      <w:tr w:rsidR="002F23EB" w:rsidRPr="004547FA" w14:paraId="52367439" w14:textId="77777777" w:rsidTr="002F23EB">
        <w:trPr>
          <w:trHeight w:val="494"/>
        </w:trPr>
        <w:tc>
          <w:tcPr>
            <w:tcW w:w="1911" w:type="dxa"/>
          </w:tcPr>
          <w:p w14:paraId="1D56A103" w14:textId="24C5BB88" w:rsidR="002F23EB" w:rsidRPr="004547FA" w:rsidRDefault="002F23EB" w:rsidP="00E53690">
            <w:pPr>
              <w:pStyle w:val="TableParagraph"/>
              <w:rPr>
                <w:szCs w:val="26"/>
              </w:rPr>
            </w:pPr>
            <w:proofErr w:type="spellStart"/>
            <w:r w:rsidRPr="004547FA">
              <w:rPr>
                <w:szCs w:val="26"/>
              </w:rPr>
              <w:t>Tổng</w:t>
            </w:r>
            <w:proofErr w:type="spellEnd"/>
            <w:r w:rsidRPr="004547FA">
              <w:rPr>
                <w:szCs w:val="26"/>
              </w:rPr>
              <w:t xml:space="preserve"> </w:t>
            </w:r>
            <w:proofErr w:type="spellStart"/>
            <w:r w:rsidRPr="004547FA">
              <w:rPr>
                <w:szCs w:val="26"/>
              </w:rPr>
              <w:t>nợ</w:t>
            </w:r>
            <w:proofErr w:type="spellEnd"/>
            <w:r w:rsidRPr="004547FA">
              <w:rPr>
                <w:szCs w:val="26"/>
              </w:rPr>
              <w:t xml:space="preserve"> </w:t>
            </w:r>
            <w:proofErr w:type="spellStart"/>
            <w:r w:rsidRPr="004547FA">
              <w:rPr>
                <w:szCs w:val="26"/>
              </w:rPr>
              <w:t>xấu</w:t>
            </w:r>
            <w:proofErr w:type="spellEnd"/>
          </w:p>
        </w:tc>
        <w:tc>
          <w:tcPr>
            <w:tcW w:w="888" w:type="dxa"/>
          </w:tcPr>
          <w:p w14:paraId="1F6BA1B2" w14:textId="50B81A36" w:rsidR="002F23EB" w:rsidRPr="004547FA" w:rsidRDefault="002F23EB" w:rsidP="00E53690">
            <w:pPr>
              <w:pStyle w:val="TableParagraph"/>
              <w:rPr>
                <w:szCs w:val="26"/>
              </w:rPr>
            </w:pPr>
            <w:r w:rsidRPr="004547FA">
              <w:rPr>
                <w:szCs w:val="26"/>
              </w:rPr>
              <w:t>2,35%</w:t>
            </w:r>
          </w:p>
        </w:tc>
        <w:tc>
          <w:tcPr>
            <w:tcW w:w="888" w:type="dxa"/>
          </w:tcPr>
          <w:p w14:paraId="7F26E694" w14:textId="41D2603C" w:rsidR="002F23EB" w:rsidRPr="004547FA" w:rsidRDefault="002F23EB" w:rsidP="00E53690">
            <w:pPr>
              <w:pStyle w:val="TableParagraph"/>
              <w:rPr>
                <w:szCs w:val="26"/>
              </w:rPr>
            </w:pPr>
            <w:r w:rsidRPr="004547FA">
              <w:rPr>
                <w:szCs w:val="26"/>
              </w:rPr>
              <w:t>3,78%</w:t>
            </w:r>
          </w:p>
        </w:tc>
        <w:tc>
          <w:tcPr>
            <w:tcW w:w="890" w:type="dxa"/>
          </w:tcPr>
          <w:p w14:paraId="1268AF75" w14:textId="3EC2B6BD" w:rsidR="002F23EB" w:rsidRPr="004547FA" w:rsidRDefault="002F23EB" w:rsidP="00E53690">
            <w:pPr>
              <w:pStyle w:val="TableParagraph"/>
              <w:rPr>
                <w:szCs w:val="26"/>
              </w:rPr>
            </w:pPr>
            <w:r w:rsidRPr="004547FA">
              <w:rPr>
                <w:szCs w:val="26"/>
              </w:rPr>
              <w:t>3,98%</w:t>
            </w:r>
          </w:p>
        </w:tc>
        <w:tc>
          <w:tcPr>
            <w:tcW w:w="967" w:type="dxa"/>
          </w:tcPr>
          <w:p w14:paraId="551FE05D" w14:textId="4EE93B70" w:rsidR="002F23EB" w:rsidRPr="004547FA" w:rsidRDefault="002F23EB" w:rsidP="00E53690">
            <w:pPr>
              <w:pStyle w:val="TableParagraph"/>
              <w:rPr>
                <w:szCs w:val="26"/>
              </w:rPr>
            </w:pPr>
            <w:r w:rsidRPr="004547FA">
              <w:rPr>
                <w:szCs w:val="26"/>
              </w:rPr>
              <w:t>1,43%</w:t>
            </w:r>
          </w:p>
        </w:tc>
        <w:tc>
          <w:tcPr>
            <w:tcW w:w="1150" w:type="dxa"/>
          </w:tcPr>
          <w:p w14:paraId="42EF26DA" w14:textId="649A1C2A" w:rsidR="002F23EB" w:rsidRPr="004547FA" w:rsidRDefault="002F23EB" w:rsidP="00E53690">
            <w:pPr>
              <w:pStyle w:val="TableParagraph"/>
              <w:rPr>
                <w:szCs w:val="26"/>
              </w:rPr>
            </w:pPr>
            <w:r w:rsidRPr="004547FA">
              <w:rPr>
                <w:szCs w:val="26"/>
              </w:rPr>
              <w:t>160,85%</w:t>
            </w:r>
          </w:p>
        </w:tc>
        <w:tc>
          <w:tcPr>
            <w:tcW w:w="989" w:type="dxa"/>
          </w:tcPr>
          <w:p w14:paraId="6BB25594" w14:textId="0737675B" w:rsidR="002F23EB" w:rsidRPr="004547FA" w:rsidRDefault="002F23EB" w:rsidP="00E53690">
            <w:pPr>
              <w:pStyle w:val="TableParagraph"/>
              <w:rPr>
                <w:szCs w:val="26"/>
              </w:rPr>
            </w:pPr>
            <w:r w:rsidRPr="004547FA">
              <w:rPr>
                <w:szCs w:val="26"/>
              </w:rPr>
              <w:t>0,20%</w:t>
            </w:r>
          </w:p>
        </w:tc>
        <w:tc>
          <w:tcPr>
            <w:tcW w:w="1150" w:type="dxa"/>
          </w:tcPr>
          <w:p w14:paraId="338A0D8C" w14:textId="7384B757" w:rsidR="002F23EB" w:rsidRPr="004547FA" w:rsidRDefault="002F23EB" w:rsidP="00E53690">
            <w:pPr>
              <w:pStyle w:val="TableParagraph"/>
              <w:rPr>
                <w:szCs w:val="26"/>
              </w:rPr>
            </w:pPr>
            <w:r w:rsidRPr="004547FA">
              <w:rPr>
                <w:szCs w:val="26"/>
              </w:rPr>
              <w:t>105,29%</w:t>
            </w:r>
          </w:p>
        </w:tc>
      </w:tr>
    </w:tbl>
    <w:p w14:paraId="7E4ED824" w14:textId="77777777" w:rsidR="002F23EB" w:rsidRPr="004547FA" w:rsidRDefault="002F23EB"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705409CB" w14:textId="77777777" w:rsidR="002F23EB" w:rsidRPr="004547FA" w:rsidRDefault="002F23EB" w:rsidP="00E53690">
      <w:pPr>
        <w:rPr>
          <w:szCs w:val="26"/>
        </w:rPr>
      </w:pPr>
    </w:p>
    <w:p w14:paraId="4AED13A8" w14:textId="66A758A7" w:rsidR="002F23EB" w:rsidRPr="00A24644" w:rsidRDefault="00561691" w:rsidP="00A24644">
      <w:pPr>
        <w:pStyle w:val="Caption"/>
      </w:pPr>
      <w:bookmarkStart w:id="232" w:name="_Toc101095459"/>
      <w:proofErr w:type="spellStart"/>
      <w:r w:rsidRPr="00A24644">
        <w:t>Biểu</w:t>
      </w:r>
      <w:proofErr w:type="spellEnd"/>
      <w:r w:rsidRPr="00A24644">
        <w:t xml:space="preserve"> </w:t>
      </w:r>
      <w:proofErr w:type="spellStart"/>
      <w:r w:rsidRPr="00A24644">
        <w:t>đồ</w:t>
      </w:r>
      <w:proofErr w:type="spellEnd"/>
      <w:r w:rsidRPr="00A24644">
        <w:t xml:space="preserve"> 2.</w:t>
      </w:r>
      <w:fldSimple w:instr=" SEQ Biểu_đồ_2. \* ARABIC ">
        <w:r w:rsidR="00CB238D" w:rsidRPr="00A24644">
          <w:t>12</w:t>
        </w:r>
      </w:fldSimple>
      <w:r w:rsidR="002F23EB" w:rsidRPr="00A24644">
        <w:t xml:space="preserve">: </w:t>
      </w:r>
      <w:proofErr w:type="spellStart"/>
      <w:r w:rsidR="002F23EB" w:rsidRPr="00A24644">
        <w:t>Tỷ</w:t>
      </w:r>
      <w:proofErr w:type="spellEnd"/>
      <w:r w:rsidR="002F23EB" w:rsidRPr="00A24644">
        <w:t xml:space="preserve"> </w:t>
      </w:r>
      <w:proofErr w:type="spellStart"/>
      <w:r w:rsidR="002F23EB" w:rsidRPr="00A24644">
        <w:t>lệ</w:t>
      </w:r>
      <w:proofErr w:type="spellEnd"/>
      <w:r w:rsidR="002F23EB" w:rsidRPr="00A24644">
        <w:t xml:space="preserve"> </w:t>
      </w:r>
      <w:proofErr w:type="spellStart"/>
      <w:r w:rsidR="002F23EB" w:rsidRPr="00A24644">
        <w:t>nợ</w:t>
      </w:r>
      <w:proofErr w:type="spellEnd"/>
      <w:r w:rsidR="002F23EB" w:rsidRPr="00A24644">
        <w:t xml:space="preserve"> </w:t>
      </w:r>
      <w:proofErr w:type="spellStart"/>
      <w:r w:rsidR="002F23EB" w:rsidRPr="00A24644">
        <w:t>xấu</w:t>
      </w:r>
      <w:proofErr w:type="spellEnd"/>
      <w:r w:rsidR="002F23EB" w:rsidRPr="00A24644">
        <w:t xml:space="preserve"> </w:t>
      </w:r>
      <w:proofErr w:type="spellStart"/>
      <w:r w:rsidR="002F23EB" w:rsidRPr="00A24644">
        <w:t>của</w:t>
      </w:r>
      <w:proofErr w:type="spellEnd"/>
      <w:r w:rsidR="002F23EB" w:rsidRPr="00A24644">
        <w:t xml:space="preserve"> ngân hàng </w:t>
      </w:r>
      <w:proofErr w:type="spellStart"/>
      <w:r w:rsidR="002F23EB" w:rsidRPr="00A24644">
        <w:t>giai</w:t>
      </w:r>
      <w:proofErr w:type="spellEnd"/>
      <w:r w:rsidR="002F23EB" w:rsidRPr="00A24644">
        <w:t xml:space="preserve"> </w:t>
      </w:r>
      <w:proofErr w:type="spellStart"/>
      <w:r w:rsidR="002F23EB" w:rsidRPr="00A24644">
        <w:t>đoạn</w:t>
      </w:r>
      <w:proofErr w:type="spellEnd"/>
      <w:r w:rsidR="002F23EB" w:rsidRPr="00A24644">
        <w:t xml:space="preserve"> 2019 – 2021</w:t>
      </w:r>
      <w:bookmarkEnd w:id="232"/>
    </w:p>
    <w:p w14:paraId="770BDD67" w14:textId="77777777" w:rsidR="002F23EB" w:rsidRPr="004547FA" w:rsidRDefault="002F23EB"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p w14:paraId="705B4C9C" w14:textId="2AD4FF43" w:rsidR="002F23EB" w:rsidRPr="004547FA" w:rsidRDefault="002F23EB" w:rsidP="00E53690">
      <w:pPr>
        <w:rPr>
          <w:szCs w:val="26"/>
        </w:rPr>
      </w:pPr>
      <w:r w:rsidRPr="004547FA">
        <w:rPr>
          <w:noProof/>
          <w:szCs w:val="26"/>
        </w:rPr>
        <mc:AlternateContent>
          <mc:Choice Requires="wpg">
            <w:drawing>
              <wp:anchor distT="0" distB="0" distL="0" distR="0" simplePos="0" relativeHeight="251672576" behindDoc="1" locked="0" layoutInCell="1" allowOverlap="1" wp14:anchorId="38498F5B" wp14:editId="47BA0261">
                <wp:simplePos x="0" y="0"/>
                <wp:positionH relativeFrom="page">
                  <wp:posOffset>1529715</wp:posOffset>
                </wp:positionH>
                <wp:positionV relativeFrom="paragraph">
                  <wp:posOffset>283845</wp:posOffset>
                </wp:positionV>
                <wp:extent cx="4356735" cy="2002155"/>
                <wp:effectExtent l="0" t="0" r="0" b="0"/>
                <wp:wrapTopAndBottom/>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735" cy="2002155"/>
                          <a:chOff x="2653" y="188"/>
                          <a:chExt cx="6861" cy="3153"/>
                        </a:xfrm>
                      </wpg:grpSpPr>
                      <wps:wsp>
                        <wps:cNvPr id="330" name="AutoShape 253"/>
                        <wps:cNvSpPr>
                          <a:spLocks/>
                        </wps:cNvSpPr>
                        <wps:spPr bwMode="auto">
                          <a:xfrm>
                            <a:off x="3228" y="416"/>
                            <a:ext cx="4112" cy="2448"/>
                          </a:xfrm>
                          <a:custGeom>
                            <a:avLst/>
                            <a:gdLst>
                              <a:gd name="T0" fmla="+- 0 3228 3228"/>
                              <a:gd name="T1" fmla="*/ T0 w 4112"/>
                              <a:gd name="T2" fmla="+- 0 2514 417"/>
                              <a:gd name="T3" fmla="*/ 2514 h 2448"/>
                              <a:gd name="T4" fmla="+- 0 7339 3228"/>
                              <a:gd name="T5" fmla="*/ T4 w 4112"/>
                              <a:gd name="T6" fmla="+- 0 2514 417"/>
                              <a:gd name="T7" fmla="*/ 2514 h 2448"/>
                              <a:gd name="T8" fmla="+- 0 3228 3228"/>
                              <a:gd name="T9" fmla="*/ T8 w 4112"/>
                              <a:gd name="T10" fmla="+- 0 1814 417"/>
                              <a:gd name="T11" fmla="*/ 1814 h 2448"/>
                              <a:gd name="T12" fmla="+- 0 7339 3228"/>
                              <a:gd name="T13" fmla="*/ T12 w 4112"/>
                              <a:gd name="T14" fmla="+- 0 1814 417"/>
                              <a:gd name="T15" fmla="*/ 1814 h 2448"/>
                              <a:gd name="T16" fmla="+- 0 3228 3228"/>
                              <a:gd name="T17" fmla="*/ T16 w 4112"/>
                              <a:gd name="T18" fmla="+- 0 1466 417"/>
                              <a:gd name="T19" fmla="*/ 1466 h 2448"/>
                              <a:gd name="T20" fmla="+- 0 7339 3228"/>
                              <a:gd name="T21" fmla="*/ T20 w 4112"/>
                              <a:gd name="T22" fmla="+- 0 1466 417"/>
                              <a:gd name="T23" fmla="*/ 1466 h 2448"/>
                              <a:gd name="T24" fmla="+- 0 3228 3228"/>
                              <a:gd name="T25" fmla="*/ T24 w 4112"/>
                              <a:gd name="T26" fmla="+- 0 1115 417"/>
                              <a:gd name="T27" fmla="*/ 1115 h 2448"/>
                              <a:gd name="T28" fmla="+- 0 7339 3228"/>
                              <a:gd name="T29" fmla="*/ T28 w 4112"/>
                              <a:gd name="T30" fmla="+- 0 1115 417"/>
                              <a:gd name="T31" fmla="*/ 1115 h 2448"/>
                              <a:gd name="T32" fmla="+- 0 3228 3228"/>
                              <a:gd name="T33" fmla="*/ T32 w 4112"/>
                              <a:gd name="T34" fmla="+- 0 417 417"/>
                              <a:gd name="T35" fmla="*/ 417 h 2448"/>
                              <a:gd name="T36" fmla="+- 0 7339 3228"/>
                              <a:gd name="T37" fmla="*/ T36 w 4112"/>
                              <a:gd name="T38" fmla="+- 0 417 417"/>
                              <a:gd name="T39" fmla="*/ 417 h 2448"/>
                              <a:gd name="T40" fmla="+- 0 3228 3228"/>
                              <a:gd name="T41" fmla="*/ T40 w 4112"/>
                              <a:gd name="T42" fmla="+- 0 2865 417"/>
                              <a:gd name="T43" fmla="*/ 2865 h 2448"/>
                              <a:gd name="T44" fmla="+- 0 3228 3228"/>
                              <a:gd name="T45" fmla="*/ T44 w 4112"/>
                              <a:gd name="T46" fmla="+- 0 417 417"/>
                              <a:gd name="T47" fmla="*/ 417 h 2448"/>
                              <a:gd name="T48" fmla="+- 0 3228 3228"/>
                              <a:gd name="T49" fmla="*/ T48 w 4112"/>
                              <a:gd name="T50" fmla="+- 0 2865 417"/>
                              <a:gd name="T51" fmla="*/ 2865 h 2448"/>
                              <a:gd name="T52" fmla="+- 0 7339 3228"/>
                              <a:gd name="T53" fmla="*/ T52 w 4112"/>
                              <a:gd name="T54" fmla="+- 0 2865 417"/>
                              <a:gd name="T55" fmla="*/ 2865 h 2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112" h="2448">
                                <a:moveTo>
                                  <a:pt x="0" y="2097"/>
                                </a:moveTo>
                                <a:lnTo>
                                  <a:pt x="4111" y="2097"/>
                                </a:lnTo>
                                <a:moveTo>
                                  <a:pt x="0" y="1397"/>
                                </a:moveTo>
                                <a:lnTo>
                                  <a:pt x="4111" y="1397"/>
                                </a:lnTo>
                                <a:moveTo>
                                  <a:pt x="0" y="1049"/>
                                </a:moveTo>
                                <a:lnTo>
                                  <a:pt x="4111" y="1049"/>
                                </a:lnTo>
                                <a:moveTo>
                                  <a:pt x="0" y="698"/>
                                </a:moveTo>
                                <a:lnTo>
                                  <a:pt x="4111" y="698"/>
                                </a:lnTo>
                                <a:moveTo>
                                  <a:pt x="0" y="0"/>
                                </a:moveTo>
                                <a:lnTo>
                                  <a:pt x="4111" y="0"/>
                                </a:lnTo>
                                <a:moveTo>
                                  <a:pt x="0" y="2448"/>
                                </a:moveTo>
                                <a:lnTo>
                                  <a:pt x="0" y="0"/>
                                </a:lnTo>
                                <a:moveTo>
                                  <a:pt x="0" y="2448"/>
                                </a:moveTo>
                                <a:lnTo>
                                  <a:pt x="4111" y="2448"/>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254"/>
                        <wps:cNvSpPr>
                          <a:spLocks/>
                        </wps:cNvSpPr>
                        <wps:spPr bwMode="auto">
                          <a:xfrm>
                            <a:off x="3914" y="1960"/>
                            <a:ext cx="2741" cy="394"/>
                          </a:xfrm>
                          <a:custGeom>
                            <a:avLst/>
                            <a:gdLst>
                              <a:gd name="T0" fmla="+- 0 3914 3914"/>
                              <a:gd name="T1" fmla="*/ T0 w 2741"/>
                              <a:gd name="T2" fmla="+- 0 2354 1960"/>
                              <a:gd name="T3" fmla="*/ 2354 h 394"/>
                              <a:gd name="T4" fmla="+- 0 5285 3914"/>
                              <a:gd name="T5" fmla="*/ T4 w 2741"/>
                              <a:gd name="T6" fmla="+- 0 2111 1960"/>
                              <a:gd name="T7" fmla="*/ 2111 h 394"/>
                              <a:gd name="T8" fmla="+- 0 6655 3914"/>
                              <a:gd name="T9" fmla="*/ T8 w 2741"/>
                              <a:gd name="T10" fmla="+- 0 1960 1960"/>
                              <a:gd name="T11" fmla="*/ 1960 h 394"/>
                            </a:gdLst>
                            <a:ahLst/>
                            <a:cxnLst>
                              <a:cxn ang="0">
                                <a:pos x="T1" y="T3"/>
                              </a:cxn>
                              <a:cxn ang="0">
                                <a:pos x="T5" y="T7"/>
                              </a:cxn>
                              <a:cxn ang="0">
                                <a:pos x="T9" y="T11"/>
                              </a:cxn>
                            </a:cxnLst>
                            <a:rect l="0" t="0" r="r" b="b"/>
                            <a:pathLst>
                              <a:path w="2741" h="394">
                                <a:moveTo>
                                  <a:pt x="0" y="394"/>
                                </a:moveTo>
                                <a:lnTo>
                                  <a:pt x="1371" y="151"/>
                                </a:lnTo>
                                <a:lnTo>
                                  <a:pt x="2741" y="0"/>
                                </a:lnTo>
                              </a:path>
                            </a:pathLst>
                          </a:custGeom>
                          <a:noFill/>
                          <a:ln w="27432">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AutoShape 255"/>
                        <wps:cNvSpPr>
                          <a:spLocks/>
                        </wps:cNvSpPr>
                        <wps:spPr bwMode="auto">
                          <a:xfrm>
                            <a:off x="3914" y="568"/>
                            <a:ext cx="4124" cy="1028"/>
                          </a:xfrm>
                          <a:custGeom>
                            <a:avLst/>
                            <a:gdLst>
                              <a:gd name="T0" fmla="+- 0 3914 3914"/>
                              <a:gd name="T1" fmla="*/ T0 w 4124"/>
                              <a:gd name="T2" fmla="+- 0 1533 568"/>
                              <a:gd name="T3" fmla="*/ 1533 h 1028"/>
                              <a:gd name="T4" fmla="+- 0 5285 3914"/>
                              <a:gd name="T5" fmla="*/ T4 w 4124"/>
                              <a:gd name="T6" fmla="+- 0 789 568"/>
                              <a:gd name="T7" fmla="*/ 789 h 1028"/>
                              <a:gd name="T8" fmla="+- 0 6655 3914"/>
                              <a:gd name="T9" fmla="*/ T8 w 4124"/>
                              <a:gd name="T10" fmla="+- 0 568 568"/>
                              <a:gd name="T11" fmla="*/ 568 h 1028"/>
                              <a:gd name="T12" fmla="+- 0 7654 3914"/>
                              <a:gd name="T13" fmla="*/ T12 w 4124"/>
                              <a:gd name="T14" fmla="+- 0 1595 568"/>
                              <a:gd name="T15" fmla="*/ 1595 h 1028"/>
                              <a:gd name="T16" fmla="+- 0 8038 3914"/>
                              <a:gd name="T17" fmla="*/ T16 w 4124"/>
                              <a:gd name="T18" fmla="+- 0 1595 568"/>
                              <a:gd name="T19" fmla="*/ 1595 h 1028"/>
                            </a:gdLst>
                            <a:ahLst/>
                            <a:cxnLst>
                              <a:cxn ang="0">
                                <a:pos x="T1" y="T3"/>
                              </a:cxn>
                              <a:cxn ang="0">
                                <a:pos x="T5" y="T7"/>
                              </a:cxn>
                              <a:cxn ang="0">
                                <a:pos x="T9" y="T11"/>
                              </a:cxn>
                              <a:cxn ang="0">
                                <a:pos x="T13" y="T15"/>
                              </a:cxn>
                              <a:cxn ang="0">
                                <a:pos x="T17" y="T19"/>
                              </a:cxn>
                            </a:cxnLst>
                            <a:rect l="0" t="0" r="r" b="b"/>
                            <a:pathLst>
                              <a:path w="4124" h="1028">
                                <a:moveTo>
                                  <a:pt x="0" y="965"/>
                                </a:moveTo>
                                <a:lnTo>
                                  <a:pt x="1371" y="221"/>
                                </a:lnTo>
                                <a:lnTo>
                                  <a:pt x="2741" y="0"/>
                                </a:lnTo>
                                <a:moveTo>
                                  <a:pt x="3740" y="1027"/>
                                </a:moveTo>
                                <a:lnTo>
                                  <a:pt x="4124" y="1027"/>
                                </a:lnTo>
                              </a:path>
                            </a:pathLst>
                          </a:custGeom>
                          <a:noFill/>
                          <a:ln w="27432">
                            <a:solidFill>
                              <a:srgbClr val="BD4A4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Line 256"/>
                        <wps:cNvCnPr>
                          <a:cxnSpLocks noChangeShapeType="1"/>
                        </wps:cNvCnPr>
                        <wps:spPr bwMode="auto">
                          <a:xfrm>
                            <a:off x="7654" y="1934"/>
                            <a:ext cx="384" cy="0"/>
                          </a:xfrm>
                          <a:prstGeom prst="line">
                            <a:avLst/>
                          </a:prstGeom>
                          <a:noFill/>
                          <a:ln w="27432">
                            <a:solidFill>
                              <a:srgbClr val="497DBA"/>
                            </a:solidFill>
                            <a:prstDash val="solid"/>
                            <a:round/>
                            <a:headEnd/>
                            <a:tailEnd/>
                          </a:ln>
                          <a:extLst>
                            <a:ext uri="{909E8E84-426E-40DD-AFC4-6F175D3DCCD1}">
                              <a14:hiddenFill xmlns:a14="http://schemas.microsoft.com/office/drawing/2010/main">
                                <a:noFill/>
                              </a14:hiddenFill>
                            </a:ext>
                          </a:extLst>
                        </wps:spPr>
                        <wps:bodyPr/>
                      </wps:wsp>
                      <wps:wsp>
                        <wps:cNvPr id="334" name="Rectangle 257"/>
                        <wps:cNvSpPr>
                          <a:spLocks noChangeArrowheads="1"/>
                        </wps:cNvSpPr>
                        <wps:spPr bwMode="auto">
                          <a:xfrm>
                            <a:off x="2660" y="195"/>
                            <a:ext cx="6846" cy="3138"/>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Text Box 258"/>
                        <wps:cNvSpPr txBox="1">
                          <a:spLocks noChangeArrowheads="1"/>
                        </wps:cNvSpPr>
                        <wps:spPr bwMode="auto">
                          <a:xfrm>
                            <a:off x="2791" y="299"/>
                            <a:ext cx="288" cy="2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E36EE" w14:textId="77777777" w:rsidR="00ED6A49" w:rsidRDefault="00ED6A49" w:rsidP="002F23EB">
                              <w:pPr>
                                <w:spacing w:line="221" w:lineRule="exact"/>
                                <w:rPr>
                                  <w:sz w:val="20"/>
                                </w:rPr>
                              </w:pPr>
                              <w:r>
                                <w:rPr>
                                  <w:sz w:val="20"/>
                                </w:rPr>
                                <w:t>7%</w:t>
                              </w:r>
                            </w:p>
                            <w:p w14:paraId="742E4FA1" w14:textId="77777777" w:rsidR="00ED6A49" w:rsidRDefault="00ED6A49" w:rsidP="002F23EB">
                              <w:pPr>
                                <w:spacing w:before="119"/>
                                <w:rPr>
                                  <w:sz w:val="20"/>
                                </w:rPr>
                              </w:pPr>
                              <w:r>
                                <w:rPr>
                                  <w:sz w:val="20"/>
                                </w:rPr>
                                <w:t>6%</w:t>
                              </w:r>
                            </w:p>
                            <w:p w14:paraId="2FB1C767" w14:textId="77777777" w:rsidR="00ED6A49" w:rsidRDefault="00ED6A49" w:rsidP="002F23EB">
                              <w:pPr>
                                <w:spacing w:before="120"/>
                                <w:rPr>
                                  <w:sz w:val="20"/>
                                </w:rPr>
                              </w:pPr>
                              <w:r>
                                <w:rPr>
                                  <w:sz w:val="20"/>
                                </w:rPr>
                                <w:t>5%</w:t>
                              </w:r>
                            </w:p>
                            <w:p w14:paraId="523B9442" w14:textId="77777777" w:rsidR="00ED6A49" w:rsidRDefault="00ED6A49" w:rsidP="002F23EB">
                              <w:pPr>
                                <w:spacing w:before="120"/>
                                <w:rPr>
                                  <w:sz w:val="20"/>
                                </w:rPr>
                              </w:pPr>
                              <w:r>
                                <w:rPr>
                                  <w:sz w:val="20"/>
                                </w:rPr>
                                <w:t>4%</w:t>
                              </w:r>
                            </w:p>
                            <w:p w14:paraId="52B379A6" w14:textId="77777777" w:rsidR="00ED6A49" w:rsidRDefault="00ED6A49" w:rsidP="002F23EB">
                              <w:pPr>
                                <w:spacing w:before="120"/>
                                <w:rPr>
                                  <w:sz w:val="20"/>
                                </w:rPr>
                              </w:pPr>
                              <w:r>
                                <w:rPr>
                                  <w:sz w:val="20"/>
                                </w:rPr>
                                <w:t>3%</w:t>
                              </w:r>
                            </w:p>
                            <w:p w14:paraId="4A4EAEB2" w14:textId="77777777" w:rsidR="00ED6A49" w:rsidRDefault="00ED6A49" w:rsidP="002F23EB">
                              <w:pPr>
                                <w:spacing w:before="120"/>
                                <w:rPr>
                                  <w:sz w:val="20"/>
                                </w:rPr>
                              </w:pPr>
                              <w:r>
                                <w:rPr>
                                  <w:sz w:val="20"/>
                                </w:rPr>
                                <w:t>2%</w:t>
                              </w:r>
                            </w:p>
                            <w:p w14:paraId="4790B0E4" w14:textId="77777777" w:rsidR="00ED6A49" w:rsidRDefault="00ED6A49" w:rsidP="002F23EB">
                              <w:pPr>
                                <w:spacing w:before="119"/>
                                <w:rPr>
                                  <w:sz w:val="20"/>
                                </w:rPr>
                              </w:pPr>
                              <w:r>
                                <w:rPr>
                                  <w:sz w:val="20"/>
                                </w:rPr>
                                <w:t>1%</w:t>
                              </w:r>
                            </w:p>
                            <w:p w14:paraId="14DEE695" w14:textId="77777777" w:rsidR="00ED6A49" w:rsidRDefault="00ED6A49" w:rsidP="002F23EB">
                              <w:pPr>
                                <w:spacing w:before="120"/>
                                <w:rPr>
                                  <w:sz w:val="20"/>
                                </w:rPr>
                              </w:pPr>
                              <w:r>
                                <w:rPr>
                                  <w:sz w:val="20"/>
                                </w:rPr>
                                <w:t>0%</w:t>
                              </w:r>
                            </w:p>
                          </w:txbxContent>
                        </wps:txbx>
                        <wps:bodyPr rot="0" vert="horz" wrap="square" lIns="0" tIns="0" rIns="0" bIns="0" anchor="t" anchorCtr="0" upright="1">
                          <a:noAutofit/>
                        </wps:bodyPr>
                      </wps:wsp>
                      <wps:wsp>
                        <wps:cNvPr id="336" name="Text Box 259"/>
                        <wps:cNvSpPr txBox="1">
                          <a:spLocks noChangeArrowheads="1"/>
                        </wps:cNvSpPr>
                        <wps:spPr bwMode="auto">
                          <a:xfrm>
                            <a:off x="3228" y="461"/>
                            <a:ext cx="413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0AE1B" w14:textId="77777777" w:rsidR="00ED6A49" w:rsidRDefault="00ED6A49" w:rsidP="002F23EB">
                              <w:pPr>
                                <w:spacing w:line="216" w:lineRule="exact"/>
                                <w:ind w:right="18"/>
                                <w:jc w:val="right"/>
                                <w:rPr>
                                  <w:sz w:val="20"/>
                                </w:rPr>
                              </w:pPr>
                              <w:r>
                                <w:rPr>
                                  <w:sz w:val="20"/>
                                </w:rPr>
                                <w:t>3,98%</w:t>
                              </w:r>
                            </w:p>
                            <w:p w14:paraId="3A6422B1" w14:textId="77777777" w:rsidR="00ED6A49" w:rsidRDefault="00ED6A49" w:rsidP="002F23EB">
                              <w:pPr>
                                <w:tabs>
                                  <w:tab w:val="left" w:pos="2224"/>
                                  <w:tab w:val="left" w:pos="4111"/>
                                </w:tabs>
                                <w:spacing w:line="226" w:lineRule="exact"/>
                                <w:ind w:right="20"/>
                                <w:jc w:val="right"/>
                                <w:rPr>
                                  <w:sz w:val="20"/>
                                </w:rPr>
                              </w:pPr>
                              <w:r>
                                <w:rPr>
                                  <w:strike/>
                                  <w:w w:val="99"/>
                                  <w:sz w:val="20"/>
                                </w:rPr>
                                <w:t xml:space="preserve"> </w:t>
                              </w:r>
                              <w:r>
                                <w:rPr>
                                  <w:strike/>
                                  <w:sz w:val="20"/>
                                </w:rPr>
                                <w:tab/>
                                <w:t>3,78%</w:t>
                              </w:r>
                              <w:r>
                                <w:rPr>
                                  <w:strike/>
                                  <w:sz w:val="20"/>
                                </w:rPr>
                                <w:tab/>
                              </w:r>
                            </w:p>
                          </w:txbxContent>
                        </wps:txbx>
                        <wps:bodyPr rot="0" vert="horz" wrap="square" lIns="0" tIns="0" rIns="0" bIns="0" anchor="t" anchorCtr="0" upright="1">
                          <a:noAutofit/>
                        </wps:bodyPr>
                      </wps:wsp>
                      <wps:wsp>
                        <wps:cNvPr id="337" name="Text Box 260"/>
                        <wps:cNvSpPr txBox="1">
                          <a:spLocks noChangeArrowheads="1"/>
                        </wps:cNvSpPr>
                        <wps:spPr bwMode="auto">
                          <a:xfrm>
                            <a:off x="4082" y="1426"/>
                            <a:ext cx="5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3B4D2" w14:textId="77777777" w:rsidR="00ED6A49" w:rsidRDefault="00ED6A49" w:rsidP="002F23EB">
                              <w:pPr>
                                <w:spacing w:line="221" w:lineRule="exact"/>
                                <w:rPr>
                                  <w:sz w:val="20"/>
                                </w:rPr>
                              </w:pPr>
                              <w:r>
                                <w:rPr>
                                  <w:sz w:val="20"/>
                                </w:rPr>
                                <w:t>2,35%</w:t>
                              </w:r>
                            </w:p>
                          </w:txbxContent>
                        </wps:txbx>
                        <wps:bodyPr rot="0" vert="horz" wrap="square" lIns="0" tIns="0" rIns="0" bIns="0" anchor="t" anchorCtr="0" upright="1">
                          <a:noAutofit/>
                        </wps:bodyPr>
                      </wps:wsp>
                      <wps:wsp>
                        <wps:cNvPr id="338" name="Text Box 261"/>
                        <wps:cNvSpPr txBox="1">
                          <a:spLocks noChangeArrowheads="1"/>
                        </wps:cNvSpPr>
                        <wps:spPr bwMode="auto">
                          <a:xfrm>
                            <a:off x="3228" y="2004"/>
                            <a:ext cx="4132"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CB1EE" w14:textId="77777777" w:rsidR="00ED6A49" w:rsidRDefault="00ED6A49" w:rsidP="002F23EB">
                              <w:pPr>
                                <w:tabs>
                                  <w:tab w:val="left" w:pos="2224"/>
                                  <w:tab w:val="left" w:pos="4111"/>
                                </w:tabs>
                                <w:spacing w:line="254" w:lineRule="auto"/>
                                <w:ind w:left="853" w:right="18" w:hanging="854"/>
                                <w:rPr>
                                  <w:sz w:val="20"/>
                                </w:rPr>
                              </w:pPr>
                              <w:r>
                                <w:rPr>
                                  <w:w w:val="99"/>
                                  <w:sz w:val="20"/>
                                  <w:u w:val="single" w:color="858585"/>
                                </w:rPr>
                                <w:t xml:space="preserve"> </w:t>
                              </w:r>
                              <w:r>
                                <w:rPr>
                                  <w:sz w:val="20"/>
                                  <w:u w:val="single" w:color="858585"/>
                                </w:rPr>
                                <w:tab/>
                              </w:r>
                              <w:r>
                                <w:rPr>
                                  <w:sz w:val="20"/>
                                  <w:u w:val="single" w:color="858585"/>
                                </w:rPr>
                                <w:tab/>
                                <w:t>2,15%</w:t>
                              </w:r>
                              <w:r>
                                <w:rPr>
                                  <w:sz w:val="20"/>
                                  <w:u w:val="single" w:color="858585"/>
                                </w:rPr>
                                <w:tab/>
                              </w:r>
                              <w:r>
                                <w:rPr>
                                  <w:sz w:val="20"/>
                                </w:rPr>
                                <w:t xml:space="preserve"> 1,46%</w:t>
                              </w:r>
                            </w:p>
                          </w:txbxContent>
                        </wps:txbx>
                        <wps:bodyPr rot="0" vert="horz" wrap="square" lIns="0" tIns="0" rIns="0" bIns="0" anchor="t" anchorCtr="0" upright="1">
                          <a:noAutofit/>
                        </wps:bodyPr>
                      </wps:wsp>
                      <wps:wsp>
                        <wps:cNvPr id="339" name="Text Box 262"/>
                        <wps:cNvSpPr txBox="1">
                          <a:spLocks noChangeArrowheads="1"/>
                        </wps:cNvSpPr>
                        <wps:spPr bwMode="auto">
                          <a:xfrm>
                            <a:off x="6823" y="1853"/>
                            <a:ext cx="5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2E8E6" w14:textId="77777777" w:rsidR="00ED6A49" w:rsidRDefault="00ED6A49" w:rsidP="002F23EB">
                              <w:pPr>
                                <w:spacing w:line="221" w:lineRule="exact"/>
                                <w:rPr>
                                  <w:sz w:val="20"/>
                                </w:rPr>
                              </w:pPr>
                              <w:r>
                                <w:rPr>
                                  <w:sz w:val="20"/>
                                </w:rPr>
                                <w:t>2,59%</w:t>
                              </w:r>
                            </w:p>
                          </w:txbxContent>
                        </wps:txbx>
                        <wps:bodyPr rot="0" vert="horz" wrap="square" lIns="0" tIns="0" rIns="0" bIns="0" anchor="t" anchorCtr="0" upright="1">
                          <a:noAutofit/>
                        </wps:bodyPr>
                      </wps:wsp>
                      <wps:wsp>
                        <wps:cNvPr id="340" name="Text Box 263"/>
                        <wps:cNvSpPr txBox="1">
                          <a:spLocks noChangeArrowheads="1"/>
                        </wps:cNvSpPr>
                        <wps:spPr bwMode="auto">
                          <a:xfrm>
                            <a:off x="8078" y="1488"/>
                            <a:ext cx="1192"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DC00E" w14:textId="77777777" w:rsidR="00ED6A49" w:rsidRDefault="00ED6A49" w:rsidP="002F23EB">
                              <w:pPr>
                                <w:spacing w:line="221" w:lineRule="exact"/>
                                <w:rPr>
                                  <w:sz w:val="20"/>
                                </w:rPr>
                              </w:pPr>
                              <w:proofErr w:type="spellStart"/>
                              <w:r>
                                <w:rPr>
                                  <w:sz w:val="20"/>
                                </w:rPr>
                                <w:t>Tổng</w:t>
                              </w:r>
                              <w:proofErr w:type="spellEnd"/>
                              <w:r>
                                <w:rPr>
                                  <w:sz w:val="20"/>
                                </w:rPr>
                                <w:t xml:space="preserve"> </w:t>
                              </w:r>
                              <w:proofErr w:type="spellStart"/>
                              <w:r>
                                <w:rPr>
                                  <w:sz w:val="20"/>
                                </w:rPr>
                                <w:t>nợ</w:t>
                              </w:r>
                              <w:proofErr w:type="spellEnd"/>
                              <w:r>
                                <w:rPr>
                                  <w:sz w:val="20"/>
                                </w:rPr>
                                <w:t xml:space="preserve"> </w:t>
                              </w:r>
                              <w:proofErr w:type="spellStart"/>
                              <w:r>
                                <w:rPr>
                                  <w:sz w:val="20"/>
                                </w:rPr>
                                <w:t>xấu</w:t>
                              </w:r>
                              <w:proofErr w:type="spellEnd"/>
                            </w:p>
                            <w:p w14:paraId="76BDC6B4" w14:textId="77777777" w:rsidR="00ED6A49" w:rsidRDefault="00ED6A49" w:rsidP="002F23EB">
                              <w:pPr>
                                <w:spacing w:before="109"/>
                                <w:ind w:left="50"/>
                                <w:rPr>
                                  <w:sz w:val="20"/>
                                </w:rPr>
                              </w:pPr>
                              <w:proofErr w:type="spellStart"/>
                              <w:r>
                                <w:rPr>
                                  <w:sz w:val="20"/>
                                </w:rPr>
                                <w:t>Doanh</w:t>
                              </w:r>
                              <w:proofErr w:type="spellEnd"/>
                              <w:r>
                                <w:rPr>
                                  <w:sz w:val="20"/>
                                </w:rPr>
                                <w:t xml:space="preserve"> nghiệp</w:t>
                              </w:r>
                            </w:p>
                          </w:txbxContent>
                        </wps:txbx>
                        <wps:bodyPr rot="0" vert="horz" wrap="square" lIns="0" tIns="0" rIns="0" bIns="0" anchor="t" anchorCtr="0" upright="1">
                          <a:noAutofit/>
                        </wps:bodyPr>
                      </wps:wsp>
                      <wps:wsp>
                        <wps:cNvPr id="341" name="Text Box 264"/>
                        <wps:cNvSpPr txBox="1">
                          <a:spLocks noChangeArrowheads="1"/>
                        </wps:cNvSpPr>
                        <wps:spPr bwMode="auto">
                          <a:xfrm>
                            <a:off x="3713" y="29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CDDA0" w14:textId="09D8777D" w:rsidR="00ED6A49" w:rsidRDefault="00ED6A49" w:rsidP="002F23EB">
                              <w:pPr>
                                <w:spacing w:line="221" w:lineRule="exact"/>
                                <w:rPr>
                                  <w:sz w:val="20"/>
                                </w:rPr>
                              </w:pPr>
                              <w:r>
                                <w:rPr>
                                  <w:sz w:val="20"/>
                                </w:rPr>
                                <w:t>2019</w:t>
                              </w:r>
                            </w:p>
                          </w:txbxContent>
                        </wps:txbx>
                        <wps:bodyPr rot="0" vert="horz" wrap="square" lIns="0" tIns="0" rIns="0" bIns="0" anchor="t" anchorCtr="0" upright="1">
                          <a:noAutofit/>
                        </wps:bodyPr>
                      </wps:wsp>
                      <wps:wsp>
                        <wps:cNvPr id="342" name="Text Box 265"/>
                        <wps:cNvSpPr txBox="1">
                          <a:spLocks noChangeArrowheads="1"/>
                        </wps:cNvSpPr>
                        <wps:spPr bwMode="auto">
                          <a:xfrm>
                            <a:off x="5084" y="29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F353D" w14:textId="76DD07E3" w:rsidR="00ED6A49" w:rsidRDefault="00ED6A49" w:rsidP="002F23EB">
                              <w:pPr>
                                <w:spacing w:line="221" w:lineRule="exact"/>
                                <w:rPr>
                                  <w:sz w:val="20"/>
                                </w:rPr>
                              </w:pPr>
                              <w:r>
                                <w:rPr>
                                  <w:sz w:val="20"/>
                                </w:rPr>
                                <w:t>2020</w:t>
                              </w:r>
                            </w:p>
                          </w:txbxContent>
                        </wps:txbx>
                        <wps:bodyPr rot="0" vert="horz" wrap="square" lIns="0" tIns="0" rIns="0" bIns="0" anchor="t" anchorCtr="0" upright="1">
                          <a:noAutofit/>
                        </wps:bodyPr>
                      </wps:wsp>
                      <wps:wsp>
                        <wps:cNvPr id="343" name="Text Box 266"/>
                        <wps:cNvSpPr txBox="1">
                          <a:spLocks noChangeArrowheads="1"/>
                        </wps:cNvSpPr>
                        <wps:spPr bwMode="auto">
                          <a:xfrm>
                            <a:off x="6455" y="29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A5780" w14:textId="2E1278B1" w:rsidR="00ED6A49" w:rsidRDefault="00ED6A49" w:rsidP="002F23EB">
                              <w:pPr>
                                <w:spacing w:line="221" w:lineRule="exact"/>
                                <w:rPr>
                                  <w:sz w:val="20"/>
                                </w:rPr>
                              </w:pPr>
                              <w:r>
                                <w:rPr>
                                  <w:sz w:val="20"/>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98F5B" id="Group 329" o:spid="_x0000_s1252" style="position:absolute;left:0;text-align:left;margin-left:120.45pt;margin-top:22.35pt;width:343.05pt;height:157.65pt;z-index:-251643904;mso-wrap-distance-left:0;mso-wrap-distance-right:0;mso-position-horizontal-relative:page;mso-position-vertical-relative:text" coordorigin="2653,188" coordsize="6861,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">
                <v:shape id="AutoShape 253" o:spid="_x0000_s1253" style="position:absolute;left:3228;top:416;width:4112;height:2448;visibility:visible;mso-wrap-style:square;v-text-anchor:top" coordsize="4112,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" path="m,2097r4111,m,1397r4111,m,1049r4111,m,698r4111,m,l4111,m,2448l,m,2448r4111,e" filled="f" strokecolor="#858585" strokeweight=".72pt">
                  <v:path arrowok="t" o:connecttype="custom" o:connectlocs="0,2514;4111,2514;0,1814;4111,1814;0,1466;4111,1466;0,1115;4111,1115;0,417;4111,417;0,2865;0,417;0,2865;4111,2865" o:connectangles="0,0,0,0,0,0,0,0,0,0,0,0,0,0"/>
                </v:shape>
                <v:shape id="Freeform 254" o:spid="_x0000_s1254" style="position:absolute;left:3914;top:1960;width:2741;height:394;visibility:visible;mso-wrap-style:square;v-text-anchor:top" coordsize="274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" path="m,394l1371,151,2741,e" filled="f" strokecolor="#497dba" strokeweight="2.16pt">
                  <v:path arrowok="t" o:connecttype="custom" o:connectlocs="0,2354;1371,2111;2741,1960" o:connectangles="0,0,0"/>
                </v:shape>
                <v:shape id="AutoShape 255" o:spid="_x0000_s1255" style="position:absolute;left:3914;top:568;width:4124;height:1028;visibility:visible;mso-wrap-style:square;v-text-anchor:top" coordsize="4124,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" path="m,965l1371,221,2741,t999,1027l4124,1027e" filled="f" strokecolor="#bd4a47" strokeweight="2.16pt">
                  <v:path arrowok="t" o:connecttype="custom" o:connectlocs="0,1533;1371,789;2741,568;3740,1595;4124,1595" o:connectangles="0,0,0,0,0"/>
                </v:shape>
                <v:line id="Line 256" o:spid="_x0000_s1256" style="position:absolute;visibility:visible;mso-wrap-style:square" from="7654,1934" to="8038,1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" strokecolor="#497dba" strokeweight="2.16pt"/>
                <v:rect id="Rectangle 257" o:spid="_x0000_s1257" style="position:absolute;left:2660;top:195;width:6846;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" filled="f" strokecolor="#858585"/>
                <v:shape id="Text Box 258" o:spid="_x0000_s1258" type="#_x0000_t202" style="position:absolute;left:2791;top:299;width:288;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7A1E36EE" w14:textId="77777777" w:rsidR="00ED6A49" w:rsidRDefault="00ED6A49" w:rsidP="002F23EB">
                        <w:pPr>
                          <w:spacing w:line="221" w:lineRule="exact"/>
                          <w:rPr>
                            <w:sz w:val="20"/>
                          </w:rPr>
                        </w:pPr>
                        <w:r>
                          <w:rPr>
                            <w:sz w:val="20"/>
                          </w:rPr>
                          <w:t>7%</w:t>
                        </w:r>
                      </w:p>
                      <w:p w14:paraId="742E4FA1" w14:textId="77777777" w:rsidR="00ED6A49" w:rsidRDefault="00ED6A49" w:rsidP="002F23EB">
                        <w:pPr>
                          <w:spacing w:before="119"/>
                          <w:rPr>
                            <w:sz w:val="20"/>
                          </w:rPr>
                        </w:pPr>
                        <w:r>
                          <w:rPr>
                            <w:sz w:val="20"/>
                          </w:rPr>
                          <w:t>6%</w:t>
                        </w:r>
                      </w:p>
                      <w:p w14:paraId="2FB1C767" w14:textId="77777777" w:rsidR="00ED6A49" w:rsidRDefault="00ED6A49" w:rsidP="002F23EB">
                        <w:pPr>
                          <w:spacing w:before="120"/>
                          <w:rPr>
                            <w:sz w:val="20"/>
                          </w:rPr>
                        </w:pPr>
                        <w:r>
                          <w:rPr>
                            <w:sz w:val="20"/>
                          </w:rPr>
                          <w:t>5%</w:t>
                        </w:r>
                      </w:p>
                      <w:p w14:paraId="523B9442" w14:textId="77777777" w:rsidR="00ED6A49" w:rsidRDefault="00ED6A49" w:rsidP="002F23EB">
                        <w:pPr>
                          <w:spacing w:before="120"/>
                          <w:rPr>
                            <w:sz w:val="20"/>
                          </w:rPr>
                        </w:pPr>
                        <w:r>
                          <w:rPr>
                            <w:sz w:val="20"/>
                          </w:rPr>
                          <w:t>4%</w:t>
                        </w:r>
                      </w:p>
                      <w:p w14:paraId="52B379A6" w14:textId="77777777" w:rsidR="00ED6A49" w:rsidRDefault="00ED6A49" w:rsidP="002F23EB">
                        <w:pPr>
                          <w:spacing w:before="120"/>
                          <w:rPr>
                            <w:sz w:val="20"/>
                          </w:rPr>
                        </w:pPr>
                        <w:r>
                          <w:rPr>
                            <w:sz w:val="20"/>
                          </w:rPr>
                          <w:t>3%</w:t>
                        </w:r>
                      </w:p>
                      <w:p w14:paraId="4A4EAEB2" w14:textId="77777777" w:rsidR="00ED6A49" w:rsidRDefault="00ED6A49" w:rsidP="002F23EB">
                        <w:pPr>
                          <w:spacing w:before="120"/>
                          <w:rPr>
                            <w:sz w:val="20"/>
                          </w:rPr>
                        </w:pPr>
                        <w:r>
                          <w:rPr>
                            <w:sz w:val="20"/>
                          </w:rPr>
                          <w:t>2%</w:t>
                        </w:r>
                      </w:p>
                      <w:p w14:paraId="4790B0E4" w14:textId="77777777" w:rsidR="00ED6A49" w:rsidRDefault="00ED6A49" w:rsidP="002F23EB">
                        <w:pPr>
                          <w:spacing w:before="119"/>
                          <w:rPr>
                            <w:sz w:val="20"/>
                          </w:rPr>
                        </w:pPr>
                        <w:r>
                          <w:rPr>
                            <w:sz w:val="20"/>
                          </w:rPr>
                          <w:t>1%</w:t>
                        </w:r>
                      </w:p>
                      <w:p w14:paraId="14DEE695" w14:textId="77777777" w:rsidR="00ED6A49" w:rsidRDefault="00ED6A49" w:rsidP="002F23EB">
                        <w:pPr>
                          <w:spacing w:before="120"/>
                          <w:rPr>
                            <w:sz w:val="20"/>
                          </w:rPr>
                        </w:pPr>
                        <w:r>
                          <w:rPr>
                            <w:sz w:val="20"/>
                          </w:rPr>
                          <w:t>0%</w:t>
                        </w:r>
                      </w:p>
                    </w:txbxContent>
                  </v:textbox>
                </v:shape>
                <v:shape id="Text Box 259" o:spid="_x0000_s1259" type="#_x0000_t202" style="position:absolute;left:3228;top:461;width:413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4640AE1B" w14:textId="77777777" w:rsidR="00ED6A49" w:rsidRDefault="00ED6A49" w:rsidP="002F23EB">
                        <w:pPr>
                          <w:spacing w:line="216" w:lineRule="exact"/>
                          <w:ind w:right="18"/>
                          <w:jc w:val="right"/>
                          <w:rPr>
                            <w:sz w:val="20"/>
                          </w:rPr>
                        </w:pPr>
                        <w:r>
                          <w:rPr>
                            <w:sz w:val="20"/>
                          </w:rPr>
                          <w:t>3,98%</w:t>
                        </w:r>
                      </w:p>
                      <w:p w14:paraId="3A6422B1" w14:textId="77777777" w:rsidR="00ED6A49" w:rsidRDefault="00ED6A49" w:rsidP="002F23EB">
                        <w:pPr>
                          <w:tabs>
                            <w:tab w:val="left" w:pos="2224"/>
                            <w:tab w:val="left" w:pos="4111"/>
                          </w:tabs>
                          <w:spacing w:line="226" w:lineRule="exact"/>
                          <w:ind w:right="20"/>
                          <w:jc w:val="right"/>
                          <w:rPr>
                            <w:sz w:val="20"/>
                          </w:rPr>
                        </w:pPr>
                        <w:r>
                          <w:rPr>
                            <w:strike/>
                            <w:w w:val="99"/>
                            <w:sz w:val="20"/>
                          </w:rPr>
                          <w:t xml:space="preserve"> </w:t>
                        </w:r>
                        <w:r>
                          <w:rPr>
                            <w:strike/>
                            <w:sz w:val="20"/>
                          </w:rPr>
                          <w:tab/>
                          <w:t>3,78%</w:t>
                        </w:r>
                        <w:r>
                          <w:rPr>
                            <w:strike/>
                            <w:sz w:val="20"/>
                          </w:rPr>
                          <w:tab/>
                        </w:r>
                      </w:p>
                    </w:txbxContent>
                  </v:textbox>
                </v:shape>
                <v:shape id="Text Box 260" o:spid="_x0000_s1260" type="#_x0000_t202" style="position:absolute;left:4082;top:1426;width:53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2E93B4D2" w14:textId="77777777" w:rsidR="00ED6A49" w:rsidRDefault="00ED6A49" w:rsidP="002F23EB">
                        <w:pPr>
                          <w:spacing w:line="221" w:lineRule="exact"/>
                          <w:rPr>
                            <w:sz w:val="20"/>
                          </w:rPr>
                        </w:pPr>
                        <w:r>
                          <w:rPr>
                            <w:sz w:val="20"/>
                          </w:rPr>
                          <w:t>2,35%</w:t>
                        </w:r>
                      </w:p>
                    </w:txbxContent>
                  </v:textbox>
                </v:shape>
                <v:shape id="Text Box 261" o:spid="_x0000_s1261" type="#_x0000_t202" style="position:absolute;left:3228;top:2004;width:4132;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738CB1EE" w14:textId="77777777" w:rsidR="00ED6A49" w:rsidRDefault="00ED6A49" w:rsidP="002F23EB">
                        <w:pPr>
                          <w:tabs>
                            <w:tab w:val="left" w:pos="2224"/>
                            <w:tab w:val="left" w:pos="4111"/>
                          </w:tabs>
                          <w:spacing w:line="254" w:lineRule="auto"/>
                          <w:ind w:left="853" w:right="18" w:hanging="854"/>
                          <w:rPr>
                            <w:sz w:val="20"/>
                          </w:rPr>
                        </w:pPr>
                        <w:r>
                          <w:rPr>
                            <w:w w:val="99"/>
                            <w:sz w:val="20"/>
                            <w:u w:val="single" w:color="858585"/>
                          </w:rPr>
                          <w:t xml:space="preserve"> </w:t>
                        </w:r>
                        <w:r>
                          <w:rPr>
                            <w:sz w:val="20"/>
                            <w:u w:val="single" w:color="858585"/>
                          </w:rPr>
                          <w:tab/>
                        </w:r>
                        <w:r>
                          <w:rPr>
                            <w:sz w:val="20"/>
                            <w:u w:val="single" w:color="858585"/>
                          </w:rPr>
                          <w:tab/>
                          <w:t>2,15%</w:t>
                        </w:r>
                        <w:r>
                          <w:rPr>
                            <w:sz w:val="20"/>
                            <w:u w:val="single" w:color="858585"/>
                          </w:rPr>
                          <w:tab/>
                        </w:r>
                        <w:r>
                          <w:rPr>
                            <w:sz w:val="20"/>
                          </w:rPr>
                          <w:t xml:space="preserve"> 1,46%</w:t>
                        </w:r>
                      </w:p>
                    </w:txbxContent>
                  </v:textbox>
                </v:shape>
                <v:shape id="Text Box 262" o:spid="_x0000_s1262" type="#_x0000_t202" style="position:absolute;left:6823;top:1853;width:53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7792E8E6" w14:textId="77777777" w:rsidR="00ED6A49" w:rsidRDefault="00ED6A49" w:rsidP="002F23EB">
                        <w:pPr>
                          <w:spacing w:line="221" w:lineRule="exact"/>
                          <w:rPr>
                            <w:sz w:val="20"/>
                          </w:rPr>
                        </w:pPr>
                        <w:r>
                          <w:rPr>
                            <w:sz w:val="20"/>
                          </w:rPr>
                          <w:t>2,59%</w:t>
                        </w:r>
                      </w:p>
                    </w:txbxContent>
                  </v:textbox>
                </v:shape>
                <v:shape id="Text Box 263" o:spid="_x0000_s1263" type="#_x0000_t202" style="position:absolute;left:8078;top:1488;width:119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59FDC00E" w14:textId="77777777" w:rsidR="00ED6A49" w:rsidRDefault="00ED6A49" w:rsidP="002F23EB">
                        <w:pPr>
                          <w:spacing w:line="221" w:lineRule="exact"/>
                          <w:rPr>
                            <w:sz w:val="20"/>
                          </w:rPr>
                        </w:pPr>
                        <w:proofErr w:type="spellStart"/>
                        <w:r>
                          <w:rPr>
                            <w:sz w:val="20"/>
                          </w:rPr>
                          <w:t>Tổng</w:t>
                        </w:r>
                        <w:proofErr w:type="spellEnd"/>
                        <w:r>
                          <w:rPr>
                            <w:sz w:val="20"/>
                          </w:rPr>
                          <w:t xml:space="preserve"> </w:t>
                        </w:r>
                        <w:proofErr w:type="spellStart"/>
                        <w:r>
                          <w:rPr>
                            <w:sz w:val="20"/>
                          </w:rPr>
                          <w:t>nợ</w:t>
                        </w:r>
                        <w:proofErr w:type="spellEnd"/>
                        <w:r>
                          <w:rPr>
                            <w:sz w:val="20"/>
                          </w:rPr>
                          <w:t xml:space="preserve"> </w:t>
                        </w:r>
                        <w:proofErr w:type="spellStart"/>
                        <w:r>
                          <w:rPr>
                            <w:sz w:val="20"/>
                          </w:rPr>
                          <w:t>xấu</w:t>
                        </w:r>
                        <w:proofErr w:type="spellEnd"/>
                      </w:p>
                      <w:p w14:paraId="76BDC6B4" w14:textId="77777777" w:rsidR="00ED6A49" w:rsidRDefault="00ED6A49" w:rsidP="002F23EB">
                        <w:pPr>
                          <w:spacing w:before="109"/>
                          <w:ind w:left="50"/>
                          <w:rPr>
                            <w:sz w:val="20"/>
                          </w:rPr>
                        </w:pPr>
                        <w:proofErr w:type="spellStart"/>
                        <w:r>
                          <w:rPr>
                            <w:sz w:val="20"/>
                          </w:rPr>
                          <w:t>Doanh</w:t>
                        </w:r>
                        <w:proofErr w:type="spellEnd"/>
                        <w:r>
                          <w:rPr>
                            <w:sz w:val="20"/>
                          </w:rPr>
                          <w:t xml:space="preserve"> nghiệp</w:t>
                        </w:r>
                      </w:p>
                    </w:txbxContent>
                  </v:textbox>
                </v:shape>
                <v:shape id="Text Box 264" o:spid="_x0000_s1264" type="#_x0000_t202" style="position:absolute;left:3713;top:298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697CDDA0" w14:textId="09D8777D" w:rsidR="00ED6A49" w:rsidRDefault="00ED6A49" w:rsidP="002F23EB">
                        <w:pPr>
                          <w:spacing w:line="221" w:lineRule="exact"/>
                          <w:rPr>
                            <w:sz w:val="20"/>
                          </w:rPr>
                        </w:pPr>
                        <w:r>
                          <w:rPr>
                            <w:sz w:val="20"/>
                          </w:rPr>
                          <w:t>2019</w:t>
                        </w:r>
                      </w:p>
                    </w:txbxContent>
                  </v:textbox>
                </v:shape>
                <v:shape id="Text Box 265" o:spid="_x0000_s1265" type="#_x0000_t202" style="position:absolute;left:5084;top:298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14:paraId="764F353D" w14:textId="76DD07E3" w:rsidR="00ED6A49" w:rsidRDefault="00ED6A49" w:rsidP="002F23EB">
                        <w:pPr>
                          <w:spacing w:line="221" w:lineRule="exact"/>
                          <w:rPr>
                            <w:sz w:val="20"/>
                          </w:rPr>
                        </w:pPr>
                        <w:r>
                          <w:rPr>
                            <w:sz w:val="20"/>
                          </w:rPr>
                          <w:t>2020</w:t>
                        </w:r>
                      </w:p>
                    </w:txbxContent>
                  </v:textbox>
                </v:shape>
                <v:shape id="Text Box 266" o:spid="_x0000_s1266" type="#_x0000_t202" style="position:absolute;left:6455;top:298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57BA5780" w14:textId="2E1278B1" w:rsidR="00ED6A49" w:rsidRDefault="00ED6A49" w:rsidP="002F23EB">
                        <w:pPr>
                          <w:spacing w:line="221" w:lineRule="exact"/>
                          <w:rPr>
                            <w:sz w:val="20"/>
                          </w:rPr>
                        </w:pPr>
                        <w:r>
                          <w:rPr>
                            <w:sz w:val="20"/>
                          </w:rPr>
                          <w:t>2021</w:t>
                        </w:r>
                      </w:p>
                    </w:txbxContent>
                  </v:textbox>
                </v:shape>
                <w10:wrap type="topAndBottom" anchorx="page"/>
              </v:group>
            </w:pict>
          </mc:Fallback>
        </mc:AlternateContent>
      </w:r>
    </w:p>
    <w:p w14:paraId="752B8235" w14:textId="77777777" w:rsidR="002F23EB" w:rsidRPr="004547FA" w:rsidRDefault="002F23EB" w:rsidP="00E53690">
      <w:pPr>
        <w:pStyle w:val="BodyText"/>
        <w:spacing w:before="122"/>
        <w:jc w:val="right"/>
        <w:rPr>
          <w:bCs/>
          <w:i/>
          <w:iCs/>
        </w:rPr>
      </w:pPr>
      <w:bookmarkStart w:id="233" w:name="_Toc99270248"/>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6A3C2B9C" w14:textId="5715DA33" w:rsidR="002F23EB" w:rsidRPr="004547FA" w:rsidRDefault="002F23EB" w:rsidP="00E53690">
      <w:pPr>
        <w:pStyle w:val="BodyText"/>
        <w:ind w:firstLine="566"/>
      </w:pPr>
      <w:proofErr w:type="spellStart"/>
      <w:r w:rsidRPr="004547FA">
        <w:t>Từ</w:t>
      </w:r>
      <w:proofErr w:type="spellEnd"/>
      <w:r w:rsidRPr="004547FA">
        <w:t xml:space="preserve"> </w:t>
      </w:r>
      <w:proofErr w:type="spellStart"/>
      <w:r w:rsidRPr="004547FA">
        <w:t>năm</w:t>
      </w:r>
      <w:proofErr w:type="spellEnd"/>
      <w:r w:rsidRPr="004547FA">
        <w:t xml:space="preserve"> 2019 đến </w:t>
      </w:r>
      <w:proofErr w:type="spellStart"/>
      <w:r w:rsidRPr="004547FA">
        <w:t>năm</w:t>
      </w:r>
      <w:proofErr w:type="spellEnd"/>
      <w:r w:rsidRPr="004547FA">
        <w:t xml:space="preserve"> 2020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của</w:t>
      </w:r>
      <w:proofErr w:type="spellEnd"/>
      <w:r w:rsidRPr="004547FA">
        <w:t xml:space="preserve"> </w:t>
      </w:r>
      <w:proofErr w:type="spellStart"/>
      <w:r w:rsidRPr="004547FA">
        <w:t>Doanh</w:t>
      </w:r>
      <w:proofErr w:type="spellEnd"/>
      <w:r w:rsidRPr="004547FA">
        <w:t xml:space="preserve"> nghiệp có chiều </w:t>
      </w:r>
      <w:proofErr w:type="spellStart"/>
      <w:r w:rsidRPr="004547FA">
        <w:t>hướng</w:t>
      </w:r>
      <w:proofErr w:type="spellEnd"/>
      <w:r w:rsidRPr="004547FA">
        <w:t xml:space="preserve"> tăng </w:t>
      </w:r>
      <w:proofErr w:type="spellStart"/>
      <w:r w:rsidRPr="004547FA">
        <w:t>lên</w:t>
      </w:r>
      <w:proofErr w:type="spellEnd"/>
      <w:r w:rsidRPr="004547FA">
        <w:t xml:space="preserve"> </w:t>
      </w:r>
      <w:proofErr w:type="spellStart"/>
      <w:r w:rsidRPr="004547FA">
        <w:t>từ</w:t>
      </w:r>
      <w:proofErr w:type="spellEnd"/>
      <w:r w:rsidRPr="004547FA">
        <w:t xml:space="preserve"> 1,46% đã tăng thêm 0,7% </w:t>
      </w:r>
      <w:proofErr w:type="spellStart"/>
      <w:r w:rsidRPr="004547FA">
        <w:t>chiếm</w:t>
      </w:r>
      <w:proofErr w:type="spellEnd"/>
      <w:r w:rsidRPr="004547FA">
        <w:t xml:space="preserve"> </w:t>
      </w:r>
      <w:proofErr w:type="spellStart"/>
      <w:r w:rsidRPr="004547FA">
        <w:t>tỷ</w:t>
      </w:r>
      <w:proofErr w:type="spellEnd"/>
      <w:r w:rsidRPr="004547FA">
        <w:t xml:space="preserve"> </w:t>
      </w:r>
      <w:proofErr w:type="spellStart"/>
      <w:r w:rsidRPr="004547FA">
        <w:t>lệ</w:t>
      </w:r>
      <w:proofErr w:type="spellEnd"/>
      <w:r w:rsidRPr="004547FA">
        <w:t xml:space="preserve"> 147,88%. </w:t>
      </w:r>
      <w:proofErr w:type="spellStart"/>
      <w:r w:rsidRPr="004547FA">
        <w:t>Từ</w:t>
      </w:r>
      <w:proofErr w:type="spellEnd"/>
      <w:r w:rsidRPr="004547FA">
        <w:t xml:space="preserve"> </w:t>
      </w:r>
      <w:proofErr w:type="spellStart"/>
      <w:r w:rsidRPr="004547FA">
        <w:t>năm</w:t>
      </w:r>
      <w:proofErr w:type="spellEnd"/>
      <w:r w:rsidRPr="004547FA">
        <w:t xml:space="preserve"> 2020 đến </w:t>
      </w:r>
      <w:proofErr w:type="spellStart"/>
      <w:r w:rsidRPr="004547FA">
        <w:t>năm</w:t>
      </w:r>
      <w:proofErr w:type="spellEnd"/>
      <w:r w:rsidRPr="004547FA">
        <w:t xml:space="preserve"> 2021,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đo</w:t>
      </w:r>
      <w:proofErr w:type="spellEnd"/>
      <w:r w:rsidRPr="004547FA">
        <w:t xml:space="preserve">́ </w:t>
      </w:r>
      <w:proofErr w:type="spellStart"/>
      <w:r w:rsidRPr="004547FA">
        <w:t>chỉ</w:t>
      </w:r>
      <w:proofErr w:type="spellEnd"/>
      <w:r w:rsidRPr="004547FA">
        <w:t xml:space="preserve"> tăng 0,43% </w:t>
      </w:r>
      <w:proofErr w:type="spellStart"/>
      <w:r w:rsidRPr="004547FA">
        <w:t>tỷ</w:t>
      </w:r>
      <w:proofErr w:type="spellEnd"/>
      <w:r w:rsidRPr="004547FA">
        <w:t xml:space="preserve"> </w:t>
      </w:r>
      <w:proofErr w:type="spellStart"/>
      <w:r w:rsidRPr="004547FA">
        <w:t>lệ</w:t>
      </w:r>
      <w:proofErr w:type="spellEnd"/>
      <w:r w:rsidRPr="004547FA">
        <w:t xml:space="preserve"> là 120% </w:t>
      </w:r>
      <w:proofErr w:type="spellStart"/>
      <w:r w:rsidRPr="004547FA">
        <w:t>đạt</w:t>
      </w:r>
      <w:proofErr w:type="spellEnd"/>
      <w:r w:rsidRPr="004547FA">
        <w:t xml:space="preserve"> </w:t>
      </w:r>
      <w:proofErr w:type="spellStart"/>
      <w:r w:rsidRPr="004547FA">
        <w:t>mức</w:t>
      </w:r>
      <w:proofErr w:type="spellEnd"/>
      <w:r w:rsidRPr="004547FA">
        <w:t xml:space="preserve"> 2,59%. </w:t>
      </w:r>
      <w:proofErr w:type="spellStart"/>
      <w:r w:rsidRPr="004547FA">
        <w:t>Từ</w:t>
      </w:r>
      <w:proofErr w:type="spellEnd"/>
      <w:r w:rsidRPr="004547FA">
        <w:t xml:space="preserve"> </w:t>
      </w:r>
      <w:proofErr w:type="spellStart"/>
      <w:r w:rsidRPr="004547FA">
        <w:t>năm</w:t>
      </w:r>
      <w:proofErr w:type="spellEnd"/>
      <w:r w:rsidRPr="004547FA">
        <w:t xml:space="preserve"> 2020 đến 2021,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của</w:t>
      </w:r>
      <w:proofErr w:type="spellEnd"/>
      <w:r w:rsidRPr="004547FA">
        <w:t xml:space="preserve"> </w:t>
      </w:r>
      <w:proofErr w:type="spellStart"/>
      <w:r w:rsidRPr="004547FA">
        <w:t>Doanh</w:t>
      </w:r>
      <w:proofErr w:type="spellEnd"/>
      <w:r w:rsidRPr="004547FA">
        <w:t xml:space="preserve"> nghiệp tăng </w:t>
      </w:r>
      <w:proofErr w:type="spellStart"/>
      <w:r w:rsidRPr="004547FA">
        <w:t>từ</w:t>
      </w:r>
      <w:proofErr w:type="spellEnd"/>
      <w:r w:rsidRPr="004547FA">
        <w:t xml:space="preserve"> 2,15% </w:t>
      </w:r>
      <w:proofErr w:type="spellStart"/>
      <w:r w:rsidRPr="004547FA">
        <w:t>lên</w:t>
      </w:r>
      <w:proofErr w:type="spellEnd"/>
      <w:r w:rsidRPr="004547FA">
        <w:t xml:space="preserve"> 2,59%</w:t>
      </w:r>
      <w:r w:rsidR="00CF08AC">
        <w:t>.</w:t>
      </w:r>
      <w:r w:rsidRPr="004547FA">
        <w:t xml:space="preserve"> </w:t>
      </w:r>
      <w:proofErr w:type="spellStart"/>
      <w:r w:rsidRPr="004547FA">
        <w:t>tức</w:t>
      </w:r>
      <w:proofErr w:type="spellEnd"/>
      <w:r w:rsidRPr="004547FA">
        <w:t xml:space="preserve"> </w:t>
      </w:r>
      <w:proofErr w:type="spellStart"/>
      <w:r w:rsidRPr="004547FA">
        <w:t>chỉ</w:t>
      </w:r>
      <w:proofErr w:type="spellEnd"/>
      <w:r w:rsidRPr="004547FA">
        <w:t xml:space="preserve"> tăng thêm 0,44%</w:t>
      </w:r>
      <w:r w:rsidR="00CF08AC">
        <w:t>.</w:t>
      </w:r>
      <w:r w:rsidRPr="004547FA">
        <w:t xml:space="preserve"> </w:t>
      </w:r>
      <w:proofErr w:type="spellStart"/>
      <w:r w:rsidRPr="004547FA">
        <w:t>mức</w:t>
      </w:r>
      <w:proofErr w:type="spellEnd"/>
      <w:r w:rsidRPr="004547FA">
        <w:t xml:space="preserve"> tăng </w:t>
      </w:r>
      <w:proofErr w:type="spellStart"/>
      <w:r w:rsidRPr="004547FA">
        <w:t>trưởng</w:t>
      </w:r>
      <w:proofErr w:type="spellEnd"/>
      <w:r w:rsidRPr="004547FA">
        <w:t xml:space="preserve"> </w:t>
      </w:r>
      <w:proofErr w:type="spellStart"/>
      <w:r w:rsidRPr="004547FA">
        <w:t>của</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đã </w:t>
      </w:r>
      <w:proofErr w:type="spellStart"/>
      <w:r w:rsidRPr="004547FA">
        <w:t>giảm</w:t>
      </w:r>
      <w:proofErr w:type="spellEnd"/>
      <w:r w:rsidRPr="004547FA">
        <w:t xml:space="preserve"> </w:t>
      </w:r>
      <w:proofErr w:type="spellStart"/>
      <w:r w:rsidRPr="004547FA">
        <w:t>đi</w:t>
      </w:r>
      <w:proofErr w:type="spellEnd"/>
      <w:r w:rsidRPr="004547FA">
        <w:t xml:space="preserve"> 0,27% so </w:t>
      </w:r>
      <w:proofErr w:type="spellStart"/>
      <w:r w:rsidRPr="004547FA">
        <w:t>với</w:t>
      </w:r>
      <w:proofErr w:type="spellEnd"/>
      <w:r w:rsidRPr="004547FA">
        <w:t xml:space="preserve"> </w:t>
      </w:r>
      <w:proofErr w:type="spellStart"/>
      <w:r w:rsidRPr="004547FA">
        <w:t>năm</w:t>
      </w:r>
      <w:proofErr w:type="spellEnd"/>
      <w:r w:rsidRPr="004547FA">
        <w:t xml:space="preserve"> </w:t>
      </w:r>
      <w:proofErr w:type="spellStart"/>
      <w:r w:rsidRPr="004547FA">
        <w:t>trước</w:t>
      </w:r>
      <w:proofErr w:type="spellEnd"/>
      <w:r w:rsidRPr="004547FA">
        <w:t xml:space="preserve">, </w:t>
      </w:r>
      <w:proofErr w:type="spellStart"/>
      <w:r w:rsidRPr="004547FA">
        <w:t>đồng</w:t>
      </w:r>
      <w:proofErr w:type="spellEnd"/>
      <w:r w:rsidRPr="004547FA">
        <w:t xml:space="preserve"> nghĩa </w:t>
      </w:r>
      <w:proofErr w:type="spellStart"/>
      <w:r w:rsidRPr="004547FA">
        <w:t>với</w:t>
      </w:r>
      <w:proofErr w:type="spellEnd"/>
      <w:r w:rsidRPr="004547FA">
        <w:t xml:space="preserve"> </w:t>
      </w:r>
      <w:proofErr w:type="spellStart"/>
      <w:r w:rsidRPr="004547FA">
        <w:t>việc</w:t>
      </w:r>
      <w:proofErr w:type="spellEnd"/>
      <w:r w:rsidRPr="004547FA">
        <w:t xml:space="preserve">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giảm</w:t>
      </w:r>
      <w:proofErr w:type="spellEnd"/>
      <w:r w:rsidRPr="004547FA">
        <w:t xml:space="preserve"> 27,81% </w:t>
      </w:r>
      <w:proofErr w:type="spellStart"/>
      <w:r w:rsidRPr="004547FA">
        <w:t>từ</w:t>
      </w:r>
      <w:proofErr w:type="spellEnd"/>
      <w:r w:rsidRPr="004547FA">
        <w:t xml:space="preserve"> 147,88% </w:t>
      </w:r>
      <w:proofErr w:type="spellStart"/>
      <w:r w:rsidRPr="004547FA">
        <w:t>xuống</w:t>
      </w:r>
      <w:proofErr w:type="spellEnd"/>
      <w:r w:rsidRPr="004547FA">
        <w:t xml:space="preserve"> còn 120,07%. </w:t>
      </w:r>
      <w:proofErr w:type="spellStart"/>
      <w:r w:rsidRPr="004547FA">
        <w:t>Điều</w:t>
      </w:r>
      <w:proofErr w:type="spellEnd"/>
      <w:r w:rsidRPr="004547FA">
        <w:t xml:space="preserve"> </w:t>
      </w:r>
      <w:proofErr w:type="spellStart"/>
      <w:r w:rsidRPr="004547FA">
        <w:t>đo</w:t>
      </w:r>
      <w:proofErr w:type="spellEnd"/>
      <w:r w:rsidRPr="004547FA">
        <w:t xml:space="preserve">́ </w:t>
      </w:r>
      <w:proofErr w:type="spellStart"/>
      <w:r w:rsidRPr="004547FA">
        <w:t>cho</w:t>
      </w:r>
      <w:proofErr w:type="spellEnd"/>
      <w:r w:rsidRPr="004547FA">
        <w:t xml:space="preserve"> thấy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của</w:t>
      </w:r>
      <w:proofErr w:type="spellEnd"/>
      <w:r w:rsidRPr="004547FA">
        <w:t xml:space="preserve"> </w:t>
      </w:r>
      <w:proofErr w:type="spellStart"/>
      <w:r w:rsidRPr="004547FA">
        <w:t>Doanh</w:t>
      </w:r>
      <w:proofErr w:type="spellEnd"/>
      <w:r w:rsidRPr="004547FA">
        <w:t xml:space="preserve"> </w:t>
      </w:r>
      <w:r w:rsidRPr="004547FA">
        <w:rPr>
          <w:w w:val="97"/>
        </w:rPr>
        <w:t>n</w:t>
      </w:r>
      <w:r w:rsidRPr="004547FA">
        <w:rPr>
          <w:spacing w:val="3"/>
          <w:w w:val="97"/>
        </w:rPr>
        <w:t>g</w:t>
      </w:r>
      <w:r w:rsidRPr="004547FA">
        <w:rPr>
          <w:w w:val="97"/>
        </w:rPr>
        <w:t>h</w:t>
      </w:r>
      <w:r w:rsidRPr="004547FA">
        <w:rPr>
          <w:spacing w:val="2"/>
          <w:w w:val="97"/>
        </w:rPr>
        <w:t>iệ</w:t>
      </w:r>
      <w:r w:rsidRPr="004547FA">
        <w:rPr>
          <w:w w:val="97"/>
        </w:rPr>
        <w:t>p</w:t>
      </w:r>
      <w:r w:rsidRPr="004547FA">
        <w:rPr>
          <w:spacing w:val="24"/>
        </w:rPr>
        <w:t xml:space="preserve"> </w:t>
      </w:r>
      <w:r w:rsidRPr="004547FA">
        <w:rPr>
          <w:spacing w:val="1"/>
          <w:w w:val="97"/>
        </w:rPr>
        <w:t>t</w:t>
      </w:r>
      <w:r w:rsidRPr="004547FA">
        <w:rPr>
          <w:spacing w:val="2"/>
          <w:w w:val="97"/>
        </w:rPr>
        <w:t>ă</w:t>
      </w:r>
      <w:r w:rsidRPr="004547FA">
        <w:rPr>
          <w:w w:val="97"/>
        </w:rPr>
        <w:t>ng</w:t>
      </w:r>
      <w:r w:rsidRPr="004547FA">
        <w:rPr>
          <w:spacing w:val="26"/>
        </w:rPr>
        <w:t xml:space="preserve"> </w:t>
      </w:r>
      <w:proofErr w:type="spellStart"/>
      <w:r w:rsidRPr="004547FA">
        <w:rPr>
          <w:w w:val="97"/>
        </w:rPr>
        <w:t>g</w:t>
      </w:r>
      <w:r w:rsidRPr="004547FA">
        <w:rPr>
          <w:spacing w:val="2"/>
          <w:w w:val="97"/>
        </w:rPr>
        <w:t>i</w:t>
      </w:r>
      <w:r w:rsidRPr="004547FA">
        <w:rPr>
          <w:w w:val="97"/>
        </w:rPr>
        <w:t>a</w:t>
      </w:r>
      <w:r w:rsidRPr="004547FA">
        <w:rPr>
          <w:spacing w:val="2"/>
          <w:w w:val="97"/>
        </w:rPr>
        <w:t>̉</w:t>
      </w:r>
      <w:r w:rsidRPr="004547FA">
        <w:rPr>
          <w:w w:val="97"/>
        </w:rPr>
        <w:t>m</w:t>
      </w:r>
      <w:proofErr w:type="spellEnd"/>
      <w:r w:rsidRPr="004547FA">
        <w:rPr>
          <w:spacing w:val="25"/>
        </w:rPr>
        <w:t xml:space="preserve"> </w:t>
      </w:r>
      <w:proofErr w:type="spellStart"/>
      <w:r w:rsidRPr="004547FA">
        <w:rPr>
          <w:w w:val="97"/>
        </w:rPr>
        <w:t>b</w:t>
      </w:r>
      <w:r w:rsidRPr="004547FA">
        <w:rPr>
          <w:spacing w:val="2"/>
          <w:w w:val="97"/>
        </w:rPr>
        <w:t>iế</w:t>
      </w:r>
      <w:r w:rsidRPr="004547FA">
        <w:rPr>
          <w:w w:val="97"/>
        </w:rPr>
        <w:t>n</w:t>
      </w:r>
      <w:proofErr w:type="spellEnd"/>
      <w:r w:rsidRPr="004547FA">
        <w:rPr>
          <w:spacing w:val="26"/>
        </w:rPr>
        <w:t xml:space="preserve"> </w:t>
      </w:r>
      <w:proofErr w:type="spellStart"/>
      <w:r w:rsidRPr="004547FA">
        <w:rPr>
          <w:spacing w:val="1"/>
          <w:w w:val="97"/>
        </w:rPr>
        <w:t>t</w:t>
      </w:r>
      <w:r w:rsidRPr="004547FA">
        <w:rPr>
          <w:w w:val="97"/>
        </w:rPr>
        <w:t>h</w:t>
      </w:r>
      <w:r w:rsidRPr="004547FA">
        <w:rPr>
          <w:spacing w:val="2"/>
          <w:w w:val="97"/>
        </w:rPr>
        <w:t>iê</w:t>
      </w:r>
      <w:r w:rsidRPr="004547FA">
        <w:rPr>
          <w:w w:val="97"/>
        </w:rPr>
        <w:t>n</w:t>
      </w:r>
      <w:proofErr w:type="spellEnd"/>
      <w:r w:rsidRPr="004547FA">
        <w:rPr>
          <w:spacing w:val="24"/>
        </w:rPr>
        <w:t xml:space="preserve"> </w:t>
      </w:r>
      <w:proofErr w:type="spellStart"/>
      <w:r w:rsidRPr="004547FA">
        <w:rPr>
          <w:spacing w:val="1"/>
          <w:w w:val="97"/>
        </w:rPr>
        <w:t>t</w:t>
      </w:r>
      <w:r w:rsidRPr="004547FA">
        <w:rPr>
          <w:w w:val="97"/>
        </w:rPr>
        <w:t>h</w:t>
      </w:r>
      <w:r w:rsidRPr="004547FA">
        <w:rPr>
          <w:spacing w:val="3"/>
          <w:w w:val="97"/>
        </w:rPr>
        <w:t>e</w:t>
      </w:r>
      <w:r w:rsidRPr="004547FA">
        <w:rPr>
          <w:w w:val="97"/>
        </w:rPr>
        <w:t>o</w:t>
      </w:r>
      <w:proofErr w:type="spellEnd"/>
      <w:r w:rsidRPr="004547FA">
        <w:rPr>
          <w:spacing w:val="24"/>
        </w:rPr>
        <w:t xml:space="preserve"> </w:t>
      </w:r>
      <w:proofErr w:type="spellStart"/>
      <w:r w:rsidRPr="004547FA">
        <w:rPr>
          <w:spacing w:val="1"/>
          <w:w w:val="97"/>
        </w:rPr>
        <w:t>t</w:t>
      </w:r>
      <w:r w:rsidRPr="004547FA">
        <w:rPr>
          <w:spacing w:val="2"/>
          <w:w w:val="97"/>
        </w:rPr>
        <w:t>h</w:t>
      </w:r>
      <w:r w:rsidRPr="004547FA">
        <w:rPr>
          <w:w w:val="97"/>
        </w:rPr>
        <w:t>ời</w:t>
      </w:r>
      <w:proofErr w:type="spellEnd"/>
      <w:r w:rsidRPr="004547FA">
        <w:rPr>
          <w:spacing w:val="25"/>
        </w:rPr>
        <w:t xml:space="preserve"> </w:t>
      </w:r>
      <w:proofErr w:type="spellStart"/>
      <w:r w:rsidRPr="004547FA">
        <w:rPr>
          <w:w w:val="97"/>
        </w:rPr>
        <w:t>g</w:t>
      </w:r>
      <w:r w:rsidRPr="004547FA">
        <w:rPr>
          <w:spacing w:val="2"/>
          <w:w w:val="97"/>
        </w:rPr>
        <w:t>ia</w:t>
      </w:r>
      <w:r w:rsidRPr="004547FA">
        <w:rPr>
          <w:w w:val="97"/>
        </w:rPr>
        <w:t>n</w:t>
      </w:r>
      <w:proofErr w:type="spellEnd"/>
      <w:r w:rsidRPr="004547FA">
        <w:rPr>
          <w:w w:val="97"/>
        </w:rPr>
        <w:t>.</w:t>
      </w:r>
      <w:r w:rsidRPr="004547FA">
        <w:rPr>
          <w:spacing w:val="27"/>
        </w:rPr>
        <w:t xml:space="preserve"> </w:t>
      </w:r>
      <w:proofErr w:type="spellStart"/>
      <w:r w:rsidRPr="004547FA">
        <w:rPr>
          <w:spacing w:val="1"/>
          <w:w w:val="97"/>
        </w:rPr>
        <w:t>N</w:t>
      </w:r>
      <w:r w:rsidRPr="004547FA">
        <w:rPr>
          <w:w w:val="97"/>
        </w:rPr>
        <w:t>g</w:t>
      </w:r>
      <w:r w:rsidRPr="004547FA">
        <w:rPr>
          <w:spacing w:val="3"/>
          <w:w w:val="97"/>
        </w:rPr>
        <w:t>u</w:t>
      </w:r>
      <w:r w:rsidRPr="004547FA">
        <w:rPr>
          <w:w w:val="97"/>
        </w:rPr>
        <w:t>y</w:t>
      </w:r>
      <w:r w:rsidRPr="004547FA">
        <w:rPr>
          <w:spacing w:val="3"/>
          <w:w w:val="97"/>
        </w:rPr>
        <w:t>ê</w:t>
      </w:r>
      <w:r w:rsidRPr="004547FA">
        <w:rPr>
          <w:w w:val="97"/>
        </w:rPr>
        <w:t>n</w:t>
      </w:r>
      <w:proofErr w:type="spellEnd"/>
      <w:r w:rsidRPr="004547FA">
        <w:rPr>
          <w:spacing w:val="26"/>
        </w:rPr>
        <w:t xml:space="preserve"> </w:t>
      </w:r>
      <w:proofErr w:type="spellStart"/>
      <w:r w:rsidRPr="004547FA">
        <w:rPr>
          <w:w w:val="97"/>
        </w:rPr>
        <w:t>n</w:t>
      </w:r>
      <w:r w:rsidRPr="004547FA">
        <w:rPr>
          <w:spacing w:val="1"/>
          <w:w w:val="97"/>
        </w:rPr>
        <w:t>h</w:t>
      </w:r>
      <w:r w:rsidRPr="004547FA">
        <w:rPr>
          <w:spacing w:val="2"/>
          <w:w w:val="97"/>
        </w:rPr>
        <w:t>â</w:t>
      </w:r>
      <w:r w:rsidRPr="004547FA">
        <w:rPr>
          <w:w w:val="97"/>
        </w:rPr>
        <w:t>n</w:t>
      </w:r>
      <w:proofErr w:type="spellEnd"/>
      <w:r w:rsidRPr="004547FA">
        <w:rPr>
          <w:spacing w:val="26"/>
        </w:rPr>
        <w:t xml:space="preserve"> </w:t>
      </w:r>
      <w:proofErr w:type="spellStart"/>
      <w:r w:rsidR="00807D37">
        <w:rPr>
          <w:w w:val="97"/>
        </w:rPr>
        <w:t>khách</w:t>
      </w:r>
      <w:proofErr w:type="spellEnd"/>
      <w:r w:rsidRPr="004547FA">
        <w:rPr>
          <w:spacing w:val="26"/>
        </w:rPr>
        <w:t xml:space="preserve"> </w:t>
      </w:r>
      <w:proofErr w:type="spellStart"/>
      <w:r w:rsidRPr="004547FA">
        <w:rPr>
          <w:w w:val="97"/>
        </w:rPr>
        <w:t>q</w:t>
      </w:r>
      <w:r w:rsidRPr="004547FA">
        <w:rPr>
          <w:spacing w:val="1"/>
          <w:w w:val="97"/>
        </w:rPr>
        <w:t>u</w:t>
      </w:r>
      <w:r w:rsidRPr="004547FA">
        <w:rPr>
          <w:spacing w:val="5"/>
          <w:w w:val="97"/>
        </w:rPr>
        <w:t>a</w:t>
      </w:r>
      <w:r w:rsidRPr="004547FA">
        <w:rPr>
          <w:w w:val="97"/>
        </w:rPr>
        <w:t>n</w:t>
      </w:r>
      <w:proofErr w:type="spellEnd"/>
      <w:r w:rsidRPr="004547FA">
        <w:rPr>
          <w:spacing w:val="26"/>
        </w:rPr>
        <w:t xml:space="preserve"> </w:t>
      </w:r>
      <w:r w:rsidRPr="004547FA">
        <w:rPr>
          <w:w w:val="97"/>
        </w:rPr>
        <w:t>do</w:t>
      </w:r>
      <w:r w:rsidRPr="004547FA">
        <w:rPr>
          <w:spacing w:val="24"/>
        </w:rPr>
        <w:t xml:space="preserve"> </w:t>
      </w:r>
      <w:proofErr w:type="spellStart"/>
      <w:r w:rsidR="00807D37">
        <w:rPr>
          <w:w w:val="97"/>
        </w:rPr>
        <w:t>ảnh</w:t>
      </w:r>
      <w:proofErr w:type="spellEnd"/>
      <w:r w:rsidRPr="004547FA">
        <w:rPr>
          <w:spacing w:val="26"/>
        </w:rPr>
        <w:t xml:space="preserve"> </w:t>
      </w:r>
      <w:proofErr w:type="spellStart"/>
      <w:r w:rsidRPr="004547FA">
        <w:rPr>
          <w:w w:val="97"/>
        </w:rPr>
        <w:t>h</w:t>
      </w:r>
      <w:r w:rsidRPr="004547FA">
        <w:rPr>
          <w:spacing w:val="4"/>
          <w:w w:val="97"/>
        </w:rPr>
        <w:t>ư</w:t>
      </w:r>
      <w:r w:rsidRPr="004547FA">
        <w:rPr>
          <w:w w:val="97"/>
        </w:rPr>
        <w:t>ở</w:t>
      </w:r>
      <w:r w:rsidRPr="004547FA">
        <w:rPr>
          <w:spacing w:val="3"/>
          <w:w w:val="97"/>
        </w:rPr>
        <w:t>n</w:t>
      </w:r>
      <w:r w:rsidRPr="004547FA">
        <w:rPr>
          <w:w w:val="97"/>
        </w:rPr>
        <w:t>g</w:t>
      </w:r>
      <w:proofErr w:type="spellEnd"/>
      <w:r w:rsidRPr="004547FA">
        <w:rPr>
          <w:spacing w:val="26"/>
        </w:rPr>
        <w:t xml:space="preserve"> </w:t>
      </w:r>
      <w:proofErr w:type="spellStart"/>
      <w:r w:rsidRPr="004547FA">
        <w:rPr>
          <w:w w:val="97"/>
        </w:rPr>
        <w:t>bởi</w:t>
      </w:r>
      <w:proofErr w:type="spellEnd"/>
      <w:r w:rsidRPr="004547FA">
        <w:rPr>
          <w:w w:val="97"/>
        </w:rPr>
        <w:t xml:space="preserve"> </w:t>
      </w:r>
      <w:proofErr w:type="spellStart"/>
      <w:r w:rsidRPr="004547FA">
        <w:t>nền</w:t>
      </w:r>
      <w:proofErr w:type="spellEnd"/>
      <w:r w:rsidRPr="004547FA">
        <w:rPr>
          <w:spacing w:val="-5"/>
        </w:rPr>
        <w:t xml:space="preserve"> </w:t>
      </w:r>
      <w:proofErr w:type="spellStart"/>
      <w:r w:rsidRPr="004547FA">
        <w:t>kinh</w:t>
      </w:r>
      <w:proofErr w:type="spellEnd"/>
      <w:r w:rsidRPr="004547FA">
        <w:rPr>
          <w:spacing w:val="-4"/>
        </w:rPr>
        <w:t xml:space="preserve"> </w:t>
      </w:r>
      <w:r w:rsidRPr="004547FA">
        <w:t>tế</w:t>
      </w:r>
      <w:r w:rsidRPr="004547FA">
        <w:rPr>
          <w:spacing w:val="-4"/>
        </w:rPr>
        <w:t xml:space="preserve"> </w:t>
      </w:r>
      <w:proofErr w:type="spellStart"/>
      <w:r w:rsidRPr="004547FA">
        <w:t>thế</w:t>
      </w:r>
      <w:proofErr w:type="spellEnd"/>
      <w:r w:rsidRPr="004547FA">
        <w:rPr>
          <w:spacing w:val="-3"/>
        </w:rPr>
        <w:t xml:space="preserve"> </w:t>
      </w:r>
      <w:r w:rsidRPr="004547FA">
        <w:t>giới.</w:t>
      </w:r>
      <w:r w:rsidRPr="004547FA">
        <w:rPr>
          <w:spacing w:val="-5"/>
        </w:rPr>
        <w:t xml:space="preserve"> </w:t>
      </w:r>
      <w:r w:rsidRPr="004547FA">
        <w:t>Cùng</w:t>
      </w:r>
      <w:r w:rsidRPr="004547FA">
        <w:rPr>
          <w:spacing w:val="-3"/>
        </w:rPr>
        <w:t xml:space="preserve"> </w:t>
      </w:r>
      <w:proofErr w:type="spellStart"/>
      <w:r w:rsidRPr="004547FA">
        <w:t>với</w:t>
      </w:r>
      <w:proofErr w:type="spellEnd"/>
      <w:r w:rsidRPr="004547FA">
        <w:rPr>
          <w:spacing w:val="-2"/>
        </w:rPr>
        <w:t xml:space="preserve"> </w:t>
      </w:r>
      <w:proofErr w:type="spellStart"/>
      <w:r w:rsidRPr="004547FA">
        <w:t>việc</w:t>
      </w:r>
      <w:proofErr w:type="spellEnd"/>
      <w:r w:rsidRPr="004547FA">
        <w:rPr>
          <w:spacing w:val="-5"/>
        </w:rPr>
        <w:t xml:space="preserve"> </w:t>
      </w:r>
      <w:proofErr w:type="spellStart"/>
      <w:r w:rsidRPr="004547FA">
        <w:t>các</w:t>
      </w:r>
      <w:proofErr w:type="spellEnd"/>
      <w:r w:rsidRPr="004547FA">
        <w:rPr>
          <w:spacing w:val="-4"/>
        </w:rPr>
        <w:t xml:space="preserve"> </w:t>
      </w:r>
      <w:r w:rsidRPr="004547FA">
        <w:t>ngân</w:t>
      </w:r>
      <w:r w:rsidRPr="004547FA">
        <w:rPr>
          <w:spacing w:val="-4"/>
        </w:rPr>
        <w:t xml:space="preserve"> </w:t>
      </w:r>
      <w:proofErr w:type="spellStart"/>
      <w:r w:rsidRPr="004547FA">
        <w:t>hàng</w:t>
      </w:r>
      <w:proofErr w:type="spellEnd"/>
      <w:r w:rsidRPr="004547FA">
        <w:rPr>
          <w:spacing w:val="-3"/>
        </w:rPr>
        <w:t xml:space="preserve"> </w:t>
      </w:r>
      <w:proofErr w:type="spellStart"/>
      <w:r w:rsidRPr="004547FA">
        <w:t>sau</w:t>
      </w:r>
      <w:proofErr w:type="spellEnd"/>
      <w:r w:rsidRPr="004547FA">
        <w:rPr>
          <w:spacing w:val="-6"/>
        </w:rPr>
        <w:t xml:space="preserve"> </w:t>
      </w:r>
      <w:proofErr w:type="spellStart"/>
      <w:r w:rsidRPr="004547FA">
        <w:t>khi</w:t>
      </w:r>
      <w:proofErr w:type="spellEnd"/>
      <w:r w:rsidRPr="004547FA">
        <w:rPr>
          <w:spacing w:val="-2"/>
        </w:rPr>
        <w:t xml:space="preserve"> </w:t>
      </w:r>
      <w:proofErr w:type="spellStart"/>
      <w:r w:rsidRPr="004547FA">
        <w:t>bước</w:t>
      </w:r>
      <w:proofErr w:type="spellEnd"/>
      <w:r w:rsidRPr="004547FA">
        <w:rPr>
          <w:spacing w:val="-4"/>
        </w:rPr>
        <w:t xml:space="preserve"> </w:t>
      </w:r>
      <w:r w:rsidRPr="004547FA">
        <w:t>sang</w:t>
      </w:r>
      <w:r w:rsidRPr="004547FA">
        <w:rPr>
          <w:spacing w:val="-3"/>
        </w:rPr>
        <w:t xml:space="preserve"> </w:t>
      </w:r>
      <w:r w:rsidRPr="004547FA">
        <w:t>2021</w:t>
      </w:r>
      <w:r w:rsidRPr="004547FA">
        <w:rPr>
          <w:spacing w:val="-4"/>
        </w:rPr>
        <w:t xml:space="preserve"> </w:t>
      </w:r>
      <w:r w:rsidRPr="004547FA">
        <w:t>đã</w:t>
      </w:r>
      <w:r w:rsidRPr="004547FA">
        <w:rPr>
          <w:spacing w:val="-4"/>
        </w:rPr>
        <w:t xml:space="preserve"> </w:t>
      </w:r>
      <w:r w:rsidRPr="004547FA">
        <w:t>có</w:t>
      </w:r>
      <w:r w:rsidRPr="004547FA">
        <w:rPr>
          <w:spacing w:val="-4"/>
        </w:rPr>
        <w:t xml:space="preserve"> </w:t>
      </w:r>
      <w:proofErr w:type="spellStart"/>
      <w:r w:rsidRPr="004547FA">
        <w:t>biện</w:t>
      </w:r>
      <w:proofErr w:type="spellEnd"/>
      <w:r w:rsidRPr="004547FA">
        <w:rPr>
          <w:spacing w:val="-4"/>
        </w:rPr>
        <w:t xml:space="preserve"> </w:t>
      </w:r>
      <w:proofErr w:type="spellStart"/>
      <w:r w:rsidRPr="004547FA">
        <w:t>pháp</w:t>
      </w:r>
      <w:proofErr w:type="spellEnd"/>
      <w:r w:rsidRPr="004547FA">
        <w:t xml:space="preserve"> </w:t>
      </w:r>
      <w:proofErr w:type="spellStart"/>
      <w:r w:rsidRPr="004547FA">
        <w:t>xử</w:t>
      </w:r>
      <w:proofErr w:type="spellEnd"/>
      <w:r w:rsidRPr="004547FA">
        <w:t xml:space="preserve"> </w:t>
      </w:r>
      <w:proofErr w:type="spellStart"/>
      <w:r w:rsidRPr="004547FA">
        <w:t>ly</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hiệu</w:t>
      </w:r>
      <w:proofErr w:type="spellEnd"/>
      <w:r w:rsidRPr="004547FA">
        <w:t xml:space="preserve"> quả hơn. </w:t>
      </w:r>
      <w:proofErr w:type="spellStart"/>
      <w:r w:rsidRPr="004547FA">
        <w:t>Tuy</w:t>
      </w:r>
      <w:proofErr w:type="spellEnd"/>
      <w:r w:rsidRPr="004547FA">
        <w:t xml:space="preserve">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vẫn còn tăng, song </w:t>
      </w:r>
      <w:r w:rsidRPr="004547FA">
        <w:lastRenderedPageBreak/>
        <w:t xml:space="preserve">% </w:t>
      </w:r>
      <w:proofErr w:type="spellStart"/>
      <w:r w:rsidRPr="004547FA">
        <w:t>chênh</w:t>
      </w:r>
      <w:proofErr w:type="spellEnd"/>
      <w:r w:rsidRPr="004547FA">
        <w:t xml:space="preserve"> </w:t>
      </w:r>
      <w:proofErr w:type="spellStart"/>
      <w:r w:rsidRPr="004547FA">
        <w:t>lệch</w:t>
      </w:r>
      <w:proofErr w:type="spellEnd"/>
      <w:r w:rsidRPr="004547FA">
        <w:t xml:space="preserve"> có </w:t>
      </w:r>
      <w:proofErr w:type="spellStart"/>
      <w:r w:rsidRPr="004547FA">
        <w:t>giảm</w:t>
      </w:r>
      <w:proofErr w:type="spellEnd"/>
      <w:r w:rsidRPr="004547FA">
        <w:t xml:space="preserve"> </w:t>
      </w:r>
      <w:proofErr w:type="spellStart"/>
      <w:r w:rsidRPr="004547FA">
        <w:t>đi</w:t>
      </w:r>
      <w:proofErr w:type="spellEnd"/>
      <w:r w:rsidRPr="004547FA">
        <w:t xml:space="preserve"> 0,27%.</w:t>
      </w:r>
    </w:p>
    <w:p w14:paraId="28C1485A" w14:textId="25662BCC" w:rsidR="002F23EB" w:rsidRPr="004547FA" w:rsidRDefault="002F23EB" w:rsidP="00E53690">
      <w:pPr>
        <w:pStyle w:val="BodyText"/>
        <w:ind w:firstLine="566"/>
      </w:pP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của</w:t>
      </w:r>
      <w:proofErr w:type="spellEnd"/>
      <w:r w:rsidRPr="004547FA">
        <w:t xml:space="preserve"> </w:t>
      </w:r>
      <w:proofErr w:type="spellStart"/>
      <w:r w:rsidRPr="004547FA">
        <w:t>Doanh</w:t>
      </w:r>
      <w:proofErr w:type="spellEnd"/>
      <w:r w:rsidRPr="004547FA">
        <w:t xml:space="preserve"> nghiệp trên </w:t>
      </w:r>
      <w:proofErr w:type="spellStart"/>
      <w:r w:rsidRPr="004547FA">
        <w:t>Tổng</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của</w:t>
      </w:r>
      <w:proofErr w:type="spellEnd"/>
      <w:r w:rsidRPr="004547FA">
        <w:t xml:space="preserve"> Ngân </w:t>
      </w:r>
      <w:proofErr w:type="spellStart"/>
      <w:r w:rsidRPr="004547FA">
        <w:t>hàng</w:t>
      </w:r>
      <w:proofErr w:type="spellEnd"/>
      <w:r w:rsidRPr="004547FA">
        <w:t xml:space="preserve"> cũng thay đổi </w:t>
      </w:r>
      <w:proofErr w:type="spellStart"/>
      <w:r w:rsidRPr="004547FA">
        <w:t>biến</w:t>
      </w:r>
      <w:proofErr w:type="spellEnd"/>
      <w:r w:rsidRPr="004547FA">
        <w:t xml:space="preserve"> </w:t>
      </w:r>
      <w:proofErr w:type="spellStart"/>
      <w:r w:rsidRPr="004547FA">
        <w:t>thiên</w:t>
      </w:r>
      <w:proofErr w:type="spellEnd"/>
      <w:r w:rsidRPr="004547FA">
        <w:rPr>
          <w:spacing w:val="-8"/>
        </w:rPr>
        <w:t xml:space="preserve"> </w:t>
      </w:r>
      <w:proofErr w:type="spellStart"/>
      <w:r w:rsidRPr="004547FA">
        <w:t>trong</w:t>
      </w:r>
      <w:proofErr w:type="spellEnd"/>
      <w:r w:rsidRPr="004547FA">
        <w:rPr>
          <w:spacing w:val="-6"/>
        </w:rPr>
        <w:t xml:space="preserve"> </w:t>
      </w:r>
      <w:proofErr w:type="spellStart"/>
      <w:r w:rsidRPr="004547FA">
        <w:t>giai</w:t>
      </w:r>
      <w:proofErr w:type="spellEnd"/>
      <w:r w:rsidRPr="004547FA">
        <w:rPr>
          <w:spacing w:val="-6"/>
        </w:rPr>
        <w:t xml:space="preserve"> </w:t>
      </w:r>
      <w:proofErr w:type="spellStart"/>
      <w:r w:rsidRPr="004547FA">
        <w:t>đoạn</w:t>
      </w:r>
      <w:proofErr w:type="spellEnd"/>
      <w:r w:rsidRPr="004547FA">
        <w:rPr>
          <w:spacing w:val="-6"/>
        </w:rPr>
        <w:t xml:space="preserve"> </w:t>
      </w:r>
      <w:r w:rsidRPr="004547FA">
        <w:t>2019</w:t>
      </w:r>
      <w:r w:rsidRPr="004547FA">
        <w:rPr>
          <w:spacing w:val="-2"/>
        </w:rPr>
        <w:t xml:space="preserve"> </w:t>
      </w:r>
      <w:r w:rsidRPr="004547FA">
        <w:t>–</w:t>
      </w:r>
      <w:r w:rsidRPr="004547FA">
        <w:rPr>
          <w:spacing w:val="-6"/>
        </w:rPr>
        <w:t xml:space="preserve"> </w:t>
      </w:r>
      <w:r w:rsidRPr="004547FA">
        <w:t>2021.</w:t>
      </w:r>
      <w:r w:rsidRPr="004547FA">
        <w:rPr>
          <w:spacing w:val="-5"/>
        </w:rPr>
        <w:t xml:space="preserve"> </w:t>
      </w:r>
      <w:proofErr w:type="spellStart"/>
      <w:r w:rsidRPr="004547FA">
        <w:t>Với</w:t>
      </w:r>
      <w:proofErr w:type="spellEnd"/>
      <w:r w:rsidRPr="004547FA">
        <w:rPr>
          <w:spacing w:val="-5"/>
        </w:rPr>
        <w:t xml:space="preserve"> </w:t>
      </w:r>
      <w:proofErr w:type="spellStart"/>
      <w:r w:rsidRPr="004547FA">
        <w:t>các</w:t>
      </w:r>
      <w:proofErr w:type="spellEnd"/>
      <w:r w:rsidRPr="004547FA">
        <w:rPr>
          <w:spacing w:val="-6"/>
        </w:rPr>
        <w:t xml:space="preserve"> </w:t>
      </w:r>
      <w:proofErr w:type="spellStart"/>
      <w:r w:rsidRPr="004547FA">
        <w:t>tỷ</w:t>
      </w:r>
      <w:proofErr w:type="spellEnd"/>
      <w:r w:rsidRPr="004547FA">
        <w:rPr>
          <w:spacing w:val="-5"/>
        </w:rPr>
        <w:t xml:space="preserve"> </w:t>
      </w:r>
      <w:proofErr w:type="spellStart"/>
      <w:r w:rsidRPr="004547FA">
        <w:t>lệ</w:t>
      </w:r>
      <w:proofErr w:type="spellEnd"/>
      <w:r w:rsidRPr="004547FA">
        <w:rPr>
          <w:spacing w:val="-4"/>
        </w:rPr>
        <w:t xml:space="preserve"> </w:t>
      </w:r>
      <w:r w:rsidRPr="004547FA">
        <w:t>như</w:t>
      </w:r>
      <w:r w:rsidRPr="004547FA">
        <w:rPr>
          <w:spacing w:val="-5"/>
        </w:rPr>
        <w:t xml:space="preserve"> </w:t>
      </w:r>
      <w:proofErr w:type="spellStart"/>
      <w:r w:rsidRPr="004547FA">
        <w:t>sau</w:t>
      </w:r>
      <w:proofErr w:type="spellEnd"/>
      <w:r w:rsidRPr="004547FA">
        <w:rPr>
          <w:spacing w:val="-6"/>
        </w:rPr>
        <w:t xml:space="preserve"> </w:t>
      </w:r>
      <w:proofErr w:type="spellStart"/>
      <w:r w:rsidRPr="004547FA">
        <w:t>năm</w:t>
      </w:r>
      <w:proofErr w:type="spellEnd"/>
      <w:r w:rsidRPr="004547FA">
        <w:rPr>
          <w:spacing w:val="-5"/>
        </w:rPr>
        <w:t xml:space="preserve"> </w:t>
      </w:r>
      <w:r w:rsidRPr="004547FA">
        <w:t>2019</w:t>
      </w:r>
      <w:r w:rsidRPr="004547FA">
        <w:rPr>
          <w:spacing w:val="-6"/>
        </w:rPr>
        <w:t xml:space="preserve"> </w:t>
      </w:r>
      <w:proofErr w:type="spellStart"/>
      <w:r w:rsidRPr="004547FA">
        <w:t>tỷ</w:t>
      </w:r>
      <w:proofErr w:type="spellEnd"/>
      <w:r w:rsidRPr="004547FA">
        <w:rPr>
          <w:spacing w:val="-5"/>
        </w:rPr>
        <w:t xml:space="preserve"> </w:t>
      </w:r>
      <w:proofErr w:type="spellStart"/>
      <w:r w:rsidRPr="004547FA">
        <w:t>lệ</w:t>
      </w:r>
      <w:proofErr w:type="spellEnd"/>
      <w:r w:rsidRPr="004547FA">
        <w:rPr>
          <w:spacing w:val="-6"/>
        </w:rPr>
        <w:t xml:space="preserve"> </w:t>
      </w:r>
      <w:proofErr w:type="spellStart"/>
      <w:r w:rsidRPr="004547FA">
        <w:t>nợ</w:t>
      </w:r>
      <w:proofErr w:type="spellEnd"/>
      <w:r w:rsidRPr="004547FA">
        <w:rPr>
          <w:spacing w:val="-6"/>
        </w:rPr>
        <w:t xml:space="preserve"> </w:t>
      </w:r>
      <w:proofErr w:type="spellStart"/>
      <w:r w:rsidRPr="004547FA">
        <w:t>xấu</w:t>
      </w:r>
      <w:proofErr w:type="spellEnd"/>
      <w:r w:rsidRPr="004547FA">
        <w:rPr>
          <w:spacing w:val="-6"/>
        </w:rPr>
        <w:t xml:space="preserve"> </w:t>
      </w:r>
      <w:proofErr w:type="spellStart"/>
      <w:r w:rsidRPr="004547FA">
        <w:t>của</w:t>
      </w:r>
      <w:proofErr w:type="spellEnd"/>
      <w:r w:rsidRPr="004547FA">
        <w:rPr>
          <w:spacing w:val="-5"/>
        </w:rPr>
        <w:t xml:space="preserve"> </w:t>
      </w:r>
      <w:proofErr w:type="spellStart"/>
      <w:r w:rsidRPr="004547FA">
        <w:t>Doanh</w:t>
      </w:r>
      <w:proofErr w:type="spellEnd"/>
      <w:r w:rsidRPr="004547FA">
        <w:t xml:space="preserve"> nghiệp là 0,62%, sang </w:t>
      </w:r>
      <w:proofErr w:type="spellStart"/>
      <w:r w:rsidRPr="004547FA">
        <w:t>năm</w:t>
      </w:r>
      <w:proofErr w:type="spellEnd"/>
      <w:r w:rsidRPr="004547FA">
        <w:t xml:space="preserve"> 2020 là 1,75% </w:t>
      </w:r>
      <w:proofErr w:type="spellStart"/>
      <w:r w:rsidRPr="004547FA">
        <w:t>tức</w:t>
      </w:r>
      <w:proofErr w:type="spellEnd"/>
      <w:r w:rsidRPr="004547FA">
        <w:t xml:space="preserve"> tăng thêm 1,13%, </w:t>
      </w:r>
      <w:proofErr w:type="spellStart"/>
      <w:r w:rsidRPr="004547FA">
        <w:t>tuy</w:t>
      </w:r>
      <w:proofErr w:type="spellEnd"/>
      <w:r w:rsidRPr="004547FA">
        <w:t xml:space="preserve"> nhiên đến </w:t>
      </w:r>
      <w:proofErr w:type="spellStart"/>
      <w:r w:rsidRPr="004547FA">
        <w:t>năm</w:t>
      </w:r>
      <w:proofErr w:type="spellEnd"/>
      <w:r w:rsidRPr="004547FA">
        <w:t xml:space="preserve"> 2021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giảm</w:t>
      </w:r>
      <w:proofErr w:type="spellEnd"/>
      <w:r w:rsidRPr="004547FA">
        <w:t xml:space="preserve"> 0,25% </w:t>
      </w:r>
      <w:proofErr w:type="spellStart"/>
      <w:r w:rsidRPr="004547FA">
        <w:t>tức</w:t>
      </w:r>
      <w:proofErr w:type="spellEnd"/>
      <w:r w:rsidRPr="004547FA">
        <w:t xml:space="preserve"> hạ </w:t>
      </w:r>
      <w:proofErr w:type="spellStart"/>
      <w:r w:rsidRPr="004547FA">
        <w:t>xuống</w:t>
      </w:r>
      <w:proofErr w:type="spellEnd"/>
      <w:r w:rsidRPr="004547FA">
        <w:t xml:space="preserve"> 1,5%. </w:t>
      </w:r>
      <w:proofErr w:type="spellStart"/>
      <w:r w:rsidRPr="004547FA">
        <w:t>Đây</w:t>
      </w:r>
      <w:proofErr w:type="spellEnd"/>
      <w:r w:rsidRPr="004547FA">
        <w:t xml:space="preserve"> là </w:t>
      </w:r>
      <w:proofErr w:type="spellStart"/>
      <w:r w:rsidRPr="004547FA">
        <w:t>ti</w:t>
      </w:r>
      <w:r w:rsidR="00807D37">
        <w:t>́n</w:t>
      </w:r>
      <w:proofErr w:type="spellEnd"/>
      <w:r w:rsidR="00807D37">
        <w:t xml:space="preserve"> </w:t>
      </w:r>
      <w:proofErr w:type="spellStart"/>
      <w:r w:rsidR="00807D37">
        <w:t>hiệu</w:t>
      </w:r>
      <w:proofErr w:type="spellEnd"/>
      <w:r w:rsidR="00807D37">
        <w:t xml:space="preserve"> khả </w:t>
      </w:r>
      <w:proofErr w:type="spellStart"/>
      <w:r w:rsidR="00807D37">
        <w:t>quan</w:t>
      </w:r>
      <w:proofErr w:type="spellEnd"/>
      <w:r w:rsidR="00807D37">
        <w:t xml:space="preserve"> vì </w:t>
      </w:r>
      <w:proofErr w:type="spellStart"/>
      <w:r w:rsidR="00807D37">
        <w:t>trong</w:t>
      </w:r>
      <w:proofErr w:type="spellEnd"/>
      <w:r w:rsidR="00807D37">
        <w:t xml:space="preserve"> </w:t>
      </w:r>
      <w:proofErr w:type="spellStart"/>
      <w:r w:rsidR="00807D37">
        <w:t>giai</w:t>
      </w:r>
      <w:proofErr w:type="spellEnd"/>
      <w:r w:rsidRPr="004547FA">
        <w:t xml:space="preserve"> </w:t>
      </w:r>
      <w:proofErr w:type="spellStart"/>
      <w:r w:rsidRPr="004547FA">
        <w:t>đoạn</w:t>
      </w:r>
      <w:proofErr w:type="spellEnd"/>
      <w:r w:rsidRPr="004547FA">
        <w:t xml:space="preserve"> </w:t>
      </w:r>
      <w:r w:rsidRPr="004547FA">
        <w:rPr>
          <w:spacing w:val="4"/>
        </w:rPr>
        <w:t xml:space="preserve">2020- </w:t>
      </w:r>
      <w:r w:rsidRPr="004547FA">
        <w:t xml:space="preserve">2021 </w:t>
      </w:r>
      <w:proofErr w:type="spellStart"/>
      <w:r w:rsidRPr="004547FA">
        <w:t>nền</w:t>
      </w:r>
      <w:proofErr w:type="spellEnd"/>
      <w:r w:rsidRPr="004547FA">
        <w:t xml:space="preserve"> </w:t>
      </w:r>
      <w:proofErr w:type="spellStart"/>
      <w:r w:rsidRPr="004547FA">
        <w:t>kinh</w:t>
      </w:r>
      <w:proofErr w:type="spellEnd"/>
      <w:r w:rsidRPr="004547FA">
        <w:t xml:space="preserve"> tế </w:t>
      </w:r>
      <w:proofErr w:type="spellStart"/>
      <w:r w:rsidRPr="004547FA">
        <w:t>thế</w:t>
      </w:r>
      <w:proofErr w:type="spellEnd"/>
      <w:r w:rsidRPr="004547FA">
        <w:t xml:space="preserve"> giới có </w:t>
      </w:r>
      <w:proofErr w:type="spellStart"/>
      <w:r w:rsidRPr="004547FA">
        <w:t>nhiều</w:t>
      </w:r>
      <w:proofErr w:type="spellEnd"/>
      <w:r w:rsidRPr="004547FA">
        <w:t xml:space="preserve"> </w:t>
      </w:r>
      <w:proofErr w:type="spellStart"/>
      <w:r w:rsidRPr="004547FA">
        <w:t>biến</w:t>
      </w:r>
      <w:proofErr w:type="spellEnd"/>
      <w:r w:rsidRPr="004547FA">
        <w:t xml:space="preserve"> động </w:t>
      </w:r>
      <w:proofErr w:type="spellStart"/>
      <w:r w:rsidRPr="004547FA">
        <w:t>ảnh</w:t>
      </w:r>
      <w:proofErr w:type="spellEnd"/>
      <w:r w:rsidRPr="004547FA">
        <w:t xml:space="preserve"> </w:t>
      </w:r>
      <w:proofErr w:type="spellStart"/>
      <w:r w:rsidRPr="004547FA">
        <w:t>hưởng</w:t>
      </w:r>
      <w:proofErr w:type="spellEnd"/>
      <w:r w:rsidRPr="004547FA">
        <w:t xml:space="preserve"> </w:t>
      </w:r>
      <w:proofErr w:type="spellStart"/>
      <w:r w:rsidRPr="004547FA">
        <w:t>không</w:t>
      </w:r>
      <w:proofErr w:type="spellEnd"/>
      <w:r w:rsidRPr="004547FA">
        <w:t xml:space="preserve"> nhỏ đến Việt Nam, </w:t>
      </w:r>
      <w:proofErr w:type="spellStart"/>
      <w:r w:rsidRPr="004547FA">
        <w:t>đồng</w:t>
      </w:r>
      <w:proofErr w:type="spellEnd"/>
      <w:r w:rsidRPr="004547FA">
        <w:t xml:space="preserve"> </w:t>
      </w:r>
      <w:proofErr w:type="spellStart"/>
      <w:r w:rsidRPr="004547FA">
        <w:t>thời</w:t>
      </w:r>
      <w:proofErr w:type="spellEnd"/>
      <w:r w:rsidRPr="004547FA">
        <w:t xml:space="preserve"> </w:t>
      </w:r>
      <w:proofErr w:type="spellStart"/>
      <w:r w:rsidRPr="004547FA">
        <w:t>nền</w:t>
      </w:r>
      <w:proofErr w:type="spellEnd"/>
      <w:r w:rsidRPr="004547FA">
        <w:t xml:space="preserve"> </w:t>
      </w:r>
      <w:proofErr w:type="spellStart"/>
      <w:r w:rsidRPr="004547FA">
        <w:t>kinh</w:t>
      </w:r>
      <w:proofErr w:type="spellEnd"/>
      <w:r w:rsidRPr="004547FA">
        <w:t xml:space="preserve"> tế </w:t>
      </w:r>
      <w:proofErr w:type="spellStart"/>
      <w:r w:rsidRPr="004547FA">
        <w:t>trong</w:t>
      </w:r>
      <w:proofErr w:type="spellEnd"/>
      <w:r w:rsidRPr="004547FA">
        <w:t xml:space="preserve"> nước </w:t>
      </w:r>
      <w:proofErr w:type="spellStart"/>
      <w:r w:rsidRPr="004547FA">
        <w:t>với</w:t>
      </w:r>
      <w:proofErr w:type="spellEnd"/>
      <w:r w:rsidRPr="004547FA">
        <w:t xml:space="preserve"> sự </w:t>
      </w:r>
      <w:proofErr w:type="spellStart"/>
      <w:r w:rsidRPr="004547FA">
        <w:t>phát</w:t>
      </w:r>
      <w:proofErr w:type="spellEnd"/>
      <w:r w:rsidRPr="004547FA">
        <w:t xml:space="preserve"> </w:t>
      </w:r>
      <w:proofErr w:type="spellStart"/>
      <w:r w:rsidRPr="004547FA">
        <w:t>triển</w:t>
      </w:r>
      <w:proofErr w:type="spellEnd"/>
      <w:r w:rsidRPr="004547FA">
        <w:t xml:space="preserve"> quá </w:t>
      </w:r>
      <w:proofErr w:type="spellStart"/>
      <w:r w:rsidRPr="004547FA">
        <w:t>nhanh</w:t>
      </w:r>
      <w:proofErr w:type="spellEnd"/>
      <w:r w:rsidRPr="004547FA">
        <w:t xml:space="preserve"> </w:t>
      </w:r>
      <w:proofErr w:type="spellStart"/>
      <w:r w:rsidRPr="004547FA">
        <w:t>của</w:t>
      </w:r>
      <w:proofErr w:type="spellEnd"/>
      <w:r w:rsidRPr="004547FA">
        <w:t xml:space="preserve"> bong </w:t>
      </w:r>
      <w:proofErr w:type="spellStart"/>
      <w:r w:rsidRPr="004547FA">
        <w:t>bóng</w:t>
      </w:r>
      <w:proofErr w:type="spellEnd"/>
      <w:r w:rsidRPr="004547FA">
        <w:t xml:space="preserve"> </w:t>
      </w:r>
      <w:proofErr w:type="spellStart"/>
      <w:r w:rsidRPr="004547FA">
        <w:t>bất</w:t>
      </w:r>
      <w:proofErr w:type="spellEnd"/>
      <w:r w:rsidRPr="004547FA">
        <w:t xml:space="preserve"> động </w:t>
      </w:r>
      <w:proofErr w:type="spellStart"/>
      <w:r w:rsidRPr="004547FA">
        <w:t>sản</w:t>
      </w:r>
      <w:proofErr w:type="spellEnd"/>
      <w:r w:rsidRPr="004547FA">
        <w:t xml:space="preserve">, những </w:t>
      </w:r>
      <w:proofErr w:type="spellStart"/>
      <w:r w:rsidRPr="004547FA">
        <w:t>ngành</w:t>
      </w:r>
      <w:proofErr w:type="spellEnd"/>
      <w:r w:rsidRPr="004547FA">
        <w:t xml:space="preserve"> dịch </w:t>
      </w:r>
      <w:proofErr w:type="spellStart"/>
      <w:r w:rsidRPr="004547FA">
        <w:t>vụ</w:t>
      </w:r>
      <w:proofErr w:type="spellEnd"/>
      <w:r w:rsidRPr="004547FA">
        <w:t xml:space="preserve"> đã </w:t>
      </w:r>
      <w:proofErr w:type="spellStart"/>
      <w:r w:rsidRPr="004547FA">
        <w:t>khiến</w:t>
      </w:r>
      <w:proofErr w:type="spellEnd"/>
      <w:r w:rsidRPr="004547FA">
        <w:t xml:space="preserve"> </w:t>
      </w:r>
      <w:proofErr w:type="spellStart"/>
      <w:r w:rsidRPr="004547FA">
        <w:t>cho</w:t>
      </w:r>
      <w:proofErr w:type="spellEnd"/>
      <w:r w:rsidRPr="004547FA">
        <w:t xml:space="preserve">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nợ</w:t>
      </w:r>
      <w:proofErr w:type="spellEnd"/>
      <w:r w:rsidRPr="004547FA">
        <w:t xml:space="preserve"> </w:t>
      </w:r>
      <w:proofErr w:type="spellStart"/>
      <w:r w:rsidRPr="004547FA">
        <w:t>của</w:t>
      </w:r>
      <w:proofErr w:type="spellEnd"/>
      <w:r w:rsidRPr="004547FA">
        <w:t xml:space="preserve"> ngân </w:t>
      </w:r>
      <w:proofErr w:type="spellStart"/>
      <w:r w:rsidRPr="004547FA">
        <w:t>hàng</w:t>
      </w:r>
      <w:proofErr w:type="spellEnd"/>
      <w:r w:rsidRPr="004547FA">
        <w:t xml:space="preserve"> </w:t>
      </w:r>
      <w:proofErr w:type="spellStart"/>
      <w:r w:rsidRPr="004547FA">
        <w:t>nói</w:t>
      </w:r>
      <w:proofErr w:type="spellEnd"/>
      <w:r w:rsidRPr="004547FA">
        <w:t xml:space="preserve"> </w:t>
      </w:r>
      <w:proofErr w:type="spellStart"/>
      <w:r w:rsidRPr="004547FA">
        <w:t>chung</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của</w:t>
      </w:r>
      <w:proofErr w:type="spellEnd"/>
      <w:r w:rsidRPr="004547FA">
        <w:t xml:space="preserve"> ngân </w:t>
      </w:r>
      <w:proofErr w:type="spellStart"/>
      <w:r w:rsidRPr="004547FA">
        <w:t>hàng</w:t>
      </w:r>
      <w:proofErr w:type="spellEnd"/>
      <w:r w:rsidRPr="004547FA">
        <w:rPr>
          <w:spacing w:val="-5"/>
        </w:rPr>
        <w:t xml:space="preserve"> </w:t>
      </w:r>
      <w:proofErr w:type="spellStart"/>
      <w:r w:rsidRPr="004547FA">
        <w:t>chịu</w:t>
      </w:r>
      <w:proofErr w:type="spellEnd"/>
      <w:r w:rsidRPr="004547FA">
        <w:rPr>
          <w:spacing w:val="-5"/>
        </w:rPr>
        <w:t xml:space="preserve"> </w:t>
      </w:r>
      <w:proofErr w:type="spellStart"/>
      <w:r w:rsidRPr="004547FA">
        <w:t>ảnh</w:t>
      </w:r>
      <w:proofErr w:type="spellEnd"/>
      <w:r w:rsidRPr="004547FA">
        <w:rPr>
          <w:spacing w:val="-5"/>
        </w:rPr>
        <w:t xml:space="preserve"> </w:t>
      </w:r>
      <w:proofErr w:type="spellStart"/>
      <w:r w:rsidRPr="004547FA">
        <w:t>hưởng</w:t>
      </w:r>
      <w:proofErr w:type="spellEnd"/>
      <w:r w:rsidRPr="004547FA">
        <w:rPr>
          <w:spacing w:val="-5"/>
        </w:rPr>
        <w:t xml:space="preserve"> </w:t>
      </w:r>
      <w:proofErr w:type="spellStart"/>
      <w:r w:rsidRPr="004547FA">
        <w:t>bởi</w:t>
      </w:r>
      <w:proofErr w:type="spellEnd"/>
      <w:r w:rsidRPr="004547FA">
        <w:rPr>
          <w:spacing w:val="-6"/>
        </w:rPr>
        <w:t xml:space="preserve"> </w:t>
      </w:r>
      <w:proofErr w:type="spellStart"/>
      <w:r w:rsidRPr="004547FA">
        <w:t>các</w:t>
      </w:r>
      <w:proofErr w:type="spellEnd"/>
      <w:r w:rsidRPr="004547FA">
        <w:rPr>
          <w:spacing w:val="-5"/>
        </w:rPr>
        <w:t xml:space="preserve"> </w:t>
      </w:r>
      <w:proofErr w:type="spellStart"/>
      <w:r w:rsidRPr="004547FA">
        <w:t>doanh</w:t>
      </w:r>
      <w:proofErr w:type="spellEnd"/>
      <w:r w:rsidRPr="004547FA">
        <w:rPr>
          <w:spacing w:val="-6"/>
        </w:rPr>
        <w:t xml:space="preserve"> </w:t>
      </w:r>
      <w:r w:rsidRPr="004547FA">
        <w:t>nghiệp</w:t>
      </w:r>
      <w:r w:rsidRPr="004547FA">
        <w:rPr>
          <w:spacing w:val="-7"/>
        </w:rPr>
        <w:t xml:space="preserve"> </w:t>
      </w:r>
      <w:proofErr w:type="spellStart"/>
      <w:r w:rsidRPr="004547FA">
        <w:t>trở</w:t>
      </w:r>
      <w:proofErr w:type="spellEnd"/>
      <w:r w:rsidRPr="004547FA">
        <w:rPr>
          <w:spacing w:val="-3"/>
        </w:rPr>
        <w:t xml:space="preserve"> </w:t>
      </w:r>
      <w:r w:rsidRPr="004547FA">
        <w:t>nên</w:t>
      </w:r>
      <w:r w:rsidRPr="004547FA">
        <w:rPr>
          <w:spacing w:val="-5"/>
        </w:rPr>
        <w:t xml:space="preserve"> </w:t>
      </w:r>
      <w:proofErr w:type="spellStart"/>
      <w:r w:rsidRPr="004547FA">
        <w:t>kho</w:t>
      </w:r>
      <w:proofErr w:type="spellEnd"/>
      <w:r w:rsidRPr="004547FA">
        <w:t>́</w:t>
      </w:r>
      <w:r w:rsidRPr="004547FA">
        <w:rPr>
          <w:spacing w:val="-6"/>
        </w:rPr>
        <w:t xml:space="preserve"> </w:t>
      </w:r>
      <w:proofErr w:type="spellStart"/>
      <w:r w:rsidRPr="004547FA">
        <w:t>đoán</w:t>
      </w:r>
      <w:proofErr w:type="spellEnd"/>
      <w:r w:rsidRPr="004547FA">
        <w:rPr>
          <w:spacing w:val="-5"/>
        </w:rPr>
        <w:t xml:space="preserve"> </w:t>
      </w:r>
      <w:r w:rsidRPr="004547FA">
        <w:t>biết</w:t>
      </w:r>
      <w:r w:rsidRPr="004547FA">
        <w:rPr>
          <w:spacing w:val="-6"/>
        </w:rPr>
        <w:t xml:space="preserve"> </w:t>
      </w:r>
      <w:r w:rsidRPr="004547FA">
        <w:t>hơn.</w:t>
      </w:r>
      <w:r w:rsidRPr="004547FA">
        <w:rPr>
          <w:spacing w:val="-4"/>
        </w:rPr>
        <w:t xml:space="preserve"> </w:t>
      </w:r>
      <w:r w:rsidRPr="004547FA">
        <w:t>Nhưng</w:t>
      </w:r>
      <w:r w:rsidRPr="004547FA">
        <w:rPr>
          <w:spacing w:val="-5"/>
        </w:rPr>
        <w:t xml:space="preserve"> </w:t>
      </w:r>
      <w:r w:rsidRPr="004547FA">
        <w:t>kết</w:t>
      </w:r>
      <w:r w:rsidRPr="004547FA">
        <w:rPr>
          <w:spacing w:val="-6"/>
        </w:rPr>
        <w:t xml:space="preserve"> </w:t>
      </w:r>
      <w:r w:rsidRPr="004547FA">
        <w:t>quả</w:t>
      </w:r>
      <w:r w:rsidRPr="004547FA">
        <w:rPr>
          <w:spacing w:val="-4"/>
        </w:rPr>
        <w:t xml:space="preserve"> </w:t>
      </w:r>
      <w:proofErr w:type="spellStart"/>
      <w:r w:rsidRPr="004547FA">
        <w:t>năm</w:t>
      </w:r>
      <w:proofErr w:type="spellEnd"/>
      <w:r w:rsidRPr="004547FA">
        <w:t xml:space="preserve"> 2021</w:t>
      </w:r>
      <w:r w:rsidRPr="004547FA">
        <w:rPr>
          <w:spacing w:val="8"/>
        </w:rPr>
        <w:t xml:space="preserve"> </w:t>
      </w:r>
      <w:proofErr w:type="spellStart"/>
      <w:r w:rsidRPr="004547FA">
        <w:t>cho</w:t>
      </w:r>
      <w:proofErr w:type="spellEnd"/>
      <w:r w:rsidRPr="004547FA">
        <w:rPr>
          <w:spacing w:val="6"/>
        </w:rPr>
        <w:t xml:space="preserve"> </w:t>
      </w:r>
      <w:r w:rsidRPr="004547FA">
        <w:t>thấy,</w:t>
      </w:r>
      <w:r w:rsidRPr="004547FA">
        <w:rPr>
          <w:spacing w:val="6"/>
        </w:rPr>
        <w:t xml:space="preserve"> </w:t>
      </w:r>
      <w:proofErr w:type="spellStart"/>
      <w:r w:rsidRPr="004547FA">
        <w:t>các</w:t>
      </w:r>
      <w:proofErr w:type="spellEnd"/>
      <w:r w:rsidRPr="004547FA">
        <w:rPr>
          <w:spacing w:val="8"/>
        </w:rPr>
        <w:t xml:space="preserve"> </w:t>
      </w:r>
      <w:proofErr w:type="spellStart"/>
      <w:r w:rsidRPr="004547FA">
        <w:t>doanh</w:t>
      </w:r>
      <w:proofErr w:type="spellEnd"/>
      <w:r w:rsidRPr="004547FA">
        <w:rPr>
          <w:spacing w:val="8"/>
        </w:rPr>
        <w:t xml:space="preserve"> </w:t>
      </w:r>
      <w:r w:rsidRPr="004547FA">
        <w:t>nghiệp</w:t>
      </w:r>
      <w:r w:rsidRPr="004547FA">
        <w:rPr>
          <w:spacing w:val="5"/>
        </w:rPr>
        <w:t xml:space="preserve"> </w:t>
      </w:r>
      <w:r w:rsidRPr="004547FA">
        <w:t>đã</w:t>
      </w:r>
      <w:r w:rsidRPr="004547FA">
        <w:rPr>
          <w:spacing w:val="8"/>
        </w:rPr>
        <w:t xml:space="preserve"> </w:t>
      </w:r>
      <w:r w:rsidRPr="004547FA">
        <w:t>có</w:t>
      </w:r>
      <w:r w:rsidRPr="004547FA">
        <w:rPr>
          <w:spacing w:val="6"/>
        </w:rPr>
        <w:t xml:space="preserve"> </w:t>
      </w:r>
      <w:proofErr w:type="spellStart"/>
      <w:r w:rsidRPr="004547FA">
        <w:t>bước</w:t>
      </w:r>
      <w:proofErr w:type="spellEnd"/>
      <w:r w:rsidRPr="004547FA">
        <w:rPr>
          <w:spacing w:val="7"/>
        </w:rPr>
        <w:t xml:space="preserve"> </w:t>
      </w:r>
      <w:proofErr w:type="spellStart"/>
      <w:r w:rsidRPr="004547FA">
        <w:t>tiến</w:t>
      </w:r>
      <w:proofErr w:type="spellEnd"/>
      <w:r w:rsidRPr="004547FA">
        <w:rPr>
          <w:spacing w:val="8"/>
        </w:rPr>
        <w:t xml:space="preserve"> </w:t>
      </w:r>
      <w:proofErr w:type="spellStart"/>
      <w:r w:rsidRPr="004547FA">
        <w:t>triển</w:t>
      </w:r>
      <w:proofErr w:type="spellEnd"/>
      <w:r w:rsidRPr="004547FA">
        <w:rPr>
          <w:spacing w:val="6"/>
        </w:rPr>
        <w:t xml:space="preserve"> </w:t>
      </w:r>
      <w:r w:rsidRPr="004547FA">
        <w:t>khá</w:t>
      </w:r>
      <w:r w:rsidRPr="004547FA">
        <w:rPr>
          <w:spacing w:val="7"/>
        </w:rPr>
        <w:t xml:space="preserve"> </w:t>
      </w:r>
      <w:r w:rsidRPr="004547FA">
        <w:t>hơn</w:t>
      </w:r>
      <w:r w:rsidRPr="004547FA">
        <w:rPr>
          <w:spacing w:val="8"/>
        </w:rPr>
        <w:t xml:space="preserve"> </w:t>
      </w:r>
      <w:proofErr w:type="spellStart"/>
      <w:r w:rsidRPr="004547FA">
        <w:t>trong</w:t>
      </w:r>
      <w:proofErr w:type="spellEnd"/>
      <w:r w:rsidRPr="004547FA">
        <w:rPr>
          <w:spacing w:val="7"/>
        </w:rPr>
        <w:t xml:space="preserve"> </w:t>
      </w:r>
      <w:proofErr w:type="spellStart"/>
      <w:r w:rsidRPr="004547FA">
        <w:t>việc</w:t>
      </w:r>
      <w:proofErr w:type="spellEnd"/>
      <w:r w:rsidRPr="004547FA">
        <w:rPr>
          <w:spacing w:val="8"/>
        </w:rPr>
        <w:t xml:space="preserve"> </w:t>
      </w:r>
      <w:r w:rsidRPr="004547FA">
        <w:t>trả</w:t>
      </w:r>
      <w:r w:rsidRPr="004547FA">
        <w:rPr>
          <w:spacing w:val="7"/>
        </w:rPr>
        <w:t xml:space="preserve"> </w:t>
      </w:r>
      <w:proofErr w:type="spellStart"/>
      <w:r w:rsidRPr="004547FA">
        <w:t>nợ</w:t>
      </w:r>
      <w:proofErr w:type="spellEnd"/>
      <w:r w:rsidRPr="004547FA">
        <w:rPr>
          <w:spacing w:val="8"/>
        </w:rPr>
        <w:t xml:space="preserve"> </w:t>
      </w:r>
      <w:proofErr w:type="spellStart"/>
      <w:r w:rsidRPr="004547FA">
        <w:t>xấu</w:t>
      </w:r>
      <w:proofErr w:type="spellEnd"/>
      <w:r w:rsidRPr="004547FA">
        <w:rPr>
          <w:spacing w:val="5"/>
        </w:rPr>
        <w:t xml:space="preserve"> </w:t>
      </w:r>
      <w:proofErr w:type="spellStart"/>
      <w:r w:rsidRPr="004547FA">
        <w:t>cho</w:t>
      </w:r>
      <w:proofErr w:type="spellEnd"/>
      <w:r w:rsidRPr="004547FA">
        <w:t xml:space="preserve"> ngân </w:t>
      </w:r>
      <w:proofErr w:type="spellStart"/>
      <w:r w:rsidRPr="004547FA">
        <w:t>hàng</w:t>
      </w:r>
      <w:proofErr w:type="spellEnd"/>
      <w:r w:rsidRPr="004547FA">
        <w:t xml:space="preserve">. Cũng có </w:t>
      </w:r>
      <w:proofErr w:type="spellStart"/>
      <w:r w:rsidRPr="004547FA">
        <w:t>thê</w:t>
      </w:r>
      <w:proofErr w:type="spellEnd"/>
      <w:r w:rsidRPr="004547FA">
        <w:t xml:space="preserve">̉ </w:t>
      </w:r>
      <w:proofErr w:type="spellStart"/>
      <w:r w:rsidRPr="004547FA">
        <w:t>các</w:t>
      </w:r>
      <w:proofErr w:type="spellEnd"/>
      <w:r w:rsidRPr="004547FA">
        <w:t xml:space="preserve"> ngân </w:t>
      </w:r>
      <w:proofErr w:type="spellStart"/>
      <w:r w:rsidRPr="004547FA">
        <w:t>hàng</w:t>
      </w:r>
      <w:proofErr w:type="spellEnd"/>
      <w:r w:rsidRPr="004547FA">
        <w:t xml:space="preserve"> đã </w:t>
      </w:r>
      <w:proofErr w:type="spellStart"/>
      <w:r w:rsidRPr="004547FA">
        <w:t>hoàn</w:t>
      </w:r>
      <w:proofErr w:type="spellEnd"/>
      <w:r w:rsidRPr="004547FA">
        <w:t xml:space="preserve"> </w:t>
      </w:r>
      <w:proofErr w:type="spellStart"/>
      <w:r w:rsidRPr="004547FA">
        <w:t>thiện</w:t>
      </w:r>
      <w:proofErr w:type="spellEnd"/>
      <w:r w:rsidRPr="004547FA">
        <w:t xml:space="preserve"> tốt hơn </w:t>
      </w:r>
      <w:proofErr w:type="spellStart"/>
      <w:r w:rsidRPr="004547FA">
        <w:t>trong</w:t>
      </w:r>
      <w:proofErr w:type="spellEnd"/>
      <w:r w:rsidRPr="004547FA">
        <w:t xml:space="preserve"> </w:t>
      </w:r>
      <w:proofErr w:type="spellStart"/>
      <w:r w:rsidRPr="004547FA">
        <w:t>việc</w:t>
      </w:r>
      <w:proofErr w:type="spellEnd"/>
      <w:r w:rsidRPr="004547FA">
        <w:t xml:space="preserve"> </w:t>
      </w:r>
      <w:proofErr w:type="spellStart"/>
      <w:r w:rsidRPr="004547FA">
        <w:t>cho</w:t>
      </w:r>
      <w:proofErr w:type="spellEnd"/>
      <w:r w:rsidRPr="004547FA">
        <w:t xml:space="preserve"> </w:t>
      </w:r>
      <w:proofErr w:type="spellStart"/>
      <w:r w:rsidRPr="004547FA">
        <w:t>Doanh</w:t>
      </w:r>
      <w:proofErr w:type="spellEnd"/>
      <w:r w:rsidRPr="004547FA">
        <w:t xml:space="preserve"> nghiệp </w:t>
      </w:r>
      <w:proofErr w:type="spellStart"/>
      <w:r w:rsidRPr="004547FA">
        <w:t>vay</w:t>
      </w:r>
      <w:proofErr w:type="spellEnd"/>
      <w:r w:rsidRPr="004547FA">
        <w:t xml:space="preserve"> </w:t>
      </w:r>
      <w:proofErr w:type="spellStart"/>
      <w:r w:rsidRPr="004547FA">
        <w:t>vốn</w:t>
      </w:r>
      <w:proofErr w:type="spellEnd"/>
      <w:r w:rsidRPr="004547FA">
        <w:t>.</w:t>
      </w:r>
    </w:p>
    <w:p w14:paraId="3DDE3E13" w14:textId="70E2352F" w:rsidR="000049A1" w:rsidRPr="00393992" w:rsidRDefault="000049A1" w:rsidP="00E53690">
      <w:pPr>
        <w:rPr>
          <w:b/>
        </w:rPr>
      </w:pPr>
      <w:proofErr w:type="spellStart"/>
      <w:r w:rsidRPr="00393992">
        <w:rPr>
          <w:b/>
        </w:rPr>
        <w:t>Tỷ</w:t>
      </w:r>
      <w:proofErr w:type="spellEnd"/>
      <w:r w:rsidRPr="00393992">
        <w:rPr>
          <w:b/>
        </w:rPr>
        <w:t xml:space="preserve"> </w:t>
      </w:r>
      <w:proofErr w:type="spellStart"/>
      <w:r w:rsidRPr="00393992">
        <w:rPr>
          <w:b/>
        </w:rPr>
        <w:t>lệ</w:t>
      </w:r>
      <w:proofErr w:type="spellEnd"/>
      <w:r w:rsidRPr="00393992">
        <w:rPr>
          <w:b/>
        </w:rPr>
        <w:t xml:space="preserve"> </w:t>
      </w:r>
      <w:proofErr w:type="spellStart"/>
      <w:r w:rsidRPr="00393992">
        <w:rPr>
          <w:b/>
        </w:rPr>
        <w:t>nợ</w:t>
      </w:r>
      <w:proofErr w:type="spellEnd"/>
      <w:r w:rsidRPr="00393992">
        <w:rPr>
          <w:b/>
        </w:rPr>
        <w:t xml:space="preserve"> </w:t>
      </w:r>
      <w:proofErr w:type="spellStart"/>
      <w:r w:rsidRPr="00393992">
        <w:rPr>
          <w:b/>
        </w:rPr>
        <w:t>xấ</w:t>
      </w:r>
      <w:r w:rsidR="00AE7A1F" w:rsidRPr="00393992">
        <w:rPr>
          <w:b/>
        </w:rPr>
        <w:t>u</w:t>
      </w:r>
      <w:proofErr w:type="spellEnd"/>
      <w:r w:rsidRPr="00393992">
        <w:rPr>
          <w:b/>
        </w:rPr>
        <w:t xml:space="preserve"> </w:t>
      </w:r>
      <w:proofErr w:type="spellStart"/>
      <w:r w:rsidRPr="00393992">
        <w:rPr>
          <w:b/>
        </w:rPr>
        <w:t>theo</w:t>
      </w:r>
      <w:proofErr w:type="spellEnd"/>
      <w:r w:rsidR="002F23EB" w:rsidRPr="00393992">
        <w:rPr>
          <w:b/>
        </w:rPr>
        <w:t xml:space="preserve"> thời hạn</w:t>
      </w:r>
      <w:r w:rsidRPr="00393992">
        <w:rPr>
          <w:b/>
        </w:rPr>
        <w:t xml:space="preserve"> </w:t>
      </w:r>
      <w:proofErr w:type="spellStart"/>
      <w:r w:rsidRPr="00393992">
        <w:rPr>
          <w:b/>
        </w:rPr>
        <w:t>cho</w:t>
      </w:r>
      <w:proofErr w:type="spellEnd"/>
      <w:r w:rsidRPr="00393992">
        <w:rPr>
          <w:b/>
        </w:rPr>
        <w:t xml:space="preserve"> </w:t>
      </w:r>
      <w:proofErr w:type="spellStart"/>
      <w:r w:rsidRPr="00393992">
        <w:rPr>
          <w:b/>
        </w:rPr>
        <w:t>vay</w:t>
      </w:r>
      <w:bookmarkEnd w:id="233"/>
      <w:proofErr w:type="spellEnd"/>
    </w:p>
    <w:p w14:paraId="10CF3A90" w14:textId="640AB418" w:rsidR="00A24644" w:rsidRPr="00A24644" w:rsidRDefault="00A24644" w:rsidP="00A24644">
      <w:pPr>
        <w:pStyle w:val="Caption"/>
      </w:pPr>
      <w:bookmarkStart w:id="234" w:name="_Toc101095426"/>
      <w:proofErr w:type="spellStart"/>
      <w:r>
        <w:t>Bảng</w:t>
      </w:r>
      <w:proofErr w:type="spellEnd"/>
      <w:r>
        <w:t xml:space="preserve"> 2.</w:t>
      </w:r>
      <w:fldSimple w:instr=" SEQ Bảng_2. \* ARABIC ">
        <w:r>
          <w:rPr>
            <w:noProof/>
          </w:rPr>
          <w:t>16</w:t>
        </w:r>
      </w:fldSimple>
      <w:r>
        <w:t xml:space="preserve">: </w:t>
      </w:r>
      <w:proofErr w:type="spellStart"/>
      <w:r w:rsidRPr="004547FA">
        <w:rPr>
          <w:bCs/>
          <w:iCs w:val="0"/>
          <w:szCs w:val="26"/>
        </w:rPr>
        <w:t>Tỷ</w:t>
      </w:r>
      <w:proofErr w:type="spellEnd"/>
      <w:r w:rsidRPr="004547FA">
        <w:rPr>
          <w:bCs/>
          <w:iCs w:val="0"/>
          <w:szCs w:val="26"/>
        </w:rPr>
        <w:t xml:space="preserve"> </w:t>
      </w:r>
      <w:proofErr w:type="spellStart"/>
      <w:r w:rsidRPr="004547FA">
        <w:rPr>
          <w:bCs/>
          <w:iCs w:val="0"/>
          <w:szCs w:val="26"/>
        </w:rPr>
        <w:t>lệ</w:t>
      </w:r>
      <w:proofErr w:type="spellEnd"/>
      <w:r w:rsidRPr="004547FA">
        <w:rPr>
          <w:bCs/>
          <w:iCs w:val="0"/>
          <w:szCs w:val="26"/>
        </w:rPr>
        <w:t xml:space="preserve"> </w:t>
      </w:r>
      <w:proofErr w:type="spellStart"/>
      <w:r w:rsidRPr="004547FA">
        <w:rPr>
          <w:bCs/>
          <w:iCs w:val="0"/>
          <w:szCs w:val="26"/>
        </w:rPr>
        <w:t>nợ</w:t>
      </w:r>
      <w:proofErr w:type="spellEnd"/>
      <w:r w:rsidRPr="004547FA">
        <w:rPr>
          <w:bCs/>
          <w:iCs w:val="0"/>
          <w:szCs w:val="26"/>
        </w:rPr>
        <w:t xml:space="preserve"> </w:t>
      </w:r>
      <w:proofErr w:type="spellStart"/>
      <w:r w:rsidRPr="004547FA">
        <w:rPr>
          <w:bCs/>
          <w:iCs w:val="0"/>
          <w:szCs w:val="26"/>
        </w:rPr>
        <w:t>xấu</w:t>
      </w:r>
      <w:proofErr w:type="spellEnd"/>
      <w:r w:rsidRPr="004547FA">
        <w:rPr>
          <w:bCs/>
          <w:iCs w:val="0"/>
          <w:szCs w:val="26"/>
        </w:rPr>
        <w:t xml:space="preserve"> </w:t>
      </w:r>
      <w:proofErr w:type="spellStart"/>
      <w:r w:rsidRPr="004547FA">
        <w:rPr>
          <w:bCs/>
          <w:iCs w:val="0"/>
          <w:szCs w:val="26"/>
        </w:rPr>
        <w:t>theo</w:t>
      </w:r>
      <w:proofErr w:type="spellEnd"/>
      <w:r w:rsidRPr="004547FA">
        <w:rPr>
          <w:bCs/>
          <w:iCs w:val="0"/>
          <w:szCs w:val="26"/>
        </w:rPr>
        <w:t xml:space="preserve"> thời hạn </w:t>
      </w:r>
      <w:proofErr w:type="spellStart"/>
      <w:r w:rsidRPr="004547FA">
        <w:rPr>
          <w:bCs/>
          <w:iCs w:val="0"/>
          <w:szCs w:val="26"/>
        </w:rPr>
        <w:t>cho</w:t>
      </w:r>
      <w:proofErr w:type="spellEnd"/>
      <w:r w:rsidRPr="004547FA">
        <w:rPr>
          <w:bCs/>
          <w:iCs w:val="0"/>
          <w:szCs w:val="26"/>
        </w:rPr>
        <w:t xml:space="preserve"> </w:t>
      </w:r>
      <w:proofErr w:type="spellStart"/>
      <w:r w:rsidRPr="004547FA">
        <w:rPr>
          <w:bCs/>
          <w:iCs w:val="0"/>
          <w:szCs w:val="26"/>
        </w:rPr>
        <w:t>vay</w:t>
      </w:r>
      <w:bookmarkEnd w:id="234"/>
      <w:proofErr w:type="spellEnd"/>
    </w:p>
    <w:p w14:paraId="2521A58E" w14:textId="77777777" w:rsidR="002F23EB" w:rsidRPr="004547FA" w:rsidRDefault="002F23EB"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853"/>
        <w:gridCol w:w="1019"/>
        <w:gridCol w:w="1025"/>
        <w:gridCol w:w="1155"/>
        <w:gridCol w:w="1041"/>
        <w:gridCol w:w="1182"/>
        <w:gridCol w:w="1041"/>
      </w:tblGrid>
      <w:tr w:rsidR="00D66659" w:rsidRPr="004547FA" w14:paraId="6EFC684A" w14:textId="77777777" w:rsidTr="00D66659">
        <w:trPr>
          <w:trHeight w:val="670"/>
        </w:trPr>
        <w:tc>
          <w:tcPr>
            <w:tcW w:w="1920" w:type="dxa"/>
            <w:vMerge w:val="restart"/>
            <w:shd w:val="clear" w:color="auto" w:fill="auto"/>
            <w:vAlign w:val="center"/>
          </w:tcPr>
          <w:p w14:paraId="71807D05" w14:textId="77777777" w:rsidR="00D66659" w:rsidRPr="004547FA" w:rsidRDefault="00D66659" w:rsidP="00E53690">
            <w:pPr>
              <w:pStyle w:val="TableParagraph"/>
              <w:jc w:val="center"/>
              <w:rPr>
                <w:szCs w:val="26"/>
              </w:rPr>
            </w:pPr>
          </w:p>
        </w:tc>
        <w:tc>
          <w:tcPr>
            <w:tcW w:w="853" w:type="dxa"/>
            <w:vMerge w:val="restart"/>
            <w:shd w:val="clear" w:color="auto" w:fill="auto"/>
            <w:vAlign w:val="center"/>
          </w:tcPr>
          <w:p w14:paraId="69491E74" w14:textId="77777777" w:rsidR="00D66659" w:rsidRPr="004547FA" w:rsidRDefault="00D66659" w:rsidP="00E53690">
            <w:pPr>
              <w:pStyle w:val="TableParagraph"/>
              <w:jc w:val="center"/>
              <w:rPr>
                <w:b/>
                <w:i/>
                <w:szCs w:val="26"/>
              </w:rPr>
            </w:pPr>
          </w:p>
          <w:p w14:paraId="352228E0" w14:textId="08B38F64" w:rsidR="00D66659" w:rsidRPr="004547FA" w:rsidRDefault="00D66659" w:rsidP="00E53690">
            <w:pPr>
              <w:pStyle w:val="TableParagraph"/>
              <w:jc w:val="center"/>
              <w:rPr>
                <w:b/>
                <w:szCs w:val="26"/>
              </w:rPr>
            </w:pPr>
            <w:r w:rsidRPr="004547FA">
              <w:rPr>
                <w:b/>
                <w:szCs w:val="26"/>
              </w:rPr>
              <w:t>2019</w:t>
            </w:r>
          </w:p>
        </w:tc>
        <w:tc>
          <w:tcPr>
            <w:tcW w:w="1019" w:type="dxa"/>
            <w:vMerge w:val="restart"/>
            <w:tcBorders>
              <w:right w:val="single" w:sz="6" w:space="0" w:color="000000"/>
            </w:tcBorders>
            <w:shd w:val="clear" w:color="auto" w:fill="auto"/>
            <w:vAlign w:val="center"/>
          </w:tcPr>
          <w:p w14:paraId="7A86DFF4" w14:textId="77777777" w:rsidR="00D66659" w:rsidRPr="004547FA" w:rsidRDefault="00D66659" w:rsidP="00E53690">
            <w:pPr>
              <w:pStyle w:val="TableParagraph"/>
              <w:jc w:val="center"/>
              <w:rPr>
                <w:b/>
                <w:i/>
                <w:szCs w:val="26"/>
              </w:rPr>
            </w:pPr>
          </w:p>
          <w:p w14:paraId="234A97E4" w14:textId="10813514" w:rsidR="00D66659" w:rsidRPr="004547FA" w:rsidRDefault="00D66659" w:rsidP="00E53690">
            <w:pPr>
              <w:pStyle w:val="TableParagraph"/>
              <w:jc w:val="center"/>
              <w:rPr>
                <w:b/>
                <w:szCs w:val="26"/>
              </w:rPr>
            </w:pPr>
            <w:r w:rsidRPr="004547FA">
              <w:rPr>
                <w:b/>
                <w:szCs w:val="26"/>
              </w:rPr>
              <w:t>2020</w:t>
            </w:r>
          </w:p>
        </w:tc>
        <w:tc>
          <w:tcPr>
            <w:tcW w:w="1025" w:type="dxa"/>
            <w:vMerge w:val="restart"/>
            <w:tcBorders>
              <w:left w:val="single" w:sz="6" w:space="0" w:color="000000"/>
            </w:tcBorders>
            <w:shd w:val="clear" w:color="auto" w:fill="auto"/>
            <w:vAlign w:val="center"/>
          </w:tcPr>
          <w:p w14:paraId="7FB1D03A" w14:textId="77777777" w:rsidR="00D66659" w:rsidRPr="004547FA" w:rsidRDefault="00D66659" w:rsidP="00E53690">
            <w:pPr>
              <w:pStyle w:val="TableParagraph"/>
              <w:jc w:val="center"/>
              <w:rPr>
                <w:b/>
                <w:i/>
                <w:szCs w:val="26"/>
              </w:rPr>
            </w:pPr>
          </w:p>
          <w:p w14:paraId="638E4F6F" w14:textId="259B07F8" w:rsidR="00D66659" w:rsidRPr="004547FA" w:rsidRDefault="00D66659" w:rsidP="00E53690">
            <w:pPr>
              <w:pStyle w:val="TableParagraph"/>
              <w:jc w:val="center"/>
              <w:rPr>
                <w:b/>
                <w:szCs w:val="26"/>
              </w:rPr>
            </w:pPr>
            <w:r w:rsidRPr="004547FA">
              <w:rPr>
                <w:b/>
                <w:szCs w:val="26"/>
              </w:rPr>
              <w:t>2021</w:t>
            </w:r>
          </w:p>
        </w:tc>
        <w:tc>
          <w:tcPr>
            <w:tcW w:w="2196" w:type="dxa"/>
            <w:gridSpan w:val="2"/>
            <w:shd w:val="clear" w:color="auto" w:fill="auto"/>
            <w:vAlign w:val="center"/>
          </w:tcPr>
          <w:p w14:paraId="658A33A8" w14:textId="28DC91B2" w:rsidR="00D66659" w:rsidRPr="004547FA" w:rsidRDefault="00D66659" w:rsidP="00E53690">
            <w:pPr>
              <w:pStyle w:val="TableParagraph"/>
              <w:ind w:hanging="464"/>
              <w:jc w:val="center"/>
              <w:rPr>
                <w:b/>
                <w:szCs w:val="26"/>
              </w:rPr>
            </w:pPr>
            <w:r w:rsidRPr="004547FA">
              <w:rPr>
                <w:b/>
                <w:szCs w:val="26"/>
              </w:rPr>
              <w:t xml:space="preserve">Ch     </w:t>
            </w:r>
            <w:proofErr w:type="spellStart"/>
            <w:r w:rsidRPr="004547FA">
              <w:rPr>
                <w:b/>
                <w:szCs w:val="26"/>
              </w:rPr>
              <w:t>Chênh</w:t>
            </w:r>
            <w:proofErr w:type="spellEnd"/>
            <w:r w:rsidRPr="004547FA">
              <w:rPr>
                <w:b/>
                <w:szCs w:val="26"/>
              </w:rPr>
              <w:t xml:space="preserve"> </w:t>
            </w:r>
            <w:proofErr w:type="spellStart"/>
            <w:r w:rsidRPr="004547FA">
              <w:rPr>
                <w:b/>
                <w:szCs w:val="26"/>
              </w:rPr>
              <w:t>lệch</w:t>
            </w:r>
            <w:proofErr w:type="spellEnd"/>
            <w:r w:rsidRPr="004547FA">
              <w:rPr>
                <w:b/>
                <w:szCs w:val="26"/>
              </w:rPr>
              <w:t xml:space="preserve"> 2020 so </w:t>
            </w:r>
            <w:proofErr w:type="spellStart"/>
            <w:r w:rsidRPr="004547FA">
              <w:rPr>
                <w:b/>
                <w:szCs w:val="26"/>
              </w:rPr>
              <w:t>với</w:t>
            </w:r>
            <w:proofErr w:type="spellEnd"/>
            <w:r w:rsidRPr="004547FA">
              <w:rPr>
                <w:b/>
                <w:szCs w:val="26"/>
              </w:rPr>
              <w:t xml:space="preserve"> 2019</w:t>
            </w:r>
          </w:p>
        </w:tc>
        <w:tc>
          <w:tcPr>
            <w:tcW w:w="2223" w:type="dxa"/>
            <w:gridSpan w:val="2"/>
            <w:shd w:val="clear" w:color="auto" w:fill="auto"/>
            <w:vAlign w:val="center"/>
          </w:tcPr>
          <w:p w14:paraId="01ECA82D" w14:textId="18C045E4" w:rsidR="00D66659" w:rsidRPr="004547FA" w:rsidRDefault="00D66659" w:rsidP="00E53690">
            <w:pPr>
              <w:pStyle w:val="TableParagraph"/>
              <w:ind w:hanging="464"/>
              <w:jc w:val="center"/>
              <w:rPr>
                <w:b/>
                <w:szCs w:val="26"/>
              </w:rPr>
            </w:pPr>
            <w:r w:rsidRPr="004547FA">
              <w:rPr>
                <w:b/>
                <w:szCs w:val="26"/>
              </w:rPr>
              <w:t xml:space="preserve">C     </w:t>
            </w:r>
            <w:proofErr w:type="spellStart"/>
            <w:r w:rsidRPr="004547FA">
              <w:rPr>
                <w:b/>
                <w:szCs w:val="26"/>
              </w:rPr>
              <w:t>Chênh</w:t>
            </w:r>
            <w:proofErr w:type="spellEnd"/>
            <w:r w:rsidRPr="004547FA">
              <w:rPr>
                <w:b/>
                <w:szCs w:val="26"/>
              </w:rPr>
              <w:t xml:space="preserve"> </w:t>
            </w:r>
            <w:proofErr w:type="spellStart"/>
            <w:r w:rsidRPr="004547FA">
              <w:rPr>
                <w:b/>
                <w:szCs w:val="26"/>
              </w:rPr>
              <w:t>lệch</w:t>
            </w:r>
            <w:proofErr w:type="spellEnd"/>
            <w:r w:rsidRPr="004547FA">
              <w:rPr>
                <w:b/>
                <w:szCs w:val="26"/>
              </w:rPr>
              <w:t xml:space="preserve"> 2021 so </w:t>
            </w:r>
            <w:proofErr w:type="spellStart"/>
            <w:r w:rsidRPr="004547FA">
              <w:rPr>
                <w:b/>
                <w:szCs w:val="26"/>
              </w:rPr>
              <w:t>với</w:t>
            </w:r>
            <w:proofErr w:type="spellEnd"/>
            <w:r w:rsidRPr="004547FA">
              <w:rPr>
                <w:b/>
                <w:szCs w:val="26"/>
              </w:rPr>
              <w:t xml:space="preserve"> 2020</w:t>
            </w:r>
          </w:p>
        </w:tc>
      </w:tr>
      <w:tr w:rsidR="00D66659" w:rsidRPr="004547FA" w14:paraId="64FF3DC5" w14:textId="77777777" w:rsidTr="00D66659">
        <w:trPr>
          <w:trHeight w:val="504"/>
        </w:trPr>
        <w:tc>
          <w:tcPr>
            <w:tcW w:w="1920" w:type="dxa"/>
            <w:vMerge/>
            <w:tcBorders>
              <w:top w:val="nil"/>
            </w:tcBorders>
            <w:shd w:val="clear" w:color="auto" w:fill="auto"/>
            <w:vAlign w:val="center"/>
          </w:tcPr>
          <w:p w14:paraId="6439C396" w14:textId="77777777" w:rsidR="00D66659" w:rsidRPr="004547FA" w:rsidRDefault="00D66659" w:rsidP="00E53690">
            <w:pPr>
              <w:jc w:val="center"/>
              <w:rPr>
                <w:szCs w:val="26"/>
              </w:rPr>
            </w:pPr>
          </w:p>
        </w:tc>
        <w:tc>
          <w:tcPr>
            <w:tcW w:w="853" w:type="dxa"/>
            <w:vMerge/>
            <w:tcBorders>
              <w:top w:val="nil"/>
            </w:tcBorders>
            <w:shd w:val="clear" w:color="auto" w:fill="auto"/>
            <w:vAlign w:val="center"/>
          </w:tcPr>
          <w:p w14:paraId="17114735" w14:textId="77777777" w:rsidR="00D66659" w:rsidRPr="004547FA" w:rsidRDefault="00D66659" w:rsidP="00E53690">
            <w:pPr>
              <w:jc w:val="center"/>
              <w:rPr>
                <w:szCs w:val="26"/>
              </w:rPr>
            </w:pPr>
          </w:p>
        </w:tc>
        <w:tc>
          <w:tcPr>
            <w:tcW w:w="1019" w:type="dxa"/>
            <w:vMerge/>
            <w:tcBorders>
              <w:top w:val="nil"/>
              <w:right w:val="single" w:sz="6" w:space="0" w:color="000000"/>
            </w:tcBorders>
            <w:shd w:val="clear" w:color="auto" w:fill="auto"/>
            <w:vAlign w:val="center"/>
          </w:tcPr>
          <w:p w14:paraId="0CE57D72" w14:textId="77777777" w:rsidR="00D66659" w:rsidRPr="004547FA" w:rsidRDefault="00D66659" w:rsidP="00E53690">
            <w:pPr>
              <w:jc w:val="center"/>
              <w:rPr>
                <w:szCs w:val="26"/>
              </w:rPr>
            </w:pPr>
          </w:p>
        </w:tc>
        <w:tc>
          <w:tcPr>
            <w:tcW w:w="1025" w:type="dxa"/>
            <w:vMerge/>
            <w:tcBorders>
              <w:top w:val="nil"/>
              <w:left w:val="single" w:sz="6" w:space="0" w:color="000000"/>
            </w:tcBorders>
            <w:shd w:val="clear" w:color="auto" w:fill="auto"/>
            <w:vAlign w:val="center"/>
          </w:tcPr>
          <w:p w14:paraId="5B0A32F0" w14:textId="77777777" w:rsidR="00D66659" w:rsidRPr="004547FA" w:rsidRDefault="00D66659" w:rsidP="00E53690">
            <w:pPr>
              <w:jc w:val="center"/>
              <w:rPr>
                <w:szCs w:val="26"/>
              </w:rPr>
            </w:pPr>
          </w:p>
        </w:tc>
        <w:tc>
          <w:tcPr>
            <w:tcW w:w="1155" w:type="dxa"/>
            <w:shd w:val="clear" w:color="auto" w:fill="auto"/>
            <w:vAlign w:val="center"/>
          </w:tcPr>
          <w:p w14:paraId="315107B1" w14:textId="77777777" w:rsidR="00D66659" w:rsidRPr="004547FA" w:rsidRDefault="00D66659" w:rsidP="00E53690">
            <w:pPr>
              <w:pStyle w:val="TableParagraph"/>
              <w:ind w:hanging="27"/>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1041" w:type="dxa"/>
            <w:shd w:val="clear" w:color="auto" w:fill="auto"/>
            <w:vAlign w:val="center"/>
          </w:tcPr>
          <w:p w14:paraId="0CA0D75D" w14:textId="77777777" w:rsidR="00D66659" w:rsidRPr="004547FA" w:rsidRDefault="00D66659" w:rsidP="00E53690">
            <w:pPr>
              <w:pStyle w:val="TableParagraph"/>
              <w:jc w:val="center"/>
              <w:rPr>
                <w:b/>
                <w:szCs w:val="26"/>
              </w:rPr>
            </w:pPr>
            <w:r w:rsidRPr="004547FA">
              <w:rPr>
                <w:b/>
                <w:w w:val="99"/>
                <w:szCs w:val="26"/>
              </w:rPr>
              <w:t>%</w:t>
            </w:r>
          </w:p>
        </w:tc>
        <w:tc>
          <w:tcPr>
            <w:tcW w:w="1182" w:type="dxa"/>
            <w:shd w:val="clear" w:color="auto" w:fill="auto"/>
            <w:vAlign w:val="center"/>
          </w:tcPr>
          <w:p w14:paraId="1172B7E5" w14:textId="77777777" w:rsidR="00D66659" w:rsidRPr="004547FA" w:rsidRDefault="00D66659" w:rsidP="00E53690">
            <w:pPr>
              <w:pStyle w:val="TableParagraph"/>
              <w:ind w:hanging="27"/>
              <w:jc w:val="center"/>
              <w:rPr>
                <w:b/>
                <w:szCs w:val="26"/>
              </w:rPr>
            </w:pPr>
            <w:proofErr w:type="spellStart"/>
            <w:r w:rsidRPr="004547FA">
              <w:rPr>
                <w:b/>
                <w:w w:val="95"/>
                <w:szCs w:val="26"/>
              </w:rPr>
              <w:t>Triệu</w:t>
            </w:r>
            <w:proofErr w:type="spellEnd"/>
            <w:r w:rsidRPr="004547FA">
              <w:rPr>
                <w:b/>
                <w:w w:val="95"/>
                <w:szCs w:val="26"/>
              </w:rPr>
              <w:t xml:space="preserve"> </w:t>
            </w:r>
            <w:r w:rsidRPr="004547FA">
              <w:rPr>
                <w:b/>
                <w:szCs w:val="26"/>
              </w:rPr>
              <w:t>đồng</w:t>
            </w:r>
          </w:p>
        </w:tc>
        <w:tc>
          <w:tcPr>
            <w:tcW w:w="1041" w:type="dxa"/>
            <w:shd w:val="clear" w:color="auto" w:fill="auto"/>
            <w:vAlign w:val="center"/>
          </w:tcPr>
          <w:p w14:paraId="79058D00" w14:textId="77777777" w:rsidR="00D66659" w:rsidRPr="004547FA" w:rsidRDefault="00D66659" w:rsidP="00E53690">
            <w:pPr>
              <w:pStyle w:val="TableParagraph"/>
              <w:jc w:val="center"/>
              <w:rPr>
                <w:b/>
                <w:szCs w:val="26"/>
              </w:rPr>
            </w:pPr>
            <w:r w:rsidRPr="004547FA">
              <w:rPr>
                <w:b/>
                <w:w w:val="99"/>
                <w:szCs w:val="26"/>
              </w:rPr>
              <w:t>%</w:t>
            </w:r>
          </w:p>
        </w:tc>
      </w:tr>
      <w:tr w:rsidR="00D66659" w:rsidRPr="004547FA" w14:paraId="079C2C46" w14:textId="77777777" w:rsidTr="00D66659">
        <w:trPr>
          <w:trHeight w:val="327"/>
        </w:trPr>
        <w:tc>
          <w:tcPr>
            <w:tcW w:w="1920" w:type="dxa"/>
            <w:vAlign w:val="center"/>
          </w:tcPr>
          <w:p w14:paraId="2EF1A9AD" w14:textId="77777777" w:rsidR="00D66659" w:rsidRPr="004547FA" w:rsidRDefault="00D66659"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w:t>
            </w:r>
            <w:proofErr w:type="spellStart"/>
            <w:r w:rsidRPr="004547FA">
              <w:rPr>
                <w:szCs w:val="26"/>
              </w:rPr>
              <w:t>ngắn</w:t>
            </w:r>
            <w:proofErr w:type="spellEnd"/>
            <w:r w:rsidRPr="004547FA">
              <w:rPr>
                <w:szCs w:val="26"/>
              </w:rPr>
              <w:t xml:space="preserve"> </w:t>
            </w:r>
            <w:proofErr w:type="spellStart"/>
            <w:r w:rsidRPr="004547FA">
              <w:rPr>
                <w:szCs w:val="26"/>
              </w:rPr>
              <w:t>hạn</w:t>
            </w:r>
            <w:proofErr w:type="spellEnd"/>
          </w:p>
        </w:tc>
        <w:tc>
          <w:tcPr>
            <w:tcW w:w="853" w:type="dxa"/>
            <w:vAlign w:val="center"/>
          </w:tcPr>
          <w:p w14:paraId="08071609" w14:textId="77777777" w:rsidR="00D66659" w:rsidRPr="004547FA" w:rsidRDefault="00D66659" w:rsidP="00E53690">
            <w:pPr>
              <w:pStyle w:val="TableParagraph"/>
              <w:jc w:val="center"/>
              <w:rPr>
                <w:szCs w:val="26"/>
              </w:rPr>
            </w:pPr>
            <w:r w:rsidRPr="004547FA">
              <w:rPr>
                <w:szCs w:val="26"/>
              </w:rPr>
              <w:t>346,29</w:t>
            </w:r>
          </w:p>
        </w:tc>
        <w:tc>
          <w:tcPr>
            <w:tcW w:w="1019" w:type="dxa"/>
            <w:tcBorders>
              <w:right w:val="single" w:sz="6" w:space="0" w:color="000000"/>
            </w:tcBorders>
            <w:vAlign w:val="center"/>
          </w:tcPr>
          <w:p w14:paraId="12E515FD" w14:textId="77777777" w:rsidR="00D66659" w:rsidRPr="004547FA" w:rsidRDefault="00D66659" w:rsidP="00E53690">
            <w:pPr>
              <w:pStyle w:val="TableParagraph"/>
              <w:jc w:val="center"/>
              <w:rPr>
                <w:szCs w:val="26"/>
              </w:rPr>
            </w:pPr>
            <w:r w:rsidRPr="004547FA">
              <w:rPr>
                <w:szCs w:val="26"/>
              </w:rPr>
              <w:t>532,93</w:t>
            </w:r>
          </w:p>
        </w:tc>
        <w:tc>
          <w:tcPr>
            <w:tcW w:w="1025" w:type="dxa"/>
            <w:tcBorders>
              <w:left w:val="single" w:sz="6" w:space="0" w:color="000000"/>
            </w:tcBorders>
            <w:vAlign w:val="center"/>
          </w:tcPr>
          <w:p w14:paraId="79893FA8" w14:textId="77777777" w:rsidR="00D66659" w:rsidRPr="004547FA" w:rsidRDefault="00D66659" w:rsidP="00E53690">
            <w:pPr>
              <w:pStyle w:val="TableParagraph"/>
              <w:jc w:val="center"/>
              <w:rPr>
                <w:szCs w:val="26"/>
              </w:rPr>
            </w:pPr>
            <w:r w:rsidRPr="004547FA">
              <w:rPr>
                <w:szCs w:val="26"/>
              </w:rPr>
              <w:t>716,69</w:t>
            </w:r>
          </w:p>
        </w:tc>
        <w:tc>
          <w:tcPr>
            <w:tcW w:w="1155" w:type="dxa"/>
            <w:vAlign w:val="center"/>
          </w:tcPr>
          <w:p w14:paraId="215C0B71" w14:textId="77777777" w:rsidR="00D66659" w:rsidRPr="004547FA" w:rsidRDefault="00D66659" w:rsidP="00E53690">
            <w:pPr>
              <w:pStyle w:val="TableParagraph"/>
              <w:jc w:val="center"/>
              <w:rPr>
                <w:szCs w:val="26"/>
              </w:rPr>
            </w:pPr>
            <w:r w:rsidRPr="004547FA">
              <w:rPr>
                <w:szCs w:val="26"/>
              </w:rPr>
              <w:t>186,64</w:t>
            </w:r>
          </w:p>
        </w:tc>
        <w:tc>
          <w:tcPr>
            <w:tcW w:w="1041" w:type="dxa"/>
            <w:vAlign w:val="center"/>
          </w:tcPr>
          <w:p w14:paraId="632FA7D2" w14:textId="77777777" w:rsidR="00D66659" w:rsidRPr="004547FA" w:rsidRDefault="00D66659" w:rsidP="00E53690">
            <w:pPr>
              <w:pStyle w:val="TableParagraph"/>
              <w:jc w:val="center"/>
              <w:rPr>
                <w:szCs w:val="26"/>
              </w:rPr>
            </w:pPr>
            <w:r w:rsidRPr="004547FA">
              <w:rPr>
                <w:szCs w:val="26"/>
              </w:rPr>
              <w:t>153,90%</w:t>
            </w:r>
          </w:p>
        </w:tc>
        <w:tc>
          <w:tcPr>
            <w:tcW w:w="1182" w:type="dxa"/>
            <w:vAlign w:val="center"/>
          </w:tcPr>
          <w:p w14:paraId="3645FEDA" w14:textId="77777777" w:rsidR="00D66659" w:rsidRPr="004547FA" w:rsidRDefault="00D66659" w:rsidP="00E53690">
            <w:pPr>
              <w:pStyle w:val="TableParagraph"/>
              <w:jc w:val="center"/>
              <w:rPr>
                <w:szCs w:val="26"/>
              </w:rPr>
            </w:pPr>
            <w:r w:rsidRPr="004547FA">
              <w:rPr>
                <w:szCs w:val="26"/>
              </w:rPr>
              <w:t>183,76</w:t>
            </w:r>
          </w:p>
        </w:tc>
        <w:tc>
          <w:tcPr>
            <w:tcW w:w="1041" w:type="dxa"/>
            <w:vAlign w:val="center"/>
          </w:tcPr>
          <w:p w14:paraId="364EC9B0" w14:textId="77777777" w:rsidR="00D66659" w:rsidRPr="004547FA" w:rsidRDefault="00D66659" w:rsidP="00E53690">
            <w:pPr>
              <w:pStyle w:val="TableParagraph"/>
              <w:jc w:val="center"/>
              <w:rPr>
                <w:szCs w:val="26"/>
              </w:rPr>
            </w:pPr>
            <w:r w:rsidRPr="004547FA">
              <w:rPr>
                <w:szCs w:val="26"/>
              </w:rPr>
              <w:t>134,48%</w:t>
            </w:r>
          </w:p>
        </w:tc>
      </w:tr>
      <w:tr w:rsidR="00D66659" w:rsidRPr="004547FA" w14:paraId="7770F4D7" w14:textId="77777777" w:rsidTr="00D66659">
        <w:trPr>
          <w:trHeight w:val="327"/>
        </w:trPr>
        <w:tc>
          <w:tcPr>
            <w:tcW w:w="1920" w:type="dxa"/>
            <w:vAlign w:val="center"/>
          </w:tcPr>
          <w:p w14:paraId="0D5B29E9" w14:textId="77777777" w:rsidR="00D66659" w:rsidRPr="004547FA" w:rsidRDefault="00D66659"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trung </w:t>
            </w:r>
            <w:proofErr w:type="spellStart"/>
            <w:r w:rsidRPr="004547FA">
              <w:rPr>
                <w:szCs w:val="26"/>
              </w:rPr>
              <w:t>hạn</w:t>
            </w:r>
            <w:proofErr w:type="spellEnd"/>
          </w:p>
        </w:tc>
        <w:tc>
          <w:tcPr>
            <w:tcW w:w="853" w:type="dxa"/>
            <w:vAlign w:val="center"/>
          </w:tcPr>
          <w:p w14:paraId="7D63971F" w14:textId="77777777" w:rsidR="00D66659" w:rsidRPr="004547FA" w:rsidRDefault="00D66659" w:rsidP="00E53690">
            <w:pPr>
              <w:pStyle w:val="TableParagraph"/>
              <w:jc w:val="center"/>
              <w:rPr>
                <w:szCs w:val="26"/>
              </w:rPr>
            </w:pPr>
            <w:r w:rsidRPr="004547FA">
              <w:rPr>
                <w:szCs w:val="26"/>
              </w:rPr>
              <w:t>143,80</w:t>
            </w:r>
          </w:p>
        </w:tc>
        <w:tc>
          <w:tcPr>
            <w:tcW w:w="1019" w:type="dxa"/>
            <w:tcBorders>
              <w:right w:val="single" w:sz="6" w:space="0" w:color="000000"/>
            </w:tcBorders>
            <w:vAlign w:val="center"/>
          </w:tcPr>
          <w:p w14:paraId="70A98B67" w14:textId="77777777" w:rsidR="00D66659" w:rsidRPr="004547FA" w:rsidRDefault="00D66659" w:rsidP="00E53690">
            <w:pPr>
              <w:pStyle w:val="TableParagraph"/>
              <w:jc w:val="center"/>
              <w:rPr>
                <w:szCs w:val="26"/>
              </w:rPr>
            </w:pPr>
            <w:r w:rsidRPr="004547FA">
              <w:rPr>
                <w:szCs w:val="26"/>
              </w:rPr>
              <w:t>234,30</w:t>
            </w:r>
          </w:p>
        </w:tc>
        <w:tc>
          <w:tcPr>
            <w:tcW w:w="1025" w:type="dxa"/>
            <w:tcBorders>
              <w:left w:val="single" w:sz="6" w:space="0" w:color="000000"/>
            </w:tcBorders>
            <w:vAlign w:val="center"/>
          </w:tcPr>
          <w:p w14:paraId="3355D419" w14:textId="77777777" w:rsidR="00D66659" w:rsidRPr="004547FA" w:rsidRDefault="00D66659" w:rsidP="00E53690">
            <w:pPr>
              <w:pStyle w:val="TableParagraph"/>
              <w:jc w:val="center"/>
              <w:rPr>
                <w:szCs w:val="26"/>
              </w:rPr>
            </w:pPr>
            <w:r w:rsidRPr="004547FA">
              <w:rPr>
                <w:szCs w:val="26"/>
              </w:rPr>
              <w:t>201,31</w:t>
            </w:r>
          </w:p>
        </w:tc>
        <w:tc>
          <w:tcPr>
            <w:tcW w:w="1155" w:type="dxa"/>
            <w:vAlign w:val="center"/>
          </w:tcPr>
          <w:p w14:paraId="7EB68949" w14:textId="77777777" w:rsidR="00D66659" w:rsidRPr="004547FA" w:rsidRDefault="00D66659" w:rsidP="00E53690">
            <w:pPr>
              <w:pStyle w:val="TableParagraph"/>
              <w:jc w:val="center"/>
              <w:rPr>
                <w:szCs w:val="26"/>
              </w:rPr>
            </w:pPr>
            <w:r w:rsidRPr="004547FA">
              <w:rPr>
                <w:szCs w:val="26"/>
              </w:rPr>
              <w:t>90,50</w:t>
            </w:r>
          </w:p>
        </w:tc>
        <w:tc>
          <w:tcPr>
            <w:tcW w:w="1041" w:type="dxa"/>
            <w:vAlign w:val="center"/>
          </w:tcPr>
          <w:p w14:paraId="3BBDBD4A" w14:textId="77777777" w:rsidR="00D66659" w:rsidRPr="004547FA" w:rsidRDefault="00D66659" w:rsidP="00E53690">
            <w:pPr>
              <w:pStyle w:val="TableParagraph"/>
              <w:jc w:val="center"/>
              <w:rPr>
                <w:szCs w:val="26"/>
              </w:rPr>
            </w:pPr>
            <w:r w:rsidRPr="004547FA">
              <w:rPr>
                <w:szCs w:val="26"/>
              </w:rPr>
              <w:t>162,94%</w:t>
            </w:r>
          </w:p>
        </w:tc>
        <w:tc>
          <w:tcPr>
            <w:tcW w:w="1182" w:type="dxa"/>
            <w:vAlign w:val="center"/>
          </w:tcPr>
          <w:p w14:paraId="79139ED0" w14:textId="77777777" w:rsidR="00D66659" w:rsidRPr="004547FA" w:rsidRDefault="00D66659" w:rsidP="00E53690">
            <w:pPr>
              <w:pStyle w:val="TableParagraph"/>
              <w:jc w:val="center"/>
              <w:rPr>
                <w:szCs w:val="26"/>
              </w:rPr>
            </w:pPr>
            <w:r w:rsidRPr="004547FA">
              <w:rPr>
                <w:w w:val="95"/>
                <w:szCs w:val="26"/>
              </w:rPr>
              <w:t>-32,99</w:t>
            </w:r>
          </w:p>
        </w:tc>
        <w:tc>
          <w:tcPr>
            <w:tcW w:w="1041" w:type="dxa"/>
            <w:vAlign w:val="center"/>
          </w:tcPr>
          <w:p w14:paraId="00C09717" w14:textId="77777777" w:rsidR="00D66659" w:rsidRPr="004547FA" w:rsidRDefault="00D66659" w:rsidP="00E53690">
            <w:pPr>
              <w:pStyle w:val="TableParagraph"/>
              <w:jc w:val="center"/>
              <w:rPr>
                <w:szCs w:val="26"/>
              </w:rPr>
            </w:pPr>
            <w:r w:rsidRPr="004547FA">
              <w:rPr>
                <w:szCs w:val="26"/>
              </w:rPr>
              <w:t>85,92%</w:t>
            </w:r>
          </w:p>
        </w:tc>
      </w:tr>
      <w:tr w:rsidR="00D66659" w:rsidRPr="004547FA" w14:paraId="6CBF6EC5" w14:textId="77777777" w:rsidTr="00D66659">
        <w:trPr>
          <w:trHeight w:val="327"/>
        </w:trPr>
        <w:tc>
          <w:tcPr>
            <w:tcW w:w="1920" w:type="dxa"/>
            <w:vAlign w:val="center"/>
          </w:tcPr>
          <w:p w14:paraId="436DD1BF" w14:textId="77777777" w:rsidR="00D66659" w:rsidRPr="004547FA" w:rsidRDefault="00D66659" w:rsidP="00E53690">
            <w:pPr>
              <w:pStyle w:val="TableParagraph"/>
              <w:jc w:val="center"/>
              <w:rPr>
                <w:szCs w:val="26"/>
              </w:rPr>
            </w:pPr>
            <w:r w:rsidRPr="004547FA">
              <w:rPr>
                <w:szCs w:val="26"/>
              </w:rPr>
              <w:t xml:space="preserve">Cho </w:t>
            </w:r>
            <w:proofErr w:type="spellStart"/>
            <w:r w:rsidRPr="004547FA">
              <w:rPr>
                <w:szCs w:val="26"/>
              </w:rPr>
              <w:t>vay</w:t>
            </w:r>
            <w:proofErr w:type="spellEnd"/>
            <w:r w:rsidRPr="004547FA">
              <w:rPr>
                <w:szCs w:val="26"/>
              </w:rPr>
              <w:t xml:space="preserve"> </w:t>
            </w:r>
            <w:proofErr w:type="spellStart"/>
            <w:r w:rsidRPr="004547FA">
              <w:rPr>
                <w:szCs w:val="26"/>
              </w:rPr>
              <w:t>dài</w:t>
            </w:r>
            <w:proofErr w:type="spellEnd"/>
            <w:r w:rsidRPr="004547FA">
              <w:rPr>
                <w:szCs w:val="26"/>
              </w:rPr>
              <w:t xml:space="preserve"> </w:t>
            </w:r>
            <w:proofErr w:type="spellStart"/>
            <w:r w:rsidRPr="004547FA">
              <w:rPr>
                <w:szCs w:val="26"/>
              </w:rPr>
              <w:t>hạn</w:t>
            </w:r>
            <w:proofErr w:type="spellEnd"/>
          </w:p>
        </w:tc>
        <w:tc>
          <w:tcPr>
            <w:tcW w:w="853" w:type="dxa"/>
            <w:vAlign w:val="center"/>
          </w:tcPr>
          <w:p w14:paraId="67145225" w14:textId="77777777" w:rsidR="00D66659" w:rsidRPr="004547FA" w:rsidRDefault="00D66659" w:rsidP="00E53690">
            <w:pPr>
              <w:pStyle w:val="TableParagraph"/>
              <w:jc w:val="center"/>
              <w:rPr>
                <w:szCs w:val="26"/>
              </w:rPr>
            </w:pPr>
            <w:r w:rsidRPr="004547FA">
              <w:rPr>
                <w:szCs w:val="26"/>
              </w:rPr>
              <w:t>243,58</w:t>
            </w:r>
          </w:p>
        </w:tc>
        <w:tc>
          <w:tcPr>
            <w:tcW w:w="1019" w:type="dxa"/>
            <w:tcBorders>
              <w:right w:val="single" w:sz="6" w:space="0" w:color="000000"/>
            </w:tcBorders>
            <w:vAlign w:val="center"/>
          </w:tcPr>
          <w:p w14:paraId="11A03368" w14:textId="77777777" w:rsidR="00D66659" w:rsidRPr="004547FA" w:rsidRDefault="00D66659" w:rsidP="00E53690">
            <w:pPr>
              <w:pStyle w:val="TableParagraph"/>
              <w:jc w:val="center"/>
              <w:rPr>
                <w:szCs w:val="26"/>
              </w:rPr>
            </w:pPr>
            <w:r w:rsidRPr="004547FA">
              <w:rPr>
                <w:szCs w:val="26"/>
              </w:rPr>
              <w:t>381,32</w:t>
            </w:r>
          </w:p>
        </w:tc>
        <w:tc>
          <w:tcPr>
            <w:tcW w:w="1025" w:type="dxa"/>
            <w:tcBorders>
              <w:left w:val="single" w:sz="6" w:space="0" w:color="000000"/>
            </w:tcBorders>
            <w:vAlign w:val="center"/>
          </w:tcPr>
          <w:p w14:paraId="49E0C7B7" w14:textId="77777777" w:rsidR="00D66659" w:rsidRPr="004547FA" w:rsidRDefault="00D66659" w:rsidP="00E53690">
            <w:pPr>
              <w:pStyle w:val="TableParagraph"/>
              <w:jc w:val="center"/>
              <w:rPr>
                <w:szCs w:val="26"/>
              </w:rPr>
            </w:pPr>
            <w:r w:rsidRPr="004547FA">
              <w:rPr>
                <w:szCs w:val="26"/>
              </w:rPr>
              <w:t>557,88</w:t>
            </w:r>
          </w:p>
        </w:tc>
        <w:tc>
          <w:tcPr>
            <w:tcW w:w="1155" w:type="dxa"/>
            <w:vAlign w:val="center"/>
          </w:tcPr>
          <w:p w14:paraId="4F5A9464" w14:textId="77777777" w:rsidR="00D66659" w:rsidRPr="004547FA" w:rsidRDefault="00D66659" w:rsidP="00E53690">
            <w:pPr>
              <w:pStyle w:val="TableParagraph"/>
              <w:jc w:val="center"/>
              <w:rPr>
                <w:szCs w:val="26"/>
              </w:rPr>
            </w:pPr>
            <w:r w:rsidRPr="004547FA">
              <w:rPr>
                <w:szCs w:val="26"/>
              </w:rPr>
              <w:t>137,74</w:t>
            </w:r>
          </w:p>
        </w:tc>
        <w:tc>
          <w:tcPr>
            <w:tcW w:w="1041" w:type="dxa"/>
            <w:vAlign w:val="center"/>
          </w:tcPr>
          <w:p w14:paraId="60FBA328" w14:textId="77777777" w:rsidR="00D66659" w:rsidRPr="004547FA" w:rsidRDefault="00D66659" w:rsidP="00E53690">
            <w:pPr>
              <w:pStyle w:val="TableParagraph"/>
              <w:jc w:val="center"/>
              <w:rPr>
                <w:szCs w:val="26"/>
              </w:rPr>
            </w:pPr>
            <w:r w:rsidRPr="004547FA">
              <w:rPr>
                <w:szCs w:val="26"/>
              </w:rPr>
              <w:t>156,55%</w:t>
            </w:r>
          </w:p>
        </w:tc>
        <w:tc>
          <w:tcPr>
            <w:tcW w:w="1182" w:type="dxa"/>
            <w:vAlign w:val="center"/>
          </w:tcPr>
          <w:p w14:paraId="30AF25C6" w14:textId="77777777" w:rsidR="00D66659" w:rsidRPr="004547FA" w:rsidRDefault="00D66659" w:rsidP="00E53690">
            <w:pPr>
              <w:pStyle w:val="TableParagraph"/>
              <w:jc w:val="center"/>
              <w:rPr>
                <w:szCs w:val="26"/>
              </w:rPr>
            </w:pPr>
            <w:r w:rsidRPr="004547FA">
              <w:rPr>
                <w:szCs w:val="26"/>
              </w:rPr>
              <w:t>176,56</w:t>
            </w:r>
          </w:p>
        </w:tc>
        <w:tc>
          <w:tcPr>
            <w:tcW w:w="1041" w:type="dxa"/>
            <w:vAlign w:val="center"/>
          </w:tcPr>
          <w:p w14:paraId="4A48FA84" w14:textId="77777777" w:rsidR="00D66659" w:rsidRPr="004547FA" w:rsidRDefault="00D66659" w:rsidP="00E53690">
            <w:pPr>
              <w:pStyle w:val="TableParagraph"/>
              <w:jc w:val="center"/>
              <w:rPr>
                <w:szCs w:val="26"/>
              </w:rPr>
            </w:pPr>
            <w:r w:rsidRPr="004547FA">
              <w:rPr>
                <w:szCs w:val="26"/>
              </w:rPr>
              <w:t>146,30%</w:t>
            </w:r>
          </w:p>
        </w:tc>
      </w:tr>
      <w:tr w:rsidR="00D66659" w:rsidRPr="004547FA" w14:paraId="5022F9C2" w14:textId="77777777" w:rsidTr="00D66659">
        <w:trPr>
          <w:trHeight w:val="327"/>
        </w:trPr>
        <w:tc>
          <w:tcPr>
            <w:tcW w:w="1920" w:type="dxa"/>
            <w:vAlign w:val="center"/>
          </w:tcPr>
          <w:p w14:paraId="07096D16" w14:textId="77777777" w:rsidR="00D66659" w:rsidRPr="004547FA" w:rsidRDefault="00D66659" w:rsidP="00E53690">
            <w:pPr>
              <w:pStyle w:val="TableParagraph"/>
              <w:jc w:val="center"/>
              <w:rPr>
                <w:szCs w:val="26"/>
              </w:rPr>
            </w:pPr>
            <w:proofErr w:type="spellStart"/>
            <w:r w:rsidRPr="004547FA">
              <w:rPr>
                <w:szCs w:val="26"/>
              </w:rPr>
              <w:t>Tổng</w:t>
            </w:r>
            <w:proofErr w:type="spellEnd"/>
            <w:r w:rsidRPr="004547FA">
              <w:rPr>
                <w:szCs w:val="26"/>
              </w:rPr>
              <w:t xml:space="preserve"> </w:t>
            </w:r>
            <w:proofErr w:type="spellStart"/>
            <w:r w:rsidRPr="004547FA">
              <w:rPr>
                <w:szCs w:val="26"/>
              </w:rPr>
              <w:t>cộng</w:t>
            </w:r>
            <w:proofErr w:type="spellEnd"/>
          </w:p>
        </w:tc>
        <w:tc>
          <w:tcPr>
            <w:tcW w:w="853" w:type="dxa"/>
            <w:vAlign w:val="center"/>
          </w:tcPr>
          <w:p w14:paraId="0FAA9FAA" w14:textId="77777777" w:rsidR="00D66659" w:rsidRPr="004547FA" w:rsidRDefault="00D66659" w:rsidP="00E53690">
            <w:pPr>
              <w:pStyle w:val="TableParagraph"/>
              <w:jc w:val="center"/>
              <w:rPr>
                <w:szCs w:val="26"/>
              </w:rPr>
            </w:pPr>
            <w:r w:rsidRPr="004547FA">
              <w:rPr>
                <w:szCs w:val="26"/>
              </w:rPr>
              <w:t>733,67</w:t>
            </w:r>
          </w:p>
        </w:tc>
        <w:tc>
          <w:tcPr>
            <w:tcW w:w="1019" w:type="dxa"/>
            <w:tcBorders>
              <w:right w:val="single" w:sz="6" w:space="0" w:color="000000"/>
            </w:tcBorders>
            <w:vAlign w:val="center"/>
          </w:tcPr>
          <w:p w14:paraId="1FBBF8DA" w14:textId="77777777" w:rsidR="00D66659" w:rsidRPr="004547FA" w:rsidRDefault="00D66659" w:rsidP="00E53690">
            <w:pPr>
              <w:pStyle w:val="TableParagraph"/>
              <w:jc w:val="center"/>
              <w:rPr>
                <w:szCs w:val="26"/>
              </w:rPr>
            </w:pPr>
            <w:r w:rsidRPr="004547FA">
              <w:rPr>
                <w:szCs w:val="26"/>
              </w:rPr>
              <w:t>1.148,55</w:t>
            </w:r>
          </w:p>
        </w:tc>
        <w:tc>
          <w:tcPr>
            <w:tcW w:w="1025" w:type="dxa"/>
            <w:tcBorders>
              <w:left w:val="single" w:sz="6" w:space="0" w:color="000000"/>
            </w:tcBorders>
            <w:vAlign w:val="center"/>
          </w:tcPr>
          <w:p w14:paraId="0946909A" w14:textId="77777777" w:rsidR="00D66659" w:rsidRPr="004547FA" w:rsidRDefault="00D66659" w:rsidP="00E53690">
            <w:pPr>
              <w:pStyle w:val="TableParagraph"/>
              <w:jc w:val="center"/>
              <w:rPr>
                <w:szCs w:val="26"/>
              </w:rPr>
            </w:pPr>
            <w:r w:rsidRPr="004547FA">
              <w:rPr>
                <w:szCs w:val="26"/>
              </w:rPr>
              <w:t>1.475,88</w:t>
            </w:r>
          </w:p>
        </w:tc>
        <w:tc>
          <w:tcPr>
            <w:tcW w:w="1155" w:type="dxa"/>
            <w:vAlign w:val="center"/>
          </w:tcPr>
          <w:p w14:paraId="73260968" w14:textId="77777777" w:rsidR="00D66659" w:rsidRPr="004547FA" w:rsidRDefault="00D66659" w:rsidP="00E53690">
            <w:pPr>
              <w:pStyle w:val="TableParagraph"/>
              <w:jc w:val="center"/>
              <w:rPr>
                <w:szCs w:val="26"/>
              </w:rPr>
            </w:pPr>
            <w:r w:rsidRPr="004547FA">
              <w:rPr>
                <w:szCs w:val="26"/>
              </w:rPr>
              <w:t>414,88</w:t>
            </w:r>
          </w:p>
        </w:tc>
        <w:tc>
          <w:tcPr>
            <w:tcW w:w="1041" w:type="dxa"/>
            <w:vAlign w:val="center"/>
          </w:tcPr>
          <w:p w14:paraId="1543D418" w14:textId="77777777" w:rsidR="00D66659" w:rsidRPr="004547FA" w:rsidRDefault="00D66659" w:rsidP="00E53690">
            <w:pPr>
              <w:pStyle w:val="TableParagraph"/>
              <w:jc w:val="center"/>
              <w:rPr>
                <w:szCs w:val="26"/>
              </w:rPr>
            </w:pPr>
            <w:r w:rsidRPr="004547FA">
              <w:rPr>
                <w:szCs w:val="26"/>
              </w:rPr>
              <w:t>156,55%</w:t>
            </w:r>
          </w:p>
        </w:tc>
        <w:tc>
          <w:tcPr>
            <w:tcW w:w="1182" w:type="dxa"/>
            <w:vAlign w:val="center"/>
          </w:tcPr>
          <w:p w14:paraId="662C5331" w14:textId="77777777" w:rsidR="00D66659" w:rsidRPr="004547FA" w:rsidRDefault="00D66659" w:rsidP="00E53690">
            <w:pPr>
              <w:pStyle w:val="TableParagraph"/>
              <w:jc w:val="center"/>
              <w:rPr>
                <w:szCs w:val="26"/>
              </w:rPr>
            </w:pPr>
            <w:r w:rsidRPr="004547FA">
              <w:rPr>
                <w:szCs w:val="26"/>
              </w:rPr>
              <w:t>327,33</w:t>
            </w:r>
          </w:p>
        </w:tc>
        <w:tc>
          <w:tcPr>
            <w:tcW w:w="1041" w:type="dxa"/>
            <w:vAlign w:val="center"/>
          </w:tcPr>
          <w:p w14:paraId="4D805AAA" w14:textId="77777777" w:rsidR="00D66659" w:rsidRPr="004547FA" w:rsidRDefault="00D66659" w:rsidP="00E53690">
            <w:pPr>
              <w:pStyle w:val="TableParagraph"/>
              <w:jc w:val="center"/>
              <w:rPr>
                <w:szCs w:val="26"/>
              </w:rPr>
            </w:pPr>
            <w:r w:rsidRPr="004547FA">
              <w:rPr>
                <w:szCs w:val="26"/>
              </w:rPr>
              <w:t>128,50%</w:t>
            </w:r>
          </w:p>
        </w:tc>
      </w:tr>
    </w:tbl>
    <w:p w14:paraId="6E2A0242" w14:textId="77777777" w:rsidR="00D66659" w:rsidRPr="004547FA" w:rsidRDefault="00D66659"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34A47B79" w14:textId="563D1211" w:rsidR="002F23EB" w:rsidRPr="004547FA" w:rsidRDefault="002F23EB" w:rsidP="00E53690">
      <w:pPr>
        <w:rPr>
          <w:szCs w:val="26"/>
        </w:rPr>
      </w:pPr>
    </w:p>
    <w:p w14:paraId="2CC58161" w14:textId="77777777" w:rsidR="00561691" w:rsidRPr="00561691" w:rsidRDefault="00561691" w:rsidP="00561691"/>
    <w:p w14:paraId="09ABFB6D" w14:textId="77777777" w:rsidR="00A24644" w:rsidRDefault="00A24644" w:rsidP="00E53690">
      <w:pPr>
        <w:pStyle w:val="Caption"/>
        <w:keepNext/>
        <w:rPr>
          <w:b w:val="0"/>
          <w:bCs/>
          <w:i/>
          <w:iCs w:val="0"/>
          <w:szCs w:val="26"/>
        </w:rPr>
      </w:pPr>
    </w:p>
    <w:p w14:paraId="25D93DFF" w14:textId="77777777" w:rsidR="00A24644" w:rsidRPr="00A24644" w:rsidRDefault="00A24644" w:rsidP="00A24644"/>
    <w:p w14:paraId="1A2C185C" w14:textId="77777777" w:rsidR="00A24644" w:rsidRDefault="00A24644" w:rsidP="00A24644"/>
    <w:p w14:paraId="28AF4828" w14:textId="77777777" w:rsidR="00A24644" w:rsidRPr="00A24644" w:rsidRDefault="00A24644" w:rsidP="00A24644"/>
    <w:p w14:paraId="087CAD79" w14:textId="3943A51D" w:rsidR="002F23EB" w:rsidRPr="00A24644" w:rsidRDefault="00561691" w:rsidP="00A24644">
      <w:pPr>
        <w:pStyle w:val="Caption"/>
      </w:pPr>
      <w:bookmarkStart w:id="235" w:name="_Toc101095460"/>
      <w:proofErr w:type="spellStart"/>
      <w:r w:rsidRPr="00A24644">
        <w:lastRenderedPageBreak/>
        <w:t>Biểu</w:t>
      </w:r>
      <w:proofErr w:type="spellEnd"/>
      <w:r w:rsidRPr="00A24644">
        <w:t xml:space="preserve"> </w:t>
      </w:r>
      <w:proofErr w:type="spellStart"/>
      <w:r w:rsidRPr="00A24644">
        <w:t>đồ</w:t>
      </w:r>
      <w:proofErr w:type="spellEnd"/>
      <w:r w:rsidRPr="00A24644">
        <w:t xml:space="preserve"> 2.</w:t>
      </w:r>
      <w:fldSimple w:instr=" SEQ Biểu_đồ_2. \* ARABIC ">
        <w:r w:rsidR="00CB238D" w:rsidRPr="00A24644">
          <w:t>13</w:t>
        </w:r>
      </w:fldSimple>
      <w:r w:rsidR="002F23EB" w:rsidRPr="00A24644">
        <w:t xml:space="preserve">: </w:t>
      </w:r>
      <w:proofErr w:type="spellStart"/>
      <w:r w:rsidR="002F23EB" w:rsidRPr="00A24644">
        <w:t>Tỷ</w:t>
      </w:r>
      <w:proofErr w:type="spellEnd"/>
      <w:r w:rsidR="002F23EB" w:rsidRPr="00A24644">
        <w:t xml:space="preserve"> </w:t>
      </w:r>
      <w:proofErr w:type="spellStart"/>
      <w:r w:rsidR="002F23EB" w:rsidRPr="00A24644">
        <w:t>lệ</w:t>
      </w:r>
      <w:proofErr w:type="spellEnd"/>
      <w:r w:rsidR="002F23EB" w:rsidRPr="00A24644">
        <w:t xml:space="preserve"> </w:t>
      </w:r>
      <w:proofErr w:type="spellStart"/>
      <w:r w:rsidR="002F23EB" w:rsidRPr="00A24644">
        <w:t>nợ</w:t>
      </w:r>
      <w:proofErr w:type="spellEnd"/>
      <w:r w:rsidR="002F23EB" w:rsidRPr="00A24644">
        <w:t xml:space="preserve"> </w:t>
      </w:r>
      <w:proofErr w:type="spellStart"/>
      <w:r w:rsidR="002F23EB" w:rsidRPr="00A24644">
        <w:t>xấu</w:t>
      </w:r>
      <w:proofErr w:type="spellEnd"/>
      <w:r w:rsidR="002F23EB" w:rsidRPr="00A24644">
        <w:t xml:space="preserve"> </w:t>
      </w:r>
      <w:proofErr w:type="spellStart"/>
      <w:r w:rsidR="002F23EB" w:rsidRPr="00A24644">
        <w:t>theo</w:t>
      </w:r>
      <w:proofErr w:type="spellEnd"/>
      <w:r w:rsidR="002F23EB" w:rsidRPr="00A24644">
        <w:t xml:space="preserve"> thời hạn </w:t>
      </w:r>
      <w:proofErr w:type="spellStart"/>
      <w:r w:rsidR="002F23EB" w:rsidRPr="00A24644">
        <w:t>cho</w:t>
      </w:r>
      <w:proofErr w:type="spellEnd"/>
      <w:r w:rsidR="002F23EB" w:rsidRPr="00A24644">
        <w:t xml:space="preserve"> </w:t>
      </w:r>
      <w:proofErr w:type="spellStart"/>
      <w:r w:rsidR="002F23EB" w:rsidRPr="00A24644">
        <w:t>vay</w:t>
      </w:r>
      <w:bookmarkEnd w:id="235"/>
      <w:proofErr w:type="spellEnd"/>
    </w:p>
    <w:p w14:paraId="4C8B0364" w14:textId="5F3A8AD8" w:rsidR="002F23EB" w:rsidRPr="004547FA" w:rsidRDefault="00D66659" w:rsidP="00E53690">
      <w:pPr>
        <w:jc w:val="right"/>
        <w:rPr>
          <w:b/>
          <w:i/>
          <w:szCs w:val="26"/>
        </w:rPr>
      </w:pPr>
      <w:r w:rsidRPr="004547FA">
        <w:rPr>
          <w:noProof/>
          <w:szCs w:val="26"/>
        </w:rPr>
        <mc:AlternateContent>
          <mc:Choice Requires="wpg">
            <w:drawing>
              <wp:anchor distT="0" distB="0" distL="0" distR="0" simplePos="0" relativeHeight="251673600" behindDoc="1" locked="0" layoutInCell="1" allowOverlap="1" wp14:anchorId="790D5811" wp14:editId="2ED4F31D">
                <wp:simplePos x="0" y="0"/>
                <wp:positionH relativeFrom="page">
                  <wp:posOffset>1798955</wp:posOffset>
                </wp:positionH>
                <wp:positionV relativeFrom="paragraph">
                  <wp:posOffset>340360</wp:posOffset>
                </wp:positionV>
                <wp:extent cx="4343400" cy="1903730"/>
                <wp:effectExtent l="0" t="0" r="0" b="0"/>
                <wp:wrapTopAndBottom/>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903730"/>
                          <a:chOff x="2668" y="263"/>
                          <a:chExt cx="6840" cy="2998"/>
                        </a:xfrm>
                      </wpg:grpSpPr>
                      <pic:pic xmlns:pic="http://schemas.openxmlformats.org/drawingml/2006/picture">
                        <pic:nvPicPr>
                          <pic:cNvPr id="345" name="Picture 2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535" y="1759"/>
                            <a:ext cx="5511"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6" name="Rectangle 269"/>
                        <wps:cNvSpPr>
                          <a:spLocks noChangeArrowheads="1"/>
                        </wps:cNvSpPr>
                        <wps:spPr bwMode="auto">
                          <a:xfrm>
                            <a:off x="3492" y="509"/>
                            <a:ext cx="100" cy="100"/>
                          </a:xfrm>
                          <a:prstGeom prst="rect">
                            <a:avLst/>
                          </a:prstGeom>
                          <a:solidFill>
                            <a:srgbClr val="FF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270"/>
                        <wps:cNvSpPr>
                          <a:spLocks noChangeArrowheads="1"/>
                        </wps:cNvSpPr>
                        <wps:spPr bwMode="auto">
                          <a:xfrm>
                            <a:off x="5383" y="509"/>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271"/>
                        <wps:cNvSpPr>
                          <a:spLocks noChangeArrowheads="1"/>
                        </wps:cNvSpPr>
                        <wps:spPr bwMode="auto">
                          <a:xfrm>
                            <a:off x="7308" y="509"/>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272"/>
                        <wps:cNvSpPr>
                          <a:spLocks noChangeArrowheads="1"/>
                        </wps:cNvSpPr>
                        <wps:spPr bwMode="auto">
                          <a:xfrm>
                            <a:off x="2675" y="270"/>
                            <a:ext cx="6825" cy="2955"/>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Text Box 273"/>
                        <wps:cNvSpPr txBox="1">
                          <a:spLocks noChangeArrowheads="1"/>
                        </wps:cNvSpPr>
                        <wps:spPr bwMode="auto">
                          <a:xfrm>
                            <a:off x="3635" y="454"/>
                            <a:ext cx="146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9DF59" w14:textId="77777777" w:rsidR="00ED6A49" w:rsidRDefault="00ED6A49" w:rsidP="00D66659">
                              <w:pPr>
                                <w:spacing w:line="221" w:lineRule="exact"/>
                                <w:rPr>
                                  <w:sz w:val="20"/>
                                </w:rPr>
                              </w:pPr>
                              <w:r>
                                <w:rPr>
                                  <w:sz w:val="20"/>
                                </w:rPr>
                                <w:t xml:space="preserve">Cho </w:t>
                              </w:r>
                              <w:proofErr w:type="spellStart"/>
                              <w:r>
                                <w:rPr>
                                  <w:sz w:val="20"/>
                                </w:rPr>
                                <w:t>vay</w:t>
                              </w:r>
                              <w:proofErr w:type="spellEnd"/>
                              <w:r>
                                <w:rPr>
                                  <w:sz w:val="20"/>
                                </w:rPr>
                                <w:t xml:space="preserve"> </w:t>
                              </w:r>
                              <w:proofErr w:type="spellStart"/>
                              <w:r>
                                <w:rPr>
                                  <w:sz w:val="20"/>
                                </w:rPr>
                                <w:t>ngắn</w:t>
                              </w:r>
                              <w:proofErr w:type="spellEnd"/>
                              <w:r>
                                <w:rPr>
                                  <w:sz w:val="20"/>
                                </w:rPr>
                                <w:t xml:space="preserve"> </w:t>
                              </w:r>
                              <w:proofErr w:type="spellStart"/>
                              <w:r>
                                <w:rPr>
                                  <w:sz w:val="20"/>
                                </w:rPr>
                                <w:t>hạn</w:t>
                              </w:r>
                              <w:proofErr w:type="spellEnd"/>
                            </w:p>
                          </w:txbxContent>
                        </wps:txbx>
                        <wps:bodyPr rot="0" vert="horz" wrap="square" lIns="0" tIns="0" rIns="0" bIns="0" anchor="t" anchorCtr="0" upright="1">
                          <a:noAutofit/>
                        </wps:bodyPr>
                      </wps:wsp>
                      <wps:wsp>
                        <wps:cNvPr id="351" name="Text Box 274"/>
                        <wps:cNvSpPr txBox="1">
                          <a:spLocks noChangeArrowheads="1"/>
                        </wps:cNvSpPr>
                        <wps:spPr bwMode="auto">
                          <a:xfrm>
                            <a:off x="5527" y="454"/>
                            <a:ext cx="15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A2E73" w14:textId="77777777" w:rsidR="00ED6A49" w:rsidRDefault="00ED6A49" w:rsidP="00D66659">
                              <w:pPr>
                                <w:spacing w:line="221" w:lineRule="exact"/>
                                <w:rPr>
                                  <w:sz w:val="20"/>
                                </w:rPr>
                              </w:pPr>
                              <w:r>
                                <w:rPr>
                                  <w:sz w:val="20"/>
                                </w:rPr>
                                <w:t xml:space="preserve">Cho </w:t>
                              </w:r>
                              <w:proofErr w:type="spellStart"/>
                              <w:r>
                                <w:rPr>
                                  <w:sz w:val="20"/>
                                </w:rPr>
                                <w:t>vay</w:t>
                              </w:r>
                              <w:proofErr w:type="spellEnd"/>
                              <w:r>
                                <w:rPr>
                                  <w:sz w:val="20"/>
                                </w:rPr>
                                <w:t xml:space="preserve"> trung </w:t>
                              </w:r>
                              <w:proofErr w:type="spellStart"/>
                              <w:r>
                                <w:rPr>
                                  <w:sz w:val="20"/>
                                </w:rPr>
                                <w:t>hạn</w:t>
                              </w:r>
                              <w:proofErr w:type="spellEnd"/>
                            </w:p>
                          </w:txbxContent>
                        </wps:txbx>
                        <wps:bodyPr rot="0" vert="horz" wrap="square" lIns="0" tIns="0" rIns="0" bIns="0" anchor="t" anchorCtr="0" upright="1">
                          <a:noAutofit/>
                        </wps:bodyPr>
                      </wps:wsp>
                      <wps:wsp>
                        <wps:cNvPr id="352" name="Text Box 275"/>
                        <wps:cNvSpPr txBox="1">
                          <a:spLocks noChangeArrowheads="1"/>
                        </wps:cNvSpPr>
                        <wps:spPr bwMode="auto">
                          <a:xfrm>
                            <a:off x="7452" y="454"/>
                            <a:ext cx="132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4D8CF" w14:textId="77777777" w:rsidR="00ED6A49" w:rsidRDefault="00ED6A49" w:rsidP="00D66659">
                              <w:pPr>
                                <w:spacing w:line="221" w:lineRule="exact"/>
                                <w:rPr>
                                  <w:sz w:val="20"/>
                                </w:rPr>
                              </w:pPr>
                              <w:r>
                                <w:rPr>
                                  <w:sz w:val="20"/>
                                </w:rPr>
                                <w:t xml:space="preserve">Cho </w:t>
                              </w:r>
                              <w:proofErr w:type="spellStart"/>
                              <w:r>
                                <w:rPr>
                                  <w:sz w:val="20"/>
                                </w:rPr>
                                <w:t>vay</w:t>
                              </w:r>
                              <w:proofErr w:type="spellEnd"/>
                              <w:r>
                                <w:rPr>
                                  <w:sz w:val="20"/>
                                </w:rPr>
                                <w:t xml:space="preserve"> </w:t>
                              </w:r>
                              <w:proofErr w:type="spellStart"/>
                              <w:r>
                                <w:rPr>
                                  <w:sz w:val="20"/>
                                </w:rPr>
                                <w:t>dài</w:t>
                              </w:r>
                              <w:proofErr w:type="spellEnd"/>
                              <w:r>
                                <w:rPr>
                                  <w:sz w:val="20"/>
                                </w:rPr>
                                <w:t xml:space="preserve"> </w:t>
                              </w:r>
                              <w:proofErr w:type="spellStart"/>
                              <w:r>
                                <w:rPr>
                                  <w:sz w:val="20"/>
                                </w:rPr>
                                <w:t>hạn</w:t>
                              </w:r>
                              <w:proofErr w:type="spellEnd"/>
                            </w:p>
                          </w:txbxContent>
                        </wps:txbx>
                        <wps:bodyPr rot="0" vert="horz" wrap="square" lIns="0" tIns="0" rIns="0" bIns="0" anchor="t" anchorCtr="0" upright="1">
                          <a:noAutofit/>
                        </wps:bodyPr>
                      </wps:wsp>
                      <wps:wsp>
                        <wps:cNvPr id="353" name="Text Box 276"/>
                        <wps:cNvSpPr txBox="1">
                          <a:spLocks noChangeArrowheads="1"/>
                        </wps:cNvSpPr>
                        <wps:spPr bwMode="auto">
                          <a:xfrm>
                            <a:off x="7281" y="1548"/>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E2763" w14:textId="77777777" w:rsidR="00ED6A49" w:rsidRDefault="00ED6A49" w:rsidP="00D66659">
                              <w:pPr>
                                <w:spacing w:line="221" w:lineRule="exact"/>
                                <w:rPr>
                                  <w:sz w:val="20"/>
                                </w:rPr>
                              </w:pPr>
                              <w:r>
                                <w:rPr>
                                  <w:sz w:val="20"/>
                                </w:rPr>
                                <w:t>716,69</w:t>
                              </w:r>
                            </w:p>
                          </w:txbxContent>
                        </wps:txbx>
                        <wps:bodyPr rot="0" vert="horz" wrap="square" lIns="0" tIns="0" rIns="0" bIns="0" anchor="t" anchorCtr="0" upright="1">
                          <a:noAutofit/>
                        </wps:bodyPr>
                      </wps:wsp>
                      <wps:wsp>
                        <wps:cNvPr id="354" name="Text Box 277"/>
                        <wps:cNvSpPr txBox="1">
                          <a:spLocks noChangeArrowheads="1"/>
                        </wps:cNvSpPr>
                        <wps:spPr bwMode="auto">
                          <a:xfrm>
                            <a:off x="5560" y="1801"/>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BE8E" w14:textId="77777777" w:rsidR="00ED6A49" w:rsidRDefault="00ED6A49" w:rsidP="00D66659">
                              <w:pPr>
                                <w:spacing w:line="221" w:lineRule="exact"/>
                                <w:rPr>
                                  <w:sz w:val="20"/>
                                </w:rPr>
                              </w:pPr>
                              <w:r>
                                <w:rPr>
                                  <w:sz w:val="20"/>
                                </w:rPr>
                                <w:t>532,93</w:t>
                              </w:r>
                            </w:p>
                          </w:txbxContent>
                        </wps:txbx>
                        <wps:bodyPr rot="0" vert="horz" wrap="square" lIns="0" tIns="0" rIns="0" bIns="0" anchor="t" anchorCtr="0" upright="1">
                          <a:noAutofit/>
                        </wps:bodyPr>
                      </wps:wsp>
                      <wps:wsp>
                        <wps:cNvPr id="355" name="Text Box 278"/>
                        <wps:cNvSpPr txBox="1">
                          <a:spLocks noChangeArrowheads="1"/>
                        </wps:cNvSpPr>
                        <wps:spPr bwMode="auto">
                          <a:xfrm>
                            <a:off x="8046" y="1766"/>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03343" w14:textId="77777777" w:rsidR="00ED6A49" w:rsidRDefault="00ED6A49" w:rsidP="00D66659">
                              <w:pPr>
                                <w:spacing w:line="221" w:lineRule="exact"/>
                                <w:rPr>
                                  <w:sz w:val="20"/>
                                </w:rPr>
                              </w:pPr>
                              <w:r>
                                <w:rPr>
                                  <w:sz w:val="20"/>
                                </w:rPr>
                                <w:t>557,88</w:t>
                              </w:r>
                            </w:p>
                          </w:txbxContent>
                        </wps:txbx>
                        <wps:bodyPr rot="0" vert="horz" wrap="square" lIns="0" tIns="0" rIns="0" bIns="0" anchor="t" anchorCtr="0" upright="1">
                          <a:noAutofit/>
                        </wps:bodyPr>
                      </wps:wsp>
                      <wps:wsp>
                        <wps:cNvPr id="356" name="Text Box 279"/>
                        <wps:cNvSpPr txBox="1">
                          <a:spLocks noChangeArrowheads="1"/>
                        </wps:cNvSpPr>
                        <wps:spPr bwMode="auto">
                          <a:xfrm>
                            <a:off x="3839" y="2057"/>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B7DD6" w14:textId="77777777" w:rsidR="00ED6A49" w:rsidRDefault="00ED6A49" w:rsidP="00D66659">
                              <w:pPr>
                                <w:spacing w:line="221" w:lineRule="exact"/>
                                <w:rPr>
                                  <w:sz w:val="20"/>
                                </w:rPr>
                              </w:pPr>
                              <w:r>
                                <w:rPr>
                                  <w:sz w:val="20"/>
                                </w:rPr>
                                <w:t>346,29</w:t>
                              </w:r>
                            </w:p>
                          </w:txbxContent>
                        </wps:txbx>
                        <wps:bodyPr rot="0" vert="horz" wrap="square" lIns="0" tIns="0" rIns="0" bIns="0" anchor="t" anchorCtr="0" upright="1">
                          <a:noAutofit/>
                        </wps:bodyPr>
                      </wps:wsp>
                      <wps:wsp>
                        <wps:cNvPr id="357" name="Text Box 280"/>
                        <wps:cNvSpPr txBox="1">
                          <a:spLocks noChangeArrowheads="1"/>
                        </wps:cNvSpPr>
                        <wps:spPr bwMode="auto">
                          <a:xfrm>
                            <a:off x="6325" y="2009"/>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7552E" w14:textId="77777777" w:rsidR="00ED6A49" w:rsidRDefault="00ED6A49" w:rsidP="00D66659">
                              <w:pPr>
                                <w:spacing w:line="221" w:lineRule="exact"/>
                                <w:rPr>
                                  <w:sz w:val="20"/>
                                </w:rPr>
                              </w:pPr>
                              <w:r>
                                <w:rPr>
                                  <w:sz w:val="20"/>
                                </w:rPr>
                                <w:t>381,32</w:t>
                              </w:r>
                            </w:p>
                          </w:txbxContent>
                        </wps:txbx>
                        <wps:bodyPr rot="0" vert="horz" wrap="square" lIns="0" tIns="0" rIns="0" bIns="0" anchor="t" anchorCtr="0" upright="1">
                          <a:noAutofit/>
                        </wps:bodyPr>
                      </wps:wsp>
                      <wps:wsp>
                        <wps:cNvPr id="358" name="Text Box 281"/>
                        <wps:cNvSpPr txBox="1">
                          <a:spLocks noChangeArrowheads="1"/>
                        </wps:cNvSpPr>
                        <wps:spPr bwMode="auto">
                          <a:xfrm>
                            <a:off x="4222" y="2199"/>
                            <a:ext cx="955"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BA8C4" w14:textId="77777777" w:rsidR="00ED6A49" w:rsidRDefault="00ED6A49" w:rsidP="00D66659">
                              <w:pPr>
                                <w:spacing w:line="228" w:lineRule="auto"/>
                                <w:rPr>
                                  <w:sz w:val="20"/>
                                </w:rPr>
                              </w:pPr>
                              <w:r>
                                <w:rPr>
                                  <w:position w:val="-13"/>
                                  <w:sz w:val="20"/>
                                </w:rPr>
                                <w:t xml:space="preserve">143, </w:t>
                              </w:r>
                              <w:r>
                                <w:rPr>
                                  <w:sz w:val="20"/>
                                </w:rPr>
                                <w:t>243,58</w:t>
                              </w:r>
                            </w:p>
                          </w:txbxContent>
                        </wps:txbx>
                        <wps:bodyPr rot="0" vert="horz" wrap="square" lIns="0" tIns="0" rIns="0" bIns="0" anchor="t" anchorCtr="0" upright="1">
                          <a:noAutofit/>
                        </wps:bodyPr>
                      </wps:wsp>
                      <wps:wsp>
                        <wps:cNvPr id="359" name="Text Box 282"/>
                        <wps:cNvSpPr txBox="1">
                          <a:spLocks noChangeArrowheads="1"/>
                        </wps:cNvSpPr>
                        <wps:spPr bwMode="auto">
                          <a:xfrm>
                            <a:off x="4573" y="2336"/>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645FD" w14:textId="77777777" w:rsidR="00ED6A49" w:rsidRDefault="00ED6A49" w:rsidP="00D66659">
                              <w:pPr>
                                <w:spacing w:line="221" w:lineRule="exact"/>
                                <w:rPr>
                                  <w:sz w:val="20"/>
                                </w:rPr>
                              </w:pPr>
                              <w:r>
                                <w:rPr>
                                  <w:sz w:val="20"/>
                                </w:rPr>
                                <w:t>80</w:t>
                              </w:r>
                            </w:p>
                          </w:txbxContent>
                        </wps:txbx>
                        <wps:bodyPr rot="0" vert="horz" wrap="square" lIns="0" tIns="0" rIns="0" bIns="0" anchor="t" anchorCtr="0" upright="1">
                          <a:noAutofit/>
                        </wps:bodyPr>
                      </wps:wsp>
                      <wps:wsp>
                        <wps:cNvPr id="360" name="Text Box 283"/>
                        <wps:cNvSpPr txBox="1">
                          <a:spLocks noChangeArrowheads="1"/>
                        </wps:cNvSpPr>
                        <wps:spPr bwMode="auto">
                          <a:xfrm>
                            <a:off x="5942" y="2212"/>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7CC23" w14:textId="77777777" w:rsidR="00ED6A49" w:rsidRDefault="00ED6A49" w:rsidP="00D66659">
                              <w:pPr>
                                <w:spacing w:line="221" w:lineRule="exact"/>
                                <w:rPr>
                                  <w:sz w:val="20"/>
                                </w:rPr>
                              </w:pPr>
                              <w:r>
                                <w:rPr>
                                  <w:sz w:val="20"/>
                                </w:rPr>
                                <w:t>234,30</w:t>
                              </w:r>
                            </w:p>
                          </w:txbxContent>
                        </wps:txbx>
                        <wps:bodyPr rot="0" vert="horz" wrap="square" lIns="0" tIns="0" rIns="0" bIns="0" anchor="t" anchorCtr="0" upright="1">
                          <a:noAutofit/>
                        </wps:bodyPr>
                      </wps:wsp>
                      <wps:wsp>
                        <wps:cNvPr id="361" name="Text Box 284"/>
                        <wps:cNvSpPr txBox="1">
                          <a:spLocks noChangeArrowheads="1"/>
                        </wps:cNvSpPr>
                        <wps:spPr bwMode="auto">
                          <a:xfrm>
                            <a:off x="7664" y="2257"/>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F0A4C" w14:textId="77777777" w:rsidR="00ED6A49" w:rsidRDefault="00ED6A49" w:rsidP="00D66659">
                              <w:pPr>
                                <w:spacing w:line="221" w:lineRule="exact"/>
                                <w:rPr>
                                  <w:sz w:val="20"/>
                                </w:rPr>
                              </w:pPr>
                              <w:r>
                                <w:rPr>
                                  <w:sz w:val="20"/>
                                </w:rPr>
                                <w:t>201,31</w:t>
                              </w:r>
                            </w:p>
                          </w:txbxContent>
                        </wps:txbx>
                        <wps:bodyPr rot="0" vert="horz" wrap="square" lIns="0" tIns="0" rIns="0" bIns="0" anchor="t" anchorCtr="0" upright="1">
                          <a:noAutofit/>
                        </wps:bodyPr>
                      </wps:wsp>
                      <wps:wsp>
                        <wps:cNvPr id="362" name="Text Box 285"/>
                        <wps:cNvSpPr txBox="1">
                          <a:spLocks noChangeArrowheads="1"/>
                        </wps:cNvSpPr>
                        <wps:spPr bwMode="auto">
                          <a:xfrm>
                            <a:off x="4200" y="3039"/>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C633" w14:textId="651F2AB1" w:rsidR="00ED6A49" w:rsidRDefault="00ED6A49" w:rsidP="00D66659">
                              <w:pPr>
                                <w:spacing w:line="221" w:lineRule="exact"/>
                                <w:rPr>
                                  <w:sz w:val="20"/>
                                </w:rPr>
                              </w:pPr>
                              <w:r>
                                <w:rPr>
                                  <w:sz w:val="20"/>
                                </w:rPr>
                                <w:t>2019</w:t>
                              </w:r>
                            </w:p>
                          </w:txbxContent>
                        </wps:txbx>
                        <wps:bodyPr rot="0" vert="horz" wrap="square" lIns="0" tIns="0" rIns="0" bIns="0" anchor="t" anchorCtr="0" upright="1">
                          <a:noAutofit/>
                        </wps:bodyPr>
                      </wps:wsp>
                      <wps:wsp>
                        <wps:cNvPr id="363" name="Text Box 286"/>
                        <wps:cNvSpPr txBox="1">
                          <a:spLocks noChangeArrowheads="1"/>
                        </wps:cNvSpPr>
                        <wps:spPr bwMode="auto">
                          <a:xfrm>
                            <a:off x="5921" y="3039"/>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5C08" w14:textId="4DFA23FA" w:rsidR="00ED6A49" w:rsidRDefault="00ED6A49" w:rsidP="00D66659">
                              <w:pPr>
                                <w:spacing w:line="221" w:lineRule="exact"/>
                                <w:rPr>
                                  <w:sz w:val="20"/>
                                </w:rPr>
                              </w:pPr>
                              <w:r>
                                <w:rPr>
                                  <w:sz w:val="20"/>
                                </w:rPr>
                                <w:t>2020</w:t>
                              </w:r>
                            </w:p>
                          </w:txbxContent>
                        </wps:txbx>
                        <wps:bodyPr rot="0" vert="horz" wrap="square" lIns="0" tIns="0" rIns="0" bIns="0" anchor="t" anchorCtr="0" upright="1">
                          <a:noAutofit/>
                        </wps:bodyPr>
                      </wps:wsp>
                      <wps:wsp>
                        <wps:cNvPr id="364" name="Text Box 287"/>
                        <wps:cNvSpPr txBox="1">
                          <a:spLocks noChangeArrowheads="1"/>
                        </wps:cNvSpPr>
                        <wps:spPr bwMode="auto">
                          <a:xfrm>
                            <a:off x="7643" y="3039"/>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18004" w14:textId="50F6C719" w:rsidR="00ED6A49" w:rsidRDefault="00ED6A49" w:rsidP="00D66659">
                              <w:pPr>
                                <w:spacing w:line="221" w:lineRule="exact"/>
                                <w:rPr>
                                  <w:sz w:val="20"/>
                                </w:rPr>
                              </w:pPr>
                              <w:r>
                                <w:rPr>
                                  <w:sz w:val="20"/>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D5811" id="Group 344" o:spid="_x0000_s1267" style="position:absolute;left:0;text-align:left;margin-left:141.65pt;margin-top:26.8pt;width:342pt;height:149.9pt;z-index:-251642880;mso-wrap-distance-left:0;mso-wrap-distance-right:0;mso-position-horizontal-relative:page;mso-position-vertical-relative:text" coordorigin="2668,263" coordsize="6840,2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">
                <v:shape id="Picture 268" o:spid="_x0000_s1268" type="#_x0000_t75" style="position:absolute;left:3535;top:1759;width:5511;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">
                  <v:imagedata r:id="rId28" o:title=""/>
                </v:shape>
                <v:rect id="Rectangle 269" o:spid="_x0000_s1269" style="position:absolute;left:3492;top:509;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" fillcolor="#f06" stroked="f"/>
                <v:rect id="Rectangle 270" o:spid="_x0000_s1270" style="position:absolute;left:5383;top:509;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" fillcolor="#00af50" stroked="f"/>
                <v:rect id="Rectangle 271" o:spid="_x0000_s1271" style="position:absolute;left:7308;top:509;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" fillcolor="yellow" stroked="f"/>
                <v:rect id="Rectangle 272" o:spid="_x0000_s1272" style="position:absolute;left:2675;top:270;width:6825;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" filled="f" strokecolor="#858585"/>
                <v:shape id="Text Box 273" o:spid="_x0000_s1273" type="#_x0000_t202" style="position:absolute;left:3635;top:454;width:146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3019DF59" w14:textId="77777777" w:rsidR="00ED6A49" w:rsidRDefault="00ED6A49" w:rsidP="00D66659">
                        <w:pPr>
                          <w:spacing w:line="221" w:lineRule="exact"/>
                          <w:rPr>
                            <w:sz w:val="20"/>
                          </w:rPr>
                        </w:pPr>
                        <w:r>
                          <w:rPr>
                            <w:sz w:val="20"/>
                          </w:rPr>
                          <w:t xml:space="preserve">Cho </w:t>
                        </w:r>
                        <w:proofErr w:type="spellStart"/>
                        <w:r>
                          <w:rPr>
                            <w:sz w:val="20"/>
                          </w:rPr>
                          <w:t>vay</w:t>
                        </w:r>
                        <w:proofErr w:type="spellEnd"/>
                        <w:r>
                          <w:rPr>
                            <w:sz w:val="20"/>
                          </w:rPr>
                          <w:t xml:space="preserve"> </w:t>
                        </w:r>
                        <w:proofErr w:type="spellStart"/>
                        <w:r>
                          <w:rPr>
                            <w:sz w:val="20"/>
                          </w:rPr>
                          <w:t>ngắn</w:t>
                        </w:r>
                        <w:proofErr w:type="spellEnd"/>
                        <w:r>
                          <w:rPr>
                            <w:sz w:val="20"/>
                          </w:rPr>
                          <w:t xml:space="preserve"> </w:t>
                        </w:r>
                        <w:proofErr w:type="spellStart"/>
                        <w:r>
                          <w:rPr>
                            <w:sz w:val="20"/>
                          </w:rPr>
                          <w:t>hạn</w:t>
                        </w:r>
                        <w:proofErr w:type="spellEnd"/>
                      </w:p>
                    </w:txbxContent>
                  </v:textbox>
                </v:shape>
                <v:shape id="Text Box 274" o:spid="_x0000_s1274" type="#_x0000_t202" style="position:absolute;left:5527;top:454;width:150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6B9A2E73" w14:textId="77777777" w:rsidR="00ED6A49" w:rsidRDefault="00ED6A49" w:rsidP="00D66659">
                        <w:pPr>
                          <w:spacing w:line="221" w:lineRule="exact"/>
                          <w:rPr>
                            <w:sz w:val="20"/>
                          </w:rPr>
                        </w:pPr>
                        <w:r>
                          <w:rPr>
                            <w:sz w:val="20"/>
                          </w:rPr>
                          <w:t xml:space="preserve">Cho </w:t>
                        </w:r>
                        <w:proofErr w:type="spellStart"/>
                        <w:r>
                          <w:rPr>
                            <w:sz w:val="20"/>
                          </w:rPr>
                          <w:t>vay</w:t>
                        </w:r>
                        <w:proofErr w:type="spellEnd"/>
                        <w:r>
                          <w:rPr>
                            <w:sz w:val="20"/>
                          </w:rPr>
                          <w:t xml:space="preserve"> trung </w:t>
                        </w:r>
                        <w:proofErr w:type="spellStart"/>
                        <w:r>
                          <w:rPr>
                            <w:sz w:val="20"/>
                          </w:rPr>
                          <w:t>hạn</w:t>
                        </w:r>
                        <w:proofErr w:type="spellEnd"/>
                      </w:p>
                    </w:txbxContent>
                  </v:textbox>
                </v:shape>
                <v:shape id="Text Box 275" o:spid="_x0000_s1275" type="#_x0000_t202" style="position:absolute;left:7452;top:454;width:132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14F4D8CF" w14:textId="77777777" w:rsidR="00ED6A49" w:rsidRDefault="00ED6A49" w:rsidP="00D66659">
                        <w:pPr>
                          <w:spacing w:line="221" w:lineRule="exact"/>
                          <w:rPr>
                            <w:sz w:val="20"/>
                          </w:rPr>
                        </w:pPr>
                        <w:r>
                          <w:rPr>
                            <w:sz w:val="20"/>
                          </w:rPr>
                          <w:t xml:space="preserve">Cho </w:t>
                        </w:r>
                        <w:proofErr w:type="spellStart"/>
                        <w:r>
                          <w:rPr>
                            <w:sz w:val="20"/>
                          </w:rPr>
                          <w:t>vay</w:t>
                        </w:r>
                        <w:proofErr w:type="spellEnd"/>
                        <w:r>
                          <w:rPr>
                            <w:sz w:val="20"/>
                          </w:rPr>
                          <w:t xml:space="preserve"> </w:t>
                        </w:r>
                        <w:proofErr w:type="spellStart"/>
                        <w:r>
                          <w:rPr>
                            <w:sz w:val="20"/>
                          </w:rPr>
                          <w:t>dài</w:t>
                        </w:r>
                        <w:proofErr w:type="spellEnd"/>
                        <w:r>
                          <w:rPr>
                            <w:sz w:val="20"/>
                          </w:rPr>
                          <w:t xml:space="preserve"> </w:t>
                        </w:r>
                        <w:proofErr w:type="spellStart"/>
                        <w:r>
                          <w:rPr>
                            <w:sz w:val="20"/>
                          </w:rPr>
                          <w:t>hạn</w:t>
                        </w:r>
                        <w:proofErr w:type="spellEnd"/>
                      </w:p>
                    </w:txbxContent>
                  </v:textbox>
                </v:shape>
                <v:shape id="Text Box 276" o:spid="_x0000_s1276" type="#_x0000_t202" style="position:absolute;left:7281;top:1548;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102E2763" w14:textId="77777777" w:rsidR="00ED6A49" w:rsidRDefault="00ED6A49" w:rsidP="00D66659">
                        <w:pPr>
                          <w:spacing w:line="221" w:lineRule="exact"/>
                          <w:rPr>
                            <w:sz w:val="20"/>
                          </w:rPr>
                        </w:pPr>
                        <w:r>
                          <w:rPr>
                            <w:sz w:val="20"/>
                          </w:rPr>
                          <w:t>716,69</w:t>
                        </w:r>
                      </w:p>
                    </w:txbxContent>
                  </v:textbox>
                </v:shape>
                <v:shape id="Text Box 277" o:spid="_x0000_s1277" type="#_x0000_t202" style="position:absolute;left:5560;top:1801;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55A9BE8E" w14:textId="77777777" w:rsidR="00ED6A49" w:rsidRDefault="00ED6A49" w:rsidP="00D66659">
                        <w:pPr>
                          <w:spacing w:line="221" w:lineRule="exact"/>
                          <w:rPr>
                            <w:sz w:val="20"/>
                          </w:rPr>
                        </w:pPr>
                        <w:r>
                          <w:rPr>
                            <w:sz w:val="20"/>
                          </w:rPr>
                          <w:t>532,93</w:t>
                        </w:r>
                      </w:p>
                    </w:txbxContent>
                  </v:textbox>
                </v:shape>
                <v:shape id="Text Box 278" o:spid="_x0000_s1278" type="#_x0000_t202" style="position:absolute;left:8046;top:1766;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6C003343" w14:textId="77777777" w:rsidR="00ED6A49" w:rsidRDefault="00ED6A49" w:rsidP="00D66659">
                        <w:pPr>
                          <w:spacing w:line="221" w:lineRule="exact"/>
                          <w:rPr>
                            <w:sz w:val="20"/>
                          </w:rPr>
                        </w:pPr>
                        <w:r>
                          <w:rPr>
                            <w:sz w:val="20"/>
                          </w:rPr>
                          <w:t>557,88</w:t>
                        </w:r>
                      </w:p>
                    </w:txbxContent>
                  </v:textbox>
                </v:shape>
                <v:shape id="Text Box 279" o:spid="_x0000_s1279" type="#_x0000_t202" style="position:absolute;left:3839;top:2057;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5EBB7DD6" w14:textId="77777777" w:rsidR="00ED6A49" w:rsidRDefault="00ED6A49" w:rsidP="00D66659">
                        <w:pPr>
                          <w:spacing w:line="221" w:lineRule="exact"/>
                          <w:rPr>
                            <w:sz w:val="20"/>
                          </w:rPr>
                        </w:pPr>
                        <w:r>
                          <w:rPr>
                            <w:sz w:val="20"/>
                          </w:rPr>
                          <w:t>346,29</w:t>
                        </w:r>
                      </w:p>
                    </w:txbxContent>
                  </v:textbox>
                </v:shape>
                <v:shape id="Text Box 280" o:spid="_x0000_s1280" type="#_x0000_t202" style="position:absolute;left:6325;top:2009;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59D7552E" w14:textId="77777777" w:rsidR="00ED6A49" w:rsidRDefault="00ED6A49" w:rsidP="00D66659">
                        <w:pPr>
                          <w:spacing w:line="221" w:lineRule="exact"/>
                          <w:rPr>
                            <w:sz w:val="20"/>
                          </w:rPr>
                        </w:pPr>
                        <w:r>
                          <w:rPr>
                            <w:sz w:val="20"/>
                          </w:rPr>
                          <w:t>381,32</w:t>
                        </w:r>
                      </w:p>
                    </w:txbxContent>
                  </v:textbox>
                </v:shape>
                <v:shape id="Text Box 281" o:spid="_x0000_s1281" type="#_x0000_t202" style="position:absolute;left:4222;top:2199;width:955;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34EBA8C4" w14:textId="77777777" w:rsidR="00ED6A49" w:rsidRDefault="00ED6A49" w:rsidP="00D66659">
                        <w:pPr>
                          <w:spacing w:line="228" w:lineRule="auto"/>
                          <w:rPr>
                            <w:sz w:val="20"/>
                          </w:rPr>
                        </w:pPr>
                        <w:r>
                          <w:rPr>
                            <w:position w:val="-13"/>
                            <w:sz w:val="20"/>
                          </w:rPr>
                          <w:t xml:space="preserve">143, </w:t>
                        </w:r>
                        <w:r>
                          <w:rPr>
                            <w:sz w:val="20"/>
                          </w:rPr>
                          <w:t>243,58</w:t>
                        </w:r>
                      </w:p>
                    </w:txbxContent>
                  </v:textbox>
                </v:shape>
                <v:shape id="Text Box 282" o:spid="_x0000_s1282" type="#_x0000_t202" style="position:absolute;left:4573;top:2336;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4FB645FD" w14:textId="77777777" w:rsidR="00ED6A49" w:rsidRDefault="00ED6A49" w:rsidP="00D66659">
                        <w:pPr>
                          <w:spacing w:line="221" w:lineRule="exact"/>
                          <w:rPr>
                            <w:sz w:val="20"/>
                          </w:rPr>
                        </w:pPr>
                        <w:r>
                          <w:rPr>
                            <w:sz w:val="20"/>
                          </w:rPr>
                          <w:t>80</w:t>
                        </w:r>
                      </w:p>
                    </w:txbxContent>
                  </v:textbox>
                </v:shape>
                <v:shape id="Text Box 283" o:spid="_x0000_s1283" type="#_x0000_t202" style="position:absolute;left:5942;top:2212;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1EA7CC23" w14:textId="77777777" w:rsidR="00ED6A49" w:rsidRDefault="00ED6A49" w:rsidP="00D66659">
                        <w:pPr>
                          <w:spacing w:line="221" w:lineRule="exact"/>
                          <w:rPr>
                            <w:sz w:val="20"/>
                          </w:rPr>
                        </w:pPr>
                        <w:r>
                          <w:rPr>
                            <w:sz w:val="20"/>
                          </w:rPr>
                          <w:t>234,30</w:t>
                        </w:r>
                      </w:p>
                    </w:txbxContent>
                  </v:textbox>
                </v:shape>
                <v:shape id="Text Box 284" o:spid="_x0000_s1284" type="#_x0000_t202" style="position:absolute;left:7664;top:2257;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264F0A4C" w14:textId="77777777" w:rsidR="00ED6A49" w:rsidRDefault="00ED6A49" w:rsidP="00D66659">
                        <w:pPr>
                          <w:spacing w:line="221" w:lineRule="exact"/>
                          <w:rPr>
                            <w:sz w:val="20"/>
                          </w:rPr>
                        </w:pPr>
                        <w:r>
                          <w:rPr>
                            <w:sz w:val="20"/>
                          </w:rPr>
                          <w:t>201,31</w:t>
                        </w:r>
                      </w:p>
                    </w:txbxContent>
                  </v:textbox>
                </v:shape>
                <v:shape id="Text Box 285" o:spid="_x0000_s1285" type="#_x0000_t202" style="position:absolute;left:4200;top:3039;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414AC633" w14:textId="651F2AB1" w:rsidR="00ED6A49" w:rsidRDefault="00ED6A49" w:rsidP="00D66659">
                        <w:pPr>
                          <w:spacing w:line="221" w:lineRule="exact"/>
                          <w:rPr>
                            <w:sz w:val="20"/>
                          </w:rPr>
                        </w:pPr>
                        <w:r>
                          <w:rPr>
                            <w:sz w:val="20"/>
                          </w:rPr>
                          <w:t>2019</w:t>
                        </w:r>
                      </w:p>
                    </w:txbxContent>
                  </v:textbox>
                </v:shape>
                <v:shape id="Text Box 286" o:spid="_x0000_s1286" type="#_x0000_t202" style="position:absolute;left:5921;top:3039;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6CA25C08" w14:textId="4DFA23FA" w:rsidR="00ED6A49" w:rsidRDefault="00ED6A49" w:rsidP="00D66659">
                        <w:pPr>
                          <w:spacing w:line="221" w:lineRule="exact"/>
                          <w:rPr>
                            <w:sz w:val="20"/>
                          </w:rPr>
                        </w:pPr>
                        <w:r>
                          <w:rPr>
                            <w:sz w:val="20"/>
                          </w:rPr>
                          <w:t>2020</w:t>
                        </w:r>
                      </w:p>
                    </w:txbxContent>
                  </v:textbox>
                </v:shape>
                <v:shape id="Text Box 287" o:spid="_x0000_s1287" type="#_x0000_t202" style="position:absolute;left:7643;top:3039;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2BB18004" w14:textId="50F6C719" w:rsidR="00ED6A49" w:rsidRDefault="00ED6A49" w:rsidP="00D66659">
                        <w:pPr>
                          <w:spacing w:line="221" w:lineRule="exact"/>
                          <w:rPr>
                            <w:sz w:val="20"/>
                          </w:rPr>
                        </w:pPr>
                        <w:r>
                          <w:rPr>
                            <w:sz w:val="20"/>
                          </w:rPr>
                          <w:t>2021</w:t>
                        </w:r>
                      </w:p>
                    </w:txbxContent>
                  </v:textbox>
                </v:shape>
                <w10:wrap type="topAndBottom" anchorx="page"/>
              </v:group>
            </w:pict>
          </mc:Fallback>
        </mc:AlternateContent>
      </w:r>
      <w:proofErr w:type="spellStart"/>
      <w:r w:rsidR="002F23EB" w:rsidRPr="004547FA">
        <w:rPr>
          <w:b/>
          <w:i/>
          <w:szCs w:val="26"/>
        </w:rPr>
        <w:t>Đơn</w:t>
      </w:r>
      <w:proofErr w:type="spellEnd"/>
      <w:r w:rsidR="002F23EB" w:rsidRPr="004547FA">
        <w:rPr>
          <w:b/>
          <w:i/>
          <w:szCs w:val="26"/>
        </w:rPr>
        <w:t xml:space="preserve"> vị: </w:t>
      </w:r>
      <w:proofErr w:type="spellStart"/>
      <w:r w:rsidR="002F23EB" w:rsidRPr="004547FA">
        <w:rPr>
          <w:b/>
          <w:i/>
          <w:szCs w:val="26"/>
        </w:rPr>
        <w:t>Triệu</w:t>
      </w:r>
      <w:proofErr w:type="spellEnd"/>
      <w:r w:rsidR="002F23EB" w:rsidRPr="004547FA">
        <w:rPr>
          <w:b/>
          <w:i/>
          <w:szCs w:val="26"/>
        </w:rPr>
        <w:t xml:space="preserve"> đồng</w:t>
      </w:r>
    </w:p>
    <w:p w14:paraId="33068B4B" w14:textId="77777777" w:rsidR="00D66659" w:rsidRPr="004547FA" w:rsidRDefault="00D66659"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1B4F4EB4" w14:textId="1FC84E3C" w:rsidR="002F23EB" w:rsidRPr="004547FA" w:rsidRDefault="00D66659" w:rsidP="00E53690">
      <w:pPr>
        <w:pStyle w:val="BodyText"/>
        <w:ind w:firstLine="719"/>
      </w:pPr>
      <w:r w:rsidRPr="004547FA">
        <w:t xml:space="preserve">Ngân </w:t>
      </w:r>
      <w:proofErr w:type="spellStart"/>
      <w:r w:rsidRPr="004547FA">
        <w:t>hàng</w:t>
      </w:r>
      <w:proofErr w:type="spellEnd"/>
      <w:r w:rsidRPr="004547FA">
        <w:t xml:space="preserve"> </w:t>
      </w:r>
      <w:proofErr w:type="spellStart"/>
      <w:r w:rsidRPr="004547FA">
        <w:t>luôn</w:t>
      </w:r>
      <w:proofErr w:type="spellEnd"/>
      <w:r w:rsidRPr="004547FA">
        <w:t xml:space="preserve"> là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được </w:t>
      </w:r>
      <w:proofErr w:type="spellStart"/>
      <w:r w:rsidRPr="004547FA">
        <w:t>nhiều</w:t>
      </w:r>
      <w:proofErr w:type="spellEnd"/>
      <w:r w:rsidRPr="004547FA">
        <w:t xml:space="preserve"> </w:t>
      </w:r>
      <w:proofErr w:type="spellStart"/>
      <w:r w:rsidRPr="004547FA">
        <w:t>người</w:t>
      </w:r>
      <w:proofErr w:type="spellEnd"/>
      <w:r w:rsidRPr="004547FA">
        <w:t xml:space="preserve"> </w:t>
      </w:r>
      <w:proofErr w:type="spellStart"/>
      <w:r w:rsidRPr="004547FA">
        <w:t>quan</w:t>
      </w:r>
      <w:proofErr w:type="spellEnd"/>
      <w:r w:rsidRPr="004547FA">
        <w:t xml:space="preserve"> tâm </w:t>
      </w:r>
      <w:proofErr w:type="spellStart"/>
      <w:r w:rsidRPr="004547FA">
        <w:t>với</w:t>
      </w:r>
      <w:proofErr w:type="spellEnd"/>
      <w:r w:rsidRPr="004547FA">
        <w:t xml:space="preserve"> những </w:t>
      </w:r>
      <w:proofErr w:type="spellStart"/>
      <w:r w:rsidRPr="004547FA">
        <w:t>mục</w:t>
      </w:r>
      <w:proofErr w:type="spellEnd"/>
      <w:r w:rsidRPr="004547FA">
        <w:t xml:space="preserve"> </w:t>
      </w:r>
      <w:proofErr w:type="spellStart"/>
      <w:r w:rsidRPr="004547FA">
        <w:t>đích</w:t>
      </w:r>
      <w:proofErr w:type="spellEnd"/>
      <w:r w:rsidRPr="004547FA">
        <w:t xml:space="preserve"> </w:t>
      </w:r>
      <w:proofErr w:type="spellStart"/>
      <w:r w:rsidRPr="004547FA">
        <w:t>khác</w:t>
      </w:r>
      <w:proofErr w:type="spellEnd"/>
      <w:r w:rsidRPr="004547FA">
        <w:t xml:space="preserve"> </w:t>
      </w:r>
      <w:proofErr w:type="spellStart"/>
      <w:r w:rsidRPr="004547FA">
        <w:t>nhau</w:t>
      </w:r>
      <w:proofErr w:type="spellEnd"/>
      <w:r w:rsidRPr="004547FA">
        <w:t xml:space="preserve">. Do đó, </w:t>
      </w:r>
      <w:proofErr w:type="spellStart"/>
      <w:r w:rsidRPr="004547FA">
        <w:t>trong</w:t>
      </w:r>
      <w:proofErr w:type="spellEnd"/>
      <w:r w:rsidRPr="004547FA">
        <w:t xml:space="preserve"> </w:t>
      </w:r>
      <w:proofErr w:type="spellStart"/>
      <w:r w:rsidRPr="004547FA">
        <w:t>giai</w:t>
      </w:r>
      <w:proofErr w:type="spellEnd"/>
      <w:r w:rsidRPr="004547FA">
        <w:t xml:space="preserve"> </w:t>
      </w:r>
      <w:proofErr w:type="spellStart"/>
      <w:r w:rsidRPr="004547FA">
        <w:t>đoạn</w:t>
      </w:r>
      <w:proofErr w:type="spellEnd"/>
      <w:r w:rsidRPr="004547FA">
        <w:t xml:space="preserve"> 2019-2021 số </w:t>
      </w:r>
      <w:proofErr w:type="spellStart"/>
      <w:r w:rsidRPr="004547FA">
        <w:t>tiền</w:t>
      </w:r>
      <w:proofErr w:type="spellEnd"/>
      <w:r w:rsidRPr="004547FA">
        <w:t xml:space="preserve"> ngân hàng </w:t>
      </w:r>
      <w:proofErr w:type="spellStart"/>
      <w:r w:rsidRPr="004547FA">
        <w:t>cho</w:t>
      </w:r>
      <w:proofErr w:type="spellEnd"/>
      <w:r w:rsidRPr="004547FA">
        <w:t xml:space="preserve"> </w:t>
      </w:r>
      <w:proofErr w:type="spellStart"/>
      <w:r w:rsidRPr="004547FA">
        <w:t>vay</w:t>
      </w:r>
      <w:proofErr w:type="spellEnd"/>
      <w:r w:rsidRPr="004547FA">
        <w:t xml:space="preserve"> </w:t>
      </w:r>
      <w:proofErr w:type="spellStart"/>
      <w:r w:rsidRPr="004547FA">
        <w:t>ngắn</w:t>
      </w:r>
      <w:proofErr w:type="spellEnd"/>
      <w:r w:rsidRPr="004547FA">
        <w:t xml:space="preserve"> hạn </w:t>
      </w:r>
      <w:proofErr w:type="spellStart"/>
      <w:r w:rsidRPr="004547FA">
        <w:t>trở</w:t>
      </w:r>
      <w:proofErr w:type="spellEnd"/>
      <w:r w:rsidRPr="004547FA">
        <w:t xml:space="preserve"> </w:t>
      </w:r>
      <w:proofErr w:type="spellStart"/>
      <w:r w:rsidRPr="004547FA">
        <w:t>thành</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cũng có </w:t>
      </w:r>
      <w:proofErr w:type="spellStart"/>
      <w:r w:rsidRPr="004547FA">
        <w:t>bước</w:t>
      </w:r>
      <w:proofErr w:type="spellEnd"/>
      <w:r w:rsidRPr="004547FA">
        <w:t xml:space="preserve"> tăng </w:t>
      </w:r>
      <w:proofErr w:type="spellStart"/>
      <w:r w:rsidRPr="004547FA">
        <w:t>trưởng</w:t>
      </w:r>
      <w:proofErr w:type="spellEnd"/>
      <w:r w:rsidRPr="004547FA">
        <w:t xml:space="preserve"> </w:t>
      </w:r>
      <w:proofErr w:type="spellStart"/>
      <w:r w:rsidRPr="004547FA">
        <w:t>đáng</w:t>
      </w:r>
      <w:proofErr w:type="spellEnd"/>
      <w:r w:rsidRPr="004547FA">
        <w:t xml:space="preserve"> kể, </w:t>
      </w:r>
      <w:proofErr w:type="spellStart"/>
      <w:r w:rsidRPr="004547FA">
        <w:t>va</w:t>
      </w:r>
      <w:proofErr w:type="spellEnd"/>
      <w:r w:rsidRPr="004547FA">
        <w:t xml:space="preserve">̀ có </w:t>
      </w:r>
      <w:proofErr w:type="spellStart"/>
      <w:r w:rsidRPr="004547FA">
        <w:t>dấu</w:t>
      </w:r>
      <w:proofErr w:type="spellEnd"/>
      <w:r w:rsidRPr="004547FA">
        <w:t xml:space="preserve"> </w:t>
      </w:r>
      <w:proofErr w:type="spellStart"/>
      <w:r w:rsidRPr="004547FA">
        <w:t>hiệu</w:t>
      </w:r>
      <w:proofErr w:type="spellEnd"/>
      <w:r w:rsidRPr="004547FA">
        <w:t xml:space="preserve"> tăng qua </w:t>
      </w:r>
      <w:proofErr w:type="spellStart"/>
      <w:r w:rsidRPr="004547FA">
        <w:t>các</w:t>
      </w:r>
      <w:proofErr w:type="spellEnd"/>
      <w:r w:rsidRPr="004547FA">
        <w:t xml:space="preserve"> </w:t>
      </w:r>
      <w:proofErr w:type="spellStart"/>
      <w:r w:rsidRPr="004547FA">
        <w:t>năm</w:t>
      </w:r>
      <w:proofErr w:type="spellEnd"/>
      <w:r w:rsidRPr="004547FA">
        <w:t xml:space="preserve">. </w:t>
      </w:r>
      <w:proofErr w:type="spellStart"/>
      <w:r w:rsidRPr="004547FA">
        <w:t>Năm</w:t>
      </w:r>
      <w:proofErr w:type="spellEnd"/>
      <w:r w:rsidRPr="004547FA">
        <w:rPr>
          <w:spacing w:val="-5"/>
        </w:rPr>
        <w:t xml:space="preserve"> </w:t>
      </w:r>
      <w:r w:rsidRPr="004547FA">
        <w:t>2019</w:t>
      </w:r>
      <w:r w:rsidRPr="004547FA">
        <w:rPr>
          <w:spacing w:val="-4"/>
        </w:rPr>
        <w:t xml:space="preserve"> </w:t>
      </w:r>
      <w:r w:rsidRPr="004547FA">
        <w:t>số</w:t>
      </w:r>
      <w:r w:rsidRPr="004547FA">
        <w:rPr>
          <w:spacing w:val="-6"/>
        </w:rPr>
        <w:t xml:space="preserve"> </w:t>
      </w:r>
      <w:proofErr w:type="spellStart"/>
      <w:r w:rsidRPr="004547FA">
        <w:t>nợ</w:t>
      </w:r>
      <w:proofErr w:type="spellEnd"/>
      <w:r w:rsidRPr="004547FA">
        <w:rPr>
          <w:spacing w:val="-4"/>
        </w:rPr>
        <w:t xml:space="preserve"> </w:t>
      </w:r>
      <w:proofErr w:type="spellStart"/>
      <w:r w:rsidRPr="004547FA">
        <w:t>xấu</w:t>
      </w:r>
      <w:proofErr w:type="spellEnd"/>
      <w:r w:rsidRPr="004547FA">
        <w:rPr>
          <w:spacing w:val="-7"/>
        </w:rPr>
        <w:t xml:space="preserve"> </w:t>
      </w:r>
      <w:proofErr w:type="spellStart"/>
      <w:r w:rsidRPr="004547FA">
        <w:t>ngắn</w:t>
      </w:r>
      <w:proofErr w:type="spellEnd"/>
      <w:r w:rsidRPr="004547FA">
        <w:rPr>
          <w:spacing w:val="-6"/>
        </w:rPr>
        <w:t xml:space="preserve"> </w:t>
      </w:r>
      <w:proofErr w:type="spellStart"/>
      <w:r w:rsidRPr="004547FA">
        <w:t>hạn</w:t>
      </w:r>
      <w:proofErr w:type="spellEnd"/>
      <w:r w:rsidRPr="004547FA">
        <w:rPr>
          <w:spacing w:val="-5"/>
        </w:rPr>
        <w:t xml:space="preserve"> </w:t>
      </w:r>
      <w:r w:rsidRPr="004547FA">
        <w:t>là</w:t>
      </w:r>
      <w:r w:rsidRPr="004547FA">
        <w:rPr>
          <w:spacing w:val="-5"/>
        </w:rPr>
        <w:t xml:space="preserve"> </w:t>
      </w:r>
      <w:r w:rsidRPr="004547FA">
        <w:t>346,29</w:t>
      </w:r>
      <w:r w:rsidRPr="004547FA">
        <w:rPr>
          <w:spacing w:val="-6"/>
        </w:rPr>
        <w:t xml:space="preserve"> </w:t>
      </w:r>
      <w:proofErr w:type="spellStart"/>
      <w:r w:rsidRPr="004547FA">
        <w:rPr>
          <w:spacing w:val="2"/>
        </w:rPr>
        <w:t>triệu</w:t>
      </w:r>
      <w:proofErr w:type="spellEnd"/>
      <w:r w:rsidRPr="004547FA">
        <w:rPr>
          <w:spacing w:val="-6"/>
        </w:rPr>
        <w:t xml:space="preserve"> </w:t>
      </w:r>
      <w:proofErr w:type="spellStart"/>
      <w:r w:rsidRPr="004547FA">
        <w:t>đồng</w:t>
      </w:r>
      <w:proofErr w:type="spellEnd"/>
      <w:r w:rsidRPr="004547FA">
        <w:rPr>
          <w:spacing w:val="-4"/>
        </w:rPr>
        <w:t xml:space="preserve"> </w:t>
      </w:r>
      <w:proofErr w:type="spellStart"/>
      <w:r w:rsidRPr="004547FA">
        <w:t>thi</w:t>
      </w:r>
      <w:proofErr w:type="spellEnd"/>
      <w:r w:rsidRPr="004547FA">
        <w:t>̀</w:t>
      </w:r>
      <w:r w:rsidRPr="004547FA">
        <w:rPr>
          <w:spacing w:val="-5"/>
        </w:rPr>
        <w:t xml:space="preserve"> </w:t>
      </w:r>
      <w:proofErr w:type="spellStart"/>
      <w:r w:rsidRPr="004547FA">
        <w:t>năm</w:t>
      </w:r>
      <w:proofErr w:type="spellEnd"/>
      <w:r w:rsidRPr="004547FA">
        <w:rPr>
          <w:spacing w:val="-5"/>
        </w:rPr>
        <w:t xml:space="preserve"> </w:t>
      </w:r>
      <w:r w:rsidRPr="004547FA">
        <w:t>2021</w:t>
      </w:r>
      <w:r w:rsidRPr="004547FA">
        <w:rPr>
          <w:spacing w:val="-3"/>
        </w:rPr>
        <w:t xml:space="preserve"> </w:t>
      </w:r>
      <w:r w:rsidRPr="004547FA">
        <w:t>con</w:t>
      </w:r>
      <w:r w:rsidRPr="004547FA">
        <w:rPr>
          <w:spacing w:val="-6"/>
        </w:rPr>
        <w:t xml:space="preserve"> </w:t>
      </w:r>
      <w:r w:rsidRPr="004547FA">
        <w:t>số</w:t>
      </w:r>
      <w:r w:rsidRPr="004547FA">
        <w:rPr>
          <w:spacing w:val="-6"/>
        </w:rPr>
        <w:t xml:space="preserve"> </w:t>
      </w:r>
      <w:r w:rsidRPr="004547FA">
        <w:t>đã</w:t>
      </w:r>
      <w:r w:rsidRPr="004547FA">
        <w:rPr>
          <w:spacing w:val="-4"/>
        </w:rPr>
        <w:t xml:space="preserve"> </w:t>
      </w:r>
      <w:proofErr w:type="spellStart"/>
      <w:r w:rsidRPr="004547FA">
        <w:t>lên</w:t>
      </w:r>
      <w:proofErr w:type="spellEnd"/>
      <w:r w:rsidRPr="004547FA">
        <w:rPr>
          <w:spacing w:val="-7"/>
        </w:rPr>
        <w:t xml:space="preserve"> </w:t>
      </w:r>
      <w:r w:rsidRPr="004547FA">
        <w:t>đến</w:t>
      </w:r>
      <w:r w:rsidRPr="004547FA">
        <w:rPr>
          <w:spacing w:val="-4"/>
        </w:rPr>
        <w:t xml:space="preserve"> </w:t>
      </w:r>
      <w:r w:rsidRPr="004547FA">
        <w:t xml:space="preserve">716,69 </w:t>
      </w:r>
      <w:proofErr w:type="spellStart"/>
      <w:r w:rsidRPr="004547FA">
        <w:t>triệu</w:t>
      </w:r>
      <w:proofErr w:type="spellEnd"/>
      <w:r w:rsidRPr="004547FA">
        <w:t xml:space="preserve"> </w:t>
      </w:r>
      <w:proofErr w:type="spellStart"/>
      <w:r w:rsidRPr="004547FA">
        <w:t>đồng</w:t>
      </w:r>
      <w:proofErr w:type="spellEnd"/>
      <w:r w:rsidRPr="004547FA">
        <w:t xml:space="preserve">. </w:t>
      </w:r>
      <w:proofErr w:type="spellStart"/>
      <w:r w:rsidRPr="004547FA">
        <w:t>các</w:t>
      </w:r>
      <w:proofErr w:type="spellEnd"/>
      <w:r w:rsidRPr="004547FA">
        <w:t xml:space="preserve"> </w:t>
      </w:r>
      <w:proofErr w:type="spellStart"/>
      <w:r w:rsidRPr="004547FA">
        <w:t>khoản</w:t>
      </w:r>
      <w:proofErr w:type="spellEnd"/>
      <w:r w:rsidRPr="004547FA">
        <w:t xml:space="preserve"> </w:t>
      </w:r>
      <w:proofErr w:type="spellStart"/>
      <w:r w:rsidRPr="004547FA">
        <w:t>nợ</w:t>
      </w:r>
      <w:proofErr w:type="spellEnd"/>
      <w:r w:rsidRPr="004547FA">
        <w:t xml:space="preserve"> </w:t>
      </w:r>
      <w:proofErr w:type="spellStart"/>
      <w:r w:rsidRPr="004547FA">
        <w:t>này</w:t>
      </w:r>
      <w:proofErr w:type="spellEnd"/>
      <w:r w:rsidRPr="004547FA">
        <w:t xml:space="preserve"> </w:t>
      </w:r>
      <w:proofErr w:type="spellStart"/>
      <w:r w:rsidRPr="004547FA">
        <w:t>khiến</w:t>
      </w:r>
      <w:proofErr w:type="spellEnd"/>
      <w:r w:rsidRPr="004547FA">
        <w:t xml:space="preserve"> ngân </w:t>
      </w:r>
      <w:proofErr w:type="spellStart"/>
      <w:r w:rsidRPr="004547FA">
        <w:t>hàng</w:t>
      </w:r>
      <w:proofErr w:type="spellEnd"/>
      <w:r w:rsidRPr="004547FA">
        <w:t xml:space="preserve"> lo </w:t>
      </w:r>
      <w:proofErr w:type="spellStart"/>
      <w:r w:rsidRPr="004547FA">
        <w:t>lắng</w:t>
      </w:r>
      <w:proofErr w:type="spellEnd"/>
      <w:r w:rsidRPr="004547FA">
        <w:t xml:space="preserve"> </w:t>
      </w:r>
      <w:proofErr w:type="spellStart"/>
      <w:r w:rsidRPr="004547FA">
        <w:t>va</w:t>
      </w:r>
      <w:proofErr w:type="spellEnd"/>
      <w:r w:rsidRPr="004547FA">
        <w:t xml:space="preserve">̀ đã </w:t>
      </w:r>
      <w:proofErr w:type="spellStart"/>
      <w:r w:rsidRPr="004547FA">
        <w:t>đưa</w:t>
      </w:r>
      <w:proofErr w:type="spellEnd"/>
      <w:r w:rsidRPr="004547FA">
        <w:t xml:space="preserve"> </w:t>
      </w:r>
      <w:proofErr w:type="spellStart"/>
      <w:r w:rsidRPr="004547FA">
        <w:t>ra</w:t>
      </w:r>
      <w:proofErr w:type="spellEnd"/>
      <w:r w:rsidRPr="004547FA">
        <w:t xml:space="preserve"> </w:t>
      </w:r>
      <w:proofErr w:type="spellStart"/>
      <w:r w:rsidRPr="004547FA">
        <w:t>phương</w:t>
      </w:r>
      <w:proofErr w:type="spellEnd"/>
      <w:r w:rsidRPr="004547FA">
        <w:t xml:space="preserve"> thức </w:t>
      </w:r>
      <w:proofErr w:type="spellStart"/>
      <w:r w:rsidRPr="004547FA">
        <w:t>xử</w:t>
      </w:r>
      <w:proofErr w:type="spellEnd"/>
      <w:r w:rsidRPr="004547FA">
        <w:t xml:space="preserve"> lí </w:t>
      </w:r>
      <w:proofErr w:type="spellStart"/>
      <w:r w:rsidRPr="004547FA">
        <w:t>vào</w:t>
      </w:r>
      <w:proofErr w:type="spellEnd"/>
      <w:r w:rsidRPr="004547FA">
        <w:t xml:space="preserve"> </w:t>
      </w:r>
      <w:r w:rsidRPr="004547FA">
        <w:rPr>
          <w:spacing w:val="2"/>
          <w:w w:val="97"/>
        </w:rPr>
        <w:t>c</w:t>
      </w:r>
      <w:r w:rsidRPr="004547FA">
        <w:rPr>
          <w:w w:val="97"/>
        </w:rPr>
        <w:t>u</w:t>
      </w:r>
      <w:r w:rsidRPr="004547FA">
        <w:rPr>
          <w:spacing w:val="1"/>
          <w:w w:val="97"/>
        </w:rPr>
        <w:t>ố</w:t>
      </w:r>
      <w:r w:rsidRPr="004547FA">
        <w:rPr>
          <w:w w:val="97"/>
        </w:rPr>
        <w:t>i</w:t>
      </w:r>
      <w:r w:rsidRPr="004547FA">
        <w:rPr>
          <w:spacing w:val="25"/>
        </w:rPr>
        <w:t xml:space="preserve"> </w:t>
      </w:r>
      <w:proofErr w:type="spellStart"/>
      <w:r w:rsidRPr="004547FA">
        <w:rPr>
          <w:w w:val="97"/>
        </w:rPr>
        <w:t>n</w:t>
      </w:r>
      <w:r w:rsidRPr="004547FA">
        <w:rPr>
          <w:spacing w:val="3"/>
          <w:w w:val="97"/>
        </w:rPr>
        <w:t>ă</w:t>
      </w:r>
      <w:r w:rsidRPr="004547FA">
        <w:rPr>
          <w:w w:val="97"/>
        </w:rPr>
        <w:t>m</w:t>
      </w:r>
      <w:proofErr w:type="spellEnd"/>
      <w:r w:rsidRPr="004547FA">
        <w:rPr>
          <w:spacing w:val="27"/>
        </w:rPr>
        <w:t xml:space="preserve"> </w:t>
      </w:r>
      <w:r w:rsidRPr="004547FA">
        <w:rPr>
          <w:w w:val="97"/>
        </w:rPr>
        <w:t>2021.</w:t>
      </w:r>
      <w:r w:rsidRPr="004547FA">
        <w:rPr>
          <w:spacing w:val="27"/>
        </w:rPr>
        <w:t xml:space="preserve"> </w:t>
      </w:r>
      <w:r w:rsidR="00807D37">
        <w:rPr>
          <w:spacing w:val="1"/>
          <w:w w:val="97"/>
        </w:rPr>
        <w:t xml:space="preserve">Kế đến là </w:t>
      </w:r>
      <w:proofErr w:type="spellStart"/>
      <w:r w:rsidR="00807D37">
        <w:rPr>
          <w:spacing w:val="1"/>
          <w:w w:val="97"/>
        </w:rPr>
        <w:t>các</w:t>
      </w:r>
      <w:proofErr w:type="spellEnd"/>
      <w:r w:rsidR="00807D37">
        <w:rPr>
          <w:spacing w:val="1"/>
          <w:w w:val="97"/>
        </w:rPr>
        <w:t xml:space="preserve"> </w:t>
      </w:r>
      <w:proofErr w:type="spellStart"/>
      <w:r w:rsidR="00807D37">
        <w:rPr>
          <w:spacing w:val="1"/>
          <w:w w:val="97"/>
        </w:rPr>
        <w:t>khoản</w:t>
      </w:r>
      <w:proofErr w:type="spellEnd"/>
      <w:r w:rsidR="00807D37">
        <w:rPr>
          <w:spacing w:val="1"/>
          <w:w w:val="97"/>
        </w:rPr>
        <w:t xml:space="preserve"> </w:t>
      </w:r>
      <w:proofErr w:type="spellStart"/>
      <w:r w:rsidR="00807D37">
        <w:rPr>
          <w:spacing w:val="1"/>
          <w:w w:val="97"/>
        </w:rPr>
        <w:t>nợ</w:t>
      </w:r>
      <w:proofErr w:type="spellEnd"/>
      <w:r w:rsidRPr="004547FA">
        <w:rPr>
          <w:spacing w:val="26"/>
        </w:rPr>
        <w:t xml:space="preserve"> </w:t>
      </w:r>
      <w:proofErr w:type="spellStart"/>
      <w:r w:rsidRPr="004547FA">
        <w:rPr>
          <w:w w:val="97"/>
        </w:rPr>
        <w:t>dài</w:t>
      </w:r>
      <w:proofErr w:type="spellEnd"/>
      <w:r w:rsidRPr="004547FA">
        <w:rPr>
          <w:spacing w:val="25"/>
        </w:rPr>
        <w:t xml:space="preserve"> </w:t>
      </w:r>
      <w:proofErr w:type="spellStart"/>
      <w:r w:rsidRPr="004547FA">
        <w:rPr>
          <w:w w:val="97"/>
        </w:rPr>
        <w:t>ha</w:t>
      </w:r>
      <w:r w:rsidRPr="004547FA">
        <w:rPr>
          <w:spacing w:val="3"/>
          <w:w w:val="97"/>
        </w:rPr>
        <w:t>̣</w:t>
      </w:r>
      <w:r w:rsidRPr="004547FA">
        <w:rPr>
          <w:w w:val="97"/>
        </w:rPr>
        <w:t>n</w:t>
      </w:r>
      <w:proofErr w:type="spellEnd"/>
      <w:r w:rsidRPr="004547FA">
        <w:rPr>
          <w:spacing w:val="26"/>
        </w:rPr>
        <w:t xml:space="preserve"> </w:t>
      </w:r>
      <w:r w:rsidRPr="004547FA">
        <w:rPr>
          <w:w w:val="97"/>
        </w:rPr>
        <w:t>do</w:t>
      </w:r>
      <w:r w:rsidRPr="004547FA">
        <w:rPr>
          <w:spacing w:val="26"/>
        </w:rPr>
        <w:t xml:space="preserve"> </w:t>
      </w:r>
      <w:r w:rsidRPr="004547FA">
        <w:rPr>
          <w:w w:val="97"/>
        </w:rPr>
        <w:t>đa</w:t>
      </w:r>
      <w:r w:rsidRPr="004547FA">
        <w:rPr>
          <w:spacing w:val="26"/>
        </w:rPr>
        <w:t xml:space="preserve"> </w:t>
      </w:r>
      <w:proofErr w:type="spellStart"/>
      <w:r w:rsidRPr="004547FA">
        <w:rPr>
          <w:w w:val="97"/>
        </w:rPr>
        <w:t>p</w:t>
      </w:r>
      <w:r w:rsidRPr="004547FA">
        <w:rPr>
          <w:spacing w:val="1"/>
          <w:w w:val="97"/>
        </w:rPr>
        <w:t>h</w:t>
      </w:r>
      <w:r w:rsidRPr="004547FA">
        <w:rPr>
          <w:w w:val="97"/>
        </w:rPr>
        <w:t>â</w:t>
      </w:r>
      <w:r w:rsidRPr="004547FA">
        <w:rPr>
          <w:spacing w:val="2"/>
          <w:w w:val="97"/>
        </w:rPr>
        <w:t>̀</w:t>
      </w:r>
      <w:r w:rsidRPr="004547FA">
        <w:rPr>
          <w:w w:val="97"/>
        </w:rPr>
        <w:t>n</w:t>
      </w:r>
      <w:proofErr w:type="spellEnd"/>
      <w:r w:rsidRPr="004547FA">
        <w:rPr>
          <w:spacing w:val="26"/>
        </w:rPr>
        <w:t xml:space="preserve"> </w:t>
      </w:r>
      <w:r w:rsidRPr="004547FA">
        <w:rPr>
          <w:spacing w:val="1"/>
          <w:w w:val="97"/>
        </w:rPr>
        <w:t>l</w:t>
      </w:r>
      <w:r w:rsidRPr="004547FA">
        <w:rPr>
          <w:w w:val="97"/>
        </w:rPr>
        <w:t>à</w:t>
      </w:r>
      <w:r w:rsidRPr="004547FA">
        <w:rPr>
          <w:spacing w:val="26"/>
        </w:rPr>
        <w:t xml:space="preserve"> </w:t>
      </w:r>
      <w:proofErr w:type="spellStart"/>
      <w:r w:rsidRPr="004547FA">
        <w:rPr>
          <w:w w:val="97"/>
        </w:rPr>
        <w:t>k</w:t>
      </w:r>
      <w:r w:rsidRPr="004547FA">
        <w:rPr>
          <w:spacing w:val="1"/>
          <w:w w:val="97"/>
        </w:rPr>
        <w:t>h</w:t>
      </w:r>
      <w:r w:rsidR="00807D37">
        <w:rPr>
          <w:w w:val="97"/>
        </w:rPr>
        <w:t>ách</w:t>
      </w:r>
      <w:proofErr w:type="spellEnd"/>
      <w:r w:rsidR="00807D37">
        <w:rPr>
          <w:w w:val="97"/>
        </w:rPr>
        <w:t xml:space="preserve"> hàng</w:t>
      </w:r>
      <w:r w:rsidRPr="004547FA">
        <w:rPr>
          <w:spacing w:val="26"/>
        </w:rPr>
        <w:t xml:space="preserve"> </w:t>
      </w:r>
      <w:proofErr w:type="spellStart"/>
      <w:r w:rsidRPr="004547FA">
        <w:rPr>
          <w:w w:val="97"/>
        </w:rPr>
        <w:t>v</w:t>
      </w:r>
      <w:r w:rsidRPr="004547FA">
        <w:rPr>
          <w:spacing w:val="3"/>
          <w:w w:val="97"/>
        </w:rPr>
        <w:t>a</w:t>
      </w:r>
      <w:r w:rsidRPr="004547FA">
        <w:rPr>
          <w:w w:val="97"/>
        </w:rPr>
        <w:t>y</w:t>
      </w:r>
      <w:proofErr w:type="spellEnd"/>
      <w:r w:rsidRPr="004547FA">
        <w:rPr>
          <w:spacing w:val="26"/>
        </w:rPr>
        <w:t xml:space="preserve"> </w:t>
      </w:r>
      <w:r w:rsidRPr="004547FA">
        <w:rPr>
          <w:spacing w:val="2"/>
          <w:w w:val="97"/>
        </w:rPr>
        <w:t>m</w:t>
      </w:r>
      <w:r w:rsidRPr="004547FA">
        <w:rPr>
          <w:w w:val="97"/>
        </w:rPr>
        <w:t>ua</w:t>
      </w:r>
      <w:r w:rsidRPr="004547FA">
        <w:rPr>
          <w:spacing w:val="28"/>
        </w:rPr>
        <w:t xml:space="preserve"> </w:t>
      </w:r>
      <w:proofErr w:type="spellStart"/>
      <w:r w:rsidRPr="004547FA">
        <w:rPr>
          <w:w w:val="97"/>
        </w:rPr>
        <w:t>bất</w:t>
      </w:r>
      <w:proofErr w:type="spellEnd"/>
      <w:r w:rsidRPr="004547FA">
        <w:rPr>
          <w:w w:val="97"/>
        </w:rPr>
        <w:t xml:space="preserve"> </w:t>
      </w:r>
      <w:r w:rsidRPr="004547FA">
        <w:t xml:space="preserve">động </w:t>
      </w:r>
      <w:proofErr w:type="spellStart"/>
      <w:r w:rsidRPr="004547FA">
        <w:t>sản</w:t>
      </w:r>
      <w:proofErr w:type="spellEnd"/>
      <w:r w:rsidRPr="004547FA">
        <w:t xml:space="preserve"> mà </w:t>
      </w:r>
      <w:proofErr w:type="spellStart"/>
      <w:r w:rsidRPr="004547FA">
        <w:t>không</w:t>
      </w:r>
      <w:proofErr w:type="spellEnd"/>
      <w:r w:rsidRPr="004547FA">
        <w:t xml:space="preserve"> </w:t>
      </w:r>
      <w:proofErr w:type="spellStart"/>
      <w:r w:rsidRPr="004547FA">
        <w:t>giải</w:t>
      </w:r>
      <w:proofErr w:type="spellEnd"/>
      <w:r w:rsidRPr="004547FA">
        <w:t xml:space="preserve"> quyết </w:t>
      </w:r>
      <w:proofErr w:type="spellStart"/>
      <w:r w:rsidRPr="004547FA">
        <w:t>đầu</w:t>
      </w:r>
      <w:proofErr w:type="spellEnd"/>
      <w:r w:rsidRPr="004547FA">
        <w:t xml:space="preserve"> </w:t>
      </w:r>
      <w:proofErr w:type="spellStart"/>
      <w:r w:rsidRPr="004547FA">
        <w:t>ra</w:t>
      </w:r>
      <w:proofErr w:type="spellEnd"/>
      <w:r w:rsidRPr="004547FA">
        <w:t xml:space="preserve"> nên </w:t>
      </w:r>
      <w:proofErr w:type="spellStart"/>
      <w:r w:rsidRPr="004547FA">
        <w:t>mất</w:t>
      </w:r>
      <w:proofErr w:type="spellEnd"/>
      <w:r w:rsidRPr="004547FA">
        <w:t xml:space="preserve"> khả </w:t>
      </w:r>
      <w:proofErr w:type="spellStart"/>
      <w:r w:rsidRPr="004547FA">
        <w:t>năng</w:t>
      </w:r>
      <w:proofErr w:type="spellEnd"/>
      <w:r w:rsidRPr="004547FA">
        <w:t xml:space="preserve"> trả </w:t>
      </w:r>
      <w:proofErr w:type="spellStart"/>
      <w:r w:rsidRPr="004547FA">
        <w:t>nợ</w:t>
      </w:r>
      <w:proofErr w:type="spellEnd"/>
      <w:r w:rsidRPr="004547FA">
        <w:t xml:space="preserve"> </w:t>
      </w:r>
      <w:proofErr w:type="spellStart"/>
      <w:r w:rsidRPr="004547FA">
        <w:t>làm</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của</w:t>
      </w:r>
      <w:proofErr w:type="spellEnd"/>
      <w:r w:rsidRPr="004547FA">
        <w:t xml:space="preserve"> ngân </w:t>
      </w:r>
      <w:proofErr w:type="spellStart"/>
      <w:r w:rsidRPr="004547FA">
        <w:t>hàng</w:t>
      </w:r>
      <w:proofErr w:type="spellEnd"/>
      <w:r w:rsidRPr="004547FA">
        <w:t xml:space="preserve"> bị tăng </w:t>
      </w:r>
      <w:proofErr w:type="spellStart"/>
      <w:r w:rsidRPr="004547FA">
        <w:t>cao</w:t>
      </w:r>
      <w:proofErr w:type="spellEnd"/>
      <w:r w:rsidRPr="004547FA">
        <w:t xml:space="preserve"> hơn.</w:t>
      </w:r>
    </w:p>
    <w:p w14:paraId="10CD3103" w14:textId="2BFD6F82" w:rsidR="000049A1" w:rsidRPr="000209CF" w:rsidRDefault="009928D0" w:rsidP="00E53690">
      <w:pPr>
        <w:pStyle w:val="BodyText"/>
        <w:spacing w:before="122"/>
        <w:outlineLvl w:val="2"/>
        <w:rPr>
          <w:b/>
          <w:bCs/>
        </w:rPr>
      </w:pPr>
      <w:bookmarkStart w:id="236" w:name="_Toc99270251"/>
      <w:bookmarkStart w:id="237" w:name="_Toc99278403"/>
      <w:bookmarkStart w:id="238" w:name="_Toc101095504"/>
      <w:r>
        <w:rPr>
          <w:b/>
          <w:bCs/>
        </w:rPr>
        <w:t>2.3.5</w:t>
      </w:r>
      <w:r w:rsidR="000049A1" w:rsidRPr="000209CF">
        <w:rPr>
          <w:b/>
          <w:bCs/>
        </w:rPr>
        <w:t xml:space="preserve">. </w:t>
      </w:r>
      <w:r w:rsidR="000049A1" w:rsidRPr="00FB362F">
        <w:rPr>
          <w:b/>
          <w:bCs/>
          <w:highlight w:val="yellow"/>
          <w:rPrChange w:id="239" w:author="Kim Dung Nguyen" w:date="2022-04-22T22:44:00Z">
            <w:rPr>
              <w:b/>
              <w:bCs/>
            </w:rPr>
          </w:rPrChange>
        </w:rPr>
        <w:t xml:space="preserve">Các chi tiêu </w:t>
      </w:r>
      <w:proofErr w:type="spellStart"/>
      <w:r w:rsidR="000049A1" w:rsidRPr="00FB362F">
        <w:rPr>
          <w:b/>
          <w:bCs/>
          <w:highlight w:val="yellow"/>
          <w:rPrChange w:id="240" w:author="Kim Dung Nguyen" w:date="2022-04-22T22:44:00Z">
            <w:rPr>
              <w:b/>
              <w:bCs/>
            </w:rPr>
          </w:rPrChange>
        </w:rPr>
        <w:t>đánh</w:t>
      </w:r>
      <w:proofErr w:type="spellEnd"/>
      <w:r w:rsidR="000049A1" w:rsidRPr="00FB362F">
        <w:rPr>
          <w:b/>
          <w:bCs/>
          <w:highlight w:val="yellow"/>
          <w:rPrChange w:id="241" w:author="Kim Dung Nguyen" w:date="2022-04-22T22:44:00Z">
            <w:rPr>
              <w:b/>
              <w:bCs/>
            </w:rPr>
          </w:rPrChange>
        </w:rPr>
        <w:t xml:space="preserve"> giá </w:t>
      </w:r>
      <w:r w:rsidR="00AE7A1F" w:rsidRPr="00FB362F">
        <w:rPr>
          <w:b/>
          <w:bCs/>
          <w:highlight w:val="yellow"/>
          <w:rPrChange w:id="242" w:author="Kim Dung Nguyen" w:date="2022-04-22T22:44:00Z">
            <w:rPr>
              <w:b/>
              <w:bCs/>
            </w:rPr>
          </w:rPrChange>
        </w:rPr>
        <w:t>hoạt động</w:t>
      </w:r>
      <w:r w:rsidR="000049A1" w:rsidRPr="00FB362F">
        <w:rPr>
          <w:b/>
          <w:bCs/>
          <w:highlight w:val="yellow"/>
          <w:rPrChange w:id="243" w:author="Kim Dung Nguyen" w:date="2022-04-22T22:44:00Z">
            <w:rPr>
              <w:b/>
              <w:bCs/>
            </w:rPr>
          </w:rPrChange>
        </w:rPr>
        <w:t xml:space="preserve"> </w:t>
      </w:r>
      <w:proofErr w:type="spellStart"/>
      <w:r w:rsidR="000049A1" w:rsidRPr="00FB362F">
        <w:rPr>
          <w:b/>
          <w:bCs/>
          <w:highlight w:val="yellow"/>
          <w:rPrChange w:id="244" w:author="Kim Dung Nguyen" w:date="2022-04-22T22:44:00Z">
            <w:rPr>
              <w:b/>
              <w:bCs/>
            </w:rPr>
          </w:rPrChange>
        </w:rPr>
        <w:t>cho</w:t>
      </w:r>
      <w:proofErr w:type="spellEnd"/>
      <w:r w:rsidR="000049A1" w:rsidRPr="00FB362F">
        <w:rPr>
          <w:b/>
          <w:bCs/>
          <w:highlight w:val="yellow"/>
          <w:rPrChange w:id="245" w:author="Kim Dung Nguyen" w:date="2022-04-22T22:44:00Z">
            <w:rPr>
              <w:b/>
              <w:bCs/>
            </w:rPr>
          </w:rPrChange>
        </w:rPr>
        <w:t xml:space="preserve"> </w:t>
      </w:r>
      <w:proofErr w:type="spellStart"/>
      <w:r w:rsidR="000049A1" w:rsidRPr="00FB362F">
        <w:rPr>
          <w:b/>
          <w:bCs/>
          <w:highlight w:val="yellow"/>
          <w:rPrChange w:id="246" w:author="Kim Dung Nguyen" w:date="2022-04-22T22:44:00Z">
            <w:rPr>
              <w:b/>
              <w:bCs/>
            </w:rPr>
          </w:rPrChange>
        </w:rPr>
        <w:t>vay</w:t>
      </w:r>
      <w:proofErr w:type="spellEnd"/>
      <w:r w:rsidR="000049A1" w:rsidRPr="00FB362F">
        <w:rPr>
          <w:b/>
          <w:bCs/>
          <w:highlight w:val="yellow"/>
          <w:rPrChange w:id="247" w:author="Kim Dung Nguyen" w:date="2022-04-22T22:44:00Z">
            <w:rPr>
              <w:b/>
              <w:bCs/>
            </w:rPr>
          </w:rPrChange>
        </w:rPr>
        <w:t xml:space="preserve"> đối </w:t>
      </w:r>
      <w:proofErr w:type="spellStart"/>
      <w:r w:rsidR="000049A1" w:rsidRPr="00FB362F">
        <w:rPr>
          <w:b/>
          <w:bCs/>
          <w:highlight w:val="yellow"/>
          <w:rPrChange w:id="248" w:author="Kim Dung Nguyen" w:date="2022-04-22T22:44:00Z">
            <w:rPr>
              <w:b/>
              <w:bCs/>
            </w:rPr>
          </w:rPrChange>
        </w:rPr>
        <w:t>với</w:t>
      </w:r>
      <w:proofErr w:type="spellEnd"/>
      <w:r w:rsidR="000049A1" w:rsidRPr="00FB362F">
        <w:rPr>
          <w:b/>
          <w:bCs/>
          <w:highlight w:val="yellow"/>
          <w:rPrChange w:id="249" w:author="Kim Dung Nguyen" w:date="2022-04-22T22:44:00Z">
            <w:rPr>
              <w:b/>
              <w:bCs/>
            </w:rPr>
          </w:rPrChange>
        </w:rPr>
        <w:t xml:space="preserve"> </w:t>
      </w:r>
      <w:proofErr w:type="spellStart"/>
      <w:r w:rsidR="000049A1" w:rsidRPr="00FB362F">
        <w:rPr>
          <w:b/>
          <w:bCs/>
          <w:highlight w:val="yellow"/>
          <w:rPrChange w:id="250" w:author="Kim Dung Nguyen" w:date="2022-04-22T22:44:00Z">
            <w:rPr>
              <w:b/>
              <w:bCs/>
            </w:rPr>
          </w:rPrChange>
        </w:rPr>
        <w:t>khách</w:t>
      </w:r>
      <w:proofErr w:type="spellEnd"/>
      <w:r w:rsidR="000049A1" w:rsidRPr="00FB362F">
        <w:rPr>
          <w:b/>
          <w:bCs/>
          <w:highlight w:val="yellow"/>
          <w:rPrChange w:id="251" w:author="Kim Dung Nguyen" w:date="2022-04-22T22:44:00Z">
            <w:rPr>
              <w:b/>
              <w:bCs/>
            </w:rPr>
          </w:rPrChange>
        </w:rPr>
        <w:t xml:space="preserve"> hàng </w:t>
      </w:r>
      <w:proofErr w:type="spellStart"/>
      <w:r w:rsidR="000049A1" w:rsidRPr="00FB362F">
        <w:rPr>
          <w:b/>
          <w:bCs/>
          <w:highlight w:val="yellow"/>
          <w:rPrChange w:id="252" w:author="Kim Dung Nguyen" w:date="2022-04-22T22:44:00Z">
            <w:rPr>
              <w:b/>
              <w:bCs/>
            </w:rPr>
          </w:rPrChange>
        </w:rPr>
        <w:t>doanh</w:t>
      </w:r>
      <w:proofErr w:type="spellEnd"/>
      <w:r w:rsidR="000049A1" w:rsidRPr="00FB362F">
        <w:rPr>
          <w:b/>
          <w:bCs/>
          <w:highlight w:val="yellow"/>
          <w:rPrChange w:id="253" w:author="Kim Dung Nguyen" w:date="2022-04-22T22:44:00Z">
            <w:rPr>
              <w:b/>
              <w:bCs/>
            </w:rPr>
          </w:rPrChange>
        </w:rPr>
        <w:t xml:space="preserve"> nghiệp </w:t>
      </w:r>
      <w:proofErr w:type="spellStart"/>
      <w:r w:rsidR="000049A1" w:rsidRPr="00FB362F">
        <w:rPr>
          <w:b/>
          <w:bCs/>
          <w:highlight w:val="yellow"/>
          <w:rPrChange w:id="254" w:author="Kim Dung Nguyen" w:date="2022-04-22T22:44:00Z">
            <w:rPr>
              <w:b/>
              <w:bCs/>
            </w:rPr>
          </w:rPrChange>
        </w:rPr>
        <w:t>tại</w:t>
      </w:r>
      <w:proofErr w:type="spellEnd"/>
      <w:r w:rsidR="000049A1" w:rsidRPr="00FB362F">
        <w:rPr>
          <w:b/>
          <w:bCs/>
          <w:highlight w:val="yellow"/>
          <w:rPrChange w:id="255" w:author="Kim Dung Nguyen" w:date="2022-04-22T22:44:00Z">
            <w:rPr>
              <w:b/>
              <w:bCs/>
            </w:rPr>
          </w:rPrChange>
        </w:rPr>
        <w:t xml:space="preserve"> ngân hàng</w:t>
      </w:r>
      <w:bookmarkEnd w:id="236"/>
      <w:bookmarkEnd w:id="237"/>
      <w:bookmarkEnd w:id="238"/>
      <w:r w:rsidR="001C2FB9" w:rsidRPr="00FB362F">
        <w:rPr>
          <w:b/>
          <w:bCs/>
          <w:highlight w:val="yellow"/>
          <w:rPrChange w:id="256" w:author="Kim Dung Nguyen" w:date="2022-04-22T22:44:00Z">
            <w:rPr>
              <w:b/>
              <w:bCs/>
            </w:rPr>
          </w:rPrChange>
        </w:rPr>
        <w:t xml:space="preserve"> OCB</w:t>
      </w:r>
    </w:p>
    <w:p w14:paraId="5C878578" w14:textId="13E8F4C4" w:rsidR="0049793B" w:rsidRDefault="00393992" w:rsidP="00E53690">
      <w:pPr>
        <w:pStyle w:val="BodyText"/>
        <w:spacing w:before="122"/>
        <w:outlineLvl w:val="3"/>
        <w:rPr>
          <w:b/>
          <w:bCs/>
        </w:rPr>
      </w:pPr>
      <w:bookmarkStart w:id="257" w:name="_Toc99270252"/>
      <w:r>
        <w:rPr>
          <w:b/>
          <w:bCs/>
        </w:rPr>
        <w:t>2.3.5</w:t>
      </w:r>
      <w:r w:rsidR="000049A1" w:rsidRPr="000209CF">
        <w:rPr>
          <w:b/>
          <w:bCs/>
        </w:rPr>
        <w:t xml:space="preserve">.1. </w:t>
      </w:r>
      <w:proofErr w:type="spellStart"/>
      <w:r w:rsidR="000049A1" w:rsidRPr="000209CF">
        <w:rPr>
          <w:b/>
          <w:bCs/>
        </w:rPr>
        <w:t>Dư</w:t>
      </w:r>
      <w:proofErr w:type="spellEnd"/>
      <w:r w:rsidR="000049A1" w:rsidRPr="000209CF">
        <w:rPr>
          <w:b/>
          <w:bCs/>
        </w:rPr>
        <w:t xml:space="preserve"> </w:t>
      </w:r>
      <w:proofErr w:type="spellStart"/>
      <w:r w:rsidR="000049A1" w:rsidRPr="000209CF">
        <w:rPr>
          <w:b/>
          <w:bCs/>
        </w:rPr>
        <w:t>nợ</w:t>
      </w:r>
      <w:proofErr w:type="spellEnd"/>
      <w:r w:rsidR="000049A1" w:rsidRPr="000209CF">
        <w:rPr>
          <w:b/>
          <w:bCs/>
        </w:rPr>
        <w:t xml:space="preserve">/ Huy động </w:t>
      </w:r>
      <w:proofErr w:type="spellStart"/>
      <w:r w:rsidR="000049A1" w:rsidRPr="000209CF">
        <w:rPr>
          <w:b/>
          <w:bCs/>
        </w:rPr>
        <w:t>vốn</w:t>
      </w:r>
      <w:bookmarkEnd w:id="257"/>
      <w:proofErr w:type="spellEnd"/>
    </w:p>
    <w:p w14:paraId="676FEBFD" w14:textId="23A7B70B" w:rsidR="00A24644" w:rsidRPr="00A24644" w:rsidRDefault="00A24644" w:rsidP="00A24644">
      <w:pPr>
        <w:pStyle w:val="Caption"/>
      </w:pPr>
      <w:bookmarkStart w:id="258" w:name="_Toc101095427"/>
      <w:proofErr w:type="spellStart"/>
      <w:r>
        <w:t>Bảng</w:t>
      </w:r>
      <w:proofErr w:type="spellEnd"/>
      <w:r>
        <w:t xml:space="preserve"> 2.</w:t>
      </w:r>
      <w:fldSimple w:instr=" SEQ Bảng_2. \* ARABIC ">
        <w:r>
          <w:rPr>
            <w:noProof/>
          </w:rPr>
          <w:t>17</w:t>
        </w:r>
      </w:fldSimple>
      <w:r>
        <w:t xml:space="preserve">: </w:t>
      </w:r>
      <w:proofErr w:type="spellStart"/>
      <w:r w:rsidRPr="004547FA">
        <w:rPr>
          <w:bCs/>
          <w:iCs w:val="0"/>
          <w:szCs w:val="26"/>
        </w:rPr>
        <w:t>Đánh</w:t>
      </w:r>
      <w:proofErr w:type="spellEnd"/>
      <w:r w:rsidRPr="004547FA">
        <w:rPr>
          <w:bCs/>
          <w:iCs w:val="0"/>
          <w:szCs w:val="26"/>
        </w:rPr>
        <w:t xml:space="preserve"> giá </w:t>
      </w:r>
      <w:proofErr w:type="spellStart"/>
      <w:r w:rsidRPr="004547FA">
        <w:rPr>
          <w:bCs/>
          <w:iCs w:val="0"/>
          <w:szCs w:val="26"/>
        </w:rPr>
        <w:t>chỉ</w:t>
      </w:r>
      <w:proofErr w:type="spellEnd"/>
      <w:r w:rsidRPr="004547FA">
        <w:rPr>
          <w:bCs/>
          <w:iCs w:val="0"/>
          <w:szCs w:val="26"/>
        </w:rPr>
        <w:t xml:space="preserve"> tiêu </w:t>
      </w:r>
      <w:proofErr w:type="spellStart"/>
      <w:r w:rsidRPr="004547FA">
        <w:rPr>
          <w:bCs/>
          <w:iCs w:val="0"/>
          <w:szCs w:val="26"/>
        </w:rPr>
        <w:t>dư</w:t>
      </w:r>
      <w:proofErr w:type="spellEnd"/>
      <w:r w:rsidRPr="004547FA">
        <w:rPr>
          <w:bCs/>
          <w:iCs w:val="0"/>
          <w:szCs w:val="26"/>
        </w:rPr>
        <w:t xml:space="preserve"> </w:t>
      </w:r>
      <w:proofErr w:type="spellStart"/>
      <w:r w:rsidRPr="004547FA">
        <w:rPr>
          <w:bCs/>
          <w:iCs w:val="0"/>
          <w:szCs w:val="26"/>
        </w:rPr>
        <w:t>nợ</w:t>
      </w:r>
      <w:proofErr w:type="spellEnd"/>
      <w:r w:rsidRPr="004547FA">
        <w:rPr>
          <w:bCs/>
          <w:iCs w:val="0"/>
          <w:szCs w:val="26"/>
        </w:rPr>
        <w:t xml:space="preserve">/ </w:t>
      </w:r>
      <w:proofErr w:type="spellStart"/>
      <w:r w:rsidRPr="004547FA">
        <w:rPr>
          <w:bCs/>
          <w:iCs w:val="0"/>
          <w:szCs w:val="26"/>
        </w:rPr>
        <w:t>huy</w:t>
      </w:r>
      <w:proofErr w:type="spellEnd"/>
      <w:r w:rsidRPr="004547FA">
        <w:rPr>
          <w:bCs/>
          <w:iCs w:val="0"/>
          <w:szCs w:val="26"/>
        </w:rPr>
        <w:t xml:space="preserve"> động </w:t>
      </w:r>
      <w:proofErr w:type="spellStart"/>
      <w:r w:rsidRPr="004547FA">
        <w:rPr>
          <w:bCs/>
          <w:iCs w:val="0"/>
          <w:szCs w:val="26"/>
        </w:rPr>
        <w:t>vốn</w:t>
      </w:r>
      <w:proofErr w:type="spellEnd"/>
      <w:r w:rsidRPr="004547FA">
        <w:rPr>
          <w:bCs/>
          <w:iCs w:val="0"/>
          <w:szCs w:val="26"/>
        </w:rPr>
        <w:t xml:space="preserve"> </w:t>
      </w:r>
      <w:proofErr w:type="spellStart"/>
      <w:r w:rsidRPr="004547FA">
        <w:rPr>
          <w:bCs/>
          <w:iCs w:val="0"/>
          <w:szCs w:val="26"/>
        </w:rPr>
        <w:t>giai</w:t>
      </w:r>
      <w:proofErr w:type="spellEnd"/>
      <w:r w:rsidRPr="004547FA">
        <w:rPr>
          <w:bCs/>
          <w:iCs w:val="0"/>
          <w:szCs w:val="26"/>
        </w:rPr>
        <w:t xml:space="preserve"> </w:t>
      </w:r>
      <w:proofErr w:type="spellStart"/>
      <w:r w:rsidRPr="004547FA">
        <w:rPr>
          <w:bCs/>
          <w:iCs w:val="0"/>
          <w:szCs w:val="26"/>
        </w:rPr>
        <w:t>đoạn</w:t>
      </w:r>
      <w:proofErr w:type="spellEnd"/>
      <w:r w:rsidRPr="004547FA">
        <w:rPr>
          <w:bCs/>
          <w:iCs w:val="0"/>
          <w:szCs w:val="26"/>
        </w:rPr>
        <w:t xml:space="preserve"> 2019 – 2021</w:t>
      </w:r>
      <w:bookmarkEnd w:id="258"/>
    </w:p>
    <w:p w14:paraId="049DE877" w14:textId="77777777" w:rsidR="00585CAB" w:rsidRPr="004547FA" w:rsidRDefault="00585CAB"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0" w:type="auto"/>
        <w:tblInd w:w="2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661"/>
        <w:gridCol w:w="1359"/>
        <w:gridCol w:w="1361"/>
      </w:tblGrid>
      <w:tr w:rsidR="00585CAB" w:rsidRPr="004547FA" w14:paraId="3DCC5E66" w14:textId="77777777" w:rsidTr="00585CAB">
        <w:trPr>
          <w:trHeight w:val="702"/>
        </w:trPr>
        <w:tc>
          <w:tcPr>
            <w:tcW w:w="1880" w:type="dxa"/>
            <w:shd w:val="clear" w:color="auto" w:fill="auto"/>
          </w:tcPr>
          <w:p w14:paraId="15AF610D" w14:textId="77777777" w:rsidR="00585CAB" w:rsidRPr="004547FA" w:rsidRDefault="00585CAB" w:rsidP="00E53690">
            <w:pPr>
              <w:pStyle w:val="TableParagraph"/>
              <w:rPr>
                <w:szCs w:val="26"/>
              </w:rPr>
            </w:pPr>
          </w:p>
        </w:tc>
        <w:tc>
          <w:tcPr>
            <w:tcW w:w="1661" w:type="dxa"/>
            <w:shd w:val="clear" w:color="auto" w:fill="auto"/>
          </w:tcPr>
          <w:p w14:paraId="042AE141" w14:textId="5213F4F3" w:rsidR="00585CAB" w:rsidRPr="004547FA" w:rsidRDefault="00585CAB" w:rsidP="00E53690">
            <w:pPr>
              <w:pStyle w:val="TableParagraph"/>
              <w:rPr>
                <w:b/>
                <w:szCs w:val="26"/>
              </w:rPr>
            </w:pPr>
            <w:r w:rsidRPr="004547FA">
              <w:rPr>
                <w:b/>
                <w:szCs w:val="26"/>
              </w:rPr>
              <w:t>2019</w:t>
            </w:r>
          </w:p>
        </w:tc>
        <w:tc>
          <w:tcPr>
            <w:tcW w:w="1359" w:type="dxa"/>
            <w:shd w:val="clear" w:color="auto" w:fill="auto"/>
          </w:tcPr>
          <w:p w14:paraId="7C10308F" w14:textId="3DD77E27" w:rsidR="00585CAB" w:rsidRPr="004547FA" w:rsidRDefault="00585CAB" w:rsidP="00E53690">
            <w:pPr>
              <w:pStyle w:val="TableParagraph"/>
              <w:rPr>
                <w:b/>
                <w:szCs w:val="26"/>
              </w:rPr>
            </w:pPr>
            <w:r w:rsidRPr="004547FA">
              <w:rPr>
                <w:b/>
                <w:szCs w:val="26"/>
              </w:rPr>
              <w:t>2020</w:t>
            </w:r>
          </w:p>
        </w:tc>
        <w:tc>
          <w:tcPr>
            <w:tcW w:w="1361" w:type="dxa"/>
            <w:shd w:val="clear" w:color="auto" w:fill="auto"/>
          </w:tcPr>
          <w:p w14:paraId="1423D5C3" w14:textId="20AF9600" w:rsidR="00585CAB" w:rsidRPr="004547FA" w:rsidRDefault="00585CAB" w:rsidP="00E53690">
            <w:pPr>
              <w:pStyle w:val="TableParagraph"/>
              <w:rPr>
                <w:b/>
                <w:szCs w:val="26"/>
              </w:rPr>
            </w:pPr>
            <w:r w:rsidRPr="004547FA">
              <w:rPr>
                <w:b/>
                <w:szCs w:val="26"/>
              </w:rPr>
              <w:t>2021</w:t>
            </w:r>
          </w:p>
        </w:tc>
      </w:tr>
      <w:tr w:rsidR="00585CAB" w:rsidRPr="004547FA" w14:paraId="35689BAA" w14:textId="77777777" w:rsidTr="00343D0B">
        <w:trPr>
          <w:trHeight w:val="693"/>
        </w:trPr>
        <w:tc>
          <w:tcPr>
            <w:tcW w:w="1880" w:type="dxa"/>
          </w:tcPr>
          <w:p w14:paraId="644E509C" w14:textId="77777777" w:rsidR="00585CAB" w:rsidRPr="004547FA" w:rsidRDefault="00585CAB" w:rsidP="00E53690">
            <w:pPr>
              <w:pStyle w:val="TableParagraph"/>
              <w:rPr>
                <w:szCs w:val="26"/>
              </w:rPr>
            </w:pPr>
            <w:proofErr w:type="spellStart"/>
            <w:r w:rsidRPr="004547FA">
              <w:rPr>
                <w:szCs w:val="26"/>
              </w:rPr>
              <w:t>Tổng</w:t>
            </w:r>
            <w:proofErr w:type="spellEnd"/>
            <w:r w:rsidRPr="004547FA">
              <w:rPr>
                <w:szCs w:val="26"/>
              </w:rPr>
              <w:t xml:space="preserve"> </w:t>
            </w:r>
            <w:proofErr w:type="spellStart"/>
            <w:r w:rsidRPr="004547FA">
              <w:rPr>
                <w:szCs w:val="26"/>
              </w:rPr>
              <w:t>Dư</w:t>
            </w:r>
            <w:proofErr w:type="spellEnd"/>
            <w:r w:rsidRPr="004547FA">
              <w:rPr>
                <w:szCs w:val="26"/>
              </w:rPr>
              <w:t xml:space="preserve"> </w:t>
            </w:r>
            <w:proofErr w:type="spellStart"/>
            <w:r w:rsidRPr="004547FA">
              <w:rPr>
                <w:szCs w:val="26"/>
              </w:rPr>
              <w:t>nợ</w:t>
            </w:r>
            <w:proofErr w:type="spellEnd"/>
          </w:p>
        </w:tc>
        <w:tc>
          <w:tcPr>
            <w:tcW w:w="1661" w:type="dxa"/>
          </w:tcPr>
          <w:p w14:paraId="2B775D8B" w14:textId="77777777" w:rsidR="00585CAB" w:rsidRPr="004547FA" w:rsidRDefault="00585CAB" w:rsidP="00E53690">
            <w:pPr>
              <w:pStyle w:val="TableParagraph"/>
              <w:rPr>
                <w:szCs w:val="26"/>
              </w:rPr>
            </w:pPr>
            <w:r w:rsidRPr="004547FA">
              <w:rPr>
                <w:w w:val="95"/>
                <w:szCs w:val="26"/>
              </w:rPr>
              <w:t>80.247</w:t>
            </w:r>
          </w:p>
        </w:tc>
        <w:tc>
          <w:tcPr>
            <w:tcW w:w="1359" w:type="dxa"/>
          </w:tcPr>
          <w:p w14:paraId="1D4C746A" w14:textId="77777777" w:rsidR="00585CAB" w:rsidRPr="004547FA" w:rsidRDefault="00585CAB" w:rsidP="00E53690">
            <w:pPr>
              <w:pStyle w:val="TableParagraph"/>
              <w:rPr>
                <w:szCs w:val="26"/>
              </w:rPr>
            </w:pPr>
            <w:r w:rsidRPr="004547FA">
              <w:rPr>
                <w:w w:val="95"/>
                <w:szCs w:val="26"/>
              </w:rPr>
              <w:t>102.160</w:t>
            </w:r>
          </w:p>
        </w:tc>
        <w:tc>
          <w:tcPr>
            <w:tcW w:w="1361" w:type="dxa"/>
          </w:tcPr>
          <w:p w14:paraId="191AD4F6" w14:textId="77777777" w:rsidR="00585CAB" w:rsidRPr="004547FA" w:rsidRDefault="00585CAB" w:rsidP="00E53690">
            <w:pPr>
              <w:pStyle w:val="TableParagraph"/>
              <w:rPr>
                <w:szCs w:val="26"/>
              </w:rPr>
            </w:pPr>
            <w:r w:rsidRPr="004547FA">
              <w:rPr>
                <w:w w:val="95"/>
                <w:szCs w:val="26"/>
              </w:rPr>
              <w:t>103.784</w:t>
            </w:r>
          </w:p>
        </w:tc>
      </w:tr>
      <w:tr w:rsidR="00585CAB" w:rsidRPr="004547FA" w14:paraId="5BA90954" w14:textId="77777777" w:rsidTr="00343D0B">
        <w:trPr>
          <w:trHeight w:val="693"/>
        </w:trPr>
        <w:tc>
          <w:tcPr>
            <w:tcW w:w="1880" w:type="dxa"/>
          </w:tcPr>
          <w:p w14:paraId="09288860" w14:textId="77777777" w:rsidR="00585CAB" w:rsidRPr="004547FA" w:rsidRDefault="00585CAB" w:rsidP="00E53690">
            <w:pPr>
              <w:pStyle w:val="TableParagraph"/>
              <w:rPr>
                <w:szCs w:val="26"/>
              </w:rPr>
            </w:pPr>
            <w:r w:rsidRPr="004547FA">
              <w:rPr>
                <w:szCs w:val="26"/>
              </w:rPr>
              <w:t xml:space="preserve">Huy động </w:t>
            </w:r>
            <w:proofErr w:type="spellStart"/>
            <w:r w:rsidRPr="004547FA">
              <w:rPr>
                <w:szCs w:val="26"/>
              </w:rPr>
              <w:t>vốn</w:t>
            </w:r>
            <w:proofErr w:type="spellEnd"/>
          </w:p>
        </w:tc>
        <w:tc>
          <w:tcPr>
            <w:tcW w:w="1661" w:type="dxa"/>
          </w:tcPr>
          <w:p w14:paraId="73048684" w14:textId="77777777" w:rsidR="00585CAB" w:rsidRPr="004547FA" w:rsidRDefault="00585CAB" w:rsidP="00E53690">
            <w:pPr>
              <w:pStyle w:val="TableParagraph"/>
              <w:rPr>
                <w:szCs w:val="26"/>
              </w:rPr>
            </w:pPr>
            <w:r w:rsidRPr="004547FA">
              <w:rPr>
                <w:w w:val="95"/>
                <w:szCs w:val="26"/>
              </w:rPr>
              <w:t>103.954</w:t>
            </w:r>
          </w:p>
        </w:tc>
        <w:tc>
          <w:tcPr>
            <w:tcW w:w="1359" w:type="dxa"/>
          </w:tcPr>
          <w:p w14:paraId="0FA96646" w14:textId="77777777" w:rsidR="00585CAB" w:rsidRPr="004547FA" w:rsidRDefault="00585CAB" w:rsidP="00E53690">
            <w:pPr>
              <w:pStyle w:val="TableParagraph"/>
              <w:rPr>
                <w:szCs w:val="26"/>
              </w:rPr>
            </w:pPr>
            <w:r w:rsidRPr="004547FA">
              <w:rPr>
                <w:w w:val="95"/>
                <w:szCs w:val="26"/>
              </w:rPr>
              <w:t>109.884</w:t>
            </w:r>
          </w:p>
        </w:tc>
        <w:tc>
          <w:tcPr>
            <w:tcW w:w="1361" w:type="dxa"/>
          </w:tcPr>
          <w:p w14:paraId="70C549B1" w14:textId="77777777" w:rsidR="00585CAB" w:rsidRPr="004547FA" w:rsidRDefault="00585CAB" w:rsidP="00E53690">
            <w:pPr>
              <w:pStyle w:val="TableParagraph"/>
              <w:rPr>
                <w:szCs w:val="26"/>
              </w:rPr>
            </w:pPr>
            <w:r w:rsidRPr="004547FA">
              <w:rPr>
                <w:w w:val="95"/>
                <w:szCs w:val="26"/>
              </w:rPr>
              <w:t>114.895</w:t>
            </w:r>
          </w:p>
        </w:tc>
      </w:tr>
      <w:tr w:rsidR="00585CAB" w:rsidRPr="004547FA" w14:paraId="263545AA" w14:textId="77777777" w:rsidTr="00343D0B">
        <w:trPr>
          <w:trHeight w:val="693"/>
        </w:trPr>
        <w:tc>
          <w:tcPr>
            <w:tcW w:w="1880" w:type="dxa"/>
          </w:tcPr>
          <w:p w14:paraId="7ED7C96F" w14:textId="77777777" w:rsidR="00585CAB" w:rsidRPr="004547FA" w:rsidRDefault="00585CAB" w:rsidP="00E53690">
            <w:pPr>
              <w:pStyle w:val="TableParagraph"/>
              <w:rPr>
                <w:szCs w:val="26"/>
              </w:rPr>
            </w:pPr>
            <w:proofErr w:type="spellStart"/>
            <w:r w:rsidRPr="004547FA">
              <w:rPr>
                <w:szCs w:val="26"/>
              </w:rPr>
              <w:t>Tỷ</w:t>
            </w:r>
            <w:proofErr w:type="spellEnd"/>
            <w:r w:rsidRPr="004547FA">
              <w:rPr>
                <w:szCs w:val="26"/>
              </w:rPr>
              <w:t xml:space="preserve"> </w:t>
            </w:r>
            <w:proofErr w:type="spellStart"/>
            <w:r w:rsidRPr="004547FA">
              <w:rPr>
                <w:szCs w:val="26"/>
              </w:rPr>
              <w:t>lệ</w:t>
            </w:r>
            <w:proofErr w:type="spellEnd"/>
            <w:r w:rsidRPr="004547FA">
              <w:rPr>
                <w:szCs w:val="26"/>
              </w:rPr>
              <w:t xml:space="preserve"> </w:t>
            </w:r>
            <w:proofErr w:type="spellStart"/>
            <w:r w:rsidRPr="004547FA">
              <w:rPr>
                <w:szCs w:val="26"/>
              </w:rPr>
              <w:t>phần</w:t>
            </w:r>
            <w:proofErr w:type="spellEnd"/>
            <w:r w:rsidRPr="004547FA">
              <w:rPr>
                <w:szCs w:val="26"/>
              </w:rPr>
              <w:t xml:space="preserve"> </w:t>
            </w:r>
            <w:proofErr w:type="spellStart"/>
            <w:r w:rsidRPr="004547FA">
              <w:rPr>
                <w:szCs w:val="26"/>
              </w:rPr>
              <w:t>trăm</w:t>
            </w:r>
            <w:proofErr w:type="spellEnd"/>
          </w:p>
        </w:tc>
        <w:tc>
          <w:tcPr>
            <w:tcW w:w="1661" w:type="dxa"/>
          </w:tcPr>
          <w:p w14:paraId="37579312" w14:textId="77777777" w:rsidR="00585CAB" w:rsidRPr="004547FA" w:rsidRDefault="00585CAB" w:rsidP="00E53690">
            <w:pPr>
              <w:pStyle w:val="TableParagraph"/>
              <w:rPr>
                <w:szCs w:val="26"/>
              </w:rPr>
            </w:pPr>
            <w:r w:rsidRPr="004547FA">
              <w:rPr>
                <w:w w:val="95"/>
                <w:szCs w:val="26"/>
              </w:rPr>
              <w:t>77,20%</w:t>
            </w:r>
          </w:p>
        </w:tc>
        <w:tc>
          <w:tcPr>
            <w:tcW w:w="1359" w:type="dxa"/>
          </w:tcPr>
          <w:p w14:paraId="35B1FB2C" w14:textId="77777777" w:rsidR="00585CAB" w:rsidRPr="004547FA" w:rsidRDefault="00585CAB" w:rsidP="00E53690">
            <w:pPr>
              <w:pStyle w:val="TableParagraph"/>
              <w:rPr>
                <w:szCs w:val="26"/>
              </w:rPr>
            </w:pPr>
            <w:r w:rsidRPr="004547FA">
              <w:rPr>
                <w:w w:val="95"/>
                <w:szCs w:val="26"/>
              </w:rPr>
              <w:t>92,97%</w:t>
            </w:r>
          </w:p>
        </w:tc>
        <w:tc>
          <w:tcPr>
            <w:tcW w:w="1361" w:type="dxa"/>
          </w:tcPr>
          <w:p w14:paraId="07FD9477" w14:textId="77777777" w:rsidR="00585CAB" w:rsidRPr="004547FA" w:rsidRDefault="00585CAB" w:rsidP="00E53690">
            <w:pPr>
              <w:pStyle w:val="TableParagraph"/>
              <w:rPr>
                <w:szCs w:val="26"/>
              </w:rPr>
            </w:pPr>
            <w:r w:rsidRPr="004547FA">
              <w:rPr>
                <w:w w:val="95"/>
                <w:szCs w:val="26"/>
              </w:rPr>
              <w:t>90,33%</w:t>
            </w:r>
          </w:p>
        </w:tc>
      </w:tr>
    </w:tbl>
    <w:p w14:paraId="1B20B468" w14:textId="77777777" w:rsidR="00585CAB" w:rsidRPr="004547FA" w:rsidRDefault="00585CAB"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25FD2717" w14:textId="18698751" w:rsidR="00585CAB" w:rsidRPr="004547FA" w:rsidRDefault="00585CAB" w:rsidP="00E53690">
      <w:pPr>
        <w:pStyle w:val="BodyText"/>
        <w:ind w:firstLine="566"/>
      </w:pPr>
      <w:proofErr w:type="spellStart"/>
      <w:r w:rsidRPr="004547FA">
        <w:rPr>
          <w:b/>
        </w:rPr>
        <w:lastRenderedPageBreak/>
        <w:t>Nhận</w:t>
      </w:r>
      <w:proofErr w:type="spellEnd"/>
      <w:r w:rsidRPr="004547FA">
        <w:rPr>
          <w:b/>
        </w:rPr>
        <w:t xml:space="preserve"> xét: </w:t>
      </w:r>
      <w:r w:rsidRPr="004547FA">
        <w:t xml:space="preserve">Qua </w:t>
      </w:r>
      <w:proofErr w:type="spellStart"/>
      <w:r w:rsidRPr="004547FA">
        <w:t>biểu</w:t>
      </w:r>
      <w:proofErr w:type="spellEnd"/>
      <w:r w:rsidRPr="004547FA">
        <w:t xml:space="preserve"> </w:t>
      </w:r>
      <w:proofErr w:type="spellStart"/>
      <w:r w:rsidRPr="004547FA">
        <w:t>đô</w:t>
      </w:r>
      <w:proofErr w:type="spellEnd"/>
      <w:r w:rsidRPr="004547FA">
        <w:t xml:space="preserve">̀ </w:t>
      </w:r>
      <w:proofErr w:type="spellStart"/>
      <w:r w:rsidRPr="004547FA">
        <w:t>và</w:t>
      </w:r>
      <w:proofErr w:type="spellEnd"/>
      <w:r w:rsidRPr="004547FA">
        <w:t xml:space="preserve"> số </w:t>
      </w:r>
      <w:proofErr w:type="spellStart"/>
      <w:r w:rsidRPr="004547FA">
        <w:t>liệu</w:t>
      </w:r>
      <w:proofErr w:type="spellEnd"/>
      <w:r w:rsidRPr="004547FA">
        <w:t xml:space="preserve"> tính toán ta có </w:t>
      </w:r>
      <w:proofErr w:type="spellStart"/>
      <w:r w:rsidRPr="004547FA">
        <w:t>thê</w:t>
      </w:r>
      <w:proofErr w:type="spellEnd"/>
      <w:r w:rsidRPr="004547FA">
        <w:t xml:space="preserve">̉ thấy </w:t>
      </w:r>
      <w:proofErr w:type="spellStart"/>
      <w:r w:rsidRPr="004547FA">
        <w:t>chỉ</w:t>
      </w:r>
      <w:proofErr w:type="spellEnd"/>
      <w:r w:rsidRPr="004547FA">
        <w:t xml:space="preserve"> tiêu </w:t>
      </w:r>
      <w:proofErr w:type="spellStart"/>
      <w:r w:rsidRPr="004547FA">
        <w:t>dư</w:t>
      </w:r>
      <w:proofErr w:type="spellEnd"/>
      <w:r w:rsidRPr="004547FA">
        <w:t xml:space="preserve"> </w:t>
      </w:r>
      <w:proofErr w:type="spellStart"/>
      <w:r w:rsidRPr="004547FA">
        <w:t>nợ</w:t>
      </w:r>
      <w:proofErr w:type="spellEnd"/>
      <w:r w:rsidRPr="004547FA">
        <w:t xml:space="preserve"> trên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huy</w:t>
      </w:r>
      <w:proofErr w:type="spellEnd"/>
      <w:r w:rsidRPr="004547FA">
        <w:t xml:space="preserve"> động </w:t>
      </w:r>
      <w:proofErr w:type="spellStart"/>
      <w:r w:rsidRPr="004547FA">
        <w:t>chiếm</w:t>
      </w:r>
      <w:proofErr w:type="spellEnd"/>
      <w:r w:rsidRPr="004547FA">
        <w:t xml:space="preserve"> </w:t>
      </w:r>
      <w:proofErr w:type="spellStart"/>
      <w:r w:rsidRPr="004547FA">
        <w:t>tỉ</w:t>
      </w:r>
      <w:proofErr w:type="spellEnd"/>
      <w:r w:rsidRPr="004547FA">
        <w:t xml:space="preserve"> </w:t>
      </w:r>
      <w:proofErr w:type="spellStart"/>
      <w:r w:rsidRPr="004547FA">
        <w:t>trọng</w:t>
      </w:r>
      <w:proofErr w:type="spellEnd"/>
      <w:r w:rsidRPr="004547FA">
        <w:t xml:space="preserve"> </w:t>
      </w:r>
      <w:proofErr w:type="spellStart"/>
      <w:r w:rsidRPr="004547FA">
        <w:t>cao</w:t>
      </w:r>
      <w:proofErr w:type="spellEnd"/>
      <w:r w:rsidRPr="004547FA">
        <w:t xml:space="preserve">, </w:t>
      </w:r>
      <w:proofErr w:type="spellStart"/>
      <w:r w:rsidRPr="004547FA">
        <w:t>cho</w:t>
      </w:r>
      <w:proofErr w:type="spellEnd"/>
      <w:r w:rsidRPr="004547FA">
        <w:t xml:space="preserve"> thấy tình hình </w:t>
      </w:r>
      <w:proofErr w:type="spellStart"/>
      <w:r w:rsidRPr="004547FA">
        <w:t>kinh</w:t>
      </w:r>
      <w:proofErr w:type="spellEnd"/>
      <w:r w:rsidRPr="004547FA">
        <w:t xml:space="preserve"> </w:t>
      </w:r>
      <w:proofErr w:type="spellStart"/>
      <w:r w:rsidRPr="004547FA">
        <w:t>doanh</w:t>
      </w:r>
      <w:proofErr w:type="spellEnd"/>
      <w:r w:rsidRPr="004547FA">
        <w:t xml:space="preserve"> ở ngân hàng khá </w:t>
      </w:r>
      <w:proofErr w:type="spellStart"/>
      <w:r w:rsidRPr="004547FA">
        <w:t>hiệu</w:t>
      </w:r>
      <w:proofErr w:type="spellEnd"/>
      <w:r w:rsidRPr="004547FA">
        <w:t xml:space="preserve"> quả </w:t>
      </w:r>
      <w:proofErr w:type="spellStart"/>
      <w:r w:rsidRPr="004547FA">
        <w:t>nhưng</w:t>
      </w:r>
      <w:proofErr w:type="spellEnd"/>
      <w:r w:rsidRPr="004547FA">
        <w:t xml:space="preserve"> </w:t>
      </w:r>
      <w:proofErr w:type="spellStart"/>
      <w:r w:rsidRPr="004547FA">
        <w:t>không</w:t>
      </w:r>
      <w:proofErr w:type="spellEnd"/>
      <w:r w:rsidRPr="004547FA">
        <w:t xml:space="preserve"> được ổn định, có sự </w:t>
      </w:r>
      <w:proofErr w:type="spellStart"/>
      <w:r w:rsidRPr="004547FA">
        <w:t>biến</w:t>
      </w:r>
      <w:proofErr w:type="spellEnd"/>
      <w:r w:rsidRPr="004547FA">
        <w:t xml:space="preserve"> động </w:t>
      </w:r>
      <w:proofErr w:type="spellStart"/>
      <w:r w:rsidRPr="004547FA">
        <w:t>mạnh</w:t>
      </w:r>
      <w:proofErr w:type="spellEnd"/>
      <w:r w:rsidRPr="004547FA">
        <w:t xml:space="preserve"> </w:t>
      </w:r>
      <w:proofErr w:type="spellStart"/>
      <w:r w:rsidRPr="004547FA">
        <w:t>vào</w:t>
      </w:r>
      <w:proofErr w:type="spellEnd"/>
      <w:r w:rsidRPr="004547FA">
        <w:t xml:space="preserve"> </w:t>
      </w:r>
      <w:proofErr w:type="spellStart"/>
      <w:r w:rsidRPr="004547FA">
        <w:t>năm</w:t>
      </w:r>
      <w:proofErr w:type="spellEnd"/>
      <w:r w:rsidRPr="004547FA">
        <w:t xml:space="preserve"> 2020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cho</w:t>
      </w:r>
      <w:proofErr w:type="spellEnd"/>
      <w:r w:rsidRPr="004547FA">
        <w:t xml:space="preserve"> </w:t>
      </w:r>
      <w:proofErr w:type="spellStart"/>
      <w:r w:rsidRPr="004547FA">
        <w:t>vay</w:t>
      </w:r>
      <w:proofErr w:type="spellEnd"/>
      <w:r w:rsidRPr="004547FA">
        <w:t xml:space="preserve"> là 93%, tăng 24% so </w:t>
      </w:r>
      <w:proofErr w:type="spellStart"/>
      <w:r w:rsidRPr="004547FA">
        <w:t>với</w:t>
      </w:r>
      <w:proofErr w:type="spellEnd"/>
      <w:r w:rsidRPr="004547FA">
        <w:t xml:space="preserve"> </w:t>
      </w:r>
      <w:proofErr w:type="spellStart"/>
      <w:r w:rsidRPr="004547FA">
        <w:t>năm</w:t>
      </w:r>
      <w:proofErr w:type="spellEnd"/>
      <w:r w:rsidRPr="004547FA">
        <w:t xml:space="preserve"> 2019, </w:t>
      </w:r>
      <w:proofErr w:type="spellStart"/>
      <w:r w:rsidRPr="004547FA">
        <w:t>nhưng</w:t>
      </w:r>
      <w:proofErr w:type="spellEnd"/>
      <w:r w:rsidRPr="004547FA">
        <w:t xml:space="preserve"> đến 2021 thì </w:t>
      </w:r>
      <w:proofErr w:type="spellStart"/>
      <w:r w:rsidRPr="004547FA">
        <w:t>chỉ</w:t>
      </w:r>
      <w:proofErr w:type="spellEnd"/>
      <w:r w:rsidRPr="004547FA">
        <w:t xml:space="preserve"> số </w:t>
      </w:r>
      <w:proofErr w:type="spellStart"/>
      <w:r w:rsidRPr="004547FA">
        <w:t>này</w:t>
      </w:r>
      <w:proofErr w:type="spellEnd"/>
      <w:r w:rsidRPr="004547FA">
        <w:t xml:space="preserve"> </w:t>
      </w:r>
      <w:proofErr w:type="spellStart"/>
      <w:r w:rsidRPr="004547FA">
        <w:t>giảm</w:t>
      </w:r>
      <w:proofErr w:type="spellEnd"/>
      <w:r w:rsidRPr="004547FA">
        <w:t xml:space="preserve"> còn 90%, </w:t>
      </w:r>
      <w:proofErr w:type="spellStart"/>
      <w:r w:rsidRPr="004547FA">
        <w:t>tuy</w:t>
      </w:r>
      <w:proofErr w:type="spellEnd"/>
      <w:r w:rsidRPr="004547FA">
        <w:t xml:space="preserve"> vậy vẫn là con số khá </w:t>
      </w:r>
      <w:proofErr w:type="spellStart"/>
      <w:r w:rsidRPr="004547FA">
        <w:t>cao</w:t>
      </w:r>
      <w:proofErr w:type="spellEnd"/>
      <w:r w:rsidRPr="004547FA">
        <w:t xml:space="preserve">, </w:t>
      </w:r>
      <w:proofErr w:type="spellStart"/>
      <w:r w:rsidRPr="004547FA">
        <w:t>phản</w:t>
      </w:r>
      <w:proofErr w:type="spellEnd"/>
      <w:r w:rsidRPr="004547FA">
        <w:t xml:space="preserve"> </w:t>
      </w:r>
      <w:proofErr w:type="spellStart"/>
      <w:r w:rsidRPr="004547FA">
        <w:t>ánh</w:t>
      </w:r>
      <w:proofErr w:type="spellEnd"/>
      <w:r w:rsidRPr="004547FA">
        <w:t xml:space="preserve"> tình hình </w:t>
      </w:r>
      <w:proofErr w:type="spellStart"/>
      <w:r w:rsidRPr="004547FA">
        <w:t>kinh</w:t>
      </w:r>
      <w:proofErr w:type="spellEnd"/>
      <w:r w:rsidRPr="004547FA">
        <w:t xml:space="preserve"> </w:t>
      </w:r>
      <w:proofErr w:type="spellStart"/>
      <w:r w:rsidRPr="004547FA">
        <w:t>doanh</w:t>
      </w:r>
      <w:proofErr w:type="spellEnd"/>
      <w:r w:rsidRPr="004547FA">
        <w:t xml:space="preserve"> khá tốt </w:t>
      </w:r>
      <w:proofErr w:type="spellStart"/>
      <w:r w:rsidRPr="004547FA">
        <w:t>của</w:t>
      </w:r>
      <w:proofErr w:type="spellEnd"/>
      <w:r w:rsidRPr="004547FA">
        <w:t xml:space="preserve"> ngân hàng. </w:t>
      </w:r>
      <w:proofErr w:type="spellStart"/>
      <w:r w:rsidRPr="004547FA">
        <w:t>Với</w:t>
      </w:r>
      <w:proofErr w:type="spellEnd"/>
      <w:r w:rsidRPr="004547FA">
        <w:t xml:space="preserve"> tình hình </w:t>
      </w:r>
      <w:proofErr w:type="spellStart"/>
      <w:r w:rsidRPr="004547FA">
        <w:t>hoạt</w:t>
      </w:r>
      <w:proofErr w:type="spellEnd"/>
      <w:r w:rsidRPr="004547FA">
        <w:t xml:space="preserve"> động </w:t>
      </w:r>
      <w:proofErr w:type="spellStart"/>
      <w:r w:rsidRPr="004547FA">
        <w:t>kinh</w:t>
      </w:r>
      <w:proofErr w:type="spellEnd"/>
      <w:r w:rsidRPr="004547FA">
        <w:t xml:space="preserve"> </w:t>
      </w:r>
      <w:proofErr w:type="spellStart"/>
      <w:r w:rsidRPr="004547FA">
        <w:t>doanh</w:t>
      </w:r>
      <w:proofErr w:type="spellEnd"/>
      <w:r w:rsidRPr="004547FA">
        <w:t xml:space="preserve"> tốt như hiện nay thì ngân hàng sẽ có </w:t>
      </w:r>
      <w:proofErr w:type="spellStart"/>
      <w:r w:rsidRPr="004547FA">
        <w:t>lãi</w:t>
      </w:r>
      <w:proofErr w:type="spellEnd"/>
      <w:r w:rsidRPr="004547FA">
        <w:t xml:space="preserve"> </w:t>
      </w:r>
      <w:proofErr w:type="spellStart"/>
      <w:r w:rsidRPr="004547FA">
        <w:t>cao</w:t>
      </w:r>
      <w:proofErr w:type="spellEnd"/>
      <w:r w:rsidRPr="004547FA">
        <w:t xml:space="preserve">. </w:t>
      </w:r>
    </w:p>
    <w:p w14:paraId="2D902CA8" w14:textId="4336A2C6" w:rsidR="000049A1" w:rsidRPr="000209CF" w:rsidRDefault="00393992" w:rsidP="00E53690">
      <w:pPr>
        <w:pStyle w:val="BodyText"/>
        <w:spacing w:before="122"/>
        <w:outlineLvl w:val="3"/>
        <w:rPr>
          <w:b/>
          <w:bCs/>
        </w:rPr>
      </w:pPr>
      <w:bookmarkStart w:id="259" w:name="_Toc99270253"/>
      <w:r>
        <w:rPr>
          <w:b/>
          <w:bCs/>
        </w:rPr>
        <w:t>2.3.5</w:t>
      </w:r>
      <w:r w:rsidR="000049A1" w:rsidRPr="000209CF">
        <w:rPr>
          <w:b/>
          <w:bCs/>
        </w:rPr>
        <w:t xml:space="preserve">.2. </w:t>
      </w:r>
      <w:proofErr w:type="spellStart"/>
      <w:r w:rsidR="000049A1" w:rsidRPr="000209CF">
        <w:rPr>
          <w:b/>
          <w:bCs/>
        </w:rPr>
        <w:t>Dư</w:t>
      </w:r>
      <w:proofErr w:type="spellEnd"/>
      <w:r w:rsidR="000049A1" w:rsidRPr="000209CF">
        <w:rPr>
          <w:b/>
          <w:bCs/>
        </w:rPr>
        <w:t xml:space="preserve"> </w:t>
      </w:r>
      <w:proofErr w:type="spellStart"/>
      <w:r w:rsidR="000049A1" w:rsidRPr="000209CF">
        <w:rPr>
          <w:b/>
          <w:bCs/>
        </w:rPr>
        <w:t>nợ</w:t>
      </w:r>
      <w:proofErr w:type="spellEnd"/>
      <w:r w:rsidR="000049A1" w:rsidRPr="000209CF">
        <w:rPr>
          <w:b/>
          <w:bCs/>
        </w:rPr>
        <w:t xml:space="preserve">/ </w:t>
      </w:r>
      <w:proofErr w:type="spellStart"/>
      <w:r w:rsidR="000049A1" w:rsidRPr="000209CF">
        <w:rPr>
          <w:b/>
          <w:bCs/>
        </w:rPr>
        <w:t>Tổng</w:t>
      </w:r>
      <w:proofErr w:type="spellEnd"/>
      <w:r w:rsidR="000049A1" w:rsidRPr="000209CF">
        <w:rPr>
          <w:b/>
          <w:bCs/>
        </w:rPr>
        <w:t xml:space="preserve"> nguồn </w:t>
      </w:r>
      <w:proofErr w:type="spellStart"/>
      <w:r w:rsidR="000049A1" w:rsidRPr="000209CF">
        <w:rPr>
          <w:b/>
          <w:bCs/>
        </w:rPr>
        <w:t>vốn</w:t>
      </w:r>
      <w:bookmarkEnd w:id="259"/>
      <w:proofErr w:type="spellEnd"/>
    </w:p>
    <w:p w14:paraId="7425E421" w14:textId="6B08B140" w:rsidR="00A24644" w:rsidRPr="00A24644" w:rsidRDefault="00A24644" w:rsidP="00A24644">
      <w:pPr>
        <w:pStyle w:val="Caption"/>
      </w:pPr>
      <w:bookmarkStart w:id="260" w:name="_Toc101095428"/>
      <w:proofErr w:type="spellStart"/>
      <w:r>
        <w:t>Bảng</w:t>
      </w:r>
      <w:proofErr w:type="spellEnd"/>
      <w:r>
        <w:t xml:space="preserve"> 2.</w:t>
      </w:r>
      <w:fldSimple w:instr=" SEQ Bảng_2. \* ARABIC ">
        <w:r>
          <w:rPr>
            <w:noProof/>
          </w:rPr>
          <w:t>18</w:t>
        </w:r>
      </w:fldSimple>
      <w:r>
        <w:t xml:space="preserve">: </w:t>
      </w:r>
      <w:proofErr w:type="spellStart"/>
      <w:r w:rsidRPr="004547FA">
        <w:rPr>
          <w:bCs/>
          <w:iCs w:val="0"/>
          <w:szCs w:val="26"/>
        </w:rPr>
        <w:t>Đánh</w:t>
      </w:r>
      <w:proofErr w:type="spellEnd"/>
      <w:r w:rsidRPr="004547FA">
        <w:rPr>
          <w:bCs/>
          <w:iCs w:val="0"/>
          <w:szCs w:val="26"/>
        </w:rPr>
        <w:t xml:space="preserve"> giá </w:t>
      </w:r>
      <w:proofErr w:type="spellStart"/>
      <w:r w:rsidRPr="004547FA">
        <w:rPr>
          <w:bCs/>
          <w:iCs w:val="0"/>
          <w:szCs w:val="26"/>
        </w:rPr>
        <w:t>chỉ</w:t>
      </w:r>
      <w:proofErr w:type="spellEnd"/>
      <w:r w:rsidRPr="004547FA">
        <w:rPr>
          <w:bCs/>
          <w:iCs w:val="0"/>
          <w:szCs w:val="26"/>
        </w:rPr>
        <w:t xml:space="preserve"> tiêu </w:t>
      </w:r>
      <w:proofErr w:type="spellStart"/>
      <w:r w:rsidRPr="004547FA">
        <w:rPr>
          <w:bCs/>
          <w:iCs w:val="0"/>
          <w:szCs w:val="26"/>
        </w:rPr>
        <w:t>dư</w:t>
      </w:r>
      <w:proofErr w:type="spellEnd"/>
      <w:r w:rsidRPr="004547FA">
        <w:rPr>
          <w:bCs/>
          <w:iCs w:val="0"/>
          <w:szCs w:val="26"/>
        </w:rPr>
        <w:t xml:space="preserve"> </w:t>
      </w:r>
      <w:proofErr w:type="spellStart"/>
      <w:r w:rsidRPr="004547FA">
        <w:rPr>
          <w:bCs/>
          <w:iCs w:val="0"/>
          <w:szCs w:val="26"/>
        </w:rPr>
        <w:t>nợ</w:t>
      </w:r>
      <w:proofErr w:type="spellEnd"/>
      <w:r w:rsidRPr="004547FA">
        <w:rPr>
          <w:bCs/>
          <w:iCs w:val="0"/>
          <w:szCs w:val="26"/>
        </w:rPr>
        <w:t xml:space="preserve">/ </w:t>
      </w:r>
      <w:proofErr w:type="spellStart"/>
      <w:r w:rsidRPr="004547FA">
        <w:rPr>
          <w:bCs/>
          <w:iCs w:val="0"/>
          <w:szCs w:val="26"/>
        </w:rPr>
        <w:t>tổng</w:t>
      </w:r>
      <w:proofErr w:type="spellEnd"/>
      <w:r w:rsidRPr="004547FA">
        <w:rPr>
          <w:bCs/>
          <w:iCs w:val="0"/>
          <w:szCs w:val="26"/>
        </w:rPr>
        <w:t xml:space="preserve"> nguồn </w:t>
      </w:r>
      <w:proofErr w:type="spellStart"/>
      <w:r w:rsidRPr="004547FA">
        <w:rPr>
          <w:bCs/>
          <w:iCs w:val="0"/>
          <w:szCs w:val="26"/>
        </w:rPr>
        <w:t>vốn</w:t>
      </w:r>
      <w:proofErr w:type="spellEnd"/>
      <w:r w:rsidRPr="004547FA">
        <w:rPr>
          <w:bCs/>
          <w:iCs w:val="0"/>
          <w:szCs w:val="26"/>
        </w:rPr>
        <w:t xml:space="preserve"> </w:t>
      </w:r>
      <w:proofErr w:type="spellStart"/>
      <w:r w:rsidRPr="004547FA">
        <w:rPr>
          <w:bCs/>
          <w:iCs w:val="0"/>
          <w:szCs w:val="26"/>
        </w:rPr>
        <w:t>giai</w:t>
      </w:r>
      <w:proofErr w:type="spellEnd"/>
      <w:r w:rsidRPr="004547FA">
        <w:rPr>
          <w:bCs/>
          <w:iCs w:val="0"/>
          <w:szCs w:val="26"/>
        </w:rPr>
        <w:t xml:space="preserve"> </w:t>
      </w:r>
      <w:proofErr w:type="spellStart"/>
      <w:r w:rsidRPr="004547FA">
        <w:rPr>
          <w:bCs/>
          <w:iCs w:val="0"/>
          <w:szCs w:val="26"/>
        </w:rPr>
        <w:t>đoạn</w:t>
      </w:r>
      <w:proofErr w:type="spellEnd"/>
      <w:r w:rsidRPr="004547FA">
        <w:rPr>
          <w:bCs/>
          <w:iCs w:val="0"/>
          <w:szCs w:val="26"/>
        </w:rPr>
        <w:t xml:space="preserve"> 2019 – 2021</w:t>
      </w:r>
      <w:bookmarkEnd w:id="260"/>
    </w:p>
    <w:p w14:paraId="7B8DE7A8" w14:textId="77777777" w:rsidR="00585CAB" w:rsidRPr="004547FA" w:rsidRDefault="00585CAB" w:rsidP="00E53690">
      <w:pPr>
        <w:jc w:val="right"/>
        <w:rPr>
          <w:b/>
          <w:i/>
          <w:szCs w:val="26"/>
        </w:rPr>
      </w:pPr>
      <w:proofErr w:type="spellStart"/>
      <w:r w:rsidRPr="004547FA">
        <w:rPr>
          <w:b/>
          <w:i/>
          <w:szCs w:val="26"/>
        </w:rPr>
        <w:t>Đơn</w:t>
      </w:r>
      <w:proofErr w:type="spellEnd"/>
      <w:r w:rsidRPr="004547FA">
        <w:rPr>
          <w:b/>
          <w:i/>
          <w:szCs w:val="26"/>
        </w:rPr>
        <w:t xml:space="preserve"> vị: </w:t>
      </w:r>
      <w:proofErr w:type="spellStart"/>
      <w:r w:rsidRPr="004547FA">
        <w:rPr>
          <w:b/>
          <w:i/>
          <w:szCs w:val="26"/>
        </w:rPr>
        <w:t>Triệu</w:t>
      </w:r>
      <w:proofErr w:type="spellEnd"/>
      <w:r w:rsidRPr="004547FA">
        <w:rPr>
          <w:b/>
          <w:i/>
          <w:szCs w:val="26"/>
        </w:rPr>
        <w:t xml:space="preserve"> đồng</w:t>
      </w:r>
    </w:p>
    <w:tbl>
      <w:tblPr>
        <w:tblW w:w="0" w:type="auto"/>
        <w:tblInd w:w="20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3"/>
        <w:gridCol w:w="1258"/>
        <w:gridCol w:w="1359"/>
        <w:gridCol w:w="1361"/>
      </w:tblGrid>
      <w:tr w:rsidR="00585CAB" w:rsidRPr="004547FA" w14:paraId="1F957C97" w14:textId="77777777" w:rsidTr="00585CAB">
        <w:trPr>
          <w:trHeight w:val="412"/>
        </w:trPr>
        <w:tc>
          <w:tcPr>
            <w:tcW w:w="2283" w:type="dxa"/>
            <w:shd w:val="clear" w:color="auto" w:fill="auto"/>
          </w:tcPr>
          <w:p w14:paraId="0272672C" w14:textId="77777777" w:rsidR="00585CAB" w:rsidRPr="004547FA" w:rsidRDefault="00585CAB" w:rsidP="00E53690">
            <w:pPr>
              <w:pStyle w:val="TableParagraph"/>
              <w:rPr>
                <w:szCs w:val="26"/>
              </w:rPr>
            </w:pPr>
          </w:p>
        </w:tc>
        <w:tc>
          <w:tcPr>
            <w:tcW w:w="1258" w:type="dxa"/>
            <w:shd w:val="clear" w:color="auto" w:fill="auto"/>
          </w:tcPr>
          <w:p w14:paraId="79ECB99B" w14:textId="363AD022" w:rsidR="00585CAB" w:rsidRPr="004547FA" w:rsidRDefault="00585CAB" w:rsidP="00E53690">
            <w:pPr>
              <w:pStyle w:val="TableParagraph"/>
              <w:rPr>
                <w:b/>
                <w:szCs w:val="26"/>
              </w:rPr>
            </w:pPr>
            <w:r w:rsidRPr="004547FA">
              <w:rPr>
                <w:b/>
                <w:szCs w:val="26"/>
              </w:rPr>
              <w:t>2019</w:t>
            </w:r>
          </w:p>
        </w:tc>
        <w:tc>
          <w:tcPr>
            <w:tcW w:w="1359" w:type="dxa"/>
            <w:shd w:val="clear" w:color="auto" w:fill="auto"/>
          </w:tcPr>
          <w:p w14:paraId="0999591D" w14:textId="2D7E9D60" w:rsidR="00585CAB" w:rsidRPr="004547FA" w:rsidRDefault="00585CAB" w:rsidP="00E53690">
            <w:pPr>
              <w:pStyle w:val="TableParagraph"/>
              <w:rPr>
                <w:b/>
                <w:szCs w:val="26"/>
              </w:rPr>
            </w:pPr>
            <w:r w:rsidRPr="004547FA">
              <w:rPr>
                <w:b/>
                <w:szCs w:val="26"/>
              </w:rPr>
              <w:t>2020</w:t>
            </w:r>
          </w:p>
        </w:tc>
        <w:tc>
          <w:tcPr>
            <w:tcW w:w="1361" w:type="dxa"/>
            <w:shd w:val="clear" w:color="auto" w:fill="auto"/>
          </w:tcPr>
          <w:p w14:paraId="5AFC6402" w14:textId="1A4C8EF4" w:rsidR="00585CAB" w:rsidRPr="004547FA" w:rsidRDefault="00585CAB" w:rsidP="00E53690">
            <w:pPr>
              <w:pStyle w:val="TableParagraph"/>
              <w:rPr>
                <w:b/>
                <w:szCs w:val="26"/>
              </w:rPr>
            </w:pPr>
            <w:r w:rsidRPr="004547FA">
              <w:rPr>
                <w:b/>
                <w:szCs w:val="26"/>
              </w:rPr>
              <w:t>2021</w:t>
            </w:r>
          </w:p>
        </w:tc>
      </w:tr>
      <w:tr w:rsidR="00585CAB" w:rsidRPr="004547FA" w14:paraId="2317F7B8" w14:textId="77777777" w:rsidTr="00343D0B">
        <w:trPr>
          <w:trHeight w:val="414"/>
        </w:trPr>
        <w:tc>
          <w:tcPr>
            <w:tcW w:w="2283" w:type="dxa"/>
          </w:tcPr>
          <w:p w14:paraId="44D97ADB" w14:textId="77777777" w:rsidR="00585CAB" w:rsidRPr="004547FA" w:rsidRDefault="00585CAB" w:rsidP="00E53690">
            <w:pPr>
              <w:pStyle w:val="TableParagraph"/>
              <w:rPr>
                <w:szCs w:val="26"/>
              </w:rPr>
            </w:pPr>
            <w:proofErr w:type="spellStart"/>
            <w:r w:rsidRPr="004547FA">
              <w:rPr>
                <w:szCs w:val="26"/>
              </w:rPr>
              <w:t>Tổng</w:t>
            </w:r>
            <w:proofErr w:type="spellEnd"/>
            <w:r w:rsidRPr="004547FA">
              <w:rPr>
                <w:szCs w:val="26"/>
              </w:rPr>
              <w:t xml:space="preserve"> </w:t>
            </w:r>
            <w:proofErr w:type="spellStart"/>
            <w:r w:rsidRPr="004547FA">
              <w:rPr>
                <w:szCs w:val="26"/>
              </w:rPr>
              <w:t>Dư</w:t>
            </w:r>
            <w:proofErr w:type="spellEnd"/>
            <w:r w:rsidRPr="004547FA">
              <w:rPr>
                <w:szCs w:val="26"/>
              </w:rPr>
              <w:t xml:space="preserve"> </w:t>
            </w:r>
            <w:proofErr w:type="spellStart"/>
            <w:r w:rsidRPr="004547FA">
              <w:rPr>
                <w:szCs w:val="26"/>
              </w:rPr>
              <w:t>nợ</w:t>
            </w:r>
            <w:proofErr w:type="spellEnd"/>
          </w:p>
        </w:tc>
        <w:tc>
          <w:tcPr>
            <w:tcW w:w="1258" w:type="dxa"/>
          </w:tcPr>
          <w:p w14:paraId="664B00C4" w14:textId="77777777" w:rsidR="00585CAB" w:rsidRPr="004547FA" w:rsidRDefault="00585CAB" w:rsidP="00E53690">
            <w:pPr>
              <w:pStyle w:val="TableParagraph"/>
              <w:rPr>
                <w:szCs w:val="26"/>
              </w:rPr>
            </w:pPr>
            <w:r w:rsidRPr="004547FA">
              <w:rPr>
                <w:szCs w:val="26"/>
              </w:rPr>
              <w:t>80.247</w:t>
            </w:r>
          </w:p>
        </w:tc>
        <w:tc>
          <w:tcPr>
            <w:tcW w:w="1359" w:type="dxa"/>
          </w:tcPr>
          <w:p w14:paraId="66695DE8" w14:textId="77777777" w:rsidR="00585CAB" w:rsidRPr="004547FA" w:rsidRDefault="00585CAB" w:rsidP="00E53690">
            <w:pPr>
              <w:pStyle w:val="TableParagraph"/>
              <w:rPr>
                <w:szCs w:val="26"/>
              </w:rPr>
            </w:pPr>
            <w:r w:rsidRPr="004547FA">
              <w:rPr>
                <w:szCs w:val="26"/>
              </w:rPr>
              <w:t>102.160</w:t>
            </w:r>
          </w:p>
        </w:tc>
        <w:tc>
          <w:tcPr>
            <w:tcW w:w="1361" w:type="dxa"/>
          </w:tcPr>
          <w:p w14:paraId="73446D09" w14:textId="77777777" w:rsidR="00585CAB" w:rsidRPr="004547FA" w:rsidRDefault="00585CAB" w:rsidP="00E53690">
            <w:pPr>
              <w:pStyle w:val="TableParagraph"/>
              <w:rPr>
                <w:szCs w:val="26"/>
              </w:rPr>
            </w:pPr>
            <w:r w:rsidRPr="004547FA">
              <w:rPr>
                <w:szCs w:val="26"/>
              </w:rPr>
              <w:t>103.784</w:t>
            </w:r>
          </w:p>
        </w:tc>
      </w:tr>
      <w:tr w:rsidR="00585CAB" w:rsidRPr="004547FA" w14:paraId="4A704DB7" w14:textId="77777777" w:rsidTr="00343D0B">
        <w:trPr>
          <w:trHeight w:val="414"/>
        </w:trPr>
        <w:tc>
          <w:tcPr>
            <w:tcW w:w="2283" w:type="dxa"/>
          </w:tcPr>
          <w:p w14:paraId="698714A6" w14:textId="77777777" w:rsidR="00585CAB" w:rsidRPr="004547FA" w:rsidRDefault="00585CAB" w:rsidP="00E53690">
            <w:pPr>
              <w:pStyle w:val="TableParagraph"/>
              <w:rPr>
                <w:szCs w:val="26"/>
              </w:rPr>
            </w:pPr>
            <w:proofErr w:type="spellStart"/>
            <w:r w:rsidRPr="004547FA">
              <w:rPr>
                <w:szCs w:val="26"/>
              </w:rPr>
              <w:t>Tổng</w:t>
            </w:r>
            <w:proofErr w:type="spellEnd"/>
            <w:r w:rsidRPr="004547FA">
              <w:rPr>
                <w:szCs w:val="26"/>
              </w:rPr>
              <w:t xml:space="preserve"> </w:t>
            </w:r>
            <w:proofErr w:type="spellStart"/>
            <w:r w:rsidRPr="004547FA">
              <w:rPr>
                <w:szCs w:val="26"/>
              </w:rPr>
              <w:t>Nguồn</w:t>
            </w:r>
            <w:proofErr w:type="spellEnd"/>
            <w:r w:rsidRPr="004547FA">
              <w:rPr>
                <w:szCs w:val="26"/>
              </w:rPr>
              <w:t xml:space="preserve"> </w:t>
            </w:r>
            <w:proofErr w:type="spellStart"/>
            <w:r w:rsidRPr="004547FA">
              <w:rPr>
                <w:szCs w:val="26"/>
              </w:rPr>
              <w:t>Vốn</w:t>
            </w:r>
            <w:proofErr w:type="spellEnd"/>
          </w:p>
        </w:tc>
        <w:tc>
          <w:tcPr>
            <w:tcW w:w="1258" w:type="dxa"/>
          </w:tcPr>
          <w:p w14:paraId="7E301717" w14:textId="77777777" w:rsidR="00585CAB" w:rsidRPr="004547FA" w:rsidRDefault="00585CAB" w:rsidP="00E53690">
            <w:pPr>
              <w:pStyle w:val="TableParagraph"/>
              <w:rPr>
                <w:szCs w:val="26"/>
              </w:rPr>
            </w:pPr>
            <w:r w:rsidRPr="004547FA">
              <w:rPr>
                <w:szCs w:val="26"/>
              </w:rPr>
              <w:t>111.334</w:t>
            </w:r>
          </w:p>
        </w:tc>
        <w:tc>
          <w:tcPr>
            <w:tcW w:w="1359" w:type="dxa"/>
          </w:tcPr>
          <w:p w14:paraId="15F2D80D" w14:textId="77777777" w:rsidR="00585CAB" w:rsidRPr="004547FA" w:rsidRDefault="00585CAB" w:rsidP="00E53690">
            <w:pPr>
              <w:pStyle w:val="TableParagraph"/>
              <w:rPr>
                <w:szCs w:val="26"/>
              </w:rPr>
            </w:pPr>
            <w:r w:rsidRPr="004547FA">
              <w:rPr>
                <w:szCs w:val="26"/>
              </w:rPr>
              <w:t>119.687</w:t>
            </w:r>
          </w:p>
        </w:tc>
        <w:tc>
          <w:tcPr>
            <w:tcW w:w="1361" w:type="dxa"/>
          </w:tcPr>
          <w:p w14:paraId="20572698" w14:textId="77777777" w:rsidR="00585CAB" w:rsidRPr="004547FA" w:rsidRDefault="00585CAB" w:rsidP="00E53690">
            <w:pPr>
              <w:pStyle w:val="TableParagraph"/>
              <w:rPr>
                <w:szCs w:val="26"/>
              </w:rPr>
            </w:pPr>
            <w:r w:rsidRPr="004547FA">
              <w:rPr>
                <w:szCs w:val="26"/>
              </w:rPr>
              <w:t>123.105</w:t>
            </w:r>
          </w:p>
        </w:tc>
      </w:tr>
      <w:tr w:rsidR="00585CAB" w:rsidRPr="004547FA" w14:paraId="4A717C86" w14:textId="77777777" w:rsidTr="00343D0B">
        <w:trPr>
          <w:trHeight w:val="450"/>
        </w:trPr>
        <w:tc>
          <w:tcPr>
            <w:tcW w:w="2283" w:type="dxa"/>
          </w:tcPr>
          <w:p w14:paraId="51623DAC" w14:textId="77777777" w:rsidR="00585CAB" w:rsidRPr="004547FA" w:rsidRDefault="00585CAB" w:rsidP="00E53690">
            <w:pPr>
              <w:pStyle w:val="TableParagraph"/>
              <w:rPr>
                <w:szCs w:val="26"/>
              </w:rPr>
            </w:pPr>
            <w:proofErr w:type="spellStart"/>
            <w:r w:rsidRPr="004547FA">
              <w:rPr>
                <w:szCs w:val="26"/>
              </w:rPr>
              <w:t>Tỷ</w:t>
            </w:r>
            <w:proofErr w:type="spellEnd"/>
            <w:r w:rsidRPr="004547FA">
              <w:rPr>
                <w:szCs w:val="26"/>
              </w:rPr>
              <w:t xml:space="preserve"> </w:t>
            </w:r>
            <w:proofErr w:type="spellStart"/>
            <w:r w:rsidRPr="004547FA">
              <w:rPr>
                <w:szCs w:val="26"/>
              </w:rPr>
              <w:t>lệ</w:t>
            </w:r>
            <w:proofErr w:type="spellEnd"/>
            <w:r w:rsidRPr="004547FA">
              <w:rPr>
                <w:szCs w:val="26"/>
              </w:rPr>
              <w:t xml:space="preserve"> </w:t>
            </w:r>
            <w:proofErr w:type="spellStart"/>
            <w:r w:rsidRPr="004547FA">
              <w:rPr>
                <w:szCs w:val="26"/>
              </w:rPr>
              <w:t>phần</w:t>
            </w:r>
            <w:proofErr w:type="spellEnd"/>
            <w:r w:rsidRPr="004547FA">
              <w:rPr>
                <w:szCs w:val="26"/>
              </w:rPr>
              <w:t xml:space="preserve"> </w:t>
            </w:r>
            <w:proofErr w:type="spellStart"/>
            <w:r w:rsidRPr="004547FA">
              <w:rPr>
                <w:szCs w:val="26"/>
              </w:rPr>
              <w:t>trăm</w:t>
            </w:r>
            <w:proofErr w:type="spellEnd"/>
          </w:p>
        </w:tc>
        <w:tc>
          <w:tcPr>
            <w:tcW w:w="1258" w:type="dxa"/>
          </w:tcPr>
          <w:p w14:paraId="40E4C14E" w14:textId="77777777" w:rsidR="00585CAB" w:rsidRPr="004547FA" w:rsidRDefault="00585CAB" w:rsidP="00E53690">
            <w:pPr>
              <w:pStyle w:val="TableParagraph"/>
              <w:rPr>
                <w:szCs w:val="26"/>
              </w:rPr>
            </w:pPr>
            <w:r w:rsidRPr="004547FA">
              <w:rPr>
                <w:szCs w:val="26"/>
              </w:rPr>
              <w:t>72,08%</w:t>
            </w:r>
          </w:p>
        </w:tc>
        <w:tc>
          <w:tcPr>
            <w:tcW w:w="1359" w:type="dxa"/>
          </w:tcPr>
          <w:p w14:paraId="22D8B4AA" w14:textId="77777777" w:rsidR="00585CAB" w:rsidRPr="004547FA" w:rsidRDefault="00585CAB" w:rsidP="00E53690">
            <w:pPr>
              <w:pStyle w:val="TableParagraph"/>
              <w:rPr>
                <w:szCs w:val="26"/>
              </w:rPr>
            </w:pPr>
            <w:r w:rsidRPr="004547FA">
              <w:rPr>
                <w:szCs w:val="26"/>
              </w:rPr>
              <w:t>85,36%</w:t>
            </w:r>
          </w:p>
        </w:tc>
        <w:tc>
          <w:tcPr>
            <w:tcW w:w="1361" w:type="dxa"/>
          </w:tcPr>
          <w:p w14:paraId="6E97A3BD" w14:textId="77777777" w:rsidR="00585CAB" w:rsidRPr="004547FA" w:rsidRDefault="00585CAB" w:rsidP="00E53690">
            <w:pPr>
              <w:pStyle w:val="TableParagraph"/>
              <w:rPr>
                <w:szCs w:val="26"/>
              </w:rPr>
            </w:pPr>
            <w:r w:rsidRPr="004547FA">
              <w:rPr>
                <w:szCs w:val="26"/>
              </w:rPr>
              <w:t>84,31%</w:t>
            </w:r>
          </w:p>
        </w:tc>
      </w:tr>
    </w:tbl>
    <w:p w14:paraId="5F1457A5" w14:textId="77777777" w:rsidR="00585CAB" w:rsidRPr="004547FA" w:rsidRDefault="00585CAB" w:rsidP="00E53690">
      <w:pPr>
        <w:pStyle w:val="BodyText"/>
        <w:spacing w:before="122"/>
        <w:jc w:val="right"/>
        <w:rPr>
          <w:bCs/>
          <w:i/>
          <w:iCs/>
        </w:rPr>
      </w:pPr>
      <w:r w:rsidRPr="004547FA">
        <w:rPr>
          <w:bCs/>
          <w:i/>
          <w:iCs/>
        </w:rPr>
        <w:t>(</w:t>
      </w:r>
      <w:proofErr w:type="spellStart"/>
      <w:r w:rsidRPr="004547FA">
        <w:rPr>
          <w:bCs/>
          <w:i/>
          <w:iCs/>
        </w:rPr>
        <w:t>Nguồn</w:t>
      </w:r>
      <w:proofErr w:type="spellEnd"/>
      <w:r w:rsidRPr="004547FA">
        <w:rPr>
          <w:bCs/>
          <w:i/>
          <w:iCs/>
        </w:rPr>
        <w:t xml:space="preserve">: Bộ </w:t>
      </w:r>
      <w:proofErr w:type="spellStart"/>
      <w:r w:rsidRPr="004547FA">
        <w:rPr>
          <w:bCs/>
          <w:i/>
          <w:iCs/>
        </w:rPr>
        <w:t>phận</w:t>
      </w:r>
      <w:proofErr w:type="spellEnd"/>
      <w:r w:rsidRPr="004547FA">
        <w:rPr>
          <w:bCs/>
          <w:i/>
          <w:iCs/>
        </w:rPr>
        <w:t xml:space="preserve"> </w:t>
      </w:r>
      <w:proofErr w:type="spellStart"/>
      <w:r w:rsidRPr="004547FA">
        <w:rPr>
          <w:bCs/>
          <w:i/>
          <w:iCs/>
        </w:rPr>
        <w:t>tín</w:t>
      </w:r>
      <w:proofErr w:type="spellEnd"/>
      <w:r w:rsidRPr="004547FA">
        <w:rPr>
          <w:bCs/>
          <w:i/>
          <w:iCs/>
        </w:rPr>
        <w:t xml:space="preserve"> </w:t>
      </w:r>
      <w:proofErr w:type="spellStart"/>
      <w:r w:rsidRPr="004547FA">
        <w:rPr>
          <w:bCs/>
          <w:i/>
          <w:iCs/>
        </w:rPr>
        <w:t>dụng</w:t>
      </w:r>
      <w:proofErr w:type="spellEnd"/>
      <w:r w:rsidRPr="004547FA">
        <w:rPr>
          <w:bCs/>
          <w:i/>
          <w:iCs/>
        </w:rPr>
        <w:t xml:space="preserve"> OCB)</w:t>
      </w:r>
    </w:p>
    <w:p w14:paraId="637186DD" w14:textId="12767C3C" w:rsidR="00585CAB" w:rsidRDefault="00585CAB" w:rsidP="00E53690">
      <w:pPr>
        <w:pStyle w:val="BodyText"/>
        <w:ind w:firstLine="567"/>
        <w:rPr>
          <w:ins w:id="261" w:author="Kim Dung Nguyen" w:date="2022-04-22T22:44:00Z"/>
        </w:rPr>
      </w:pPr>
      <w:bookmarkStart w:id="262" w:name="_Toc99270254"/>
      <w:proofErr w:type="spellStart"/>
      <w:r w:rsidRPr="004547FA">
        <w:rPr>
          <w:b/>
        </w:rPr>
        <w:t>Nhận</w:t>
      </w:r>
      <w:proofErr w:type="spellEnd"/>
      <w:r w:rsidRPr="004547FA">
        <w:rPr>
          <w:b/>
        </w:rPr>
        <w:t xml:space="preserve"> xét: </w:t>
      </w:r>
      <w:r w:rsidRPr="004547FA">
        <w:t xml:space="preserve">Cũng như </w:t>
      </w:r>
      <w:proofErr w:type="spellStart"/>
      <w:r w:rsidRPr="004547FA">
        <w:t>chỉ</w:t>
      </w:r>
      <w:proofErr w:type="spellEnd"/>
      <w:r w:rsidRPr="004547FA">
        <w:t xml:space="preserve"> tiêu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vốn</w:t>
      </w:r>
      <w:proofErr w:type="spellEnd"/>
      <w:r w:rsidRPr="004547FA">
        <w:t xml:space="preserve"> </w:t>
      </w:r>
      <w:proofErr w:type="spellStart"/>
      <w:r w:rsidRPr="004547FA">
        <w:t>huy</w:t>
      </w:r>
      <w:proofErr w:type="spellEnd"/>
      <w:r w:rsidRPr="004547FA">
        <w:t xml:space="preserve"> động, </w:t>
      </w:r>
      <w:proofErr w:type="spellStart"/>
      <w:r w:rsidRPr="004547FA">
        <w:t>chỉ</w:t>
      </w:r>
      <w:proofErr w:type="spellEnd"/>
      <w:r w:rsidRPr="004547FA">
        <w:t xml:space="preserve"> tiêu </w:t>
      </w:r>
      <w:proofErr w:type="spellStart"/>
      <w:r w:rsidRPr="004547FA">
        <w:t>dư</w:t>
      </w:r>
      <w:proofErr w:type="spellEnd"/>
      <w:r w:rsidRPr="004547FA">
        <w:t xml:space="preserve"> </w:t>
      </w:r>
      <w:proofErr w:type="spellStart"/>
      <w:r w:rsidRPr="004547FA">
        <w:t>nợ</w:t>
      </w:r>
      <w:proofErr w:type="spellEnd"/>
      <w:r w:rsidRPr="004547FA">
        <w:t xml:space="preserve">/ </w:t>
      </w:r>
      <w:proofErr w:type="spellStart"/>
      <w:r w:rsidRPr="004547FA">
        <w:t>tổng</w:t>
      </w:r>
      <w:proofErr w:type="spellEnd"/>
      <w:r w:rsidRPr="004547FA">
        <w:t xml:space="preserve"> </w:t>
      </w:r>
      <w:proofErr w:type="spellStart"/>
      <w:r w:rsidRPr="004547FA">
        <w:t>nguồn</w:t>
      </w:r>
      <w:proofErr w:type="spellEnd"/>
      <w:r w:rsidRPr="004547FA">
        <w:t xml:space="preserve"> </w:t>
      </w:r>
      <w:proofErr w:type="spellStart"/>
      <w:r w:rsidRPr="004547FA">
        <w:t>vốn</w:t>
      </w:r>
      <w:proofErr w:type="spellEnd"/>
      <w:r w:rsidRPr="004547FA">
        <w:t xml:space="preserve"> cũng </w:t>
      </w:r>
      <w:proofErr w:type="spellStart"/>
      <w:r w:rsidRPr="004547FA">
        <w:t>phản</w:t>
      </w:r>
      <w:proofErr w:type="spellEnd"/>
      <w:r w:rsidRPr="004547FA">
        <w:t xml:space="preserve"> </w:t>
      </w:r>
      <w:proofErr w:type="spellStart"/>
      <w:r w:rsidRPr="004547FA">
        <w:t>ánh</w:t>
      </w:r>
      <w:proofErr w:type="spellEnd"/>
      <w:r w:rsidRPr="004547FA">
        <w:t xml:space="preserve"> </w:t>
      </w:r>
      <w:bookmarkStart w:id="263" w:name="_Hlk99275830"/>
      <w:proofErr w:type="spellStart"/>
      <w:r w:rsidRPr="004547FA">
        <w:t>hiểu</w:t>
      </w:r>
      <w:proofErr w:type="spellEnd"/>
      <w:r w:rsidRPr="004547FA">
        <w:t xml:space="preserve"> quả </w:t>
      </w:r>
      <w:proofErr w:type="spellStart"/>
      <w:r w:rsidRPr="004547FA">
        <w:t>kinh</w:t>
      </w:r>
      <w:proofErr w:type="spellEnd"/>
      <w:r w:rsidRPr="004547FA">
        <w:t xml:space="preserve"> </w:t>
      </w:r>
      <w:proofErr w:type="spellStart"/>
      <w:r w:rsidRPr="004547FA">
        <w:t>doanh</w:t>
      </w:r>
      <w:proofErr w:type="spellEnd"/>
      <w:r w:rsidRPr="004547FA">
        <w:t xml:space="preserve"> </w:t>
      </w:r>
      <w:proofErr w:type="spellStart"/>
      <w:r w:rsidRPr="004547FA">
        <w:rPr>
          <w:spacing w:val="3"/>
        </w:rPr>
        <w:t>của</w:t>
      </w:r>
      <w:proofErr w:type="spellEnd"/>
      <w:r w:rsidRPr="004547FA">
        <w:rPr>
          <w:spacing w:val="3"/>
        </w:rPr>
        <w:t xml:space="preserve"> </w:t>
      </w:r>
      <w:r w:rsidRPr="004547FA">
        <w:t xml:space="preserve">ngân </w:t>
      </w:r>
      <w:proofErr w:type="spellStart"/>
      <w:r w:rsidRPr="004547FA">
        <w:t>hàng</w:t>
      </w:r>
      <w:proofErr w:type="spellEnd"/>
      <w:r w:rsidRPr="004547FA">
        <w:t xml:space="preserve"> trên </w:t>
      </w:r>
      <w:proofErr w:type="spellStart"/>
      <w:r w:rsidRPr="004547FA">
        <w:t>tổng</w:t>
      </w:r>
      <w:proofErr w:type="spellEnd"/>
      <w:r w:rsidRPr="004547FA">
        <w:t xml:space="preserve">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Chiếm</w:t>
      </w:r>
      <w:proofErr w:type="spellEnd"/>
      <w:r w:rsidRPr="004547FA">
        <w:t xml:space="preserve"> </w:t>
      </w:r>
      <w:proofErr w:type="spellStart"/>
      <w:r w:rsidRPr="004547FA">
        <w:t>tỉ</w:t>
      </w:r>
      <w:proofErr w:type="spellEnd"/>
      <w:r w:rsidRPr="004547FA">
        <w:t xml:space="preserve"> </w:t>
      </w:r>
      <w:proofErr w:type="spellStart"/>
      <w:r w:rsidRPr="004547FA">
        <w:t>trọng</w:t>
      </w:r>
      <w:proofErr w:type="spellEnd"/>
      <w:r w:rsidRPr="004547FA">
        <w:rPr>
          <w:spacing w:val="-4"/>
        </w:rPr>
        <w:t xml:space="preserve"> </w:t>
      </w:r>
      <w:proofErr w:type="spellStart"/>
      <w:r w:rsidRPr="004547FA">
        <w:t>từ</w:t>
      </w:r>
      <w:proofErr w:type="spellEnd"/>
      <w:r w:rsidRPr="004547FA">
        <w:rPr>
          <w:spacing w:val="-5"/>
        </w:rPr>
        <w:t xml:space="preserve"> </w:t>
      </w:r>
      <w:r w:rsidRPr="004547FA">
        <w:t>70%</w:t>
      </w:r>
      <w:r w:rsidRPr="004547FA">
        <w:rPr>
          <w:spacing w:val="-4"/>
        </w:rPr>
        <w:t xml:space="preserve"> </w:t>
      </w:r>
      <w:r w:rsidRPr="004547FA">
        <w:t>đến</w:t>
      </w:r>
      <w:r w:rsidRPr="004547FA">
        <w:rPr>
          <w:spacing w:val="-4"/>
        </w:rPr>
        <w:t xml:space="preserve"> </w:t>
      </w:r>
      <w:r w:rsidRPr="004547FA">
        <w:t>85%</w:t>
      </w:r>
      <w:r w:rsidRPr="004547FA">
        <w:rPr>
          <w:spacing w:val="-1"/>
        </w:rPr>
        <w:t xml:space="preserve"> </w:t>
      </w:r>
      <w:proofErr w:type="spellStart"/>
      <w:r w:rsidRPr="004547FA">
        <w:t>từ</w:t>
      </w:r>
      <w:proofErr w:type="spellEnd"/>
      <w:r w:rsidRPr="004547FA">
        <w:rPr>
          <w:spacing w:val="-5"/>
        </w:rPr>
        <w:t xml:space="preserve"> </w:t>
      </w:r>
      <w:proofErr w:type="spellStart"/>
      <w:r w:rsidRPr="004547FA">
        <w:t>năm</w:t>
      </w:r>
      <w:proofErr w:type="spellEnd"/>
      <w:r w:rsidRPr="004547FA">
        <w:rPr>
          <w:spacing w:val="-2"/>
        </w:rPr>
        <w:t xml:space="preserve"> </w:t>
      </w:r>
      <w:r w:rsidRPr="004547FA">
        <w:t>2019</w:t>
      </w:r>
      <w:r w:rsidRPr="004547FA">
        <w:rPr>
          <w:spacing w:val="-4"/>
        </w:rPr>
        <w:t xml:space="preserve"> </w:t>
      </w:r>
      <w:r w:rsidRPr="004547FA">
        <w:t>đến</w:t>
      </w:r>
      <w:r w:rsidRPr="004547FA">
        <w:rPr>
          <w:spacing w:val="-4"/>
        </w:rPr>
        <w:t xml:space="preserve"> </w:t>
      </w:r>
      <w:r w:rsidRPr="004547FA">
        <w:t>2021.</w:t>
      </w:r>
      <w:r w:rsidRPr="004547FA">
        <w:rPr>
          <w:spacing w:val="-4"/>
        </w:rPr>
        <w:t xml:space="preserve"> </w:t>
      </w:r>
      <w:proofErr w:type="spellStart"/>
      <w:r w:rsidRPr="004547FA">
        <w:t>Đây</w:t>
      </w:r>
      <w:proofErr w:type="spellEnd"/>
      <w:r w:rsidRPr="004547FA">
        <w:rPr>
          <w:spacing w:val="-6"/>
        </w:rPr>
        <w:t xml:space="preserve"> </w:t>
      </w:r>
      <w:r w:rsidRPr="004547FA">
        <w:t>là</w:t>
      </w:r>
      <w:r w:rsidRPr="004547FA">
        <w:rPr>
          <w:spacing w:val="-4"/>
        </w:rPr>
        <w:t xml:space="preserve"> </w:t>
      </w:r>
      <w:proofErr w:type="spellStart"/>
      <w:r w:rsidRPr="004547FA">
        <w:t>tỉ</w:t>
      </w:r>
      <w:proofErr w:type="spellEnd"/>
      <w:r w:rsidRPr="004547FA">
        <w:rPr>
          <w:spacing w:val="-5"/>
        </w:rPr>
        <w:t xml:space="preserve"> </w:t>
      </w:r>
      <w:proofErr w:type="spellStart"/>
      <w:r w:rsidRPr="004547FA">
        <w:t>lệ</w:t>
      </w:r>
      <w:proofErr w:type="spellEnd"/>
      <w:r w:rsidRPr="004547FA">
        <w:rPr>
          <w:spacing w:val="-4"/>
        </w:rPr>
        <w:t xml:space="preserve"> </w:t>
      </w:r>
      <w:r w:rsidRPr="004547FA">
        <w:t>khá</w:t>
      </w:r>
      <w:r w:rsidRPr="004547FA">
        <w:rPr>
          <w:spacing w:val="-3"/>
        </w:rPr>
        <w:t xml:space="preserve"> </w:t>
      </w:r>
      <w:proofErr w:type="spellStart"/>
      <w:r w:rsidRPr="004547FA">
        <w:t>cao</w:t>
      </w:r>
      <w:proofErr w:type="spellEnd"/>
      <w:r w:rsidRPr="004547FA">
        <w:t>,</w:t>
      </w:r>
      <w:r w:rsidRPr="004547FA">
        <w:rPr>
          <w:spacing w:val="-2"/>
        </w:rPr>
        <w:t xml:space="preserve"> </w:t>
      </w:r>
      <w:proofErr w:type="spellStart"/>
      <w:r w:rsidRPr="004547FA">
        <w:rPr>
          <w:spacing w:val="3"/>
        </w:rPr>
        <w:t>chứng</w:t>
      </w:r>
      <w:proofErr w:type="spellEnd"/>
      <w:r w:rsidRPr="004547FA">
        <w:rPr>
          <w:spacing w:val="-4"/>
        </w:rPr>
        <w:t xml:space="preserve"> </w:t>
      </w:r>
      <w:proofErr w:type="spellStart"/>
      <w:r w:rsidRPr="004547FA">
        <w:t>tỏ</w:t>
      </w:r>
      <w:proofErr w:type="spellEnd"/>
      <w:r w:rsidRPr="004547FA">
        <w:rPr>
          <w:spacing w:val="-4"/>
        </w:rPr>
        <w:t xml:space="preserve"> </w:t>
      </w:r>
      <w:r w:rsidRPr="004547FA">
        <w:t>ngân</w:t>
      </w:r>
      <w:r w:rsidRPr="004547FA">
        <w:rPr>
          <w:spacing w:val="-4"/>
        </w:rPr>
        <w:t xml:space="preserve"> </w:t>
      </w:r>
      <w:proofErr w:type="spellStart"/>
      <w:r w:rsidRPr="004547FA">
        <w:t>hàng</w:t>
      </w:r>
      <w:proofErr w:type="spellEnd"/>
      <w:r w:rsidRPr="004547FA">
        <w:rPr>
          <w:spacing w:val="-4"/>
        </w:rPr>
        <w:t xml:space="preserve"> </w:t>
      </w:r>
      <w:r w:rsidRPr="004547FA">
        <w:t xml:space="preserve">đã sử </w:t>
      </w:r>
      <w:proofErr w:type="spellStart"/>
      <w:r w:rsidRPr="004547FA">
        <w:t>dụng</w:t>
      </w:r>
      <w:proofErr w:type="spellEnd"/>
      <w:r w:rsidRPr="004547FA">
        <w:t xml:space="preserve"> </w:t>
      </w:r>
      <w:proofErr w:type="spellStart"/>
      <w:r w:rsidRPr="004547FA">
        <w:t>nguồn</w:t>
      </w:r>
      <w:proofErr w:type="spellEnd"/>
      <w:r w:rsidRPr="004547FA">
        <w:t xml:space="preserve"> </w:t>
      </w:r>
      <w:proofErr w:type="spellStart"/>
      <w:r w:rsidRPr="004547FA">
        <w:t>vốn</w:t>
      </w:r>
      <w:proofErr w:type="spellEnd"/>
      <w:r w:rsidRPr="004547FA">
        <w:t xml:space="preserve"> </w:t>
      </w:r>
      <w:proofErr w:type="spellStart"/>
      <w:r w:rsidRPr="004547FA">
        <w:t>huy</w:t>
      </w:r>
      <w:proofErr w:type="spellEnd"/>
      <w:r w:rsidRPr="004547FA">
        <w:t xml:space="preserve"> động được </w:t>
      </w:r>
      <w:proofErr w:type="spellStart"/>
      <w:r w:rsidRPr="004547FA">
        <w:t>kinh</w:t>
      </w:r>
      <w:proofErr w:type="spellEnd"/>
      <w:r w:rsidRPr="004547FA">
        <w:t xml:space="preserve"> </w:t>
      </w:r>
      <w:proofErr w:type="spellStart"/>
      <w:r w:rsidRPr="004547FA">
        <w:t>doanh</w:t>
      </w:r>
      <w:proofErr w:type="spellEnd"/>
      <w:r w:rsidRPr="004547FA">
        <w:t xml:space="preserve"> một </w:t>
      </w:r>
      <w:proofErr w:type="spellStart"/>
      <w:r w:rsidRPr="004547FA">
        <w:t>cách</w:t>
      </w:r>
      <w:proofErr w:type="spellEnd"/>
      <w:r w:rsidRPr="004547FA">
        <w:t xml:space="preserve"> có </w:t>
      </w:r>
      <w:proofErr w:type="spellStart"/>
      <w:r w:rsidRPr="004547FA">
        <w:t>hiệu</w:t>
      </w:r>
      <w:proofErr w:type="spellEnd"/>
      <w:r w:rsidRPr="004547FA">
        <w:t xml:space="preserve"> quả. </w:t>
      </w:r>
      <w:proofErr w:type="spellStart"/>
      <w:r w:rsidRPr="004547FA">
        <w:t>Từ</w:t>
      </w:r>
      <w:proofErr w:type="spellEnd"/>
      <w:r w:rsidRPr="004547FA">
        <w:t xml:space="preserve"> </w:t>
      </w:r>
      <w:proofErr w:type="spellStart"/>
      <w:r w:rsidRPr="004547FA">
        <w:t>năm</w:t>
      </w:r>
      <w:proofErr w:type="spellEnd"/>
      <w:r w:rsidRPr="004547FA">
        <w:t xml:space="preserve"> 2019 đến 2020, </w:t>
      </w:r>
      <w:proofErr w:type="spellStart"/>
      <w:r w:rsidRPr="004547FA">
        <w:t>tỷ</w:t>
      </w:r>
      <w:proofErr w:type="spellEnd"/>
      <w:r w:rsidRPr="004547FA">
        <w:t xml:space="preserve"> </w:t>
      </w:r>
      <w:proofErr w:type="spellStart"/>
      <w:r w:rsidRPr="004547FA">
        <w:t>trọng</w:t>
      </w:r>
      <w:proofErr w:type="spellEnd"/>
      <w:r w:rsidRPr="004547FA">
        <w:t xml:space="preserve"> tăng </w:t>
      </w:r>
      <w:proofErr w:type="spellStart"/>
      <w:r w:rsidRPr="004547FA">
        <w:t>vọt</w:t>
      </w:r>
      <w:proofErr w:type="spellEnd"/>
      <w:r w:rsidRPr="004547FA">
        <w:t xml:space="preserve"> </w:t>
      </w:r>
      <w:proofErr w:type="spellStart"/>
      <w:r w:rsidRPr="004547FA">
        <w:t>gần</w:t>
      </w:r>
      <w:proofErr w:type="spellEnd"/>
      <w:r w:rsidRPr="004547FA">
        <w:t xml:space="preserve"> 13%, </w:t>
      </w:r>
      <w:proofErr w:type="spellStart"/>
      <w:r w:rsidRPr="004547FA">
        <w:t>đây</w:t>
      </w:r>
      <w:proofErr w:type="spellEnd"/>
      <w:r w:rsidRPr="004547FA">
        <w:t xml:space="preserve"> là </w:t>
      </w:r>
      <w:proofErr w:type="spellStart"/>
      <w:r w:rsidRPr="004547FA">
        <w:t>thời</w:t>
      </w:r>
      <w:proofErr w:type="spellEnd"/>
      <w:r w:rsidRPr="004547FA">
        <w:t xml:space="preserve"> </w:t>
      </w:r>
      <w:proofErr w:type="spellStart"/>
      <w:r w:rsidRPr="004547FA">
        <w:t>gian</w:t>
      </w:r>
      <w:proofErr w:type="spellEnd"/>
      <w:r w:rsidRPr="004547FA">
        <w:t xml:space="preserve"> ngân </w:t>
      </w:r>
      <w:proofErr w:type="spellStart"/>
      <w:r w:rsidRPr="004547FA">
        <w:t>hàng</w:t>
      </w:r>
      <w:proofErr w:type="spellEnd"/>
      <w:r w:rsidRPr="004547FA">
        <w:t xml:space="preserve"> </w:t>
      </w:r>
      <w:r w:rsidR="00E06B75" w:rsidRPr="004547FA">
        <w:t>OCB</w:t>
      </w:r>
      <w:r w:rsidRPr="004547FA">
        <w:t xml:space="preserve"> </w:t>
      </w:r>
      <w:proofErr w:type="spellStart"/>
      <w:r w:rsidRPr="004547FA">
        <w:t>sát</w:t>
      </w:r>
      <w:proofErr w:type="spellEnd"/>
      <w:r w:rsidRPr="004547FA">
        <w:t xml:space="preserve"> nhập </w:t>
      </w:r>
      <w:proofErr w:type="spellStart"/>
      <w:r w:rsidRPr="004547FA">
        <w:rPr>
          <w:spacing w:val="6"/>
        </w:rPr>
        <w:t>với</w:t>
      </w:r>
      <w:proofErr w:type="spellEnd"/>
      <w:r w:rsidRPr="004547FA">
        <w:rPr>
          <w:spacing w:val="6"/>
        </w:rPr>
        <w:t xml:space="preserve"> </w:t>
      </w:r>
      <w:proofErr w:type="spellStart"/>
      <w:r w:rsidRPr="004547FA">
        <w:t>DaiABank</w:t>
      </w:r>
      <w:proofErr w:type="spellEnd"/>
      <w:r w:rsidRPr="004547FA">
        <w:t xml:space="preserve">. Sang 2021, </w:t>
      </w:r>
      <w:proofErr w:type="spellStart"/>
      <w:r w:rsidRPr="004547FA">
        <w:t>tỉ</w:t>
      </w:r>
      <w:proofErr w:type="spellEnd"/>
      <w:r w:rsidRPr="004547FA">
        <w:t xml:space="preserve"> </w:t>
      </w:r>
      <w:proofErr w:type="spellStart"/>
      <w:r w:rsidRPr="004547FA">
        <w:t>trọng</w:t>
      </w:r>
      <w:proofErr w:type="spellEnd"/>
      <w:r w:rsidRPr="004547FA">
        <w:t xml:space="preserve"> có </w:t>
      </w:r>
      <w:proofErr w:type="spellStart"/>
      <w:r w:rsidRPr="004547FA">
        <w:t>giảm</w:t>
      </w:r>
      <w:proofErr w:type="spellEnd"/>
      <w:r w:rsidRPr="004547FA">
        <w:t xml:space="preserve"> </w:t>
      </w:r>
      <w:proofErr w:type="spellStart"/>
      <w:r w:rsidRPr="004547FA">
        <w:t>nhưng</w:t>
      </w:r>
      <w:proofErr w:type="spellEnd"/>
      <w:r w:rsidRPr="004547FA">
        <w:t xml:space="preserve"> </w:t>
      </w:r>
      <w:proofErr w:type="spellStart"/>
      <w:r w:rsidRPr="004547FA">
        <w:t>không</w:t>
      </w:r>
      <w:proofErr w:type="spellEnd"/>
      <w:r w:rsidRPr="004547FA">
        <w:t xml:space="preserve"> </w:t>
      </w:r>
      <w:proofErr w:type="spellStart"/>
      <w:r w:rsidRPr="004547FA">
        <w:t>đáng</w:t>
      </w:r>
      <w:proofErr w:type="spellEnd"/>
      <w:r w:rsidRPr="004547FA">
        <w:t xml:space="preserve"> kể, </w:t>
      </w:r>
      <w:proofErr w:type="spellStart"/>
      <w:r w:rsidRPr="004547FA">
        <w:t>khoảng</w:t>
      </w:r>
      <w:proofErr w:type="spellEnd"/>
      <w:r w:rsidRPr="004547FA">
        <w:rPr>
          <w:spacing w:val="-36"/>
        </w:rPr>
        <w:t xml:space="preserve"> </w:t>
      </w:r>
      <w:r w:rsidRPr="004547FA">
        <w:t>1,05%.</w:t>
      </w:r>
    </w:p>
    <w:p w14:paraId="7CA0ED93" w14:textId="6CCCADC0" w:rsidR="00244B90" w:rsidRDefault="00244B90" w:rsidP="00E53690">
      <w:pPr>
        <w:pStyle w:val="BodyText"/>
        <w:ind w:firstLine="567"/>
      </w:pPr>
      <w:proofErr w:type="spellStart"/>
      <w:ins w:id="264" w:author="Kim Dung Nguyen" w:date="2022-04-22T22:44:00Z">
        <w:r>
          <w:t>Nợ</w:t>
        </w:r>
        <w:proofErr w:type="spellEnd"/>
        <w:r>
          <w:t xml:space="preserve"> </w:t>
        </w:r>
        <w:proofErr w:type="spellStart"/>
        <w:r>
          <w:t>xấu</w:t>
        </w:r>
        <w:proofErr w:type="spellEnd"/>
        <w:r>
          <w:t>...</w:t>
        </w:r>
      </w:ins>
    </w:p>
    <w:p w14:paraId="2E79A9AE" w14:textId="6473C0B7" w:rsidR="009928D0" w:rsidRDefault="009928D0" w:rsidP="00E53690">
      <w:pPr>
        <w:pStyle w:val="Heading2"/>
      </w:pPr>
      <w:bookmarkStart w:id="265" w:name="_Toc101095505"/>
      <w:r w:rsidRPr="00B878CB">
        <w:t xml:space="preserve">2.4. </w:t>
      </w:r>
      <w:proofErr w:type="spellStart"/>
      <w:r w:rsidRPr="00B878CB">
        <w:t>Đánh</w:t>
      </w:r>
      <w:proofErr w:type="spellEnd"/>
      <w:r w:rsidRPr="00B878CB">
        <w:t xml:space="preserve"> giá công </w:t>
      </w:r>
      <w:proofErr w:type="spellStart"/>
      <w:r w:rsidRPr="00B878CB">
        <w:t>tác</w:t>
      </w:r>
      <w:proofErr w:type="spellEnd"/>
      <w:r w:rsidR="005262CF">
        <w:t xml:space="preserve"> </w:t>
      </w:r>
      <w:proofErr w:type="spellStart"/>
      <w:r w:rsidR="005262CF">
        <w:t>nâng</w:t>
      </w:r>
      <w:proofErr w:type="spellEnd"/>
      <w:r w:rsidR="005262CF">
        <w:t xml:space="preserve"> </w:t>
      </w:r>
      <w:proofErr w:type="spellStart"/>
      <w:r w:rsidR="005262CF">
        <w:t>cao</w:t>
      </w:r>
      <w:proofErr w:type="spellEnd"/>
      <w:r w:rsidRPr="00B878CB">
        <w:t xml:space="preserve"> </w:t>
      </w:r>
      <w:r w:rsidR="005262CF">
        <w:t>hoạt động</w:t>
      </w:r>
      <w:r w:rsidRPr="00B878CB">
        <w:t xml:space="preserve"> </w:t>
      </w:r>
      <w:proofErr w:type="spellStart"/>
      <w:r w:rsidRPr="00B878CB">
        <w:t>cho</w:t>
      </w:r>
      <w:proofErr w:type="spellEnd"/>
      <w:r w:rsidRPr="00B878CB">
        <w:t xml:space="preserve"> </w:t>
      </w:r>
      <w:proofErr w:type="spellStart"/>
      <w:r w:rsidRPr="00B878CB">
        <w:t>vay</w:t>
      </w:r>
      <w:proofErr w:type="spellEnd"/>
      <w:r w:rsidRPr="00B878CB">
        <w:t xml:space="preserve"> </w:t>
      </w:r>
      <w:proofErr w:type="spellStart"/>
      <w:r w:rsidRPr="00B878CB">
        <w:t>khách</w:t>
      </w:r>
      <w:proofErr w:type="spellEnd"/>
      <w:r w:rsidRPr="00B878CB">
        <w:t xml:space="preserve"> hàng </w:t>
      </w:r>
      <w:proofErr w:type="spellStart"/>
      <w:r w:rsidRPr="00B878CB">
        <w:t>doanh</w:t>
      </w:r>
      <w:proofErr w:type="spellEnd"/>
      <w:r w:rsidRPr="00B878CB">
        <w:t xml:space="preserve"> nghiệp</w:t>
      </w:r>
      <w:r w:rsidR="005262CF">
        <w:t xml:space="preserve"> </w:t>
      </w:r>
      <w:proofErr w:type="spellStart"/>
      <w:r w:rsidR="005262CF">
        <w:t>của</w:t>
      </w:r>
      <w:proofErr w:type="spellEnd"/>
      <w:r w:rsidR="005262CF">
        <w:t xml:space="preserve"> </w:t>
      </w:r>
      <w:r w:rsidR="005262CF" w:rsidRPr="00D55072">
        <w:t xml:space="preserve">Ngân hàng TMCP </w:t>
      </w:r>
      <w:r w:rsidR="005262CF">
        <w:t>Phương</w:t>
      </w:r>
      <w:r w:rsidR="005262CF" w:rsidRPr="00D55072">
        <w:t xml:space="preserve"> </w:t>
      </w:r>
      <w:proofErr w:type="spellStart"/>
      <w:r w:rsidR="005262CF" w:rsidRPr="00D55072">
        <w:t>Đông</w:t>
      </w:r>
      <w:bookmarkEnd w:id="265"/>
      <w:proofErr w:type="spellEnd"/>
    </w:p>
    <w:p w14:paraId="7442BDB8" w14:textId="77777777" w:rsidR="00343D0B" w:rsidRPr="00B878CB" w:rsidRDefault="00343D0B" w:rsidP="00E53690">
      <w:pPr>
        <w:pStyle w:val="Heading3"/>
        <w:ind w:left="0"/>
      </w:pPr>
      <w:bookmarkStart w:id="266" w:name="_Toc101095506"/>
      <w:r>
        <w:t xml:space="preserve">2.4.1. </w:t>
      </w:r>
      <w:proofErr w:type="spellStart"/>
      <w:r w:rsidRPr="00B878CB">
        <w:t>Thành</w:t>
      </w:r>
      <w:proofErr w:type="spellEnd"/>
      <w:r w:rsidRPr="00B878CB">
        <w:rPr>
          <w:spacing w:val="-2"/>
        </w:rPr>
        <w:t xml:space="preserve"> </w:t>
      </w:r>
      <w:proofErr w:type="spellStart"/>
      <w:r w:rsidRPr="00B878CB">
        <w:t>tựu</w:t>
      </w:r>
      <w:bookmarkEnd w:id="266"/>
      <w:proofErr w:type="spellEnd"/>
    </w:p>
    <w:p w14:paraId="6A84A76C" w14:textId="6C91E0AC" w:rsidR="009928D0" w:rsidRDefault="009928D0" w:rsidP="00233694">
      <w:pPr>
        <w:pStyle w:val="BodyText"/>
        <w:spacing w:before="143"/>
        <w:ind w:firstLine="720"/>
      </w:pPr>
      <w:r>
        <w:t>Trong</w:t>
      </w:r>
      <w:r>
        <w:rPr>
          <w:spacing w:val="-14"/>
        </w:rPr>
        <w:t xml:space="preserve"> </w:t>
      </w:r>
      <w:proofErr w:type="spellStart"/>
      <w:r>
        <w:t>giai</w:t>
      </w:r>
      <w:proofErr w:type="spellEnd"/>
      <w:r>
        <w:rPr>
          <w:spacing w:val="-12"/>
        </w:rPr>
        <w:t xml:space="preserve"> </w:t>
      </w:r>
      <w:proofErr w:type="spellStart"/>
      <w:r>
        <w:t>đoạn</w:t>
      </w:r>
      <w:proofErr w:type="spellEnd"/>
      <w:r>
        <w:rPr>
          <w:spacing w:val="-12"/>
        </w:rPr>
        <w:t xml:space="preserve"> </w:t>
      </w:r>
      <w:proofErr w:type="spellStart"/>
      <w:r>
        <w:t>nền</w:t>
      </w:r>
      <w:proofErr w:type="spellEnd"/>
      <w:r>
        <w:rPr>
          <w:spacing w:val="-14"/>
        </w:rPr>
        <w:t xml:space="preserve"> </w:t>
      </w:r>
      <w:proofErr w:type="spellStart"/>
      <w:r>
        <w:t>kinh</w:t>
      </w:r>
      <w:proofErr w:type="spellEnd"/>
      <w:r>
        <w:rPr>
          <w:spacing w:val="-14"/>
        </w:rPr>
        <w:t xml:space="preserve"> </w:t>
      </w:r>
      <w:r>
        <w:t>tế</w:t>
      </w:r>
      <w:r>
        <w:rPr>
          <w:spacing w:val="-14"/>
        </w:rPr>
        <w:t xml:space="preserve"> </w:t>
      </w:r>
      <w:r>
        <w:t>có</w:t>
      </w:r>
      <w:r>
        <w:rPr>
          <w:spacing w:val="-11"/>
        </w:rPr>
        <w:t xml:space="preserve"> </w:t>
      </w:r>
      <w:proofErr w:type="spellStart"/>
      <w:r>
        <w:t>nhiều</w:t>
      </w:r>
      <w:proofErr w:type="spellEnd"/>
      <w:r>
        <w:rPr>
          <w:spacing w:val="-14"/>
        </w:rPr>
        <w:t xml:space="preserve"> </w:t>
      </w:r>
      <w:proofErr w:type="spellStart"/>
      <w:r>
        <w:t>khó</w:t>
      </w:r>
      <w:proofErr w:type="spellEnd"/>
      <w:r>
        <w:rPr>
          <w:spacing w:val="-14"/>
        </w:rPr>
        <w:t xml:space="preserve"> </w:t>
      </w:r>
      <w:proofErr w:type="spellStart"/>
      <w:r>
        <w:t>khăn</w:t>
      </w:r>
      <w:proofErr w:type="spellEnd"/>
      <w:r>
        <w:rPr>
          <w:spacing w:val="-11"/>
        </w:rPr>
        <w:t xml:space="preserve"> </w:t>
      </w:r>
      <w:r>
        <w:t>như</w:t>
      </w:r>
      <w:r>
        <w:rPr>
          <w:spacing w:val="-13"/>
        </w:rPr>
        <w:t xml:space="preserve"> </w:t>
      </w:r>
      <w:r>
        <w:t>hiện</w:t>
      </w:r>
      <w:r>
        <w:rPr>
          <w:spacing w:val="-14"/>
        </w:rPr>
        <w:t xml:space="preserve"> </w:t>
      </w:r>
      <w:r>
        <w:t>nay,</w:t>
      </w:r>
      <w:r>
        <w:rPr>
          <w:spacing w:val="-12"/>
        </w:rPr>
        <w:t xml:space="preserve"> </w:t>
      </w:r>
      <w:proofErr w:type="spellStart"/>
      <w:r>
        <w:t>việc</w:t>
      </w:r>
      <w:proofErr w:type="spellEnd"/>
      <w:r>
        <w:rPr>
          <w:spacing w:val="-11"/>
        </w:rPr>
        <w:t xml:space="preserve"> </w:t>
      </w:r>
      <w:r>
        <w:t>phát</w:t>
      </w:r>
      <w:r>
        <w:rPr>
          <w:spacing w:val="-11"/>
        </w:rPr>
        <w:t xml:space="preserve"> </w:t>
      </w:r>
      <w:proofErr w:type="spellStart"/>
      <w:r>
        <w:t>triển</w:t>
      </w:r>
      <w:proofErr w:type="spellEnd"/>
      <w:r>
        <w:rPr>
          <w:spacing w:val="-14"/>
        </w:rPr>
        <w:t xml:space="preserve"> </w:t>
      </w:r>
      <w:proofErr w:type="spellStart"/>
      <w:r>
        <w:t>thị</w:t>
      </w:r>
      <w:proofErr w:type="spellEnd"/>
      <w:r>
        <w:rPr>
          <w:spacing w:val="-11"/>
        </w:rPr>
        <w:t xml:space="preserve"> </w:t>
      </w:r>
      <w:proofErr w:type="spellStart"/>
      <w:r>
        <w:t>phần</w:t>
      </w:r>
      <w:proofErr w:type="spellEnd"/>
      <w:r>
        <w:t xml:space="preserve"> </w:t>
      </w:r>
      <w:proofErr w:type="spellStart"/>
      <w:r>
        <w:t>cho</w:t>
      </w:r>
      <w:proofErr w:type="spellEnd"/>
      <w:r>
        <w:rPr>
          <w:spacing w:val="-9"/>
        </w:rPr>
        <w:t xml:space="preserve"> </w:t>
      </w:r>
      <w:proofErr w:type="spellStart"/>
      <w:r>
        <w:t>vay</w:t>
      </w:r>
      <w:proofErr w:type="spellEnd"/>
      <w:r>
        <w:rPr>
          <w:spacing w:val="-11"/>
        </w:rPr>
        <w:t xml:space="preserve"> </w:t>
      </w:r>
      <w:proofErr w:type="spellStart"/>
      <w:r>
        <w:t>của</w:t>
      </w:r>
      <w:proofErr w:type="spellEnd"/>
      <w:r>
        <w:rPr>
          <w:spacing w:val="-7"/>
        </w:rPr>
        <w:t xml:space="preserve"> </w:t>
      </w:r>
      <w:r w:rsidR="00A318BC">
        <w:t>OCB</w:t>
      </w:r>
      <w:r>
        <w:rPr>
          <w:spacing w:val="-6"/>
        </w:rPr>
        <w:t xml:space="preserve"> </w:t>
      </w:r>
      <w:proofErr w:type="spellStart"/>
      <w:r>
        <w:t>từ</w:t>
      </w:r>
      <w:proofErr w:type="spellEnd"/>
      <w:r>
        <w:rPr>
          <w:spacing w:val="-5"/>
        </w:rPr>
        <w:t xml:space="preserve"> </w:t>
      </w:r>
      <w:proofErr w:type="spellStart"/>
      <w:r>
        <w:t>năm</w:t>
      </w:r>
      <w:proofErr w:type="spellEnd"/>
      <w:r>
        <w:rPr>
          <w:spacing w:val="-8"/>
        </w:rPr>
        <w:t xml:space="preserve"> </w:t>
      </w:r>
      <w:r w:rsidR="005262CF">
        <w:t>2017</w:t>
      </w:r>
      <w:r>
        <w:rPr>
          <w:spacing w:val="-7"/>
        </w:rPr>
        <w:t xml:space="preserve"> </w:t>
      </w:r>
      <w:r>
        <w:t>đến</w:t>
      </w:r>
      <w:r>
        <w:rPr>
          <w:spacing w:val="-8"/>
        </w:rPr>
        <w:t xml:space="preserve"> </w:t>
      </w:r>
      <w:r w:rsidR="005262CF">
        <w:t>2021</w:t>
      </w:r>
      <w:r>
        <w:rPr>
          <w:spacing w:val="-7"/>
        </w:rPr>
        <w:t xml:space="preserve"> </w:t>
      </w:r>
      <w:r>
        <w:t>có</w:t>
      </w:r>
      <w:r>
        <w:rPr>
          <w:spacing w:val="-6"/>
        </w:rPr>
        <w:t xml:space="preserve"> </w:t>
      </w:r>
      <w:proofErr w:type="spellStart"/>
      <w:r>
        <w:t>nhiều</w:t>
      </w:r>
      <w:proofErr w:type="spellEnd"/>
      <w:r>
        <w:rPr>
          <w:spacing w:val="-7"/>
        </w:rPr>
        <w:t xml:space="preserve"> </w:t>
      </w:r>
      <w:r>
        <w:t>kết</w:t>
      </w:r>
      <w:r>
        <w:rPr>
          <w:spacing w:val="-6"/>
        </w:rPr>
        <w:t xml:space="preserve"> </w:t>
      </w:r>
      <w:r>
        <w:t>quả</w:t>
      </w:r>
      <w:r>
        <w:rPr>
          <w:spacing w:val="-8"/>
        </w:rPr>
        <w:t xml:space="preserve"> </w:t>
      </w:r>
      <w:proofErr w:type="spellStart"/>
      <w:r>
        <w:t>đáng</w:t>
      </w:r>
      <w:proofErr w:type="spellEnd"/>
      <w:r>
        <w:rPr>
          <w:spacing w:val="-7"/>
        </w:rPr>
        <w:t xml:space="preserve"> </w:t>
      </w:r>
      <w:proofErr w:type="spellStart"/>
      <w:r>
        <w:t>khích</w:t>
      </w:r>
      <w:proofErr w:type="spellEnd"/>
      <w:r>
        <w:rPr>
          <w:spacing w:val="-6"/>
        </w:rPr>
        <w:t xml:space="preserve"> </w:t>
      </w:r>
      <w:proofErr w:type="spellStart"/>
      <w:r>
        <w:t>lệ</w:t>
      </w:r>
      <w:proofErr w:type="spellEnd"/>
      <w:r>
        <w:t>, cụ</w:t>
      </w:r>
      <w:r>
        <w:rPr>
          <w:spacing w:val="-2"/>
        </w:rPr>
        <w:t xml:space="preserve"> </w:t>
      </w:r>
      <w:proofErr w:type="spellStart"/>
      <w:r>
        <w:t>thể</w:t>
      </w:r>
      <w:proofErr w:type="spellEnd"/>
      <w:r>
        <w:t>:</w:t>
      </w:r>
    </w:p>
    <w:p w14:paraId="7E17BF62" w14:textId="54747FFC" w:rsidR="009928D0" w:rsidRDefault="00F452C2" w:rsidP="00E53690">
      <w:pPr>
        <w:pStyle w:val="ListParagraph"/>
        <w:tabs>
          <w:tab w:val="left" w:pos="786"/>
        </w:tabs>
        <w:spacing w:line="352" w:lineRule="auto"/>
        <w:ind w:left="0" w:firstLine="0"/>
      </w:pPr>
      <w:r>
        <w:t xml:space="preserve">- </w:t>
      </w:r>
      <w:r w:rsidR="009928D0">
        <w:t>Số</w:t>
      </w:r>
      <w:r w:rsidR="009928D0">
        <w:rPr>
          <w:spacing w:val="-16"/>
        </w:rPr>
        <w:t xml:space="preserve"> </w:t>
      </w:r>
      <w:proofErr w:type="spellStart"/>
      <w:r w:rsidR="009928D0">
        <w:t>lượng</w:t>
      </w:r>
      <w:proofErr w:type="spellEnd"/>
      <w:r w:rsidR="009928D0">
        <w:rPr>
          <w:spacing w:val="-16"/>
        </w:rPr>
        <w:t xml:space="preserve"> </w:t>
      </w:r>
      <w:r w:rsidR="009928D0">
        <w:t>KHDN</w:t>
      </w:r>
      <w:r w:rsidR="009928D0">
        <w:rPr>
          <w:spacing w:val="-16"/>
        </w:rPr>
        <w:t xml:space="preserve"> </w:t>
      </w:r>
      <w:proofErr w:type="spellStart"/>
      <w:r w:rsidR="009928D0">
        <w:t>vay</w:t>
      </w:r>
      <w:proofErr w:type="spellEnd"/>
      <w:r w:rsidR="009928D0">
        <w:rPr>
          <w:spacing w:val="-21"/>
        </w:rPr>
        <w:t xml:space="preserve"> </w:t>
      </w:r>
      <w:proofErr w:type="spellStart"/>
      <w:r w:rsidR="009928D0">
        <w:t>vốn</w:t>
      </w:r>
      <w:proofErr w:type="spellEnd"/>
      <w:r w:rsidR="009928D0">
        <w:rPr>
          <w:spacing w:val="-16"/>
        </w:rPr>
        <w:t xml:space="preserve"> </w:t>
      </w:r>
      <w:r w:rsidR="009928D0">
        <w:t>liên</w:t>
      </w:r>
      <w:r w:rsidR="009928D0">
        <w:rPr>
          <w:spacing w:val="-15"/>
        </w:rPr>
        <w:t xml:space="preserve"> </w:t>
      </w:r>
      <w:r w:rsidR="009928D0">
        <w:t>tục</w:t>
      </w:r>
      <w:r w:rsidR="009928D0">
        <w:rPr>
          <w:spacing w:val="-16"/>
        </w:rPr>
        <w:t xml:space="preserve"> </w:t>
      </w:r>
      <w:r w:rsidR="009928D0">
        <w:t>tăng</w:t>
      </w:r>
      <w:r w:rsidR="009928D0">
        <w:rPr>
          <w:spacing w:val="-16"/>
        </w:rPr>
        <w:t xml:space="preserve"> </w:t>
      </w:r>
      <w:r w:rsidR="009928D0">
        <w:t>qua</w:t>
      </w:r>
      <w:r w:rsidR="009928D0">
        <w:rPr>
          <w:spacing w:val="-16"/>
        </w:rPr>
        <w:t xml:space="preserve"> </w:t>
      </w:r>
      <w:proofErr w:type="spellStart"/>
      <w:r w:rsidR="009928D0">
        <w:t>các</w:t>
      </w:r>
      <w:proofErr w:type="spellEnd"/>
      <w:r w:rsidR="009928D0">
        <w:rPr>
          <w:spacing w:val="-13"/>
        </w:rPr>
        <w:t xml:space="preserve"> </w:t>
      </w:r>
      <w:proofErr w:type="spellStart"/>
      <w:r w:rsidR="009928D0">
        <w:t>năm</w:t>
      </w:r>
      <w:proofErr w:type="spellEnd"/>
      <w:r w:rsidR="009928D0">
        <w:rPr>
          <w:spacing w:val="-18"/>
        </w:rPr>
        <w:t xml:space="preserve"> </w:t>
      </w:r>
      <w:proofErr w:type="spellStart"/>
      <w:r w:rsidR="009928D0">
        <w:t>từ</w:t>
      </w:r>
      <w:proofErr w:type="spellEnd"/>
      <w:r w:rsidR="009928D0">
        <w:rPr>
          <w:spacing w:val="-15"/>
        </w:rPr>
        <w:t xml:space="preserve"> </w:t>
      </w:r>
      <w:r w:rsidR="009928D0">
        <w:t>91</w:t>
      </w:r>
      <w:r w:rsidR="009928D0">
        <w:rPr>
          <w:spacing w:val="-15"/>
        </w:rPr>
        <w:t xml:space="preserve"> </w:t>
      </w:r>
      <w:proofErr w:type="spellStart"/>
      <w:r w:rsidR="009928D0">
        <w:t>khách</w:t>
      </w:r>
      <w:proofErr w:type="spellEnd"/>
      <w:r w:rsidR="009928D0">
        <w:rPr>
          <w:spacing w:val="-16"/>
        </w:rPr>
        <w:t xml:space="preserve"> </w:t>
      </w:r>
      <w:r w:rsidR="009928D0">
        <w:t>hàng</w:t>
      </w:r>
      <w:r w:rsidR="009928D0">
        <w:rPr>
          <w:spacing w:val="-16"/>
        </w:rPr>
        <w:t xml:space="preserve"> </w:t>
      </w:r>
      <w:r w:rsidR="005262CF">
        <w:t>(31/12/2017</w:t>
      </w:r>
      <w:r w:rsidR="009928D0">
        <w:t xml:space="preserve">) </w:t>
      </w:r>
      <w:proofErr w:type="spellStart"/>
      <w:r w:rsidR="009928D0">
        <w:t>lên</w:t>
      </w:r>
      <w:proofErr w:type="spellEnd"/>
      <w:r w:rsidR="009928D0">
        <w:t xml:space="preserve"> 625 </w:t>
      </w:r>
      <w:proofErr w:type="spellStart"/>
      <w:r w:rsidR="009928D0">
        <w:t>khách</w:t>
      </w:r>
      <w:proofErr w:type="spellEnd"/>
      <w:r w:rsidR="009928D0">
        <w:t xml:space="preserve"> hàng</w:t>
      </w:r>
      <w:r w:rsidR="009928D0">
        <w:rPr>
          <w:spacing w:val="-3"/>
        </w:rPr>
        <w:t xml:space="preserve"> </w:t>
      </w:r>
      <w:r w:rsidR="005262CF">
        <w:t>(31/12/2021</w:t>
      </w:r>
      <w:r w:rsidR="009928D0">
        <w:t>).</w:t>
      </w:r>
    </w:p>
    <w:p w14:paraId="70161B0B" w14:textId="5BA8E6C7" w:rsidR="009928D0" w:rsidRDefault="00F452C2" w:rsidP="00E53690">
      <w:pPr>
        <w:pStyle w:val="ListParagraph"/>
        <w:tabs>
          <w:tab w:val="left" w:pos="786"/>
        </w:tabs>
        <w:spacing w:before="9" w:line="355" w:lineRule="auto"/>
        <w:ind w:left="0" w:firstLine="0"/>
      </w:pPr>
      <w:r>
        <w:t xml:space="preserve">- </w:t>
      </w:r>
      <w:proofErr w:type="spellStart"/>
      <w:r w:rsidR="009928D0">
        <w:t>Dư</w:t>
      </w:r>
      <w:proofErr w:type="spellEnd"/>
      <w:r w:rsidR="009928D0">
        <w:t xml:space="preserve"> </w:t>
      </w:r>
      <w:proofErr w:type="spellStart"/>
      <w:r w:rsidR="009928D0">
        <w:t>nợ</w:t>
      </w:r>
      <w:proofErr w:type="spellEnd"/>
      <w:r w:rsidR="009928D0">
        <w:t xml:space="preserve"> </w:t>
      </w:r>
      <w:proofErr w:type="spellStart"/>
      <w:r w:rsidR="009928D0">
        <w:t>cho</w:t>
      </w:r>
      <w:proofErr w:type="spellEnd"/>
      <w:r w:rsidR="009928D0">
        <w:t xml:space="preserve"> </w:t>
      </w:r>
      <w:proofErr w:type="spellStart"/>
      <w:r w:rsidR="009928D0">
        <w:t>vay</w:t>
      </w:r>
      <w:proofErr w:type="spellEnd"/>
      <w:r w:rsidR="009928D0">
        <w:t xml:space="preserve"> KHDN cũng tăng </w:t>
      </w:r>
      <w:proofErr w:type="spellStart"/>
      <w:r w:rsidR="009928D0">
        <w:t>đáng</w:t>
      </w:r>
      <w:proofErr w:type="spellEnd"/>
      <w:r w:rsidR="009928D0">
        <w:t xml:space="preserve"> </w:t>
      </w:r>
      <w:proofErr w:type="spellStart"/>
      <w:r w:rsidR="009928D0">
        <w:t>kể</w:t>
      </w:r>
      <w:proofErr w:type="spellEnd"/>
      <w:r w:rsidR="009928D0">
        <w:t xml:space="preserve"> </w:t>
      </w:r>
      <w:proofErr w:type="spellStart"/>
      <w:r w:rsidR="009928D0">
        <w:t>từ</w:t>
      </w:r>
      <w:proofErr w:type="spellEnd"/>
      <w:r w:rsidR="009928D0">
        <w:t xml:space="preserve"> 516,87 </w:t>
      </w:r>
      <w:proofErr w:type="spellStart"/>
      <w:r w:rsidR="009928D0">
        <w:rPr>
          <w:spacing w:val="2"/>
        </w:rPr>
        <w:t>tỷ</w:t>
      </w:r>
      <w:proofErr w:type="spellEnd"/>
      <w:r w:rsidR="009928D0">
        <w:rPr>
          <w:spacing w:val="2"/>
        </w:rPr>
        <w:t xml:space="preserve"> </w:t>
      </w:r>
      <w:r w:rsidR="005262CF">
        <w:t>đồng (31/12/2017</w:t>
      </w:r>
      <w:r w:rsidR="009928D0">
        <w:t xml:space="preserve">, tương </w:t>
      </w:r>
      <w:proofErr w:type="spellStart"/>
      <w:r w:rsidR="009928D0">
        <w:t>đương</w:t>
      </w:r>
      <w:proofErr w:type="spellEnd"/>
      <w:r w:rsidR="009928D0">
        <w:t xml:space="preserve"> </w:t>
      </w:r>
      <w:proofErr w:type="spellStart"/>
      <w:r w:rsidR="009928D0">
        <w:t>dư</w:t>
      </w:r>
      <w:proofErr w:type="spellEnd"/>
      <w:r w:rsidR="009928D0">
        <w:t xml:space="preserve"> </w:t>
      </w:r>
      <w:proofErr w:type="spellStart"/>
      <w:r w:rsidR="009928D0">
        <w:t>nợ</w:t>
      </w:r>
      <w:proofErr w:type="spellEnd"/>
      <w:r w:rsidR="009928D0">
        <w:t xml:space="preserve"> </w:t>
      </w:r>
      <w:proofErr w:type="spellStart"/>
      <w:r w:rsidR="009928D0">
        <w:t>bình</w:t>
      </w:r>
      <w:proofErr w:type="spellEnd"/>
      <w:r w:rsidR="009928D0">
        <w:t xml:space="preserve"> </w:t>
      </w:r>
      <w:proofErr w:type="spellStart"/>
      <w:r w:rsidR="009928D0">
        <w:t>quân</w:t>
      </w:r>
      <w:proofErr w:type="spellEnd"/>
      <w:r w:rsidR="009928D0">
        <w:t xml:space="preserve">/1 KHDN là 5,68 </w:t>
      </w:r>
      <w:proofErr w:type="spellStart"/>
      <w:r w:rsidR="009928D0">
        <w:t>tỷ</w:t>
      </w:r>
      <w:proofErr w:type="spellEnd"/>
      <w:r w:rsidR="009928D0">
        <w:t xml:space="preserve"> đồng) </w:t>
      </w:r>
      <w:proofErr w:type="spellStart"/>
      <w:r w:rsidR="009928D0">
        <w:t>lê</w:t>
      </w:r>
      <w:r w:rsidR="005262CF">
        <w:t>n</w:t>
      </w:r>
      <w:proofErr w:type="spellEnd"/>
      <w:r w:rsidR="005262CF">
        <w:t xml:space="preserve"> </w:t>
      </w:r>
      <w:proofErr w:type="spellStart"/>
      <w:r w:rsidR="005262CF">
        <w:t>mức</w:t>
      </w:r>
      <w:proofErr w:type="spellEnd"/>
      <w:r w:rsidR="005262CF">
        <w:t xml:space="preserve"> 679,70 </w:t>
      </w:r>
      <w:proofErr w:type="spellStart"/>
      <w:r w:rsidR="005262CF">
        <w:t>tỷ</w:t>
      </w:r>
      <w:proofErr w:type="spellEnd"/>
      <w:r w:rsidR="005262CF">
        <w:t xml:space="preserve"> đồng </w:t>
      </w:r>
      <w:r w:rsidR="005262CF">
        <w:lastRenderedPageBreak/>
        <w:t>(31/12/2021</w:t>
      </w:r>
      <w:r w:rsidR="009928D0">
        <w:t xml:space="preserve">, tương </w:t>
      </w:r>
      <w:proofErr w:type="spellStart"/>
      <w:r w:rsidR="009928D0">
        <w:t>đương</w:t>
      </w:r>
      <w:proofErr w:type="spellEnd"/>
      <w:r w:rsidR="009928D0">
        <w:t xml:space="preserve"> </w:t>
      </w:r>
      <w:proofErr w:type="spellStart"/>
      <w:r w:rsidR="009928D0">
        <w:t>dư</w:t>
      </w:r>
      <w:proofErr w:type="spellEnd"/>
      <w:r w:rsidR="009928D0">
        <w:t xml:space="preserve"> </w:t>
      </w:r>
      <w:proofErr w:type="spellStart"/>
      <w:r w:rsidR="009928D0">
        <w:t>nợ</w:t>
      </w:r>
      <w:proofErr w:type="spellEnd"/>
      <w:r w:rsidR="009928D0">
        <w:t xml:space="preserve"> </w:t>
      </w:r>
      <w:proofErr w:type="spellStart"/>
      <w:r w:rsidR="009928D0">
        <w:t>bình</w:t>
      </w:r>
      <w:proofErr w:type="spellEnd"/>
      <w:r w:rsidR="009928D0">
        <w:t xml:space="preserve"> </w:t>
      </w:r>
      <w:proofErr w:type="spellStart"/>
      <w:r w:rsidR="009928D0">
        <w:t>quân</w:t>
      </w:r>
      <w:proofErr w:type="spellEnd"/>
      <w:r w:rsidR="009928D0">
        <w:t xml:space="preserve">/1 KHDN là 1,09 </w:t>
      </w:r>
      <w:proofErr w:type="spellStart"/>
      <w:r w:rsidR="009928D0">
        <w:rPr>
          <w:spacing w:val="3"/>
        </w:rPr>
        <w:t>tỷ</w:t>
      </w:r>
      <w:proofErr w:type="spellEnd"/>
      <w:r w:rsidR="009928D0">
        <w:rPr>
          <w:spacing w:val="-11"/>
        </w:rPr>
        <w:t xml:space="preserve"> </w:t>
      </w:r>
      <w:r w:rsidR="009928D0">
        <w:t>đồng).</w:t>
      </w:r>
    </w:p>
    <w:p w14:paraId="1B186C5C" w14:textId="25AB4341" w:rsidR="009928D0" w:rsidRDefault="00F452C2" w:rsidP="00E53690">
      <w:pPr>
        <w:pStyle w:val="ListParagraph"/>
        <w:tabs>
          <w:tab w:val="left" w:pos="786"/>
        </w:tabs>
        <w:spacing w:before="7" w:line="357" w:lineRule="auto"/>
        <w:ind w:left="0" w:firstLine="0"/>
      </w:pPr>
      <w:r>
        <w:t xml:space="preserve">- </w:t>
      </w:r>
      <w:proofErr w:type="spellStart"/>
      <w:r w:rsidR="009928D0">
        <w:t>Không</w:t>
      </w:r>
      <w:proofErr w:type="spellEnd"/>
      <w:r w:rsidR="009928D0">
        <w:t xml:space="preserve"> những </w:t>
      </w:r>
      <w:proofErr w:type="spellStart"/>
      <w:r w:rsidR="009928D0">
        <w:t>duy</w:t>
      </w:r>
      <w:proofErr w:type="spellEnd"/>
      <w:r w:rsidR="009928D0">
        <w:t xml:space="preserve"> </w:t>
      </w:r>
      <w:proofErr w:type="spellStart"/>
      <w:r w:rsidR="009928D0">
        <w:t>trì</w:t>
      </w:r>
      <w:proofErr w:type="spellEnd"/>
      <w:r w:rsidR="009928D0">
        <w:t xml:space="preserve"> </w:t>
      </w:r>
      <w:proofErr w:type="spellStart"/>
      <w:r w:rsidR="009928D0">
        <w:t>dược</w:t>
      </w:r>
      <w:proofErr w:type="spellEnd"/>
      <w:r w:rsidR="009928D0">
        <w:t xml:space="preserve"> </w:t>
      </w:r>
      <w:proofErr w:type="spellStart"/>
      <w:r w:rsidR="009928D0">
        <w:t>thị</w:t>
      </w:r>
      <w:proofErr w:type="spellEnd"/>
      <w:r w:rsidR="009928D0">
        <w:t xml:space="preserve"> </w:t>
      </w:r>
      <w:proofErr w:type="spellStart"/>
      <w:r w:rsidR="009928D0">
        <w:t>phần</w:t>
      </w:r>
      <w:proofErr w:type="spellEnd"/>
      <w:r w:rsidR="009928D0">
        <w:t xml:space="preserve"> </w:t>
      </w:r>
      <w:proofErr w:type="spellStart"/>
      <w:r w:rsidR="009928D0">
        <w:t>trong</w:t>
      </w:r>
      <w:proofErr w:type="spellEnd"/>
      <w:r w:rsidR="009928D0">
        <w:t xml:space="preserve"> </w:t>
      </w:r>
      <w:proofErr w:type="spellStart"/>
      <w:r w:rsidR="009928D0">
        <w:t>giai</w:t>
      </w:r>
      <w:proofErr w:type="spellEnd"/>
      <w:r w:rsidR="009928D0">
        <w:t xml:space="preserve"> </w:t>
      </w:r>
      <w:proofErr w:type="spellStart"/>
      <w:r w:rsidR="009928D0">
        <w:t>đoạn</w:t>
      </w:r>
      <w:proofErr w:type="spellEnd"/>
      <w:r w:rsidR="009928D0">
        <w:t xml:space="preserve"> </w:t>
      </w:r>
      <w:proofErr w:type="spellStart"/>
      <w:r w:rsidR="009928D0">
        <w:t>cạnh</w:t>
      </w:r>
      <w:proofErr w:type="spellEnd"/>
      <w:r w:rsidR="009928D0">
        <w:t xml:space="preserve"> tranh hết </w:t>
      </w:r>
      <w:proofErr w:type="spellStart"/>
      <w:r w:rsidR="009928D0">
        <w:t>sức</w:t>
      </w:r>
      <w:proofErr w:type="spellEnd"/>
      <w:r w:rsidR="009928D0">
        <w:t xml:space="preserve"> gay </w:t>
      </w:r>
      <w:proofErr w:type="spellStart"/>
      <w:r w:rsidR="009928D0">
        <w:t>gắt</w:t>
      </w:r>
      <w:proofErr w:type="spellEnd"/>
      <w:r w:rsidR="009928D0">
        <w:t xml:space="preserve">, tăng </w:t>
      </w:r>
      <w:proofErr w:type="spellStart"/>
      <w:r w:rsidR="009928D0">
        <w:t>trưởng</w:t>
      </w:r>
      <w:proofErr w:type="spellEnd"/>
      <w:r w:rsidR="009928D0">
        <w:t xml:space="preserve"> được số </w:t>
      </w:r>
      <w:proofErr w:type="spellStart"/>
      <w:r w:rsidR="009928D0">
        <w:t>lượng</w:t>
      </w:r>
      <w:proofErr w:type="spellEnd"/>
      <w:r w:rsidR="009928D0">
        <w:t xml:space="preserve"> </w:t>
      </w:r>
      <w:proofErr w:type="spellStart"/>
      <w:r w:rsidR="009928D0">
        <w:t>khách</w:t>
      </w:r>
      <w:proofErr w:type="spellEnd"/>
      <w:r w:rsidR="009928D0">
        <w:t xml:space="preserve"> hàng </w:t>
      </w:r>
      <w:proofErr w:type="spellStart"/>
      <w:r w:rsidR="009928D0">
        <w:t>vay</w:t>
      </w:r>
      <w:proofErr w:type="spellEnd"/>
      <w:r w:rsidR="009928D0">
        <w:t xml:space="preserve"> </w:t>
      </w:r>
      <w:proofErr w:type="spellStart"/>
      <w:r w:rsidR="009928D0">
        <w:t>vốn</w:t>
      </w:r>
      <w:proofErr w:type="spellEnd"/>
      <w:r w:rsidR="009928D0">
        <w:t xml:space="preserve">, tăng </w:t>
      </w:r>
      <w:proofErr w:type="spellStart"/>
      <w:r w:rsidR="009928D0">
        <w:t>trưởng</w:t>
      </w:r>
      <w:proofErr w:type="spellEnd"/>
      <w:r w:rsidR="009928D0">
        <w:t xml:space="preserve"> được </w:t>
      </w:r>
      <w:proofErr w:type="spellStart"/>
      <w:r w:rsidR="009928D0">
        <w:t>dư</w:t>
      </w:r>
      <w:proofErr w:type="spellEnd"/>
      <w:r w:rsidR="009928D0">
        <w:t xml:space="preserve"> </w:t>
      </w:r>
      <w:proofErr w:type="spellStart"/>
      <w:r w:rsidR="009928D0">
        <w:t>nợ</w:t>
      </w:r>
      <w:proofErr w:type="spellEnd"/>
      <w:r w:rsidR="009928D0">
        <w:t xml:space="preserve"> </w:t>
      </w:r>
      <w:proofErr w:type="spellStart"/>
      <w:r w:rsidR="009928D0">
        <w:t>cho</w:t>
      </w:r>
      <w:proofErr w:type="spellEnd"/>
      <w:r w:rsidR="009928D0">
        <w:t xml:space="preserve"> </w:t>
      </w:r>
      <w:proofErr w:type="spellStart"/>
      <w:r w:rsidR="009928D0">
        <w:t>vay</w:t>
      </w:r>
      <w:proofErr w:type="spellEnd"/>
      <w:r w:rsidR="009928D0">
        <w:t xml:space="preserve"> KHDN, </w:t>
      </w:r>
      <w:r w:rsidR="00A318BC">
        <w:t>OCB</w:t>
      </w:r>
      <w:r w:rsidR="009928D0">
        <w:t xml:space="preserve"> còn </w:t>
      </w:r>
      <w:proofErr w:type="spellStart"/>
      <w:r w:rsidR="009928D0">
        <w:t>duy</w:t>
      </w:r>
      <w:proofErr w:type="spellEnd"/>
      <w:r w:rsidR="009928D0">
        <w:t xml:space="preserve"> </w:t>
      </w:r>
      <w:proofErr w:type="spellStart"/>
      <w:r w:rsidR="009928D0">
        <w:t>trì</w:t>
      </w:r>
      <w:proofErr w:type="spellEnd"/>
      <w:r w:rsidR="009928D0">
        <w:t xml:space="preserve"> được chất </w:t>
      </w:r>
      <w:proofErr w:type="spellStart"/>
      <w:r w:rsidR="009928D0">
        <w:t>lượng</w:t>
      </w:r>
      <w:proofErr w:type="spellEnd"/>
      <w:r w:rsidR="009928D0">
        <w:t xml:space="preserve"> </w:t>
      </w:r>
      <w:proofErr w:type="spellStart"/>
      <w:r w:rsidR="009928D0">
        <w:t>nợ</w:t>
      </w:r>
      <w:proofErr w:type="spellEnd"/>
      <w:r w:rsidR="009928D0">
        <w:t xml:space="preserve"> </w:t>
      </w:r>
      <w:proofErr w:type="spellStart"/>
      <w:r w:rsidR="009928D0">
        <w:t>vay</w:t>
      </w:r>
      <w:proofErr w:type="spellEnd"/>
      <w:r w:rsidR="009928D0">
        <w:t xml:space="preserve"> nhóm 1 </w:t>
      </w:r>
      <w:proofErr w:type="spellStart"/>
      <w:r w:rsidR="009928D0">
        <w:t>luôn</w:t>
      </w:r>
      <w:proofErr w:type="spellEnd"/>
      <w:r w:rsidR="009928D0">
        <w:t xml:space="preserve"> trên </w:t>
      </w:r>
      <w:proofErr w:type="spellStart"/>
      <w:r w:rsidR="009928D0">
        <w:t>mức</w:t>
      </w:r>
      <w:proofErr w:type="spellEnd"/>
      <w:r w:rsidR="009928D0">
        <w:t xml:space="preserve"> 85% </w:t>
      </w:r>
      <w:proofErr w:type="spellStart"/>
      <w:r w:rsidR="009928D0">
        <w:t>trong</w:t>
      </w:r>
      <w:proofErr w:type="spellEnd"/>
      <w:r w:rsidR="009928D0">
        <w:t xml:space="preserve"> </w:t>
      </w:r>
      <w:proofErr w:type="spellStart"/>
      <w:r w:rsidR="009928D0">
        <w:t>khi</w:t>
      </w:r>
      <w:proofErr w:type="spellEnd"/>
      <w:r w:rsidR="009928D0">
        <w:t xml:space="preserve"> đó </w:t>
      </w:r>
      <w:proofErr w:type="spellStart"/>
      <w:r w:rsidR="009928D0">
        <w:t>nợ</w:t>
      </w:r>
      <w:proofErr w:type="spellEnd"/>
      <w:r w:rsidR="009928D0">
        <w:t xml:space="preserve"> </w:t>
      </w:r>
      <w:proofErr w:type="spellStart"/>
      <w:r w:rsidR="009928D0">
        <w:t>xấu</w:t>
      </w:r>
      <w:proofErr w:type="spellEnd"/>
      <w:r w:rsidR="009928D0">
        <w:t xml:space="preserve"> </w:t>
      </w:r>
      <w:proofErr w:type="spellStart"/>
      <w:r w:rsidR="009928D0">
        <w:t>của</w:t>
      </w:r>
      <w:proofErr w:type="spellEnd"/>
      <w:r w:rsidR="009928D0">
        <w:t xml:space="preserve"> chi </w:t>
      </w:r>
      <w:proofErr w:type="spellStart"/>
      <w:r w:rsidR="009928D0">
        <w:t>nhánh</w:t>
      </w:r>
      <w:proofErr w:type="spellEnd"/>
      <w:r w:rsidR="009928D0">
        <w:t xml:space="preserve"> </w:t>
      </w:r>
      <w:proofErr w:type="spellStart"/>
      <w:r w:rsidR="009928D0">
        <w:t>trong</w:t>
      </w:r>
      <w:proofErr w:type="spellEnd"/>
      <w:r w:rsidR="009928D0">
        <w:t xml:space="preserve"> những </w:t>
      </w:r>
      <w:proofErr w:type="spellStart"/>
      <w:r w:rsidR="009928D0">
        <w:t>năm</w:t>
      </w:r>
      <w:proofErr w:type="spellEnd"/>
      <w:r w:rsidR="009928D0">
        <w:t xml:space="preserve"> vừa qua được </w:t>
      </w:r>
      <w:proofErr w:type="spellStart"/>
      <w:r w:rsidR="009928D0">
        <w:t>duy</w:t>
      </w:r>
      <w:proofErr w:type="spellEnd"/>
      <w:r w:rsidR="009928D0">
        <w:t xml:space="preserve"> </w:t>
      </w:r>
      <w:proofErr w:type="spellStart"/>
      <w:r w:rsidR="009928D0">
        <w:t>trì</w:t>
      </w:r>
      <w:proofErr w:type="spellEnd"/>
      <w:r w:rsidR="009928D0">
        <w:t xml:space="preserve"> ở </w:t>
      </w:r>
      <w:proofErr w:type="spellStart"/>
      <w:r w:rsidR="009928D0">
        <w:t>mức</w:t>
      </w:r>
      <w:proofErr w:type="spellEnd"/>
      <w:r w:rsidR="009928D0">
        <w:rPr>
          <w:spacing w:val="-1"/>
        </w:rPr>
        <w:t xml:space="preserve"> </w:t>
      </w:r>
      <w:proofErr w:type="spellStart"/>
      <w:r w:rsidR="009928D0">
        <w:t>thấp</w:t>
      </w:r>
      <w:proofErr w:type="spellEnd"/>
      <w:r w:rsidR="009928D0">
        <w:t>.</w:t>
      </w:r>
    </w:p>
    <w:p w14:paraId="1301C68A" w14:textId="2E2AE245" w:rsidR="009928D0" w:rsidRDefault="00F452C2" w:rsidP="00E53690">
      <w:pPr>
        <w:pStyle w:val="Heading3"/>
        <w:ind w:left="0"/>
      </w:pPr>
      <w:bookmarkStart w:id="267" w:name="_bookmark80"/>
      <w:bookmarkStart w:id="268" w:name="_Toc101095507"/>
      <w:bookmarkEnd w:id="267"/>
      <w:r>
        <w:t xml:space="preserve">2.4.2. </w:t>
      </w:r>
      <w:r w:rsidR="009928D0">
        <w:t>Hạn</w:t>
      </w:r>
      <w:r w:rsidR="009928D0">
        <w:rPr>
          <w:spacing w:val="-2"/>
        </w:rPr>
        <w:t xml:space="preserve"> </w:t>
      </w:r>
      <w:proofErr w:type="spellStart"/>
      <w:r w:rsidR="009928D0">
        <w:t>chế</w:t>
      </w:r>
      <w:bookmarkEnd w:id="268"/>
      <w:proofErr w:type="spellEnd"/>
    </w:p>
    <w:p w14:paraId="462A49B0" w14:textId="48E04109" w:rsidR="009928D0" w:rsidRDefault="009928D0" w:rsidP="005262CF">
      <w:pPr>
        <w:pStyle w:val="BodyText"/>
        <w:spacing w:before="143"/>
        <w:ind w:firstLine="720"/>
      </w:pPr>
      <w:proofErr w:type="spellStart"/>
      <w:r>
        <w:t>Tuy</w:t>
      </w:r>
      <w:proofErr w:type="spellEnd"/>
      <w:r>
        <w:t xml:space="preserve"> nhiên, công </w:t>
      </w:r>
      <w:proofErr w:type="spellStart"/>
      <w:r>
        <w:t>tác</w:t>
      </w:r>
      <w:proofErr w:type="spellEnd"/>
      <w:r>
        <w:t xml:space="preserve"> </w:t>
      </w:r>
      <w:proofErr w:type="spellStart"/>
      <w:r>
        <w:t>đẩy</w:t>
      </w:r>
      <w:proofErr w:type="spellEnd"/>
      <w:r>
        <w:t xml:space="preserve"> </w:t>
      </w:r>
      <w:proofErr w:type="spellStart"/>
      <w:r>
        <w:t>mạnh</w:t>
      </w:r>
      <w:proofErr w:type="spellEnd"/>
      <w:r>
        <w:t xml:space="preserve"> </w:t>
      </w:r>
      <w:proofErr w:type="spellStart"/>
      <w:r>
        <w:t>cho</w:t>
      </w:r>
      <w:proofErr w:type="spellEnd"/>
      <w:r>
        <w:t xml:space="preserve"> </w:t>
      </w:r>
      <w:proofErr w:type="spellStart"/>
      <w:r>
        <w:t>vay</w:t>
      </w:r>
      <w:proofErr w:type="spellEnd"/>
      <w:r>
        <w:t xml:space="preserve"> KHDN </w:t>
      </w:r>
      <w:proofErr w:type="spellStart"/>
      <w:r>
        <w:t>của</w:t>
      </w:r>
      <w:proofErr w:type="spellEnd"/>
      <w:r>
        <w:t xml:space="preserve"> </w:t>
      </w:r>
      <w:r w:rsidR="00A318BC">
        <w:t>OCB</w:t>
      </w:r>
      <w:r>
        <w:t xml:space="preserve"> vẫn có một số hạn </w:t>
      </w:r>
      <w:proofErr w:type="spellStart"/>
      <w:r>
        <w:t>chế</w:t>
      </w:r>
      <w:proofErr w:type="spellEnd"/>
      <w:r>
        <w:t xml:space="preserve"> </w:t>
      </w:r>
      <w:proofErr w:type="spellStart"/>
      <w:r>
        <w:t>nhất</w:t>
      </w:r>
      <w:proofErr w:type="spellEnd"/>
      <w:r>
        <w:t xml:space="preserve"> định, cụ </w:t>
      </w:r>
      <w:proofErr w:type="spellStart"/>
      <w:r>
        <w:t>thể</w:t>
      </w:r>
      <w:proofErr w:type="spellEnd"/>
      <w:r>
        <w:t>:</w:t>
      </w:r>
    </w:p>
    <w:p w14:paraId="5F59CF8F" w14:textId="13EE93EF" w:rsidR="009928D0" w:rsidRDefault="005262CF" w:rsidP="005262CF">
      <w:pPr>
        <w:pStyle w:val="ListParagraph"/>
        <w:tabs>
          <w:tab w:val="left" w:pos="786"/>
        </w:tabs>
        <w:spacing w:before="1" w:line="357" w:lineRule="auto"/>
        <w:ind w:left="0" w:firstLine="0"/>
      </w:pPr>
      <w:r>
        <w:tab/>
      </w:r>
      <w:r w:rsidR="009928D0">
        <w:t xml:space="preserve">Chi </w:t>
      </w:r>
      <w:proofErr w:type="spellStart"/>
      <w:r w:rsidR="009928D0">
        <w:t>nhánh</w:t>
      </w:r>
      <w:proofErr w:type="spellEnd"/>
      <w:r w:rsidR="009928D0">
        <w:t xml:space="preserve"> chưa </w:t>
      </w:r>
      <w:proofErr w:type="spellStart"/>
      <w:r w:rsidR="009928D0">
        <w:t>tận</w:t>
      </w:r>
      <w:proofErr w:type="spellEnd"/>
      <w:r w:rsidR="009928D0">
        <w:t xml:space="preserve"> </w:t>
      </w:r>
      <w:proofErr w:type="spellStart"/>
      <w:r w:rsidR="009928D0">
        <w:t>dụng</w:t>
      </w:r>
      <w:proofErr w:type="spellEnd"/>
      <w:r w:rsidR="009928D0">
        <w:t xml:space="preserve"> được hết lợi </w:t>
      </w:r>
      <w:proofErr w:type="spellStart"/>
      <w:r w:rsidR="009928D0">
        <w:t>thế</w:t>
      </w:r>
      <w:proofErr w:type="spellEnd"/>
      <w:r w:rsidR="009928D0">
        <w:t xml:space="preserve"> </w:t>
      </w:r>
      <w:proofErr w:type="spellStart"/>
      <w:r w:rsidR="009928D0">
        <w:t>của</w:t>
      </w:r>
      <w:proofErr w:type="spellEnd"/>
      <w:r w:rsidR="009928D0">
        <w:t xml:space="preserve"> </w:t>
      </w:r>
      <w:proofErr w:type="spellStart"/>
      <w:r w:rsidR="009928D0">
        <w:t>mình</w:t>
      </w:r>
      <w:proofErr w:type="spellEnd"/>
      <w:r w:rsidR="009928D0">
        <w:t xml:space="preserve"> </w:t>
      </w:r>
      <w:proofErr w:type="spellStart"/>
      <w:r w:rsidR="009928D0">
        <w:t>trong</w:t>
      </w:r>
      <w:proofErr w:type="spellEnd"/>
      <w:r w:rsidR="009928D0">
        <w:t xml:space="preserve"> </w:t>
      </w:r>
      <w:proofErr w:type="spellStart"/>
      <w:r w:rsidR="009928D0">
        <w:t>việc</w:t>
      </w:r>
      <w:proofErr w:type="spellEnd"/>
      <w:r w:rsidR="009928D0">
        <w:t xml:space="preserve"> phát </w:t>
      </w:r>
      <w:proofErr w:type="spellStart"/>
      <w:r w:rsidR="009928D0">
        <w:t>triển</w:t>
      </w:r>
      <w:proofErr w:type="spellEnd"/>
      <w:r w:rsidR="009928D0">
        <w:t xml:space="preserve"> dịch </w:t>
      </w:r>
      <w:proofErr w:type="spellStart"/>
      <w:r w:rsidR="009928D0">
        <w:t>vụ</w:t>
      </w:r>
      <w:proofErr w:type="spellEnd"/>
      <w:r w:rsidR="009928D0">
        <w:t xml:space="preserve"> </w:t>
      </w:r>
      <w:proofErr w:type="spellStart"/>
      <w:r w:rsidR="009928D0">
        <w:t>cho</w:t>
      </w:r>
      <w:proofErr w:type="spellEnd"/>
      <w:r w:rsidR="009928D0">
        <w:t xml:space="preserve"> </w:t>
      </w:r>
      <w:proofErr w:type="spellStart"/>
      <w:r w:rsidR="009928D0">
        <w:t>vay</w:t>
      </w:r>
      <w:proofErr w:type="spellEnd"/>
      <w:r w:rsidR="009928D0">
        <w:t xml:space="preserve"> đối </w:t>
      </w:r>
      <w:proofErr w:type="spellStart"/>
      <w:r w:rsidR="009928D0">
        <w:t>với</w:t>
      </w:r>
      <w:proofErr w:type="spellEnd"/>
      <w:r w:rsidR="009928D0">
        <w:t xml:space="preserve"> KHDN </w:t>
      </w:r>
      <w:proofErr w:type="spellStart"/>
      <w:r w:rsidR="009928D0">
        <w:t>khi</w:t>
      </w:r>
      <w:proofErr w:type="spellEnd"/>
      <w:r w:rsidR="009928D0">
        <w:t xml:space="preserve"> số </w:t>
      </w:r>
      <w:proofErr w:type="spellStart"/>
      <w:r w:rsidR="009928D0">
        <w:t>lượng</w:t>
      </w:r>
      <w:proofErr w:type="spellEnd"/>
      <w:r w:rsidR="009928D0">
        <w:t xml:space="preserve"> KHDN </w:t>
      </w:r>
      <w:proofErr w:type="spellStart"/>
      <w:r w:rsidR="009928D0">
        <w:t>vay</w:t>
      </w:r>
      <w:proofErr w:type="spellEnd"/>
      <w:r w:rsidR="009928D0">
        <w:t xml:space="preserve"> </w:t>
      </w:r>
      <w:proofErr w:type="spellStart"/>
      <w:r w:rsidR="009928D0">
        <w:t>vốn</w:t>
      </w:r>
      <w:proofErr w:type="spellEnd"/>
      <w:r w:rsidR="009928D0">
        <w:t xml:space="preserve"> </w:t>
      </w:r>
      <w:proofErr w:type="spellStart"/>
      <w:r w:rsidR="009928D0">
        <w:t>chiếm</w:t>
      </w:r>
      <w:proofErr w:type="spellEnd"/>
      <w:r w:rsidR="009928D0">
        <w:t xml:space="preserve"> </w:t>
      </w:r>
      <w:proofErr w:type="spellStart"/>
      <w:r w:rsidR="009928D0">
        <w:rPr>
          <w:spacing w:val="2"/>
        </w:rPr>
        <w:t>tỷ</w:t>
      </w:r>
      <w:proofErr w:type="spellEnd"/>
      <w:r w:rsidR="009928D0">
        <w:rPr>
          <w:spacing w:val="2"/>
        </w:rPr>
        <w:t xml:space="preserve"> </w:t>
      </w:r>
      <w:proofErr w:type="spellStart"/>
      <w:r w:rsidR="009928D0">
        <w:t>trọng</w:t>
      </w:r>
      <w:proofErr w:type="spellEnd"/>
      <w:r w:rsidR="009928D0">
        <w:t xml:space="preserve"> </w:t>
      </w:r>
      <w:proofErr w:type="spellStart"/>
      <w:r w:rsidR="009928D0">
        <w:t>rất</w:t>
      </w:r>
      <w:proofErr w:type="spellEnd"/>
      <w:r w:rsidR="009928D0">
        <w:t xml:space="preserve"> nhỏ so </w:t>
      </w:r>
      <w:proofErr w:type="spellStart"/>
      <w:r w:rsidR="009928D0">
        <w:t>với</w:t>
      </w:r>
      <w:proofErr w:type="spellEnd"/>
      <w:r w:rsidR="009928D0">
        <w:rPr>
          <w:spacing w:val="-14"/>
        </w:rPr>
        <w:t xml:space="preserve"> </w:t>
      </w:r>
      <w:proofErr w:type="spellStart"/>
      <w:r w:rsidR="009928D0">
        <w:t>tổng</w:t>
      </w:r>
      <w:proofErr w:type="spellEnd"/>
      <w:r w:rsidR="009928D0">
        <w:rPr>
          <w:spacing w:val="-13"/>
        </w:rPr>
        <w:t xml:space="preserve"> </w:t>
      </w:r>
      <w:r w:rsidR="009928D0">
        <w:t>số</w:t>
      </w:r>
      <w:r w:rsidR="009928D0">
        <w:rPr>
          <w:spacing w:val="-14"/>
        </w:rPr>
        <w:t xml:space="preserve"> </w:t>
      </w:r>
      <w:proofErr w:type="spellStart"/>
      <w:r w:rsidR="009928D0">
        <w:t>doanh</w:t>
      </w:r>
      <w:proofErr w:type="spellEnd"/>
      <w:r w:rsidR="009928D0">
        <w:rPr>
          <w:spacing w:val="-13"/>
        </w:rPr>
        <w:t xml:space="preserve"> </w:t>
      </w:r>
      <w:r w:rsidR="009928D0">
        <w:t>nghiệp</w:t>
      </w:r>
      <w:r w:rsidR="009928D0">
        <w:rPr>
          <w:spacing w:val="-13"/>
        </w:rPr>
        <w:t xml:space="preserve"> </w:t>
      </w:r>
      <w:r w:rsidR="009928D0">
        <w:t>đang</w:t>
      </w:r>
      <w:r w:rsidR="009928D0">
        <w:rPr>
          <w:spacing w:val="-11"/>
        </w:rPr>
        <w:t xml:space="preserve"> </w:t>
      </w:r>
      <w:r w:rsidR="009928D0">
        <w:t>sử</w:t>
      </w:r>
      <w:r w:rsidR="009928D0">
        <w:rPr>
          <w:spacing w:val="-12"/>
        </w:rPr>
        <w:t xml:space="preserve"> </w:t>
      </w:r>
      <w:proofErr w:type="spellStart"/>
      <w:r w:rsidR="009928D0">
        <w:t>dụng</w:t>
      </w:r>
      <w:proofErr w:type="spellEnd"/>
      <w:r w:rsidR="009928D0">
        <w:rPr>
          <w:spacing w:val="-11"/>
        </w:rPr>
        <w:t xml:space="preserve"> </w:t>
      </w:r>
      <w:r w:rsidR="009928D0">
        <w:t>dịch</w:t>
      </w:r>
      <w:r w:rsidR="009928D0">
        <w:rPr>
          <w:spacing w:val="-10"/>
        </w:rPr>
        <w:t xml:space="preserve"> </w:t>
      </w:r>
      <w:proofErr w:type="spellStart"/>
      <w:r w:rsidR="009928D0">
        <w:t>vụ</w:t>
      </w:r>
      <w:proofErr w:type="spellEnd"/>
      <w:r w:rsidR="009928D0">
        <w:rPr>
          <w:spacing w:val="-13"/>
        </w:rPr>
        <w:t xml:space="preserve"> </w:t>
      </w:r>
      <w:proofErr w:type="spellStart"/>
      <w:r w:rsidR="009928D0">
        <w:t>tại</w:t>
      </w:r>
      <w:proofErr w:type="spellEnd"/>
      <w:r w:rsidR="009928D0">
        <w:rPr>
          <w:spacing w:val="-11"/>
        </w:rPr>
        <w:t xml:space="preserve"> </w:t>
      </w:r>
      <w:r w:rsidR="009928D0">
        <w:t>chi</w:t>
      </w:r>
      <w:r w:rsidR="009928D0">
        <w:rPr>
          <w:spacing w:val="-13"/>
        </w:rPr>
        <w:t xml:space="preserve"> </w:t>
      </w:r>
      <w:proofErr w:type="spellStart"/>
      <w:r w:rsidR="009928D0">
        <w:t>nhánh</w:t>
      </w:r>
      <w:proofErr w:type="spellEnd"/>
      <w:r w:rsidR="009928D0">
        <w:rPr>
          <w:spacing w:val="-10"/>
        </w:rPr>
        <w:t xml:space="preserve"> </w:t>
      </w:r>
      <w:r w:rsidR="009928D0">
        <w:t>(</w:t>
      </w:r>
      <w:proofErr w:type="spellStart"/>
      <w:r w:rsidR="009928D0">
        <w:t>bình</w:t>
      </w:r>
      <w:proofErr w:type="spellEnd"/>
      <w:r w:rsidR="009928D0">
        <w:rPr>
          <w:spacing w:val="-12"/>
        </w:rPr>
        <w:t xml:space="preserve"> </w:t>
      </w:r>
      <w:proofErr w:type="spellStart"/>
      <w:r w:rsidR="009928D0">
        <w:t>quân</w:t>
      </w:r>
      <w:proofErr w:type="spellEnd"/>
      <w:r w:rsidR="009928D0">
        <w:rPr>
          <w:spacing w:val="-13"/>
        </w:rPr>
        <w:t xml:space="preserve"> </w:t>
      </w:r>
      <w:proofErr w:type="spellStart"/>
      <w:r w:rsidR="009928D0">
        <w:t>chỉ</w:t>
      </w:r>
      <w:proofErr w:type="spellEnd"/>
      <w:r w:rsidR="009928D0">
        <w:rPr>
          <w:spacing w:val="-11"/>
        </w:rPr>
        <w:t xml:space="preserve"> </w:t>
      </w:r>
      <w:r w:rsidR="009928D0">
        <w:t xml:space="preserve">25%), ngoài </w:t>
      </w:r>
      <w:proofErr w:type="spellStart"/>
      <w:r w:rsidR="009928D0">
        <w:t>ra</w:t>
      </w:r>
      <w:proofErr w:type="spellEnd"/>
      <w:r w:rsidR="009928D0">
        <w:t xml:space="preserve"> còn chưa </w:t>
      </w:r>
      <w:proofErr w:type="spellStart"/>
      <w:r w:rsidR="009928D0">
        <w:t>kể</w:t>
      </w:r>
      <w:proofErr w:type="spellEnd"/>
      <w:r w:rsidR="009928D0">
        <w:t xml:space="preserve"> đến số </w:t>
      </w:r>
      <w:proofErr w:type="spellStart"/>
      <w:r w:rsidR="009928D0">
        <w:t>lượng</w:t>
      </w:r>
      <w:proofErr w:type="spellEnd"/>
      <w:r w:rsidR="009928D0">
        <w:t xml:space="preserve"> </w:t>
      </w:r>
      <w:proofErr w:type="spellStart"/>
      <w:r w:rsidR="009928D0">
        <w:t>doanh</w:t>
      </w:r>
      <w:proofErr w:type="spellEnd"/>
      <w:r w:rsidR="009928D0">
        <w:t xml:space="preserve"> nghiệp </w:t>
      </w:r>
      <w:proofErr w:type="spellStart"/>
      <w:r w:rsidR="009928D0">
        <w:t>rất</w:t>
      </w:r>
      <w:proofErr w:type="spellEnd"/>
      <w:r w:rsidR="009928D0">
        <w:t xml:space="preserve"> </w:t>
      </w:r>
      <w:proofErr w:type="spellStart"/>
      <w:r w:rsidR="009928D0">
        <w:t>lớn</w:t>
      </w:r>
      <w:proofErr w:type="spellEnd"/>
      <w:r w:rsidR="009928D0">
        <w:t xml:space="preserve"> trên </w:t>
      </w:r>
      <w:proofErr w:type="spellStart"/>
      <w:r w:rsidR="009928D0">
        <w:t>địa</w:t>
      </w:r>
      <w:proofErr w:type="spellEnd"/>
      <w:r w:rsidR="009928D0">
        <w:t xml:space="preserve"> </w:t>
      </w:r>
      <w:proofErr w:type="spellStart"/>
      <w:r w:rsidR="009928D0">
        <w:t>bàn</w:t>
      </w:r>
      <w:proofErr w:type="spellEnd"/>
      <w:r w:rsidR="009928D0">
        <w:t xml:space="preserve"> </w:t>
      </w:r>
      <w:proofErr w:type="spellStart"/>
      <w:r w:rsidR="009928D0">
        <w:t>các</w:t>
      </w:r>
      <w:proofErr w:type="spellEnd"/>
      <w:r w:rsidR="009928D0">
        <w:t xml:space="preserve"> </w:t>
      </w:r>
      <w:proofErr w:type="spellStart"/>
      <w:r w:rsidR="009928D0">
        <w:t>quận</w:t>
      </w:r>
      <w:proofErr w:type="spellEnd"/>
      <w:r w:rsidR="009928D0">
        <w:t xml:space="preserve"> có sự hiện </w:t>
      </w:r>
      <w:proofErr w:type="spellStart"/>
      <w:r w:rsidR="009928D0">
        <w:t>diện</w:t>
      </w:r>
      <w:proofErr w:type="spellEnd"/>
      <w:r w:rsidR="009928D0">
        <w:t xml:space="preserve"> </w:t>
      </w:r>
      <w:proofErr w:type="spellStart"/>
      <w:r w:rsidR="009928D0">
        <w:t>của</w:t>
      </w:r>
      <w:proofErr w:type="spellEnd"/>
      <w:r w:rsidR="009928D0">
        <w:t xml:space="preserve"> </w:t>
      </w:r>
      <w:proofErr w:type="spellStart"/>
      <w:r w:rsidR="009928D0">
        <w:t>mạng</w:t>
      </w:r>
      <w:proofErr w:type="spellEnd"/>
      <w:r w:rsidR="009928D0">
        <w:t xml:space="preserve"> </w:t>
      </w:r>
      <w:proofErr w:type="spellStart"/>
      <w:r w:rsidR="009928D0">
        <w:t>lưới</w:t>
      </w:r>
      <w:proofErr w:type="spellEnd"/>
      <w:r w:rsidR="009928D0">
        <w:t xml:space="preserve"> chi </w:t>
      </w:r>
      <w:proofErr w:type="spellStart"/>
      <w:r w:rsidR="009928D0">
        <w:t>nhánh</w:t>
      </w:r>
      <w:proofErr w:type="spellEnd"/>
      <w:r w:rsidR="009928D0">
        <w:t xml:space="preserve">, phòng </w:t>
      </w:r>
      <w:proofErr w:type="spellStart"/>
      <w:r w:rsidR="009928D0">
        <w:t>giao</w:t>
      </w:r>
      <w:proofErr w:type="spellEnd"/>
      <w:r w:rsidR="009928D0">
        <w:t xml:space="preserve"> d</w:t>
      </w:r>
      <w:r w:rsidR="003B22E0">
        <w:t xml:space="preserve">ịch trực </w:t>
      </w:r>
      <w:proofErr w:type="spellStart"/>
      <w:r w:rsidR="003B22E0">
        <w:t>thuộc</w:t>
      </w:r>
      <w:proofErr w:type="spellEnd"/>
      <w:r w:rsidR="003B22E0">
        <w:t xml:space="preserve"> </w:t>
      </w:r>
      <w:proofErr w:type="spellStart"/>
      <w:r w:rsidR="003B22E0">
        <w:t>và</w:t>
      </w:r>
      <w:proofErr w:type="spellEnd"/>
      <w:r w:rsidR="003B22E0">
        <w:t xml:space="preserve"> </w:t>
      </w:r>
      <w:proofErr w:type="spellStart"/>
      <w:r w:rsidR="003B22E0">
        <w:t>địa</w:t>
      </w:r>
      <w:proofErr w:type="spellEnd"/>
      <w:r w:rsidR="003B22E0">
        <w:t xml:space="preserve"> </w:t>
      </w:r>
      <w:proofErr w:type="spellStart"/>
      <w:r w:rsidR="003B22E0">
        <w:t>bàn</w:t>
      </w:r>
      <w:proofErr w:type="spellEnd"/>
      <w:r w:rsidR="003B22E0">
        <w:t xml:space="preserve"> </w:t>
      </w:r>
      <w:proofErr w:type="spellStart"/>
      <w:proofErr w:type="gramStart"/>
      <w:r w:rsidR="003B22E0">
        <w:t>TP.Hà</w:t>
      </w:r>
      <w:proofErr w:type="spellEnd"/>
      <w:proofErr w:type="gramEnd"/>
      <w:r w:rsidR="003B22E0">
        <w:t xml:space="preserve"> Nội</w:t>
      </w:r>
      <w:r w:rsidR="009928D0">
        <w:t>.</w:t>
      </w:r>
    </w:p>
    <w:p w14:paraId="49911AB2" w14:textId="77777777" w:rsidR="005262CF" w:rsidRDefault="005262CF" w:rsidP="005262CF">
      <w:pPr>
        <w:pStyle w:val="ListParagraph"/>
        <w:tabs>
          <w:tab w:val="left" w:pos="786"/>
        </w:tabs>
        <w:spacing w:before="8" w:line="350" w:lineRule="auto"/>
        <w:ind w:left="0" w:firstLine="0"/>
      </w:pPr>
      <w:r>
        <w:tab/>
      </w:r>
      <w:r w:rsidR="009928D0">
        <w:t xml:space="preserve">Các </w:t>
      </w:r>
      <w:proofErr w:type="spellStart"/>
      <w:r w:rsidR="009928D0">
        <w:t>sản</w:t>
      </w:r>
      <w:proofErr w:type="spellEnd"/>
      <w:r w:rsidR="009928D0">
        <w:t xml:space="preserve"> </w:t>
      </w:r>
      <w:proofErr w:type="spellStart"/>
      <w:r w:rsidR="009928D0">
        <w:t>phẩm</w:t>
      </w:r>
      <w:proofErr w:type="spellEnd"/>
      <w:r w:rsidR="009928D0">
        <w:t xml:space="preserve"> </w:t>
      </w:r>
      <w:proofErr w:type="spellStart"/>
      <w:r w:rsidR="009928D0">
        <w:t>cho</w:t>
      </w:r>
      <w:proofErr w:type="spellEnd"/>
      <w:r w:rsidR="009928D0">
        <w:t xml:space="preserve"> </w:t>
      </w:r>
      <w:proofErr w:type="spellStart"/>
      <w:r w:rsidR="009928D0">
        <w:t>vay</w:t>
      </w:r>
      <w:proofErr w:type="spellEnd"/>
      <w:r w:rsidR="009928D0">
        <w:t xml:space="preserve"> </w:t>
      </w:r>
      <w:proofErr w:type="spellStart"/>
      <w:r w:rsidR="009928D0">
        <w:t>và</w:t>
      </w:r>
      <w:proofErr w:type="spellEnd"/>
      <w:r w:rsidR="009928D0">
        <w:t xml:space="preserve"> dịch </w:t>
      </w:r>
      <w:proofErr w:type="spellStart"/>
      <w:r w:rsidR="009928D0">
        <w:t>vụ</w:t>
      </w:r>
      <w:proofErr w:type="spellEnd"/>
      <w:r w:rsidR="009928D0">
        <w:t xml:space="preserve"> </w:t>
      </w:r>
      <w:proofErr w:type="spellStart"/>
      <w:r w:rsidR="009928D0">
        <w:t>đi</w:t>
      </w:r>
      <w:proofErr w:type="spellEnd"/>
      <w:r w:rsidR="009928D0">
        <w:t xml:space="preserve"> </w:t>
      </w:r>
      <w:proofErr w:type="spellStart"/>
      <w:r w:rsidR="009928D0">
        <w:t>kèm</w:t>
      </w:r>
      <w:proofErr w:type="spellEnd"/>
      <w:r w:rsidR="009928D0">
        <w:t xml:space="preserve"> chưa đa </w:t>
      </w:r>
      <w:proofErr w:type="spellStart"/>
      <w:r w:rsidR="009928D0">
        <w:t>dạng</w:t>
      </w:r>
      <w:proofErr w:type="spellEnd"/>
      <w:r w:rsidR="009928D0">
        <w:t xml:space="preserve"> </w:t>
      </w:r>
      <w:proofErr w:type="spellStart"/>
      <w:r w:rsidR="009928D0">
        <w:t>và</w:t>
      </w:r>
      <w:proofErr w:type="spellEnd"/>
      <w:r w:rsidR="009928D0">
        <w:t xml:space="preserve"> </w:t>
      </w:r>
      <w:proofErr w:type="spellStart"/>
      <w:r w:rsidR="009928D0">
        <w:t>cạnh</w:t>
      </w:r>
      <w:proofErr w:type="spellEnd"/>
      <w:r w:rsidR="009928D0">
        <w:t xml:space="preserve"> tranh so </w:t>
      </w:r>
      <w:proofErr w:type="spellStart"/>
      <w:r w:rsidR="009928D0">
        <w:t>với</w:t>
      </w:r>
      <w:proofErr w:type="spellEnd"/>
      <w:r w:rsidR="009928D0">
        <w:t xml:space="preserve"> </w:t>
      </w:r>
      <w:proofErr w:type="spellStart"/>
      <w:r w:rsidR="009928D0">
        <w:t>các</w:t>
      </w:r>
      <w:proofErr w:type="spellEnd"/>
      <w:r w:rsidR="009928D0">
        <w:t xml:space="preserve"> ngân hàng </w:t>
      </w:r>
      <w:proofErr w:type="spellStart"/>
      <w:r w:rsidR="009928D0">
        <w:t>khác</w:t>
      </w:r>
      <w:proofErr w:type="spellEnd"/>
      <w:r w:rsidR="009928D0">
        <w:t xml:space="preserve"> trên cùng </w:t>
      </w:r>
      <w:proofErr w:type="spellStart"/>
      <w:r w:rsidR="009928D0">
        <w:t>địa</w:t>
      </w:r>
      <w:proofErr w:type="spellEnd"/>
      <w:r w:rsidR="009928D0">
        <w:t xml:space="preserve"> </w:t>
      </w:r>
      <w:proofErr w:type="spellStart"/>
      <w:r w:rsidR="009928D0">
        <w:t>bàn</w:t>
      </w:r>
      <w:proofErr w:type="spellEnd"/>
      <w:r w:rsidR="009928D0">
        <w:t>.</w:t>
      </w:r>
    </w:p>
    <w:p w14:paraId="4E638B81" w14:textId="242FEA97" w:rsidR="009928D0" w:rsidRDefault="005262CF" w:rsidP="005262CF">
      <w:pPr>
        <w:pStyle w:val="ListParagraph"/>
        <w:tabs>
          <w:tab w:val="left" w:pos="786"/>
        </w:tabs>
        <w:spacing w:before="8" w:line="350" w:lineRule="auto"/>
        <w:ind w:left="0" w:firstLine="0"/>
      </w:pPr>
      <w:r>
        <w:tab/>
      </w:r>
      <w:r w:rsidR="009928D0">
        <w:t xml:space="preserve">Hiện nay, </w:t>
      </w:r>
      <w:r w:rsidR="00A318BC">
        <w:t>OCB</w:t>
      </w:r>
      <w:r w:rsidR="009928D0">
        <w:t xml:space="preserve"> có Phòng </w:t>
      </w:r>
      <w:proofErr w:type="spellStart"/>
      <w:r w:rsidR="009928D0">
        <w:t>Khách</w:t>
      </w:r>
      <w:proofErr w:type="spellEnd"/>
      <w:r w:rsidR="009928D0">
        <w:t xml:space="preserve"> hàng </w:t>
      </w:r>
      <w:proofErr w:type="spellStart"/>
      <w:r w:rsidR="009928D0">
        <w:t>Doanh</w:t>
      </w:r>
      <w:proofErr w:type="spellEnd"/>
      <w:r w:rsidR="009928D0">
        <w:t xml:space="preserve"> nghiệp – là </w:t>
      </w:r>
      <w:proofErr w:type="spellStart"/>
      <w:r w:rsidR="009928D0">
        <w:t>đầu</w:t>
      </w:r>
      <w:proofErr w:type="spellEnd"/>
      <w:r w:rsidR="009928D0">
        <w:t xml:space="preserve"> </w:t>
      </w:r>
      <w:proofErr w:type="spellStart"/>
      <w:r w:rsidR="009928D0">
        <w:t>mối</w:t>
      </w:r>
      <w:proofErr w:type="spellEnd"/>
      <w:r w:rsidR="009928D0">
        <w:t xml:space="preserve"> tìm </w:t>
      </w:r>
      <w:proofErr w:type="spellStart"/>
      <w:r w:rsidR="009928D0">
        <w:t>kiếm</w:t>
      </w:r>
      <w:proofErr w:type="spellEnd"/>
      <w:r w:rsidR="009928D0">
        <w:t xml:space="preserve"> </w:t>
      </w:r>
      <w:proofErr w:type="spellStart"/>
      <w:r w:rsidR="009928D0">
        <w:t>và</w:t>
      </w:r>
      <w:proofErr w:type="spellEnd"/>
      <w:r w:rsidR="009928D0">
        <w:t xml:space="preserve"> quản lý KHDN, </w:t>
      </w:r>
      <w:proofErr w:type="spellStart"/>
      <w:r w:rsidR="009928D0">
        <w:t>tổng</w:t>
      </w:r>
      <w:proofErr w:type="spellEnd"/>
      <w:r w:rsidR="009928D0">
        <w:t xml:space="preserve"> hợp, phân tích, </w:t>
      </w:r>
      <w:proofErr w:type="spellStart"/>
      <w:r w:rsidR="009928D0">
        <w:t>lập</w:t>
      </w:r>
      <w:proofErr w:type="spellEnd"/>
      <w:r w:rsidR="009928D0">
        <w:t xml:space="preserve"> </w:t>
      </w:r>
      <w:proofErr w:type="spellStart"/>
      <w:r w:rsidR="009928D0">
        <w:t>báo</w:t>
      </w:r>
      <w:proofErr w:type="spellEnd"/>
      <w:r w:rsidR="009928D0">
        <w:t xml:space="preserve"> cáo, </w:t>
      </w:r>
      <w:proofErr w:type="spellStart"/>
      <w:r w:rsidR="009928D0">
        <w:t>tham</w:t>
      </w:r>
      <w:proofErr w:type="spellEnd"/>
      <w:r w:rsidR="009928D0">
        <w:t xml:space="preserve"> </w:t>
      </w:r>
      <w:proofErr w:type="spellStart"/>
      <w:r w:rsidR="009928D0">
        <w:t>mưu</w:t>
      </w:r>
      <w:proofErr w:type="spellEnd"/>
      <w:r w:rsidR="009928D0">
        <w:t xml:space="preserve"> </w:t>
      </w:r>
      <w:proofErr w:type="spellStart"/>
      <w:r w:rsidR="009928D0">
        <w:t>cho</w:t>
      </w:r>
      <w:proofErr w:type="spellEnd"/>
      <w:r w:rsidR="009928D0">
        <w:t xml:space="preserve"> ban </w:t>
      </w:r>
      <w:proofErr w:type="spellStart"/>
      <w:r w:rsidR="009928D0">
        <w:t>lãnh</w:t>
      </w:r>
      <w:proofErr w:type="spellEnd"/>
      <w:r w:rsidR="009928D0">
        <w:t xml:space="preserve"> </w:t>
      </w:r>
      <w:proofErr w:type="spellStart"/>
      <w:r w:rsidR="009928D0">
        <w:t>đạo</w:t>
      </w:r>
      <w:proofErr w:type="spellEnd"/>
      <w:r w:rsidR="009928D0">
        <w:t xml:space="preserve"> chi </w:t>
      </w:r>
      <w:proofErr w:type="spellStart"/>
      <w:r w:rsidR="009928D0">
        <w:t>nhánh</w:t>
      </w:r>
      <w:proofErr w:type="spellEnd"/>
      <w:r w:rsidR="009928D0">
        <w:t xml:space="preserve"> </w:t>
      </w:r>
      <w:proofErr w:type="spellStart"/>
      <w:r w:rsidR="009928D0">
        <w:t>ra</w:t>
      </w:r>
      <w:proofErr w:type="spellEnd"/>
      <w:r w:rsidR="009928D0">
        <w:t xml:space="preserve"> quyết định </w:t>
      </w:r>
      <w:proofErr w:type="spellStart"/>
      <w:r w:rsidR="009928D0">
        <w:t>trong</w:t>
      </w:r>
      <w:proofErr w:type="spellEnd"/>
      <w:r w:rsidR="009928D0">
        <w:t xml:space="preserve"> </w:t>
      </w:r>
      <w:proofErr w:type="spellStart"/>
      <w:r w:rsidR="009928D0">
        <w:t>việc</w:t>
      </w:r>
      <w:proofErr w:type="spellEnd"/>
      <w:r w:rsidR="009928D0">
        <w:t xml:space="preserve"> </w:t>
      </w:r>
      <w:proofErr w:type="spellStart"/>
      <w:r w:rsidR="009928D0">
        <w:t>cho</w:t>
      </w:r>
      <w:proofErr w:type="spellEnd"/>
      <w:r w:rsidR="009928D0">
        <w:t xml:space="preserve"> </w:t>
      </w:r>
      <w:proofErr w:type="spellStart"/>
      <w:r w:rsidR="009928D0">
        <w:t>vay</w:t>
      </w:r>
      <w:proofErr w:type="spellEnd"/>
      <w:r w:rsidR="009928D0">
        <w:t xml:space="preserve"> KHDN. </w:t>
      </w:r>
      <w:proofErr w:type="spellStart"/>
      <w:r w:rsidR="009928D0">
        <w:t>Tuy</w:t>
      </w:r>
      <w:proofErr w:type="spellEnd"/>
      <w:r w:rsidR="009928D0">
        <w:t xml:space="preserve"> nhiên, số</w:t>
      </w:r>
      <w:r w:rsidR="009928D0">
        <w:rPr>
          <w:spacing w:val="-34"/>
        </w:rPr>
        <w:t xml:space="preserve"> </w:t>
      </w:r>
      <w:proofErr w:type="spellStart"/>
      <w:r w:rsidR="009928D0">
        <w:t>lượng</w:t>
      </w:r>
      <w:proofErr w:type="spellEnd"/>
      <w:r w:rsidR="009928D0">
        <w:t xml:space="preserve"> </w:t>
      </w:r>
      <w:proofErr w:type="spellStart"/>
      <w:r w:rsidR="009928D0">
        <w:t>và</w:t>
      </w:r>
      <w:proofErr w:type="spellEnd"/>
      <w:r w:rsidR="009928D0">
        <w:t xml:space="preserve"> chất </w:t>
      </w:r>
      <w:proofErr w:type="spellStart"/>
      <w:r w:rsidR="009928D0">
        <w:t>lượng</w:t>
      </w:r>
      <w:proofErr w:type="spellEnd"/>
      <w:r w:rsidR="009928D0">
        <w:t xml:space="preserve"> </w:t>
      </w:r>
      <w:proofErr w:type="spellStart"/>
      <w:r w:rsidR="009928D0">
        <w:t>cán</w:t>
      </w:r>
      <w:proofErr w:type="spellEnd"/>
      <w:r w:rsidR="009928D0">
        <w:t xml:space="preserve"> bộ </w:t>
      </w:r>
      <w:proofErr w:type="spellStart"/>
      <w:r w:rsidR="009928D0">
        <w:t>tín</w:t>
      </w:r>
      <w:proofErr w:type="spellEnd"/>
      <w:r w:rsidR="009928D0">
        <w:t xml:space="preserve"> </w:t>
      </w:r>
      <w:proofErr w:type="spellStart"/>
      <w:r w:rsidR="009928D0">
        <w:t>dụng</w:t>
      </w:r>
      <w:proofErr w:type="spellEnd"/>
      <w:r w:rsidR="009928D0">
        <w:t xml:space="preserve"> </w:t>
      </w:r>
      <w:proofErr w:type="spellStart"/>
      <w:r w:rsidR="009928D0">
        <w:t>không</w:t>
      </w:r>
      <w:proofErr w:type="spellEnd"/>
      <w:r w:rsidR="009928D0">
        <w:t xml:space="preserve"> tương </w:t>
      </w:r>
      <w:proofErr w:type="spellStart"/>
      <w:r w:rsidR="009928D0">
        <w:t>xứng</w:t>
      </w:r>
      <w:proofErr w:type="spellEnd"/>
      <w:r w:rsidR="009928D0">
        <w:t xml:space="preserve"> </w:t>
      </w:r>
      <w:proofErr w:type="spellStart"/>
      <w:r w:rsidR="009928D0">
        <w:t>với</w:t>
      </w:r>
      <w:proofErr w:type="spellEnd"/>
      <w:r w:rsidR="009928D0">
        <w:t xml:space="preserve"> </w:t>
      </w:r>
      <w:proofErr w:type="spellStart"/>
      <w:r w:rsidR="009928D0">
        <w:t>biến</w:t>
      </w:r>
      <w:proofErr w:type="spellEnd"/>
      <w:r w:rsidR="009928D0">
        <w:t xml:space="preserve"> động </w:t>
      </w:r>
      <w:proofErr w:type="spellStart"/>
      <w:r w:rsidR="009928D0">
        <w:t>dư</w:t>
      </w:r>
      <w:proofErr w:type="spellEnd"/>
      <w:r w:rsidR="009928D0">
        <w:t xml:space="preserve"> </w:t>
      </w:r>
      <w:proofErr w:type="spellStart"/>
      <w:r w:rsidR="009928D0">
        <w:t>nợ</w:t>
      </w:r>
      <w:proofErr w:type="spellEnd"/>
      <w:r w:rsidR="009928D0">
        <w:t xml:space="preserve"> </w:t>
      </w:r>
      <w:proofErr w:type="spellStart"/>
      <w:r w:rsidR="009928D0">
        <w:t>cho</w:t>
      </w:r>
      <w:proofErr w:type="spellEnd"/>
      <w:r w:rsidR="009928D0">
        <w:t xml:space="preserve"> </w:t>
      </w:r>
      <w:proofErr w:type="spellStart"/>
      <w:r w:rsidR="009928D0">
        <w:t>vay</w:t>
      </w:r>
      <w:proofErr w:type="spellEnd"/>
      <w:r w:rsidR="009928D0">
        <w:t xml:space="preserve">, nếu </w:t>
      </w:r>
      <w:proofErr w:type="spellStart"/>
      <w:r w:rsidR="009928D0">
        <w:t>dư</w:t>
      </w:r>
      <w:proofErr w:type="spellEnd"/>
      <w:r w:rsidR="009928D0">
        <w:t xml:space="preserve"> </w:t>
      </w:r>
      <w:proofErr w:type="spellStart"/>
      <w:r w:rsidR="009928D0">
        <w:t>nợ</w:t>
      </w:r>
      <w:proofErr w:type="spellEnd"/>
      <w:r w:rsidR="009928D0">
        <w:t xml:space="preserve"> </w:t>
      </w:r>
      <w:proofErr w:type="spellStart"/>
      <w:r w:rsidR="009928D0">
        <w:t>biến</w:t>
      </w:r>
      <w:proofErr w:type="spellEnd"/>
      <w:r w:rsidR="009928D0">
        <w:t xml:space="preserve"> động tăng </w:t>
      </w:r>
      <w:proofErr w:type="spellStart"/>
      <w:r w:rsidR="009928D0">
        <w:t>nhanh</w:t>
      </w:r>
      <w:proofErr w:type="spellEnd"/>
      <w:r w:rsidR="009928D0">
        <w:t xml:space="preserve"> thì số </w:t>
      </w:r>
      <w:proofErr w:type="spellStart"/>
      <w:r w:rsidR="009928D0">
        <w:t>lượng</w:t>
      </w:r>
      <w:proofErr w:type="spellEnd"/>
      <w:r w:rsidR="009928D0">
        <w:t xml:space="preserve"> </w:t>
      </w:r>
      <w:proofErr w:type="spellStart"/>
      <w:r w:rsidR="009928D0">
        <w:t>cán</w:t>
      </w:r>
      <w:proofErr w:type="spellEnd"/>
      <w:r w:rsidR="009928D0">
        <w:t xml:space="preserve"> bộ </w:t>
      </w:r>
      <w:proofErr w:type="spellStart"/>
      <w:r w:rsidR="009928D0">
        <w:t>tín</w:t>
      </w:r>
      <w:proofErr w:type="spellEnd"/>
      <w:r w:rsidR="009928D0">
        <w:t xml:space="preserve"> </w:t>
      </w:r>
      <w:proofErr w:type="spellStart"/>
      <w:r w:rsidR="009928D0">
        <w:t>dụng</w:t>
      </w:r>
      <w:proofErr w:type="spellEnd"/>
      <w:r w:rsidR="009928D0">
        <w:t xml:space="preserve"> trực </w:t>
      </w:r>
      <w:proofErr w:type="spellStart"/>
      <w:r w:rsidR="009928D0">
        <w:t>tiếp</w:t>
      </w:r>
      <w:proofErr w:type="spellEnd"/>
      <w:r w:rsidR="009928D0">
        <w:t xml:space="preserve"> quản lý</w:t>
      </w:r>
      <w:r w:rsidR="009928D0">
        <w:rPr>
          <w:spacing w:val="-34"/>
        </w:rPr>
        <w:t xml:space="preserve"> </w:t>
      </w:r>
      <w:proofErr w:type="spellStart"/>
      <w:r w:rsidR="009928D0">
        <w:t>hồ</w:t>
      </w:r>
      <w:proofErr w:type="spellEnd"/>
      <w:r w:rsidR="009928D0">
        <w:t xml:space="preserve"> sơ </w:t>
      </w:r>
      <w:proofErr w:type="spellStart"/>
      <w:r w:rsidR="009928D0">
        <w:t>lại</w:t>
      </w:r>
      <w:proofErr w:type="spellEnd"/>
      <w:r w:rsidR="009928D0">
        <w:t xml:space="preserve"> </w:t>
      </w:r>
      <w:proofErr w:type="spellStart"/>
      <w:r w:rsidR="009928D0">
        <w:t>không</w:t>
      </w:r>
      <w:proofErr w:type="spellEnd"/>
      <w:r w:rsidR="009928D0">
        <w:t xml:space="preserve"> tăng tương </w:t>
      </w:r>
      <w:proofErr w:type="spellStart"/>
      <w:r w:rsidR="009928D0">
        <w:t>xứng</w:t>
      </w:r>
      <w:proofErr w:type="spellEnd"/>
      <w:r w:rsidR="009928D0">
        <w:t xml:space="preserve"> (</w:t>
      </w:r>
      <w:proofErr w:type="spellStart"/>
      <w:r w:rsidR="009928D0">
        <w:t>năm</w:t>
      </w:r>
      <w:proofErr w:type="spellEnd"/>
      <w:r w:rsidR="009928D0">
        <w:t xml:space="preserve"> 20</w:t>
      </w:r>
      <w:r w:rsidR="00001226">
        <w:t>17</w:t>
      </w:r>
      <w:r>
        <w:t xml:space="preserve"> có 02 CBTD thì đến 31/12/2021</w:t>
      </w:r>
      <w:r w:rsidR="009928D0">
        <w:t xml:space="preserve"> cũng </w:t>
      </w:r>
      <w:proofErr w:type="spellStart"/>
      <w:r w:rsidR="009928D0">
        <w:t>chỉ</w:t>
      </w:r>
      <w:proofErr w:type="spellEnd"/>
      <w:r w:rsidR="009928D0">
        <w:t xml:space="preserve"> là 2 CBTD), thêm vào đó là sự </w:t>
      </w:r>
      <w:proofErr w:type="spellStart"/>
      <w:r w:rsidR="009928D0">
        <w:t>thiếu</w:t>
      </w:r>
      <w:proofErr w:type="spellEnd"/>
      <w:r w:rsidR="009928D0">
        <w:t xml:space="preserve"> </w:t>
      </w:r>
      <w:proofErr w:type="spellStart"/>
      <w:r w:rsidR="009928D0">
        <w:t>hụt</w:t>
      </w:r>
      <w:proofErr w:type="spellEnd"/>
      <w:r w:rsidR="009928D0">
        <w:t xml:space="preserve"> </w:t>
      </w:r>
      <w:proofErr w:type="spellStart"/>
      <w:r w:rsidR="009928D0">
        <w:t>cán</w:t>
      </w:r>
      <w:proofErr w:type="spellEnd"/>
      <w:r w:rsidR="009928D0">
        <w:t xml:space="preserve"> bộ quản lý </w:t>
      </w:r>
      <w:proofErr w:type="spellStart"/>
      <w:r w:rsidR="009928D0">
        <w:t>với</w:t>
      </w:r>
      <w:proofErr w:type="spellEnd"/>
      <w:r w:rsidR="009928D0">
        <w:t xml:space="preserve"> </w:t>
      </w:r>
      <w:proofErr w:type="spellStart"/>
      <w:r w:rsidR="009928D0">
        <w:t>chỉ</w:t>
      </w:r>
      <w:proofErr w:type="spellEnd"/>
      <w:r w:rsidR="009928D0">
        <w:t xml:space="preserve"> có 1 </w:t>
      </w:r>
      <w:proofErr w:type="spellStart"/>
      <w:r w:rsidR="009928D0">
        <w:t>trưởng</w:t>
      </w:r>
      <w:proofErr w:type="spellEnd"/>
      <w:r w:rsidR="009928D0">
        <w:t xml:space="preserve"> phòng mà </w:t>
      </w:r>
      <w:proofErr w:type="spellStart"/>
      <w:r w:rsidR="009928D0">
        <w:t>không</w:t>
      </w:r>
      <w:proofErr w:type="spellEnd"/>
      <w:r w:rsidR="009928D0">
        <w:t xml:space="preserve"> có </w:t>
      </w:r>
      <w:proofErr w:type="spellStart"/>
      <w:r w:rsidR="009928D0">
        <w:t>phó</w:t>
      </w:r>
      <w:proofErr w:type="spellEnd"/>
      <w:r w:rsidR="009928D0">
        <w:t xml:space="preserve"> phòng hỗ trợ. Bên </w:t>
      </w:r>
      <w:proofErr w:type="spellStart"/>
      <w:r w:rsidR="009928D0">
        <w:t>cạnh</w:t>
      </w:r>
      <w:proofErr w:type="spellEnd"/>
      <w:r w:rsidR="009928D0">
        <w:t xml:space="preserve"> đó, </w:t>
      </w:r>
      <w:proofErr w:type="spellStart"/>
      <w:r w:rsidR="009928D0">
        <w:t>các</w:t>
      </w:r>
      <w:proofErr w:type="spellEnd"/>
      <w:r w:rsidR="009928D0">
        <w:t xml:space="preserve"> </w:t>
      </w:r>
      <w:proofErr w:type="spellStart"/>
      <w:r w:rsidR="009928D0">
        <w:t>cán</w:t>
      </w:r>
      <w:proofErr w:type="spellEnd"/>
      <w:r w:rsidR="009928D0">
        <w:t xml:space="preserve"> bộ </w:t>
      </w:r>
      <w:proofErr w:type="spellStart"/>
      <w:r w:rsidR="009928D0">
        <w:t>tín</w:t>
      </w:r>
      <w:proofErr w:type="spellEnd"/>
      <w:r w:rsidR="009928D0">
        <w:t xml:space="preserve"> </w:t>
      </w:r>
      <w:proofErr w:type="spellStart"/>
      <w:r w:rsidR="009928D0">
        <w:t>dụng</w:t>
      </w:r>
      <w:proofErr w:type="spellEnd"/>
      <w:r w:rsidR="009928D0">
        <w:t xml:space="preserve"> hiện</w:t>
      </w:r>
      <w:r w:rsidR="009928D0">
        <w:rPr>
          <w:spacing w:val="-34"/>
        </w:rPr>
        <w:t xml:space="preserve"> </w:t>
      </w:r>
      <w:r w:rsidR="009928D0">
        <w:t>nay còn</w:t>
      </w:r>
      <w:r w:rsidR="009928D0">
        <w:rPr>
          <w:spacing w:val="-14"/>
        </w:rPr>
        <w:t xml:space="preserve"> </w:t>
      </w:r>
      <w:proofErr w:type="spellStart"/>
      <w:r w:rsidR="009928D0">
        <w:t>trẻ</w:t>
      </w:r>
      <w:proofErr w:type="spellEnd"/>
      <w:r w:rsidR="009928D0">
        <w:rPr>
          <w:spacing w:val="-14"/>
        </w:rPr>
        <w:t xml:space="preserve"> </w:t>
      </w:r>
      <w:proofErr w:type="spellStart"/>
      <w:r w:rsidR="009928D0">
        <w:t>và</w:t>
      </w:r>
      <w:proofErr w:type="spellEnd"/>
      <w:r w:rsidR="009928D0">
        <w:rPr>
          <w:spacing w:val="-13"/>
        </w:rPr>
        <w:t xml:space="preserve"> </w:t>
      </w:r>
      <w:r w:rsidR="009928D0">
        <w:t>chưa</w:t>
      </w:r>
      <w:r w:rsidR="009928D0">
        <w:rPr>
          <w:spacing w:val="-14"/>
        </w:rPr>
        <w:t xml:space="preserve"> </w:t>
      </w:r>
      <w:r w:rsidR="009928D0">
        <w:t>có</w:t>
      </w:r>
      <w:r w:rsidR="009928D0">
        <w:rPr>
          <w:spacing w:val="-11"/>
        </w:rPr>
        <w:t xml:space="preserve"> </w:t>
      </w:r>
      <w:proofErr w:type="spellStart"/>
      <w:r w:rsidR="009928D0">
        <w:t>nhiều</w:t>
      </w:r>
      <w:proofErr w:type="spellEnd"/>
      <w:r w:rsidR="009928D0">
        <w:rPr>
          <w:spacing w:val="-13"/>
        </w:rPr>
        <w:t xml:space="preserve"> </w:t>
      </w:r>
      <w:proofErr w:type="spellStart"/>
      <w:r w:rsidR="009928D0">
        <w:t>kinh</w:t>
      </w:r>
      <w:proofErr w:type="spellEnd"/>
      <w:r w:rsidR="009928D0">
        <w:rPr>
          <w:spacing w:val="-11"/>
        </w:rPr>
        <w:t xml:space="preserve"> </w:t>
      </w:r>
      <w:r w:rsidR="009928D0">
        <w:t>nghiệm</w:t>
      </w:r>
      <w:r w:rsidR="009928D0">
        <w:rPr>
          <w:spacing w:val="-14"/>
        </w:rPr>
        <w:t xml:space="preserve"> </w:t>
      </w:r>
      <w:r w:rsidR="009928D0">
        <w:t>do</w:t>
      </w:r>
      <w:r w:rsidR="009928D0">
        <w:rPr>
          <w:spacing w:val="-13"/>
        </w:rPr>
        <w:t xml:space="preserve"> </w:t>
      </w:r>
      <w:proofErr w:type="spellStart"/>
      <w:r w:rsidR="009928D0">
        <w:t>các</w:t>
      </w:r>
      <w:proofErr w:type="spellEnd"/>
      <w:r w:rsidR="009928D0">
        <w:rPr>
          <w:spacing w:val="-14"/>
        </w:rPr>
        <w:t xml:space="preserve"> </w:t>
      </w:r>
      <w:proofErr w:type="spellStart"/>
      <w:r w:rsidR="009928D0">
        <w:t>cán</w:t>
      </w:r>
      <w:proofErr w:type="spellEnd"/>
      <w:r w:rsidR="009928D0">
        <w:rPr>
          <w:spacing w:val="-13"/>
        </w:rPr>
        <w:t xml:space="preserve"> </w:t>
      </w:r>
      <w:r w:rsidR="009928D0">
        <w:t>bộ</w:t>
      </w:r>
      <w:r w:rsidR="009928D0">
        <w:rPr>
          <w:spacing w:val="-14"/>
        </w:rPr>
        <w:t xml:space="preserve"> </w:t>
      </w:r>
      <w:proofErr w:type="spellStart"/>
      <w:r w:rsidR="009928D0">
        <w:t>cũ</w:t>
      </w:r>
      <w:proofErr w:type="spellEnd"/>
      <w:r w:rsidR="009928D0">
        <w:rPr>
          <w:spacing w:val="-11"/>
        </w:rPr>
        <w:t xml:space="preserve"> </w:t>
      </w:r>
      <w:proofErr w:type="spellStart"/>
      <w:r w:rsidR="009928D0">
        <w:t>nghỉ</w:t>
      </w:r>
      <w:proofErr w:type="spellEnd"/>
      <w:r w:rsidR="009928D0">
        <w:rPr>
          <w:spacing w:val="-10"/>
        </w:rPr>
        <w:t xml:space="preserve"> </w:t>
      </w:r>
      <w:proofErr w:type="spellStart"/>
      <w:r w:rsidR="009928D0">
        <w:t>việc</w:t>
      </w:r>
      <w:proofErr w:type="spellEnd"/>
      <w:r w:rsidR="009928D0">
        <w:rPr>
          <w:spacing w:val="-11"/>
        </w:rPr>
        <w:t xml:space="preserve"> </w:t>
      </w:r>
      <w:proofErr w:type="spellStart"/>
      <w:r w:rsidR="009928D0">
        <w:t>hoặc</w:t>
      </w:r>
      <w:proofErr w:type="spellEnd"/>
      <w:r w:rsidR="009928D0">
        <w:rPr>
          <w:spacing w:val="-11"/>
        </w:rPr>
        <w:t xml:space="preserve"> </w:t>
      </w:r>
      <w:proofErr w:type="spellStart"/>
      <w:r w:rsidR="009928D0">
        <w:t>luân</w:t>
      </w:r>
      <w:proofErr w:type="spellEnd"/>
      <w:r w:rsidR="009928D0">
        <w:rPr>
          <w:spacing w:val="-13"/>
        </w:rPr>
        <w:t xml:space="preserve"> </w:t>
      </w:r>
      <w:r w:rsidR="009928D0">
        <w:t xml:space="preserve">chuyển bộ </w:t>
      </w:r>
      <w:proofErr w:type="spellStart"/>
      <w:r w:rsidR="009928D0">
        <w:t>phận</w:t>
      </w:r>
      <w:proofErr w:type="spellEnd"/>
      <w:r w:rsidR="009928D0">
        <w:t xml:space="preserve"> </w:t>
      </w:r>
      <w:proofErr w:type="spellStart"/>
      <w:r w:rsidR="009928D0">
        <w:t>khác</w:t>
      </w:r>
      <w:proofErr w:type="spellEnd"/>
      <w:r w:rsidR="009928D0">
        <w:t xml:space="preserve">. Như vậy, </w:t>
      </w:r>
      <w:proofErr w:type="spellStart"/>
      <w:r w:rsidR="009928D0">
        <w:t>mặc</w:t>
      </w:r>
      <w:proofErr w:type="spellEnd"/>
      <w:r w:rsidR="009928D0">
        <w:t xml:space="preserve"> dù được </w:t>
      </w:r>
      <w:proofErr w:type="spellStart"/>
      <w:r w:rsidR="009928D0">
        <w:t>đào</w:t>
      </w:r>
      <w:proofErr w:type="spellEnd"/>
      <w:r w:rsidR="009928D0">
        <w:t xml:space="preserve"> tạo bài </w:t>
      </w:r>
      <w:proofErr w:type="spellStart"/>
      <w:r w:rsidR="009928D0">
        <w:t>bản</w:t>
      </w:r>
      <w:proofErr w:type="spellEnd"/>
      <w:r w:rsidR="009928D0">
        <w:t xml:space="preserve">, có </w:t>
      </w:r>
      <w:proofErr w:type="spellStart"/>
      <w:r w:rsidR="009928D0">
        <w:t>nhiệt</w:t>
      </w:r>
      <w:proofErr w:type="spellEnd"/>
      <w:r w:rsidR="009928D0">
        <w:t xml:space="preserve"> </w:t>
      </w:r>
      <w:proofErr w:type="spellStart"/>
      <w:r w:rsidR="009928D0">
        <w:t>huyết</w:t>
      </w:r>
      <w:proofErr w:type="spellEnd"/>
      <w:r w:rsidR="009928D0">
        <w:t xml:space="preserve">, </w:t>
      </w:r>
      <w:proofErr w:type="spellStart"/>
      <w:r w:rsidR="009928D0">
        <w:t>trình</w:t>
      </w:r>
      <w:proofErr w:type="spellEnd"/>
      <w:r w:rsidR="009928D0">
        <w:t xml:space="preserve"> độ </w:t>
      </w:r>
      <w:proofErr w:type="spellStart"/>
      <w:r w:rsidR="009928D0">
        <w:t>nhưng</w:t>
      </w:r>
      <w:proofErr w:type="spellEnd"/>
      <w:r w:rsidR="009928D0">
        <w:t xml:space="preserve"> </w:t>
      </w:r>
      <w:proofErr w:type="spellStart"/>
      <w:r w:rsidR="009928D0">
        <w:t>trong</w:t>
      </w:r>
      <w:proofErr w:type="spellEnd"/>
      <w:r w:rsidR="009928D0">
        <w:t xml:space="preserve"> thời </w:t>
      </w:r>
      <w:proofErr w:type="spellStart"/>
      <w:r w:rsidR="009928D0">
        <w:t>buổi</w:t>
      </w:r>
      <w:proofErr w:type="spellEnd"/>
      <w:r w:rsidR="009928D0">
        <w:t xml:space="preserve"> </w:t>
      </w:r>
      <w:proofErr w:type="spellStart"/>
      <w:r w:rsidR="009928D0">
        <w:t>nền</w:t>
      </w:r>
      <w:proofErr w:type="spellEnd"/>
      <w:r w:rsidR="009928D0">
        <w:t xml:space="preserve"> </w:t>
      </w:r>
      <w:proofErr w:type="spellStart"/>
      <w:r w:rsidR="009928D0">
        <w:t>kinh</w:t>
      </w:r>
      <w:proofErr w:type="spellEnd"/>
      <w:r w:rsidR="009928D0">
        <w:t xml:space="preserve"> tế </w:t>
      </w:r>
      <w:proofErr w:type="spellStart"/>
      <w:r w:rsidR="009928D0">
        <w:t>khó</w:t>
      </w:r>
      <w:proofErr w:type="spellEnd"/>
      <w:r w:rsidR="009928D0">
        <w:t xml:space="preserve"> </w:t>
      </w:r>
      <w:proofErr w:type="spellStart"/>
      <w:r w:rsidR="009928D0">
        <w:t>khăn</w:t>
      </w:r>
      <w:proofErr w:type="spellEnd"/>
      <w:r w:rsidR="009928D0">
        <w:t xml:space="preserve"> như hiện nay, </w:t>
      </w:r>
      <w:proofErr w:type="spellStart"/>
      <w:r w:rsidR="009928D0">
        <w:t>việc</w:t>
      </w:r>
      <w:proofErr w:type="spellEnd"/>
      <w:r w:rsidR="009928D0">
        <w:t xml:space="preserve"> tăng </w:t>
      </w:r>
      <w:proofErr w:type="spellStart"/>
      <w:r w:rsidR="009928D0">
        <w:t>trưởng</w:t>
      </w:r>
      <w:proofErr w:type="spellEnd"/>
      <w:r w:rsidR="009928D0">
        <w:t xml:space="preserve"> </w:t>
      </w:r>
      <w:proofErr w:type="spellStart"/>
      <w:r w:rsidR="009928D0">
        <w:t>quy</w:t>
      </w:r>
      <w:proofErr w:type="spellEnd"/>
      <w:r w:rsidR="009928D0">
        <w:t xml:space="preserve"> </w:t>
      </w:r>
      <w:proofErr w:type="spellStart"/>
      <w:r w:rsidR="009928D0">
        <w:t>mô</w:t>
      </w:r>
      <w:proofErr w:type="spellEnd"/>
      <w:r w:rsidR="009928D0">
        <w:t xml:space="preserve"> </w:t>
      </w:r>
      <w:proofErr w:type="spellStart"/>
      <w:r w:rsidR="009928D0">
        <w:t>và</w:t>
      </w:r>
      <w:proofErr w:type="spellEnd"/>
      <w:r w:rsidR="009928D0">
        <w:t xml:space="preserve"> khả </w:t>
      </w:r>
      <w:proofErr w:type="spellStart"/>
      <w:r w:rsidR="009928D0">
        <w:t>năng</w:t>
      </w:r>
      <w:proofErr w:type="spellEnd"/>
      <w:r w:rsidR="009928D0">
        <w:t xml:space="preserve"> </w:t>
      </w:r>
      <w:proofErr w:type="spellStart"/>
      <w:r w:rsidR="009928D0">
        <w:t>giám</w:t>
      </w:r>
      <w:proofErr w:type="spellEnd"/>
      <w:r w:rsidR="009928D0">
        <w:t xml:space="preserve"> </w:t>
      </w:r>
      <w:proofErr w:type="spellStart"/>
      <w:r w:rsidR="009928D0">
        <w:t>sát</w:t>
      </w:r>
      <w:proofErr w:type="spellEnd"/>
      <w:r w:rsidR="009928D0">
        <w:t xml:space="preserve">, quản lý </w:t>
      </w:r>
      <w:proofErr w:type="spellStart"/>
      <w:r w:rsidR="009928D0">
        <w:t>của</w:t>
      </w:r>
      <w:proofErr w:type="spellEnd"/>
      <w:r w:rsidR="009928D0">
        <w:t xml:space="preserve"> phòng KHDN tăng </w:t>
      </w:r>
      <w:proofErr w:type="spellStart"/>
      <w:r w:rsidR="009928D0">
        <w:t>không</w:t>
      </w:r>
      <w:proofErr w:type="spellEnd"/>
      <w:r w:rsidR="009928D0">
        <w:t xml:space="preserve"> tương </w:t>
      </w:r>
      <w:proofErr w:type="spellStart"/>
      <w:r w:rsidR="009928D0">
        <w:t>xứng</w:t>
      </w:r>
      <w:proofErr w:type="spellEnd"/>
      <w:r w:rsidR="009928D0">
        <w:t xml:space="preserve"> thì </w:t>
      </w:r>
      <w:proofErr w:type="spellStart"/>
      <w:r w:rsidR="009928D0">
        <w:t>tiềm</w:t>
      </w:r>
      <w:proofErr w:type="spellEnd"/>
      <w:r w:rsidR="009928D0">
        <w:t xml:space="preserve"> </w:t>
      </w:r>
      <w:proofErr w:type="spellStart"/>
      <w:r w:rsidR="009928D0">
        <w:t>ẩn</w:t>
      </w:r>
      <w:proofErr w:type="spellEnd"/>
      <w:r w:rsidR="009928D0">
        <w:t xml:space="preserve"> </w:t>
      </w:r>
      <w:proofErr w:type="spellStart"/>
      <w:r w:rsidR="009928D0">
        <w:t>rủi</w:t>
      </w:r>
      <w:proofErr w:type="spellEnd"/>
      <w:r w:rsidR="009928D0">
        <w:t xml:space="preserve"> </w:t>
      </w:r>
      <w:proofErr w:type="spellStart"/>
      <w:r w:rsidR="009928D0">
        <w:t>ro</w:t>
      </w:r>
      <w:proofErr w:type="spellEnd"/>
      <w:r w:rsidR="009928D0">
        <w:t xml:space="preserve"> là </w:t>
      </w:r>
      <w:proofErr w:type="spellStart"/>
      <w:r w:rsidR="009928D0">
        <w:t>rất</w:t>
      </w:r>
      <w:proofErr w:type="spellEnd"/>
      <w:r w:rsidR="009928D0">
        <w:rPr>
          <w:spacing w:val="-6"/>
        </w:rPr>
        <w:t xml:space="preserve"> </w:t>
      </w:r>
      <w:proofErr w:type="spellStart"/>
      <w:r w:rsidR="009928D0">
        <w:t>lớn</w:t>
      </w:r>
      <w:proofErr w:type="spellEnd"/>
      <w:r w:rsidR="009928D0">
        <w:t>.</w:t>
      </w:r>
    </w:p>
    <w:p w14:paraId="5F02A16B" w14:textId="1637BC00" w:rsidR="00F452C2" w:rsidRPr="00F452C2" w:rsidRDefault="005262CF" w:rsidP="005262CF">
      <w:pPr>
        <w:pStyle w:val="ListParagraph"/>
        <w:tabs>
          <w:tab w:val="left" w:pos="786"/>
        </w:tabs>
        <w:ind w:left="0" w:firstLine="0"/>
      </w:pPr>
      <w:r>
        <w:tab/>
      </w:r>
      <w:r w:rsidR="009928D0">
        <w:t xml:space="preserve">Sự </w:t>
      </w:r>
      <w:proofErr w:type="spellStart"/>
      <w:r w:rsidR="009928D0">
        <w:t>yếu</w:t>
      </w:r>
      <w:proofErr w:type="spellEnd"/>
      <w:r w:rsidR="009928D0">
        <w:t xml:space="preserve"> </w:t>
      </w:r>
      <w:proofErr w:type="spellStart"/>
      <w:r w:rsidR="009928D0">
        <w:t>kém</w:t>
      </w:r>
      <w:proofErr w:type="spellEnd"/>
      <w:r w:rsidR="009928D0">
        <w:t xml:space="preserve"> về </w:t>
      </w:r>
      <w:proofErr w:type="spellStart"/>
      <w:r w:rsidR="009928D0">
        <w:t>mặt</w:t>
      </w:r>
      <w:proofErr w:type="spellEnd"/>
      <w:r w:rsidR="009928D0">
        <w:t xml:space="preserve"> công </w:t>
      </w:r>
      <w:proofErr w:type="spellStart"/>
      <w:r w:rsidR="009928D0">
        <w:t>nghệ</w:t>
      </w:r>
      <w:proofErr w:type="spellEnd"/>
      <w:r w:rsidR="009928D0">
        <w:t xml:space="preserve"> là một hạn </w:t>
      </w:r>
      <w:proofErr w:type="spellStart"/>
      <w:r w:rsidR="009928D0">
        <w:t>chế</w:t>
      </w:r>
      <w:proofErr w:type="spellEnd"/>
      <w:r w:rsidR="009928D0">
        <w:t xml:space="preserve"> </w:t>
      </w:r>
      <w:proofErr w:type="spellStart"/>
      <w:r w:rsidR="009928D0">
        <w:t>lớn</w:t>
      </w:r>
      <w:proofErr w:type="spellEnd"/>
      <w:r w:rsidR="009928D0">
        <w:t xml:space="preserve"> </w:t>
      </w:r>
      <w:proofErr w:type="spellStart"/>
      <w:r w:rsidR="009928D0">
        <w:t>của</w:t>
      </w:r>
      <w:proofErr w:type="spellEnd"/>
      <w:r w:rsidR="009928D0">
        <w:t xml:space="preserve"> </w:t>
      </w:r>
      <w:r w:rsidR="00001226">
        <w:t>OCB</w:t>
      </w:r>
      <w:r w:rsidR="009928D0">
        <w:t xml:space="preserve"> </w:t>
      </w:r>
      <w:proofErr w:type="spellStart"/>
      <w:r w:rsidR="009928D0">
        <w:t>nói</w:t>
      </w:r>
      <w:proofErr w:type="spellEnd"/>
      <w:r w:rsidR="009928D0">
        <w:t xml:space="preserve"> </w:t>
      </w:r>
      <w:proofErr w:type="spellStart"/>
      <w:r w:rsidR="009928D0">
        <w:t>chung</w:t>
      </w:r>
      <w:proofErr w:type="spellEnd"/>
      <w:r w:rsidR="009928D0">
        <w:t xml:space="preserve">, </w:t>
      </w:r>
      <w:proofErr w:type="spellStart"/>
      <w:r w:rsidR="009928D0">
        <w:t>của</w:t>
      </w:r>
      <w:proofErr w:type="spellEnd"/>
      <w:r w:rsidR="009928D0">
        <w:t xml:space="preserve"> </w:t>
      </w:r>
      <w:r w:rsidR="00A318BC">
        <w:t>OCB</w:t>
      </w:r>
      <w:r w:rsidR="009928D0">
        <w:t xml:space="preserve"> </w:t>
      </w:r>
      <w:proofErr w:type="spellStart"/>
      <w:r w:rsidR="009928D0">
        <w:t>nói</w:t>
      </w:r>
      <w:proofErr w:type="spellEnd"/>
      <w:r w:rsidR="009928D0">
        <w:t xml:space="preserve"> </w:t>
      </w:r>
      <w:proofErr w:type="spellStart"/>
      <w:r w:rsidR="009928D0">
        <w:t>riêng</w:t>
      </w:r>
      <w:proofErr w:type="spellEnd"/>
      <w:r w:rsidR="009928D0">
        <w:t xml:space="preserve"> hiện nay. </w:t>
      </w:r>
      <w:proofErr w:type="spellStart"/>
      <w:r w:rsidR="009928D0">
        <w:t>Với</w:t>
      </w:r>
      <w:proofErr w:type="spellEnd"/>
      <w:r w:rsidR="009928D0">
        <w:t xml:space="preserve"> sự tăng </w:t>
      </w:r>
      <w:proofErr w:type="spellStart"/>
      <w:r w:rsidR="009928D0">
        <w:t>trưởng</w:t>
      </w:r>
      <w:proofErr w:type="spellEnd"/>
      <w:r w:rsidR="009928D0">
        <w:t xml:space="preserve"> </w:t>
      </w:r>
      <w:proofErr w:type="spellStart"/>
      <w:r w:rsidR="009928D0">
        <w:t>quy</w:t>
      </w:r>
      <w:proofErr w:type="spellEnd"/>
      <w:r w:rsidR="009928D0">
        <w:t xml:space="preserve"> </w:t>
      </w:r>
      <w:proofErr w:type="spellStart"/>
      <w:r w:rsidR="009928D0">
        <w:t>mô</w:t>
      </w:r>
      <w:proofErr w:type="spellEnd"/>
      <w:r w:rsidR="009928D0">
        <w:t xml:space="preserve"> khá </w:t>
      </w:r>
      <w:proofErr w:type="spellStart"/>
      <w:r w:rsidR="009928D0">
        <w:t>nhanh</w:t>
      </w:r>
      <w:proofErr w:type="spellEnd"/>
      <w:r w:rsidR="009928D0">
        <w:t xml:space="preserve"> thì </w:t>
      </w:r>
      <w:proofErr w:type="spellStart"/>
      <w:r w:rsidR="009928D0">
        <w:t>để</w:t>
      </w:r>
      <w:proofErr w:type="spellEnd"/>
      <w:r w:rsidR="009928D0">
        <w:rPr>
          <w:spacing w:val="-5"/>
        </w:rPr>
        <w:t xml:space="preserve"> </w:t>
      </w:r>
      <w:r w:rsidR="009928D0">
        <w:t>có</w:t>
      </w:r>
      <w:r w:rsidR="009928D0">
        <w:rPr>
          <w:spacing w:val="-4"/>
        </w:rPr>
        <w:t xml:space="preserve"> </w:t>
      </w:r>
      <w:proofErr w:type="spellStart"/>
      <w:r w:rsidR="009928D0">
        <w:t>thể</w:t>
      </w:r>
      <w:proofErr w:type="spellEnd"/>
      <w:r w:rsidR="009928D0">
        <w:rPr>
          <w:spacing w:val="-4"/>
        </w:rPr>
        <w:t xml:space="preserve"> </w:t>
      </w:r>
      <w:proofErr w:type="spellStart"/>
      <w:r w:rsidR="009928D0">
        <w:t>giữ</w:t>
      </w:r>
      <w:proofErr w:type="spellEnd"/>
      <w:r w:rsidR="009928D0">
        <w:rPr>
          <w:spacing w:val="-3"/>
        </w:rPr>
        <w:t xml:space="preserve"> </w:t>
      </w:r>
      <w:r w:rsidR="009928D0">
        <w:t>vững</w:t>
      </w:r>
      <w:r w:rsidR="009928D0">
        <w:rPr>
          <w:spacing w:val="-5"/>
        </w:rPr>
        <w:t xml:space="preserve"> </w:t>
      </w:r>
      <w:proofErr w:type="spellStart"/>
      <w:r w:rsidR="009928D0">
        <w:t>thị</w:t>
      </w:r>
      <w:proofErr w:type="spellEnd"/>
      <w:r w:rsidR="009928D0">
        <w:rPr>
          <w:spacing w:val="-4"/>
        </w:rPr>
        <w:t xml:space="preserve"> </w:t>
      </w:r>
      <w:proofErr w:type="spellStart"/>
      <w:r w:rsidR="009928D0">
        <w:t>phần</w:t>
      </w:r>
      <w:proofErr w:type="spellEnd"/>
      <w:r w:rsidR="009928D0">
        <w:t>,</w:t>
      </w:r>
      <w:r w:rsidR="009928D0">
        <w:rPr>
          <w:spacing w:val="-4"/>
        </w:rPr>
        <w:t xml:space="preserve"> </w:t>
      </w:r>
      <w:r w:rsidR="009928D0">
        <w:t>tăng</w:t>
      </w:r>
      <w:r w:rsidR="009928D0">
        <w:rPr>
          <w:spacing w:val="-4"/>
        </w:rPr>
        <w:t xml:space="preserve"> </w:t>
      </w:r>
      <w:proofErr w:type="spellStart"/>
      <w:r w:rsidR="009928D0">
        <w:t>cường</w:t>
      </w:r>
      <w:proofErr w:type="spellEnd"/>
      <w:r w:rsidR="009928D0">
        <w:rPr>
          <w:spacing w:val="-4"/>
        </w:rPr>
        <w:t xml:space="preserve"> </w:t>
      </w:r>
      <w:r w:rsidR="009928D0">
        <w:t>khả</w:t>
      </w:r>
      <w:r w:rsidR="009928D0">
        <w:rPr>
          <w:spacing w:val="-5"/>
        </w:rPr>
        <w:t xml:space="preserve"> </w:t>
      </w:r>
      <w:proofErr w:type="spellStart"/>
      <w:r w:rsidR="009928D0">
        <w:t>năng</w:t>
      </w:r>
      <w:proofErr w:type="spellEnd"/>
      <w:r w:rsidR="009928D0">
        <w:rPr>
          <w:spacing w:val="-4"/>
        </w:rPr>
        <w:t xml:space="preserve"> </w:t>
      </w:r>
      <w:r w:rsidR="009928D0">
        <w:t>quản</w:t>
      </w:r>
      <w:r w:rsidR="009928D0">
        <w:rPr>
          <w:spacing w:val="-4"/>
        </w:rPr>
        <w:t xml:space="preserve"> </w:t>
      </w:r>
      <w:r w:rsidR="009928D0">
        <w:t>lý</w:t>
      </w:r>
      <w:r w:rsidR="009928D0">
        <w:rPr>
          <w:spacing w:val="-4"/>
        </w:rPr>
        <w:t xml:space="preserve"> </w:t>
      </w:r>
      <w:r w:rsidR="009928D0">
        <w:t>thì</w:t>
      </w:r>
      <w:r w:rsidR="009928D0">
        <w:rPr>
          <w:spacing w:val="-4"/>
        </w:rPr>
        <w:t xml:space="preserve"> </w:t>
      </w:r>
      <w:r w:rsidR="009928D0">
        <w:t>cần</w:t>
      </w:r>
      <w:r w:rsidR="009928D0">
        <w:rPr>
          <w:spacing w:val="-5"/>
        </w:rPr>
        <w:t xml:space="preserve"> </w:t>
      </w:r>
      <w:r w:rsidR="009928D0">
        <w:t>có</w:t>
      </w:r>
      <w:r w:rsidR="009928D0">
        <w:rPr>
          <w:spacing w:val="-4"/>
        </w:rPr>
        <w:t xml:space="preserve"> </w:t>
      </w:r>
      <w:r w:rsidR="009928D0">
        <w:t>sự</w:t>
      </w:r>
      <w:r w:rsidR="009928D0">
        <w:rPr>
          <w:spacing w:val="-3"/>
        </w:rPr>
        <w:t xml:space="preserve"> </w:t>
      </w:r>
      <w:r w:rsidR="009928D0">
        <w:t>hỗ</w:t>
      </w:r>
      <w:r w:rsidR="009928D0">
        <w:rPr>
          <w:spacing w:val="-4"/>
        </w:rPr>
        <w:t xml:space="preserve"> </w:t>
      </w:r>
      <w:r w:rsidR="009928D0">
        <w:t>trợ</w:t>
      </w:r>
      <w:r w:rsidR="009928D0">
        <w:rPr>
          <w:spacing w:val="-4"/>
        </w:rPr>
        <w:t xml:space="preserve"> </w:t>
      </w:r>
      <w:proofErr w:type="spellStart"/>
      <w:r w:rsidR="009928D0">
        <w:t>đắc</w:t>
      </w:r>
      <w:proofErr w:type="spellEnd"/>
      <w:r w:rsidR="009928D0">
        <w:t xml:space="preserve"> </w:t>
      </w:r>
      <w:proofErr w:type="spellStart"/>
      <w:r w:rsidR="009928D0">
        <w:t>lực</w:t>
      </w:r>
      <w:proofErr w:type="spellEnd"/>
      <w:r w:rsidR="009928D0">
        <w:t xml:space="preserve"> </w:t>
      </w:r>
      <w:proofErr w:type="spellStart"/>
      <w:r w:rsidR="009928D0">
        <w:t>của</w:t>
      </w:r>
      <w:proofErr w:type="spellEnd"/>
      <w:r w:rsidR="009928D0">
        <w:t xml:space="preserve"> công </w:t>
      </w:r>
      <w:proofErr w:type="spellStart"/>
      <w:r w:rsidR="009928D0">
        <w:t>nghệ</w:t>
      </w:r>
      <w:proofErr w:type="spellEnd"/>
      <w:r w:rsidR="009928D0">
        <w:t xml:space="preserve">, </w:t>
      </w:r>
      <w:proofErr w:type="spellStart"/>
      <w:r w:rsidR="009928D0">
        <w:t>tuy</w:t>
      </w:r>
      <w:proofErr w:type="spellEnd"/>
      <w:r w:rsidR="009928D0">
        <w:t xml:space="preserve"> nhiên, công </w:t>
      </w:r>
      <w:proofErr w:type="spellStart"/>
      <w:r w:rsidR="009928D0">
        <w:t>nghệ</w:t>
      </w:r>
      <w:proofErr w:type="spellEnd"/>
      <w:r w:rsidR="009928D0">
        <w:t xml:space="preserve"> </w:t>
      </w:r>
      <w:proofErr w:type="spellStart"/>
      <w:r w:rsidR="009928D0">
        <w:t>Korebank</w:t>
      </w:r>
      <w:proofErr w:type="spellEnd"/>
      <w:r w:rsidR="009928D0">
        <w:t xml:space="preserve"> hiện nay chưa đáp ứng được yêu cầu do còn </w:t>
      </w:r>
      <w:proofErr w:type="spellStart"/>
      <w:r w:rsidR="009928D0">
        <w:t>nhiều</w:t>
      </w:r>
      <w:proofErr w:type="spellEnd"/>
      <w:r w:rsidR="009928D0">
        <w:t xml:space="preserve"> công </w:t>
      </w:r>
      <w:proofErr w:type="spellStart"/>
      <w:r w:rsidR="009928D0">
        <w:lastRenderedPageBreak/>
        <w:t>đoạn</w:t>
      </w:r>
      <w:proofErr w:type="spellEnd"/>
      <w:r w:rsidR="009928D0">
        <w:t xml:space="preserve"> </w:t>
      </w:r>
      <w:proofErr w:type="spellStart"/>
      <w:r w:rsidR="009928D0">
        <w:t>phải</w:t>
      </w:r>
      <w:proofErr w:type="spellEnd"/>
      <w:r w:rsidR="009928D0">
        <w:t xml:space="preserve"> </w:t>
      </w:r>
      <w:proofErr w:type="spellStart"/>
      <w:r w:rsidR="009928D0">
        <w:t>thực</w:t>
      </w:r>
      <w:proofErr w:type="spellEnd"/>
      <w:r w:rsidR="009928D0">
        <w:t xml:space="preserve"> hiện </w:t>
      </w:r>
      <w:proofErr w:type="spellStart"/>
      <w:r w:rsidR="009928D0">
        <w:t>thủ</w:t>
      </w:r>
      <w:proofErr w:type="spellEnd"/>
      <w:r w:rsidR="009928D0">
        <w:t xml:space="preserve"> công như: </w:t>
      </w:r>
      <w:proofErr w:type="spellStart"/>
      <w:r w:rsidR="009928D0">
        <w:t>theo</w:t>
      </w:r>
      <w:proofErr w:type="spellEnd"/>
      <w:r w:rsidR="009928D0">
        <w:t xml:space="preserve"> </w:t>
      </w:r>
      <w:proofErr w:type="spellStart"/>
      <w:r w:rsidR="009928D0">
        <w:t>dõi</w:t>
      </w:r>
      <w:proofErr w:type="spellEnd"/>
      <w:r w:rsidR="009928D0">
        <w:t xml:space="preserve"> </w:t>
      </w:r>
      <w:proofErr w:type="spellStart"/>
      <w:r w:rsidR="009928D0">
        <w:t>dòng</w:t>
      </w:r>
      <w:proofErr w:type="spellEnd"/>
      <w:r w:rsidR="009928D0">
        <w:t xml:space="preserve"> </w:t>
      </w:r>
      <w:proofErr w:type="spellStart"/>
      <w:r w:rsidR="009928D0">
        <w:t>tiền</w:t>
      </w:r>
      <w:proofErr w:type="spellEnd"/>
      <w:r w:rsidR="009928D0">
        <w:t xml:space="preserve"> </w:t>
      </w:r>
      <w:proofErr w:type="spellStart"/>
      <w:r w:rsidR="009928D0">
        <w:t>khách</w:t>
      </w:r>
      <w:proofErr w:type="spellEnd"/>
      <w:r w:rsidR="009928D0">
        <w:t xml:space="preserve"> hàng, lịch sử </w:t>
      </w:r>
      <w:proofErr w:type="spellStart"/>
      <w:r w:rsidR="009928D0">
        <w:t>biến</w:t>
      </w:r>
      <w:proofErr w:type="spellEnd"/>
      <w:r w:rsidR="009928D0">
        <w:t xml:space="preserve"> động </w:t>
      </w:r>
      <w:proofErr w:type="spellStart"/>
      <w:r w:rsidR="009928D0">
        <w:t>nợ</w:t>
      </w:r>
      <w:proofErr w:type="spellEnd"/>
      <w:r w:rsidR="009928D0">
        <w:t xml:space="preserve"> </w:t>
      </w:r>
      <w:proofErr w:type="spellStart"/>
      <w:r w:rsidR="009928D0">
        <w:t>vay</w:t>
      </w:r>
      <w:proofErr w:type="spellEnd"/>
      <w:r w:rsidR="009928D0">
        <w:t xml:space="preserve">, </w:t>
      </w:r>
      <w:proofErr w:type="spellStart"/>
      <w:r w:rsidR="009928D0">
        <w:t>đánh</w:t>
      </w:r>
      <w:proofErr w:type="spellEnd"/>
      <w:r w:rsidR="009928D0">
        <w:t xml:space="preserve"> giá </w:t>
      </w:r>
      <w:proofErr w:type="spellStart"/>
      <w:r w:rsidR="009928D0">
        <w:t>doanh</w:t>
      </w:r>
      <w:proofErr w:type="spellEnd"/>
      <w:r w:rsidR="009928D0">
        <w:t xml:space="preserve"> số </w:t>
      </w:r>
      <w:proofErr w:type="spellStart"/>
      <w:r w:rsidR="009928D0">
        <w:t>tiền</w:t>
      </w:r>
      <w:proofErr w:type="spellEnd"/>
      <w:r w:rsidR="009928D0">
        <w:t xml:space="preserve"> về/</w:t>
      </w:r>
      <w:proofErr w:type="spellStart"/>
      <w:r w:rsidR="009928D0">
        <w:t>doanh</w:t>
      </w:r>
      <w:proofErr w:type="spellEnd"/>
      <w:r w:rsidR="009928D0">
        <w:t xml:space="preserve"> số </w:t>
      </w:r>
      <w:proofErr w:type="spellStart"/>
      <w:r w:rsidR="009928D0">
        <w:t>tiền</w:t>
      </w:r>
      <w:proofErr w:type="spellEnd"/>
      <w:r w:rsidR="009928D0">
        <w:t xml:space="preserve"> </w:t>
      </w:r>
      <w:proofErr w:type="spellStart"/>
      <w:r w:rsidR="009928D0">
        <w:t>vay</w:t>
      </w:r>
      <w:proofErr w:type="spellEnd"/>
      <w:r w:rsidR="009928D0">
        <w:t xml:space="preserve">, </w:t>
      </w:r>
      <w:proofErr w:type="spellStart"/>
      <w:r w:rsidR="009928D0">
        <w:t>từ</w:t>
      </w:r>
      <w:proofErr w:type="spellEnd"/>
      <w:r w:rsidR="009928D0">
        <w:t xml:space="preserve"> đó </w:t>
      </w:r>
      <w:proofErr w:type="spellStart"/>
      <w:r w:rsidR="009928D0">
        <w:t>khiến</w:t>
      </w:r>
      <w:proofErr w:type="spellEnd"/>
      <w:r w:rsidR="009928D0">
        <w:t xml:space="preserve"> </w:t>
      </w:r>
      <w:proofErr w:type="spellStart"/>
      <w:r w:rsidR="009928D0">
        <w:t>cho</w:t>
      </w:r>
      <w:proofErr w:type="spellEnd"/>
      <w:r w:rsidR="009928D0">
        <w:t xml:space="preserve"> </w:t>
      </w:r>
      <w:proofErr w:type="spellStart"/>
      <w:r w:rsidR="009928D0">
        <w:t>việc</w:t>
      </w:r>
      <w:proofErr w:type="spellEnd"/>
      <w:r w:rsidR="009928D0">
        <w:t xml:space="preserve"> </w:t>
      </w:r>
      <w:proofErr w:type="spellStart"/>
      <w:r w:rsidR="009928D0">
        <w:t>ra</w:t>
      </w:r>
      <w:proofErr w:type="spellEnd"/>
      <w:r w:rsidR="009928D0">
        <w:t xml:space="preserve"> quyết định </w:t>
      </w:r>
      <w:proofErr w:type="spellStart"/>
      <w:r w:rsidR="009928D0">
        <w:t>chính</w:t>
      </w:r>
      <w:proofErr w:type="spellEnd"/>
      <w:r w:rsidR="009928D0">
        <w:t xml:space="preserve"> sách đối </w:t>
      </w:r>
      <w:proofErr w:type="spellStart"/>
      <w:r w:rsidR="009928D0">
        <w:t>với</w:t>
      </w:r>
      <w:proofErr w:type="spellEnd"/>
      <w:r w:rsidR="009928D0">
        <w:t xml:space="preserve"> 01 </w:t>
      </w:r>
      <w:proofErr w:type="spellStart"/>
      <w:r w:rsidR="009928D0">
        <w:t>khách</w:t>
      </w:r>
      <w:proofErr w:type="spellEnd"/>
      <w:r w:rsidR="009928D0">
        <w:t xml:space="preserve"> hàng còn </w:t>
      </w:r>
      <w:proofErr w:type="spellStart"/>
      <w:r w:rsidR="009928D0">
        <w:t>chậm</w:t>
      </w:r>
      <w:proofErr w:type="spellEnd"/>
      <w:r w:rsidR="009928D0">
        <w:t>.</w:t>
      </w:r>
    </w:p>
    <w:p w14:paraId="21AF1C4F" w14:textId="5AAB1257" w:rsidR="009928D0" w:rsidRPr="00F452C2" w:rsidRDefault="009928D0" w:rsidP="00E53690">
      <w:pPr>
        <w:pStyle w:val="Heading2"/>
      </w:pPr>
      <w:bookmarkStart w:id="269" w:name="_Toc101095508"/>
      <w:r w:rsidRPr="00F452C2">
        <w:t xml:space="preserve">2.5. </w:t>
      </w:r>
      <w:proofErr w:type="spellStart"/>
      <w:r w:rsidRPr="00F452C2">
        <w:t>Nguyên</w:t>
      </w:r>
      <w:proofErr w:type="spellEnd"/>
      <w:r w:rsidRPr="00F452C2">
        <w:t xml:space="preserve"> </w:t>
      </w:r>
      <w:proofErr w:type="spellStart"/>
      <w:r w:rsidRPr="00F452C2">
        <w:t>nhân</w:t>
      </w:r>
      <w:proofErr w:type="spellEnd"/>
      <w:r w:rsidRPr="00F452C2">
        <w:t xml:space="preserve"> </w:t>
      </w:r>
      <w:del w:id="270" w:author="Kim Dung Nguyen" w:date="2022-04-22T22:48:00Z">
        <w:r w:rsidRPr="00F452C2" w:rsidDel="00AA56A0">
          <w:delText xml:space="preserve">dẫn đến các hạn chế trong việc </w:delText>
        </w:r>
        <w:r w:rsidR="003B22E0" w:rsidDel="00AA56A0">
          <w:delText>hoàn thiện</w:delText>
        </w:r>
        <w:r w:rsidRPr="00F452C2" w:rsidDel="00AA56A0">
          <w:delText xml:space="preserve"> hoạt động cho vay đối với khách hàng doanh nghiệp của </w:delText>
        </w:r>
        <w:r w:rsidR="00001226" w:rsidRPr="00D55072" w:rsidDel="00AA56A0">
          <w:delText xml:space="preserve">Ngân hàng TMCP </w:delText>
        </w:r>
        <w:r w:rsidR="00001226" w:rsidDel="00AA56A0">
          <w:delText>Phương</w:delText>
        </w:r>
        <w:r w:rsidR="00001226" w:rsidRPr="00D55072" w:rsidDel="00AA56A0">
          <w:delText xml:space="preserve"> Đông</w:delText>
        </w:r>
        <w:bookmarkEnd w:id="269"/>
        <w:r w:rsidR="001C2FB9" w:rsidDel="00AA56A0">
          <w:delText xml:space="preserve"> ( OCB ) </w:delText>
        </w:r>
      </w:del>
    </w:p>
    <w:p w14:paraId="0A6A1F45" w14:textId="10D4C788" w:rsidR="009928D0" w:rsidRDefault="00F452C2" w:rsidP="00E53690">
      <w:pPr>
        <w:pStyle w:val="Heading3"/>
        <w:ind w:left="0"/>
      </w:pPr>
      <w:bookmarkStart w:id="271" w:name="_Toc101095509"/>
      <w:r>
        <w:t xml:space="preserve">2.5.1. </w:t>
      </w:r>
      <w:r w:rsidR="009928D0">
        <w:t xml:space="preserve">Các </w:t>
      </w:r>
      <w:proofErr w:type="spellStart"/>
      <w:r w:rsidR="009928D0">
        <w:t>nguyên</w:t>
      </w:r>
      <w:proofErr w:type="spellEnd"/>
      <w:r w:rsidR="009928D0">
        <w:t xml:space="preserve"> </w:t>
      </w:r>
      <w:proofErr w:type="spellStart"/>
      <w:r w:rsidR="009928D0">
        <w:t>nhân</w:t>
      </w:r>
      <w:proofErr w:type="spellEnd"/>
      <w:r w:rsidR="009928D0">
        <w:t xml:space="preserve"> xuất phát </w:t>
      </w:r>
      <w:proofErr w:type="spellStart"/>
      <w:r w:rsidR="009928D0">
        <w:t>từ</w:t>
      </w:r>
      <w:proofErr w:type="spellEnd"/>
      <w:r w:rsidR="009928D0">
        <w:t xml:space="preserve"> </w:t>
      </w:r>
      <w:proofErr w:type="spellStart"/>
      <w:r w:rsidR="009928D0">
        <w:t>yếu</w:t>
      </w:r>
      <w:proofErr w:type="spellEnd"/>
      <w:r w:rsidR="009928D0">
        <w:t xml:space="preserve"> tố </w:t>
      </w:r>
      <w:proofErr w:type="spellStart"/>
      <w:r w:rsidR="009928D0">
        <w:t>vĩ</w:t>
      </w:r>
      <w:proofErr w:type="spellEnd"/>
      <w:r w:rsidR="009928D0">
        <w:t xml:space="preserve"> </w:t>
      </w:r>
      <w:proofErr w:type="spellStart"/>
      <w:r w:rsidR="009928D0">
        <w:t>mô</w:t>
      </w:r>
      <w:proofErr w:type="spellEnd"/>
      <w:r w:rsidR="009928D0">
        <w:t xml:space="preserve"> </w:t>
      </w:r>
      <w:proofErr w:type="spellStart"/>
      <w:r w:rsidR="009928D0">
        <w:t>của</w:t>
      </w:r>
      <w:proofErr w:type="spellEnd"/>
      <w:r w:rsidR="009928D0">
        <w:t xml:space="preserve"> </w:t>
      </w:r>
      <w:proofErr w:type="spellStart"/>
      <w:r w:rsidR="009928D0">
        <w:t>nền</w:t>
      </w:r>
      <w:proofErr w:type="spellEnd"/>
      <w:r w:rsidR="009928D0">
        <w:t xml:space="preserve"> </w:t>
      </w:r>
      <w:proofErr w:type="spellStart"/>
      <w:r w:rsidR="009928D0">
        <w:t>kinh</w:t>
      </w:r>
      <w:proofErr w:type="spellEnd"/>
      <w:r w:rsidR="009928D0">
        <w:rPr>
          <w:spacing w:val="-9"/>
        </w:rPr>
        <w:t xml:space="preserve"> </w:t>
      </w:r>
      <w:r w:rsidR="009928D0">
        <w:t>tế</w:t>
      </w:r>
      <w:bookmarkEnd w:id="271"/>
    </w:p>
    <w:p w14:paraId="71D9EE7F" w14:textId="67076501" w:rsidR="009928D0" w:rsidRDefault="005262CF" w:rsidP="005262CF">
      <w:pPr>
        <w:pStyle w:val="ListParagraph"/>
        <w:tabs>
          <w:tab w:val="left" w:pos="786"/>
        </w:tabs>
        <w:spacing w:before="131" w:line="355" w:lineRule="auto"/>
        <w:ind w:left="0" w:firstLine="0"/>
      </w:pPr>
      <w:r>
        <w:tab/>
      </w:r>
      <w:proofErr w:type="spellStart"/>
      <w:r w:rsidR="009928D0">
        <w:t>Ảnh</w:t>
      </w:r>
      <w:proofErr w:type="spellEnd"/>
      <w:r w:rsidR="009928D0">
        <w:t xml:space="preserve"> </w:t>
      </w:r>
      <w:proofErr w:type="spellStart"/>
      <w:r w:rsidR="009928D0">
        <w:t>hưởng</w:t>
      </w:r>
      <w:proofErr w:type="spellEnd"/>
      <w:r w:rsidR="009928D0">
        <w:t xml:space="preserve"> </w:t>
      </w:r>
      <w:proofErr w:type="spellStart"/>
      <w:r w:rsidR="009928D0">
        <w:t>từ</w:t>
      </w:r>
      <w:proofErr w:type="spellEnd"/>
      <w:r w:rsidR="009928D0">
        <w:t xml:space="preserve"> </w:t>
      </w:r>
      <w:proofErr w:type="spellStart"/>
      <w:r w:rsidR="009928D0">
        <w:t>khủng</w:t>
      </w:r>
      <w:proofErr w:type="spellEnd"/>
      <w:r w:rsidR="009928D0">
        <w:t xml:space="preserve"> </w:t>
      </w:r>
      <w:proofErr w:type="spellStart"/>
      <w:r w:rsidR="009928D0">
        <w:t>hoảng</w:t>
      </w:r>
      <w:proofErr w:type="spellEnd"/>
      <w:r w:rsidR="009928D0">
        <w:t xml:space="preserve"> </w:t>
      </w:r>
      <w:proofErr w:type="spellStart"/>
      <w:r w:rsidR="009928D0">
        <w:t>kinh</w:t>
      </w:r>
      <w:proofErr w:type="spellEnd"/>
      <w:r w:rsidR="009928D0">
        <w:t xml:space="preserve"> tế: Trong những </w:t>
      </w:r>
      <w:proofErr w:type="spellStart"/>
      <w:r w:rsidR="009928D0">
        <w:t>năm</w:t>
      </w:r>
      <w:proofErr w:type="spellEnd"/>
      <w:r w:rsidR="009928D0">
        <w:t xml:space="preserve"> vừa qua tình hình </w:t>
      </w:r>
      <w:proofErr w:type="spellStart"/>
      <w:r w:rsidR="009928D0">
        <w:t>kinh</w:t>
      </w:r>
      <w:proofErr w:type="spellEnd"/>
      <w:r w:rsidR="009928D0">
        <w:t xml:space="preserve"> tế </w:t>
      </w:r>
      <w:proofErr w:type="spellStart"/>
      <w:r w:rsidR="009928D0">
        <w:t>trong</w:t>
      </w:r>
      <w:proofErr w:type="spellEnd"/>
      <w:r w:rsidR="009928D0">
        <w:rPr>
          <w:spacing w:val="-17"/>
        </w:rPr>
        <w:t xml:space="preserve"> </w:t>
      </w:r>
      <w:proofErr w:type="spellStart"/>
      <w:r w:rsidR="009928D0">
        <w:t>và</w:t>
      </w:r>
      <w:proofErr w:type="spellEnd"/>
      <w:r w:rsidR="009928D0">
        <w:rPr>
          <w:spacing w:val="-16"/>
        </w:rPr>
        <w:t xml:space="preserve"> </w:t>
      </w:r>
      <w:r w:rsidR="009928D0">
        <w:t>ngoài</w:t>
      </w:r>
      <w:r w:rsidR="009928D0">
        <w:rPr>
          <w:spacing w:val="-16"/>
        </w:rPr>
        <w:t xml:space="preserve"> </w:t>
      </w:r>
      <w:r w:rsidR="009928D0">
        <w:t>nước</w:t>
      </w:r>
      <w:r w:rsidR="009928D0">
        <w:rPr>
          <w:spacing w:val="-16"/>
        </w:rPr>
        <w:t xml:space="preserve"> </w:t>
      </w:r>
      <w:r w:rsidR="009928D0">
        <w:t>gặp</w:t>
      </w:r>
      <w:r w:rsidR="009928D0">
        <w:rPr>
          <w:spacing w:val="-16"/>
        </w:rPr>
        <w:t xml:space="preserve"> </w:t>
      </w:r>
      <w:proofErr w:type="spellStart"/>
      <w:r w:rsidR="009928D0">
        <w:t>nhiều</w:t>
      </w:r>
      <w:proofErr w:type="spellEnd"/>
      <w:r w:rsidR="009928D0">
        <w:rPr>
          <w:spacing w:val="-17"/>
        </w:rPr>
        <w:t xml:space="preserve"> </w:t>
      </w:r>
      <w:proofErr w:type="spellStart"/>
      <w:r w:rsidR="009928D0">
        <w:t>khó</w:t>
      </w:r>
      <w:proofErr w:type="spellEnd"/>
      <w:r w:rsidR="009928D0">
        <w:rPr>
          <w:spacing w:val="-16"/>
        </w:rPr>
        <w:t xml:space="preserve"> </w:t>
      </w:r>
      <w:proofErr w:type="spellStart"/>
      <w:r w:rsidR="009928D0">
        <w:t>khăn</w:t>
      </w:r>
      <w:proofErr w:type="spellEnd"/>
      <w:r w:rsidR="009928D0">
        <w:rPr>
          <w:spacing w:val="-16"/>
        </w:rPr>
        <w:t xml:space="preserve"> </w:t>
      </w:r>
      <w:r w:rsidR="009928D0">
        <w:t>đã</w:t>
      </w:r>
      <w:r w:rsidR="009928D0">
        <w:rPr>
          <w:spacing w:val="-16"/>
        </w:rPr>
        <w:t xml:space="preserve"> </w:t>
      </w:r>
      <w:proofErr w:type="spellStart"/>
      <w:r w:rsidR="009928D0">
        <w:t>tác</w:t>
      </w:r>
      <w:proofErr w:type="spellEnd"/>
      <w:r w:rsidR="009928D0">
        <w:rPr>
          <w:spacing w:val="-16"/>
        </w:rPr>
        <w:t xml:space="preserve"> </w:t>
      </w:r>
      <w:r w:rsidR="009928D0">
        <w:t>động</w:t>
      </w:r>
      <w:r w:rsidR="009928D0">
        <w:rPr>
          <w:spacing w:val="-16"/>
        </w:rPr>
        <w:t xml:space="preserve"> </w:t>
      </w:r>
      <w:proofErr w:type="spellStart"/>
      <w:r w:rsidR="009928D0">
        <w:t>xấu</w:t>
      </w:r>
      <w:proofErr w:type="spellEnd"/>
      <w:r w:rsidR="009928D0">
        <w:rPr>
          <w:spacing w:val="-17"/>
        </w:rPr>
        <w:t xml:space="preserve"> </w:t>
      </w:r>
      <w:r w:rsidR="009928D0">
        <w:t>đến</w:t>
      </w:r>
      <w:r w:rsidR="009928D0">
        <w:rPr>
          <w:spacing w:val="-16"/>
        </w:rPr>
        <w:t xml:space="preserve"> </w:t>
      </w:r>
      <w:r w:rsidR="009928D0">
        <w:t>hoạt</w:t>
      </w:r>
      <w:r w:rsidR="009928D0">
        <w:rPr>
          <w:spacing w:val="-16"/>
        </w:rPr>
        <w:t xml:space="preserve"> </w:t>
      </w:r>
      <w:r w:rsidR="009928D0">
        <w:t>động</w:t>
      </w:r>
      <w:r w:rsidR="009928D0">
        <w:rPr>
          <w:spacing w:val="-14"/>
        </w:rPr>
        <w:t xml:space="preserve"> </w:t>
      </w:r>
      <w:proofErr w:type="spellStart"/>
      <w:r w:rsidR="009928D0">
        <w:t>kinh</w:t>
      </w:r>
      <w:proofErr w:type="spellEnd"/>
      <w:r w:rsidR="009928D0">
        <w:rPr>
          <w:spacing w:val="-16"/>
        </w:rPr>
        <w:t xml:space="preserve"> </w:t>
      </w:r>
      <w:proofErr w:type="spellStart"/>
      <w:r w:rsidR="009928D0">
        <w:t>doanh</w:t>
      </w:r>
      <w:proofErr w:type="spellEnd"/>
      <w:r w:rsidR="009928D0">
        <w:t xml:space="preserve"> </w:t>
      </w:r>
      <w:proofErr w:type="spellStart"/>
      <w:r w:rsidR="009928D0">
        <w:t>của</w:t>
      </w:r>
      <w:proofErr w:type="spellEnd"/>
      <w:r w:rsidR="009928D0">
        <w:t xml:space="preserve"> cả NHTM </w:t>
      </w:r>
      <w:proofErr w:type="spellStart"/>
      <w:r w:rsidR="009928D0">
        <w:t>và</w:t>
      </w:r>
      <w:proofErr w:type="spellEnd"/>
      <w:r w:rsidR="009928D0">
        <w:t xml:space="preserve"> </w:t>
      </w:r>
      <w:proofErr w:type="spellStart"/>
      <w:r w:rsidR="009928D0">
        <w:t>do</w:t>
      </w:r>
      <w:r>
        <w:t>anh</w:t>
      </w:r>
      <w:proofErr w:type="spellEnd"/>
      <w:r>
        <w:t xml:space="preserve"> nghiệp, </w:t>
      </w:r>
      <w:proofErr w:type="spellStart"/>
      <w:r>
        <w:t>đặc</w:t>
      </w:r>
      <w:proofErr w:type="spellEnd"/>
      <w:r>
        <w:t xml:space="preserve"> biệt </w:t>
      </w:r>
      <w:proofErr w:type="spellStart"/>
      <w:r>
        <w:t>từ</w:t>
      </w:r>
      <w:proofErr w:type="spellEnd"/>
      <w:r>
        <w:t xml:space="preserve"> </w:t>
      </w:r>
      <w:proofErr w:type="spellStart"/>
      <w:r>
        <w:t>năm</w:t>
      </w:r>
      <w:proofErr w:type="spellEnd"/>
      <w:r>
        <w:t xml:space="preserve"> 2017 – 2021</w:t>
      </w:r>
      <w:r w:rsidR="009928D0">
        <w:t xml:space="preserve">, do </w:t>
      </w:r>
      <w:proofErr w:type="spellStart"/>
      <w:r w:rsidR="009928D0">
        <w:t>ảnh</w:t>
      </w:r>
      <w:proofErr w:type="spellEnd"/>
      <w:r w:rsidR="009928D0">
        <w:t xml:space="preserve"> </w:t>
      </w:r>
      <w:proofErr w:type="spellStart"/>
      <w:r w:rsidR="009928D0">
        <w:t>hưởng</w:t>
      </w:r>
      <w:proofErr w:type="spellEnd"/>
      <w:r w:rsidR="009928D0">
        <w:rPr>
          <w:spacing w:val="55"/>
        </w:rPr>
        <w:t xml:space="preserve"> </w:t>
      </w:r>
      <w:proofErr w:type="spellStart"/>
      <w:r w:rsidR="009928D0">
        <w:t>của</w:t>
      </w:r>
      <w:proofErr w:type="spellEnd"/>
      <w:r w:rsidR="00F452C2">
        <w:t xml:space="preserve"> </w:t>
      </w:r>
      <w:proofErr w:type="spellStart"/>
      <w:r w:rsidR="009928D0">
        <w:t>suy</w:t>
      </w:r>
      <w:proofErr w:type="spellEnd"/>
      <w:r w:rsidR="009928D0" w:rsidRPr="00F452C2">
        <w:rPr>
          <w:spacing w:val="-16"/>
        </w:rPr>
        <w:t xml:space="preserve"> </w:t>
      </w:r>
      <w:proofErr w:type="spellStart"/>
      <w:r w:rsidR="009928D0">
        <w:t>thoái</w:t>
      </w:r>
      <w:proofErr w:type="spellEnd"/>
      <w:r w:rsidR="009928D0" w:rsidRPr="00F452C2">
        <w:rPr>
          <w:spacing w:val="-9"/>
        </w:rPr>
        <w:t xml:space="preserve"> </w:t>
      </w:r>
      <w:proofErr w:type="spellStart"/>
      <w:r w:rsidR="009928D0">
        <w:t>kinh</w:t>
      </w:r>
      <w:proofErr w:type="spellEnd"/>
      <w:r w:rsidR="009928D0" w:rsidRPr="00F452C2">
        <w:rPr>
          <w:spacing w:val="-10"/>
        </w:rPr>
        <w:t xml:space="preserve"> </w:t>
      </w:r>
      <w:r w:rsidR="009928D0">
        <w:t>tế,</w:t>
      </w:r>
      <w:r w:rsidR="009928D0" w:rsidRPr="00F452C2">
        <w:rPr>
          <w:spacing w:val="-9"/>
        </w:rPr>
        <w:t xml:space="preserve"> </w:t>
      </w:r>
      <w:proofErr w:type="spellStart"/>
      <w:r w:rsidR="009928D0">
        <w:t>sức</w:t>
      </w:r>
      <w:proofErr w:type="spellEnd"/>
      <w:r w:rsidR="009928D0" w:rsidRPr="00F452C2">
        <w:rPr>
          <w:spacing w:val="-10"/>
        </w:rPr>
        <w:t xml:space="preserve"> </w:t>
      </w:r>
      <w:r w:rsidR="009928D0">
        <w:t>tiêu</w:t>
      </w:r>
      <w:r w:rsidR="009928D0" w:rsidRPr="00F452C2">
        <w:rPr>
          <w:spacing w:val="-11"/>
        </w:rPr>
        <w:t xml:space="preserve"> </w:t>
      </w:r>
      <w:proofErr w:type="spellStart"/>
      <w:r w:rsidR="009928D0">
        <w:t>thụ</w:t>
      </w:r>
      <w:proofErr w:type="spellEnd"/>
      <w:r w:rsidR="009928D0" w:rsidRPr="00F452C2">
        <w:rPr>
          <w:spacing w:val="-10"/>
        </w:rPr>
        <w:t xml:space="preserve"> </w:t>
      </w:r>
      <w:proofErr w:type="spellStart"/>
      <w:r w:rsidR="009928D0">
        <w:t>của</w:t>
      </w:r>
      <w:proofErr w:type="spellEnd"/>
      <w:r w:rsidR="009928D0" w:rsidRPr="00F452C2">
        <w:rPr>
          <w:spacing w:val="-11"/>
        </w:rPr>
        <w:t xml:space="preserve"> </w:t>
      </w:r>
      <w:proofErr w:type="spellStart"/>
      <w:r w:rsidR="009928D0">
        <w:t>thị</w:t>
      </w:r>
      <w:proofErr w:type="spellEnd"/>
      <w:r w:rsidR="009928D0" w:rsidRPr="00F452C2">
        <w:rPr>
          <w:spacing w:val="-10"/>
        </w:rPr>
        <w:t xml:space="preserve"> </w:t>
      </w:r>
      <w:r w:rsidR="009928D0">
        <w:t>trường</w:t>
      </w:r>
      <w:r w:rsidR="009928D0" w:rsidRPr="00F452C2">
        <w:rPr>
          <w:spacing w:val="-9"/>
        </w:rPr>
        <w:t xml:space="preserve"> </w:t>
      </w:r>
      <w:proofErr w:type="spellStart"/>
      <w:r w:rsidR="009928D0">
        <w:t>giảm</w:t>
      </w:r>
      <w:proofErr w:type="spellEnd"/>
      <w:r w:rsidR="009928D0" w:rsidRPr="00F452C2">
        <w:rPr>
          <w:spacing w:val="-10"/>
        </w:rPr>
        <w:t xml:space="preserve"> </w:t>
      </w:r>
      <w:proofErr w:type="spellStart"/>
      <w:r w:rsidR="009928D0">
        <w:t>sút</w:t>
      </w:r>
      <w:proofErr w:type="spellEnd"/>
      <w:r w:rsidR="009928D0">
        <w:t>,</w:t>
      </w:r>
      <w:r w:rsidR="009928D0" w:rsidRPr="00F452C2">
        <w:rPr>
          <w:spacing w:val="-11"/>
        </w:rPr>
        <w:t xml:space="preserve"> </w:t>
      </w:r>
      <w:r w:rsidR="009928D0">
        <w:t>hàng</w:t>
      </w:r>
      <w:r w:rsidR="009928D0" w:rsidRPr="00F452C2">
        <w:rPr>
          <w:spacing w:val="-10"/>
        </w:rPr>
        <w:t xml:space="preserve"> </w:t>
      </w:r>
      <w:proofErr w:type="spellStart"/>
      <w:r w:rsidR="009928D0">
        <w:t>tồn</w:t>
      </w:r>
      <w:proofErr w:type="spellEnd"/>
      <w:r w:rsidR="009928D0" w:rsidRPr="00F452C2">
        <w:rPr>
          <w:spacing w:val="-9"/>
        </w:rPr>
        <w:t xml:space="preserve"> </w:t>
      </w:r>
      <w:proofErr w:type="spellStart"/>
      <w:r w:rsidR="009928D0">
        <w:t>kho</w:t>
      </w:r>
      <w:proofErr w:type="spellEnd"/>
      <w:r w:rsidR="009928D0" w:rsidRPr="00F452C2">
        <w:rPr>
          <w:spacing w:val="-10"/>
        </w:rPr>
        <w:t xml:space="preserve"> </w:t>
      </w:r>
      <w:r w:rsidR="009928D0">
        <w:t>ứ</w:t>
      </w:r>
      <w:r w:rsidR="009928D0" w:rsidRPr="00F452C2">
        <w:rPr>
          <w:spacing w:val="-8"/>
        </w:rPr>
        <w:t xml:space="preserve"> </w:t>
      </w:r>
      <w:proofErr w:type="spellStart"/>
      <w:r w:rsidR="009928D0">
        <w:t>đọng</w:t>
      </w:r>
      <w:proofErr w:type="spellEnd"/>
      <w:r w:rsidR="009928D0">
        <w:t>,</w:t>
      </w:r>
      <w:r w:rsidR="009928D0" w:rsidRPr="00F452C2">
        <w:rPr>
          <w:spacing w:val="-10"/>
        </w:rPr>
        <w:t xml:space="preserve"> </w:t>
      </w:r>
      <w:proofErr w:type="spellStart"/>
      <w:r w:rsidR="009928D0">
        <w:t>doanh</w:t>
      </w:r>
      <w:proofErr w:type="spellEnd"/>
      <w:r w:rsidR="009928D0">
        <w:t xml:space="preserve"> nghiệp có xu </w:t>
      </w:r>
      <w:proofErr w:type="spellStart"/>
      <w:r w:rsidR="009928D0">
        <w:t>hướng</w:t>
      </w:r>
      <w:proofErr w:type="spellEnd"/>
      <w:r w:rsidR="009928D0">
        <w:t xml:space="preserve"> chủ động </w:t>
      </w:r>
      <w:proofErr w:type="spellStart"/>
      <w:r w:rsidR="009928D0">
        <w:t>thu</w:t>
      </w:r>
      <w:proofErr w:type="spellEnd"/>
      <w:r w:rsidR="009928D0">
        <w:t xml:space="preserve"> </w:t>
      </w:r>
      <w:proofErr w:type="spellStart"/>
      <w:r w:rsidR="009928D0">
        <w:t>hẹp</w:t>
      </w:r>
      <w:proofErr w:type="spellEnd"/>
      <w:r w:rsidR="009928D0">
        <w:t xml:space="preserve"> </w:t>
      </w:r>
      <w:proofErr w:type="spellStart"/>
      <w:r w:rsidR="009928D0">
        <w:t>sản</w:t>
      </w:r>
      <w:proofErr w:type="spellEnd"/>
      <w:r w:rsidR="009928D0">
        <w:t xml:space="preserve"> xuất, hoạt động </w:t>
      </w:r>
      <w:proofErr w:type="spellStart"/>
      <w:r w:rsidR="009928D0">
        <w:t>cầm</w:t>
      </w:r>
      <w:proofErr w:type="spellEnd"/>
      <w:r w:rsidR="009928D0">
        <w:t xml:space="preserve"> </w:t>
      </w:r>
      <w:proofErr w:type="spellStart"/>
      <w:r w:rsidR="009928D0">
        <w:t>chừng</w:t>
      </w:r>
      <w:proofErr w:type="spellEnd"/>
      <w:r w:rsidR="009928D0">
        <w:t xml:space="preserve">… dẫn đến </w:t>
      </w:r>
      <w:proofErr w:type="spellStart"/>
      <w:r w:rsidR="009928D0">
        <w:t>nhu</w:t>
      </w:r>
      <w:proofErr w:type="spellEnd"/>
      <w:r w:rsidR="009928D0">
        <w:t xml:space="preserve"> cầu </w:t>
      </w:r>
      <w:proofErr w:type="spellStart"/>
      <w:r w:rsidR="009928D0">
        <w:t>vốn</w:t>
      </w:r>
      <w:proofErr w:type="spellEnd"/>
      <w:r w:rsidR="009928D0">
        <w:t xml:space="preserve"> </w:t>
      </w:r>
      <w:proofErr w:type="spellStart"/>
      <w:r w:rsidR="009928D0">
        <w:t>tín</w:t>
      </w:r>
      <w:proofErr w:type="spellEnd"/>
      <w:r w:rsidR="009928D0">
        <w:t xml:space="preserve"> </w:t>
      </w:r>
      <w:proofErr w:type="spellStart"/>
      <w:r w:rsidR="009928D0">
        <w:t>dụng</w:t>
      </w:r>
      <w:proofErr w:type="spellEnd"/>
      <w:r w:rsidR="009928D0">
        <w:t xml:space="preserve"> </w:t>
      </w:r>
      <w:proofErr w:type="spellStart"/>
      <w:r w:rsidR="009928D0">
        <w:t>của</w:t>
      </w:r>
      <w:proofErr w:type="spellEnd"/>
      <w:r w:rsidR="009928D0">
        <w:t xml:space="preserve"> </w:t>
      </w:r>
      <w:proofErr w:type="spellStart"/>
      <w:r w:rsidR="009928D0">
        <w:t>doanh</w:t>
      </w:r>
      <w:proofErr w:type="spellEnd"/>
      <w:r w:rsidR="009928D0">
        <w:t xml:space="preserve"> nghiệp, cùng </w:t>
      </w:r>
      <w:proofErr w:type="spellStart"/>
      <w:r w:rsidR="009928D0">
        <w:t>với</w:t>
      </w:r>
      <w:proofErr w:type="spellEnd"/>
      <w:r w:rsidR="009928D0">
        <w:t xml:space="preserve"> </w:t>
      </w:r>
      <w:proofErr w:type="spellStart"/>
      <w:r w:rsidR="009928D0">
        <w:t>việc</w:t>
      </w:r>
      <w:proofErr w:type="spellEnd"/>
      <w:r w:rsidR="009928D0">
        <w:t xml:space="preserve"> chất </w:t>
      </w:r>
      <w:proofErr w:type="spellStart"/>
      <w:r w:rsidR="009928D0">
        <w:t>lượng</w:t>
      </w:r>
      <w:proofErr w:type="spellEnd"/>
      <w:r w:rsidR="009928D0">
        <w:t xml:space="preserve"> </w:t>
      </w:r>
      <w:proofErr w:type="spellStart"/>
      <w:r w:rsidR="009928D0">
        <w:t>tín</w:t>
      </w:r>
      <w:proofErr w:type="spellEnd"/>
      <w:r w:rsidR="009928D0">
        <w:t xml:space="preserve"> </w:t>
      </w:r>
      <w:proofErr w:type="spellStart"/>
      <w:r w:rsidR="009928D0">
        <w:t>dụng</w:t>
      </w:r>
      <w:proofErr w:type="spellEnd"/>
      <w:r w:rsidR="009928D0">
        <w:t xml:space="preserve"> </w:t>
      </w:r>
      <w:proofErr w:type="spellStart"/>
      <w:r w:rsidR="009928D0">
        <w:t>của</w:t>
      </w:r>
      <w:proofErr w:type="spellEnd"/>
      <w:r w:rsidR="009928D0">
        <w:t xml:space="preserve"> ngân hàng </w:t>
      </w:r>
      <w:proofErr w:type="spellStart"/>
      <w:r w:rsidR="009928D0">
        <w:t>sụt</w:t>
      </w:r>
      <w:proofErr w:type="spellEnd"/>
      <w:r w:rsidR="009928D0" w:rsidRPr="00F452C2">
        <w:rPr>
          <w:spacing w:val="-1"/>
        </w:rPr>
        <w:t xml:space="preserve"> </w:t>
      </w:r>
      <w:proofErr w:type="spellStart"/>
      <w:r w:rsidR="009928D0">
        <w:t>giảm</w:t>
      </w:r>
      <w:proofErr w:type="spellEnd"/>
      <w:r w:rsidR="009928D0">
        <w:t>.</w:t>
      </w:r>
    </w:p>
    <w:p w14:paraId="509F780B" w14:textId="01A3DE25" w:rsidR="009928D0" w:rsidRDefault="005262CF" w:rsidP="005262CF">
      <w:pPr>
        <w:pStyle w:val="ListParagraph"/>
        <w:tabs>
          <w:tab w:val="left" w:pos="786"/>
        </w:tabs>
        <w:spacing w:before="2"/>
        <w:ind w:left="0" w:firstLine="0"/>
      </w:pPr>
      <w:r>
        <w:tab/>
      </w:r>
      <w:proofErr w:type="spellStart"/>
      <w:r w:rsidR="009928D0">
        <w:t>Ảnh</w:t>
      </w:r>
      <w:proofErr w:type="spellEnd"/>
      <w:r w:rsidR="009928D0">
        <w:t xml:space="preserve"> </w:t>
      </w:r>
      <w:proofErr w:type="spellStart"/>
      <w:r w:rsidR="009928D0">
        <w:t>hưởng</w:t>
      </w:r>
      <w:proofErr w:type="spellEnd"/>
      <w:r w:rsidR="009928D0">
        <w:t xml:space="preserve"> </w:t>
      </w:r>
      <w:proofErr w:type="spellStart"/>
      <w:r w:rsidR="009928D0">
        <w:t>từ</w:t>
      </w:r>
      <w:proofErr w:type="spellEnd"/>
      <w:r w:rsidR="009928D0">
        <w:t xml:space="preserve"> </w:t>
      </w:r>
      <w:proofErr w:type="spellStart"/>
      <w:r w:rsidR="009928D0">
        <w:t>chính</w:t>
      </w:r>
      <w:proofErr w:type="spellEnd"/>
      <w:r w:rsidR="009928D0">
        <w:t xml:space="preserve"> sách </w:t>
      </w:r>
      <w:proofErr w:type="spellStart"/>
      <w:r w:rsidR="009928D0">
        <w:t>tiền</w:t>
      </w:r>
      <w:proofErr w:type="spellEnd"/>
      <w:r w:rsidR="009928D0">
        <w:t xml:space="preserve"> </w:t>
      </w:r>
      <w:proofErr w:type="spellStart"/>
      <w:r w:rsidR="009928D0">
        <w:t>tệ</w:t>
      </w:r>
      <w:proofErr w:type="spellEnd"/>
      <w:r w:rsidR="009928D0">
        <w:t xml:space="preserve"> (CSTT) </w:t>
      </w:r>
      <w:proofErr w:type="spellStart"/>
      <w:r w:rsidR="009928D0">
        <w:t>thắt</w:t>
      </w:r>
      <w:proofErr w:type="spellEnd"/>
      <w:r w:rsidR="009928D0">
        <w:t xml:space="preserve"> </w:t>
      </w:r>
      <w:proofErr w:type="spellStart"/>
      <w:r w:rsidR="009928D0">
        <w:t>chặ</w:t>
      </w:r>
      <w:r>
        <w:t>t</w:t>
      </w:r>
      <w:proofErr w:type="spellEnd"/>
      <w:r>
        <w:t xml:space="preserve"> </w:t>
      </w:r>
      <w:proofErr w:type="spellStart"/>
      <w:r>
        <w:t>của</w:t>
      </w:r>
      <w:proofErr w:type="spellEnd"/>
      <w:r>
        <w:t xml:space="preserve"> NHNN: Trong </w:t>
      </w:r>
      <w:proofErr w:type="spellStart"/>
      <w:r>
        <w:t>giai</w:t>
      </w:r>
      <w:proofErr w:type="spellEnd"/>
      <w:r>
        <w:t xml:space="preserve"> </w:t>
      </w:r>
      <w:proofErr w:type="spellStart"/>
      <w:r>
        <w:t>đoạn</w:t>
      </w:r>
      <w:proofErr w:type="spellEnd"/>
      <w:r>
        <w:t xml:space="preserve"> 2017-2021</w:t>
      </w:r>
      <w:r w:rsidR="009928D0">
        <w:t xml:space="preserve">, </w:t>
      </w:r>
      <w:proofErr w:type="spellStart"/>
      <w:r w:rsidR="009928D0">
        <w:t>nền</w:t>
      </w:r>
      <w:proofErr w:type="spellEnd"/>
      <w:r w:rsidR="009928D0">
        <w:t xml:space="preserve"> </w:t>
      </w:r>
      <w:proofErr w:type="spellStart"/>
      <w:r w:rsidR="009928D0">
        <w:t>kinh</w:t>
      </w:r>
      <w:proofErr w:type="spellEnd"/>
      <w:r w:rsidR="009928D0">
        <w:t xml:space="preserve"> tế </w:t>
      </w:r>
      <w:proofErr w:type="spellStart"/>
      <w:r w:rsidR="009928D0">
        <w:t>trong</w:t>
      </w:r>
      <w:proofErr w:type="spellEnd"/>
      <w:r w:rsidR="009928D0">
        <w:t xml:space="preserve"> nước </w:t>
      </w:r>
      <w:proofErr w:type="spellStart"/>
      <w:r w:rsidR="009928D0">
        <w:t>bộc</w:t>
      </w:r>
      <w:proofErr w:type="spellEnd"/>
      <w:r w:rsidR="009928D0">
        <w:t xml:space="preserve"> </w:t>
      </w:r>
      <w:proofErr w:type="spellStart"/>
      <w:r w:rsidR="009928D0">
        <w:t>lộ</w:t>
      </w:r>
      <w:proofErr w:type="spellEnd"/>
      <w:r w:rsidR="009928D0">
        <w:t xml:space="preserve"> </w:t>
      </w:r>
      <w:proofErr w:type="spellStart"/>
      <w:r w:rsidR="009928D0">
        <w:t>nhiều</w:t>
      </w:r>
      <w:proofErr w:type="spellEnd"/>
      <w:r w:rsidR="009928D0">
        <w:t xml:space="preserve"> </w:t>
      </w:r>
      <w:proofErr w:type="spellStart"/>
      <w:r w:rsidR="009928D0">
        <w:t>bất</w:t>
      </w:r>
      <w:proofErr w:type="spellEnd"/>
      <w:r w:rsidR="009928D0">
        <w:t xml:space="preserve"> ổn </w:t>
      </w:r>
      <w:proofErr w:type="spellStart"/>
      <w:r w:rsidR="009928D0">
        <w:t>vĩ</w:t>
      </w:r>
      <w:proofErr w:type="spellEnd"/>
      <w:r w:rsidR="009928D0">
        <w:t xml:space="preserve"> </w:t>
      </w:r>
      <w:proofErr w:type="spellStart"/>
      <w:r w:rsidR="009928D0">
        <w:t>mô</w:t>
      </w:r>
      <w:proofErr w:type="spellEnd"/>
      <w:r w:rsidR="009928D0">
        <w:t xml:space="preserve">, </w:t>
      </w:r>
      <w:proofErr w:type="spellStart"/>
      <w:r w:rsidR="009928D0">
        <w:t>lạm</w:t>
      </w:r>
      <w:proofErr w:type="spellEnd"/>
      <w:r w:rsidR="009928D0">
        <w:t xml:space="preserve"> phát tăng </w:t>
      </w:r>
      <w:proofErr w:type="spellStart"/>
      <w:r w:rsidR="009928D0">
        <w:t>cao</w:t>
      </w:r>
      <w:proofErr w:type="spellEnd"/>
      <w:r w:rsidR="009928D0">
        <w:t xml:space="preserve">, </w:t>
      </w:r>
      <w:proofErr w:type="spellStart"/>
      <w:r w:rsidR="009928D0">
        <w:t>kinh</w:t>
      </w:r>
      <w:proofErr w:type="spellEnd"/>
      <w:r w:rsidR="009928D0">
        <w:t xml:space="preserve"> tế tăng </w:t>
      </w:r>
      <w:proofErr w:type="spellStart"/>
      <w:r w:rsidR="009928D0">
        <w:t>trưởng</w:t>
      </w:r>
      <w:proofErr w:type="spellEnd"/>
      <w:r w:rsidR="009928D0">
        <w:t xml:space="preserve"> </w:t>
      </w:r>
      <w:proofErr w:type="spellStart"/>
      <w:r w:rsidR="009928D0">
        <w:t>chậm</w:t>
      </w:r>
      <w:proofErr w:type="spellEnd"/>
      <w:r w:rsidR="009928D0">
        <w:t xml:space="preserve"> </w:t>
      </w:r>
      <w:proofErr w:type="spellStart"/>
      <w:r w:rsidR="009928D0">
        <w:t>lại</w:t>
      </w:r>
      <w:proofErr w:type="spellEnd"/>
      <w:r w:rsidR="009928D0">
        <w:t xml:space="preserve">, </w:t>
      </w:r>
      <w:proofErr w:type="spellStart"/>
      <w:r w:rsidR="009928D0">
        <w:t>mặt</w:t>
      </w:r>
      <w:proofErr w:type="spellEnd"/>
      <w:r w:rsidR="009928D0">
        <w:t xml:space="preserve"> </w:t>
      </w:r>
      <w:proofErr w:type="spellStart"/>
      <w:r w:rsidR="009928D0">
        <w:t>bằng</w:t>
      </w:r>
      <w:proofErr w:type="spellEnd"/>
      <w:r w:rsidR="009928D0">
        <w:t xml:space="preserve"> </w:t>
      </w:r>
      <w:proofErr w:type="spellStart"/>
      <w:r w:rsidR="009928D0">
        <w:t>lãi</w:t>
      </w:r>
      <w:proofErr w:type="spellEnd"/>
      <w:r w:rsidR="009928D0">
        <w:t xml:space="preserve"> </w:t>
      </w:r>
      <w:proofErr w:type="spellStart"/>
      <w:r w:rsidR="009928D0">
        <w:t>suất</w:t>
      </w:r>
      <w:proofErr w:type="spellEnd"/>
      <w:r w:rsidR="009928D0">
        <w:t xml:space="preserve"> </w:t>
      </w:r>
      <w:proofErr w:type="spellStart"/>
      <w:r w:rsidR="009928D0">
        <w:t>cho</w:t>
      </w:r>
      <w:proofErr w:type="spellEnd"/>
      <w:r w:rsidR="009928D0">
        <w:t xml:space="preserve"> </w:t>
      </w:r>
      <w:proofErr w:type="spellStart"/>
      <w:r w:rsidR="009928D0">
        <w:t>vay</w:t>
      </w:r>
      <w:proofErr w:type="spellEnd"/>
      <w:r w:rsidR="009928D0">
        <w:t xml:space="preserve"> ở </w:t>
      </w:r>
      <w:proofErr w:type="spellStart"/>
      <w:r w:rsidR="009928D0">
        <w:t>mức</w:t>
      </w:r>
      <w:proofErr w:type="spellEnd"/>
      <w:r w:rsidR="009928D0">
        <w:t xml:space="preserve"> </w:t>
      </w:r>
      <w:proofErr w:type="spellStart"/>
      <w:r w:rsidR="009928D0">
        <w:t>cao</w:t>
      </w:r>
      <w:proofErr w:type="spellEnd"/>
      <w:r w:rsidR="009928D0">
        <w:t xml:space="preserve">, </w:t>
      </w:r>
      <w:proofErr w:type="spellStart"/>
      <w:r w:rsidR="009928D0">
        <w:t>tỷ</w:t>
      </w:r>
      <w:proofErr w:type="spellEnd"/>
      <w:r w:rsidR="009928D0">
        <w:t xml:space="preserve"> giá </w:t>
      </w:r>
      <w:proofErr w:type="spellStart"/>
      <w:r w:rsidR="009928D0">
        <w:t>biến</w:t>
      </w:r>
      <w:proofErr w:type="spellEnd"/>
      <w:r w:rsidR="009928D0">
        <w:t xml:space="preserve"> động </w:t>
      </w:r>
      <w:proofErr w:type="spellStart"/>
      <w:r w:rsidR="009928D0">
        <w:t>và</w:t>
      </w:r>
      <w:proofErr w:type="spellEnd"/>
      <w:r w:rsidR="009928D0">
        <w:t xml:space="preserve"> </w:t>
      </w:r>
      <w:proofErr w:type="spellStart"/>
      <w:r w:rsidR="009928D0">
        <w:t>chịu</w:t>
      </w:r>
      <w:proofErr w:type="spellEnd"/>
      <w:r w:rsidR="009928D0">
        <w:t xml:space="preserve"> </w:t>
      </w:r>
      <w:proofErr w:type="spellStart"/>
      <w:r w:rsidR="009928D0">
        <w:t>nhiều</w:t>
      </w:r>
      <w:proofErr w:type="spellEnd"/>
      <w:r w:rsidR="009928D0">
        <w:t xml:space="preserve"> </w:t>
      </w:r>
      <w:proofErr w:type="spellStart"/>
      <w:r w:rsidR="009928D0">
        <w:t>sức</w:t>
      </w:r>
      <w:proofErr w:type="spellEnd"/>
      <w:r w:rsidR="009928D0">
        <w:t xml:space="preserve"> </w:t>
      </w:r>
      <w:proofErr w:type="spellStart"/>
      <w:r w:rsidR="009928D0">
        <w:t>ép</w:t>
      </w:r>
      <w:proofErr w:type="spellEnd"/>
      <w:r w:rsidR="009928D0">
        <w:t xml:space="preserve">, dự </w:t>
      </w:r>
      <w:proofErr w:type="spellStart"/>
      <w:r w:rsidR="009928D0">
        <w:t>trữ</w:t>
      </w:r>
      <w:proofErr w:type="spellEnd"/>
      <w:r w:rsidR="009928D0">
        <w:t xml:space="preserve"> </w:t>
      </w:r>
      <w:proofErr w:type="spellStart"/>
      <w:r w:rsidR="009928D0">
        <w:t>ngoại</w:t>
      </w:r>
      <w:proofErr w:type="spellEnd"/>
      <w:r w:rsidR="009928D0">
        <w:t xml:space="preserve"> </w:t>
      </w:r>
      <w:proofErr w:type="spellStart"/>
      <w:r w:rsidR="009928D0">
        <w:t>hối</w:t>
      </w:r>
      <w:proofErr w:type="spellEnd"/>
      <w:r w:rsidR="009928D0">
        <w:t xml:space="preserve"> nhà nước ở </w:t>
      </w:r>
      <w:proofErr w:type="spellStart"/>
      <w:r w:rsidR="009928D0">
        <w:t>mức</w:t>
      </w:r>
      <w:proofErr w:type="spellEnd"/>
      <w:r w:rsidR="009928D0">
        <w:t xml:space="preserve"> </w:t>
      </w:r>
      <w:proofErr w:type="spellStart"/>
      <w:r w:rsidR="009928D0">
        <w:t>thấp</w:t>
      </w:r>
      <w:proofErr w:type="spellEnd"/>
      <w:r w:rsidR="009928D0">
        <w:t xml:space="preserve">, </w:t>
      </w:r>
      <w:proofErr w:type="spellStart"/>
      <w:r w:rsidR="009928D0">
        <w:t>nhiều</w:t>
      </w:r>
      <w:proofErr w:type="spellEnd"/>
      <w:r w:rsidR="009928D0">
        <w:t xml:space="preserve"> TCTD gặp</w:t>
      </w:r>
      <w:r w:rsidR="009928D0">
        <w:rPr>
          <w:spacing w:val="-6"/>
        </w:rPr>
        <w:t xml:space="preserve"> </w:t>
      </w:r>
      <w:proofErr w:type="spellStart"/>
      <w:r w:rsidR="009928D0">
        <w:t>khó</w:t>
      </w:r>
      <w:proofErr w:type="spellEnd"/>
      <w:r w:rsidR="009928D0">
        <w:rPr>
          <w:spacing w:val="-5"/>
        </w:rPr>
        <w:t xml:space="preserve"> </w:t>
      </w:r>
      <w:proofErr w:type="spellStart"/>
      <w:r w:rsidR="009928D0">
        <w:t>khăn</w:t>
      </w:r>
      <w:proofErr w:type="spellEnd"/>
      <w:r w:rsidR="009928D0">
        <w:rPr>
          <w:spacing w:val="-5"/>
        </w:rPr>
        <w:t xml:space="preserve"> </w:t>
      </w:r>
      <w:r w:rsidR="009928D0">
        <w:t>về</w:t>
      </w:r>
      <w:r w:rsidR="009928D0">
        <w:rPr>
          <w:spacing w:val="-5"/>
        </w:rPr>
        <w:t xml:space="preserve"> </w:t>
      </w:r>
      <w:proofErr w:type="spellStart"/>
      <w:r w:rsidR="009928D0">
        <w:t>thanh</w:t>
      </w:r>
      <w:proofErr w:type="spellEnd"/>
      <w:r w:rsidR="009928D0">
        <w:rPr>
          <w:spacing w:val="-3"/>
        </w:rPr>
        <w:t xml:space="preserve"> </w:t>
      </w:r>
      <w:proofErr w:type="spellStart"/>
      <w:r w:rsidR="009928D0">
        <w:t>khoản</w:t>
      </w:r>
      <w:proofErr w:type="spellEnd"/>
      <w:r w:rsidR="009928D0">
        <w:t>,</w:t>
      </w:r>
      <w:r w:rsidR="009928D0">
        <w:rPr>
          <w:spacing w:val="-5"/>
        </w:rPr>
        <w:t xml:space="preserve"> </w:t>
      </w:r>
      <w:r w:rsidR="009928D0">
        <w:t>quản</w:t>
      </w:r>
      <w:r w:rsidR="009928D0">
        <w:rPr>
          <w:spacing w:val="-5"/>
        </w:rPr>
        <w:t xml:space="preserve"> </w:t>
      </w:r>
      <w:proofErr w:type="spellStart"/>
      <w:r w:rsidR="009928D0">
        <w:t>trị</w:t>
      </w:r>
      <w:proofErr w:type="spellEnd"/>
      <w:r w:rsidR="009928D0">
        <w:t xml:space="preserve"> </w:t>
      </w:r>
      <w:proofErr w:type="spellStart"/>
      <w:r w:rsidR="009928D0">
        <w:t>yếu</w:t>
      </w:r>
      <w:proofErr w:type="spellEnd"/>
      <w:r w:rsidR="009928D0">
        <w:rPr>
          <w:spacing w:val="-5"/>
        </w:rPr>
        <w:t xml:space="preserve"> </w:t>
      </w:r>
      <w:proofErr w:type="spellStart"/>
      <w:r w:rsidR="009928D0">
        <w:t>kém</w:t>
      </w:r>
      <w:proofErr w:type="spellEnd"/>
      <w:r w:rsidR="009928D0">
        <w:t>,</w:t>
      </w:r>
      <w:r w:rsidR="009928D0">
        <w:rPr>
          <w:spacing w:val="-5"/>
        </w:rPr>
        <w:t xml:space="preserve"> </w:t>
      </w:r>
      <w:proofErr w:type="spellStart"/>
      <w:r w:rsidR="009928D0">
        <w:t>nợ</w:t>
      </w:r>
      <w:proofErr w:type="spellEnd"/>
      <w:r w:rsidR="009928D0">
        <w:rPr>
          <w:spacing w:val="-5"/>
        </w:rPr>
        <w:t xml:space="preserve"> </w:t>
      </w:r>
      <w:proofErr w:type="spellStart"/>
      <w:r w:rsidR="009928D0">
        <w:t>xấu</w:t>
      </w:r>
      <w:proofErr w:type="spellEnd"/>
      <w:r w:rsidR="009928D0">
        <w:rPr>
          <w:spacing w:val="-5"/>
        </w:rPr>
        <w:t xml:space="preserve"> </w:t>
      </w:r>
      <w:proofErr w:type="spellStart"/>
      <w:r w:rsidR="009928D0">
        <w:t>gia</w:t>
      </w:r>
      <w:proofErr w:type="spellEnd"/>
      <w:r w:rsidR="009928D0">
        <w:rPr>
          <w:spacing w:val="-5"/>
        </w:rPr>
        <w:t xml:space="preserve"> </w:t>
      </w:r>
      <w:r w:rsidR="009928D0">
        <w:t>tăng</w:t>
      </w:r>
      <w:r w:rsidR="009928D0">
        <w:rPr>
          <w:spacing w:val="-4"/>
        </w:rPr>
        <w:t xml:space="preserve"> </w:t>
      </w:r>
      <w:r w:rsidR="009928D0">
        <w:t>ở</w:t>
      </w:r>
      <w:r w:rsidR="009928D0">
        <w:rPr>
          <w:spacing w:val="-5"/>
        </w:rPr>
        <w:t xml:space="preserve"> </w:t>
      </w:r>
      <w:proofErr w:type="spellStart"/>
      <w:r w:rsidR="009928D0">
        <w:t>mức</w:t>
      </w:r>
      <w:proofErr w:type="spellEnd"/>
      <w:r w:rsidR="009928D0">
        <w:rPr>
          <w:spacing w:val="-5"/>
        </w:rPr>
        <w:t xml:space="preserve"> </w:t>
      </w:r>
      <w:proofErr w:type="spellStart"/>
      <w:r w:rsidR="009928D0">
        <w:t>báo</w:t>
      </w:r>
      <w:proofErr w:type="spellEnd"/>
      <w:r w:rsidR="009928D0">
        <w:rPr>
          <w:spacing w:val="-5"/>
        </w:rPr>
        <w:t xml:space="preserve"> </w:t>
      </w:r>
      <w:r w:rsidR="009928D0">
        <w:t xml:space="preserve">động, an toàn </w:t>
      </w:r>
      <w:proofErr w:type="spellStart"/>
      <w:r w:rsidR="009928D0">
        <w:t>hệ</w:t>
      </w:r>
      <w:proofErr w:type="spellEnd"/>
      <w:r w:rsidR="009928D0">
        <w:t xml:space="preserve"> thống </w:t>
      </w:r>
      <w:proofErr w:type="spellStart"/>
      <w:r w:rsidR="009928D0">
        <w:t>đáng</w:t>
      </w:r>
      <w:proofErr w:type="spellEnd"/>
      <w:r w:rsidR="009928D0">
        <w:t xml:space="preserve"> lo ngại, </w:t>
      </w:r>
      <w:proofErr w:type="spellStart"/>
      <w:r w:rsidR="009928D0">
        <w:rPr>
          <w:spacing w:val="2"/>
        </w:rPr>
        <w:t>kỷ</w:t>
      </w:r>
      <w:proofErr w:type="spellEnd"/>
      <w:r w:rsidR="009928D0">
        <w:rPr>
          <w:spacing w:val="2"/>
        </w:rPr>
        <w:t xml:space="preserve"> </w:t>
      </w:r>
      <w:proofErr w:type="spellStart"/>
      <w:r w:rsidR="009928D0">
        <w:t>luật</w:t>
      </w:r>
      <w:proofErr w:type="spellEnd"/>
      <w:r w:rsidR="009928D0">
        <w:t xml:space="preserve"> - </w:t>
      </w:r>
      <w:proofErr w:type="spellStart"/>
      <w:r w:rsidR="009928D0">
        <w:t>kỷ</w:t>
      </w:r>
      <w:proofErr w:type="spellEnd"/>
      <w:r w:rsidR="009928D0">
        <w:t xml:space="preserve"> </w:t>
      </w:r>
      <w:proofErr w:type="spellStart"/>
      <w:r w:rsidR="009928D0">
        <w:t>cương</w:t>
      </w:r>
      <w:proofErr w:type="spellEnd"/>
      <w:r w:rsidR="009928D0">
        <w:t xml:space="preserve"> </w:t>
      </w:r>
      <w:proofErr w:type="spellStart"/>
      <w:r w:rsidR="009928D0">
        <w:t>thị</w:t>
      </w:r>
      <w:proofErr w:type="spellEnd"/>
      <w:r w:rsidR="009928D0">
        <w:t xml:space="preserve"> trường </w:t>
      </w:r>
      <w:proofErr w:type="spellStart"/>
      <w:r w:rsidR="009928D0">
        <w:t>tiền</w:t>
      </w:r>
      <w:proofErr w:type="spellEnd"/>
      <w:r w:rsidR="009928D0">
        <w:t xml:space="preserve"> </w:t>
      </w:r>
      <w:proofErr w:type="spellStart"/>
      <w:r w:rsidR="009928D0">
        <w:t>tệ</w:t>
      </w:r>
      <w:proofErr w:type="spellEnd"/>
      <w:r w:rsidR="009928D0">
        <w:t xml:space="preserve"> bị phá </w:t>
      </w:r>
      <w:proofErr w:type="spellStart"/>
      <w:r w:rsidR="009928D0">
        <w:t>vỡ</w:t>
      </w:r>
      <w:proofErr w:type="spellEnd"/>
      <w:r w:rsidR="009928D0">
        <w:t xml:space="preserve">. </w:t>
      </w:r>
      <w:proofErr w:type="spellStart"/>
      <w:r w:rsidR="009928D0">
        <w:t>Để</w:t>
      </w:r>
      <w:proofErr w:type="spellEnd"/>
      <w:r w:rsidR="009928D0">
        <w:t xml:space="preserve"> </w:t>
      </w:r>
      <w:proofErr w:type="spellStart"/>
      <w:r w:rsidR="009928D0">
        <w:t>vượt</w:t>
      </w:r>
      <w:proofErr w:type="spellEnd"/>
      <w:r w:rsidR="009928D0">
        <w:t xml:space="preserve"> qua tình </w:t>
      </w:r>
      <w:proofErr w:type="spellStart"/>
      <w:r w:rsidR="009928D0">
        <w:t>thế</w:t>
      </w:r>
      <w:proofErr w:type="spellEnd"/>
      <w:r w:rsidR="009928D0">
        <w:t xml:space="preserve"> </w:t>
      </w:r>
      <w:proofErr w:type="spellStart"/>
      <w:r w:rsidR="009928D0">
        <w:t>khó</w:t>
      </w:r>
      <w:proofErr w:type="spellEnd"/>
      <w:r w:rsidR="009928D0">
        <w:t xml:space="preserve"> </w:t>
      </w:r>
      <w:proofErr w:type="spellStart"/>
      <w:r w:rsidR="009928D0">
        <w:t>khăn</w:t>
      </w:r>
      <w:proofErr w:type="spellEnd"/>
      <w:r w:rsidR="009928D0">
        <w:t xml:space="preserve">, NHNN đã </w:t>
      </w:r>
      <w:proofErr w:type="spellStart"/>
      <w:r w:rsidR="009928D0">
        <w:t>điều</w:t>
      </w:r>
      <w:proofErr w:type="spellEnd"/>
      <w:r w:rsidR="009928D0">
        <w:t xml:space="preserve"> </w:t>
      </w:r>
      <w:proofErr w:type="spellStart"/>
      <w:r w:rsidR="009928D0">
        <w:t>hành</w:t>
      </w:r>
      <w:proofErr w:type="spellEnd"/>
      <w:r w:rsidR="009928D0">
        <w:t xml:space="preserve"> CSTT </w:t>
      </w:r>
      <w:proofErr w:type="spellStart"/>
      <w:r w:rsidR="009928D0">
        <w:t>theo</w:t>
      </w:r>
      <w:proofErr w:type="spellEnd"/>
      <w:r w:rsidR="009928D0">
        <w:t xml:space="preserve"> </w:t>
      </w:r>
      <w:proofErr w:type="spellStart"/>
      <w:r w:rsidR="009928D0">
        <w:t>hướng</w:t>
      </w:r>
      <w:proofErr w:type="spellEnd"/>
      <w:r w:rsidR="009928D0">
        <w:t xml:space="preserve"> chủ động, chuyển</w:t>
      </w:r>
      <w:r w:rsidR="009928D0">
        <w:rPr>
          <w:spacing w:val="-5"/>
        </w:rPr>
        <w:t xml:space="preserve"> </w:t>
      </w:r>
      <w:proofErr w:type="spellStart"/>
      <w:r w:rsidR="009928D0">
        <w:t>từ</w:t>
      </w:r>
      <w:proofErr w:type="spellEnd"/>
      <w:r w:rsidR="009928D0">
        <w:rPr>
          <w:spacing w:val="-3"/>
        </w:rPr>
        <w:t xml:space="preserve"> </w:t>
      </w:r>
      <w:r w:rsidR="009928D0">
        <w:t>cơ</w:t>
      </w:r>
      <w:r w:rsidR="009928D0">
        <w:rPr>
          <w:spacing w:val="-4"/>
        </w:rPr>
        <w:t xml:space="preserve"> </w:t>
      </w:r>
      <w:proofErr w:type="spellStart"/>
      <w:r w:rsidR="009928D0">
        <w:t>chế</w:t>
      </w:r>
      <w:proofErr w:type="spellEnd"/>
      <w:r w:rsidR="009928D0">
        <w:rPr>
          <w:spacing w:val="-4"/>
        </w:rPr>
        <w:t xml:space="preserve"> </w:t>
      </w:r>
      <w:proofErr w:type="spellStart"/>
      <w:r w:rsidR="009928D0">
        <w:t>điều</w:t>
      </w:r>
      <w:proofErr w:type="spellEnd"/>
      <w:r w:rsidR="009928D0">
        <w:rPr>
          <w:spacing w:val="-5"/>
        </w:rPr>
        <w:t xml:space="preserve"> </w:t>
      </w:r>
      <w:proofErr w:type="spellStart"/>
      <w:r w:rsidR="009928D0">
        <w:t>tiết</w:t>
      </w:r>
      <w:proofErr w:type="spellEnd"/>
      <w:r w:rsidR="009928D0">
        <w:rPr>
          <w:spacing w:val="-4"/>
        </w:rPr>
        <w:t xml:space="preserve"> </w:t>
      </w:r>
      <w:proofErr w:type="spellStart"/>
      <w:r w:rsidR="009928D0">
        <w:t>theo</w:t>
      </w:r>
      <w:proofErr w:type="spellEnd"/>
      <w:r w:rsidR="009928D0">
        <w:rPr>
          <w:spacing w:val="-4"/>
        </w:rPr>
        <w:t xml:space="preserve"> </w:t>
      </w:r>
      <w:proofErr w:type="spellStart"/>
      <w:r w:rsidR="009928D0">
        <w:t>khối</w:t>
      </w:r>
      <w:proofErr w:type="spellEnd"/>
      <w:r w:rsidR="009928D0">
        <w:rPr>
          <w:spacing w:val="-4"/>
        </w:rPr>
        <w:t xml:space="preserve"> </w:t>
      </w:r>
      <w:proofErr w:type="spellStart"/>
      <w:r w:rsidR="009928D0">
        <w:t>lượng</w:t>
      </w:r>
      <w:proofErr w:type="spellEnd"/>
      <w:r w:rsidR="009928D0">
        <w:rPr>
          <w:spacing w:val="-4"/>
        </w:rPr>
        <w:t xml:space="preserve"> </w:t>
      </w:r>
      <w:r w:rsidR="009928D0">
        <w:t>sang</w:t>
      </w:r>
      <w:r w:rsidR="009928D0">
        <w:rPr>
          <w:spacing w:val="-5"/>
        </w:rPr>
        <w:t xml:space="preserve"> </w:t>
      </w:r>
      <w:proofErr w:type="spellStart"/>
      <w:r w:rsidR="009928D0">
        <w:t>điều</w:t>
      </w:r>
      <w:proofErr w:type="spellEnd"/>
      <w:r w:rsidR="009928D0">
        <w:rPr>
          <w:spacing w:val="-4"/>
        </w:rPr>
        <w:t xml:space="preserve"> </w:t>
      </w:r>
      <w:proofErr w:type="spellStart"/>
      <w:r w:rsidR="009928D0">
        <w:t>hành</w:t>
      </w:r>
      <w:proofErr w:type="spellEnd"/>
      <w:r w:rsidR="009928D0">
        <w:rPr>
          <w:spacing w:val="-4"/>
        </w:rPr>
        <w:t xml:space="preserve"> </w:t>
      </w:r>
      <w:proofErr w:type="spellStart"/>
      <w:r w:rsidR="009928D0">
        <w:t>theo</w:t>
      </w:r>
      <w:proofErr w:type="spellEnd"/>
      <w:r w:rsidR="009928D0">
        <w:rPr>
          <w:spacing w:val="-4"/>
        </w:rPr>
        <w:t xml:space="preserve"> </w:t>
      </w:r>
      <w:proofErr w:type="spellStart"/>
      <w:r w:rsidR="009928D0">
        <w:t>lãi</w:t>
      </w:r>
      <w:proofErr w:type="spellEnd"/>
      <w:r w:rsidR="009928D0">
        <w:rPr>
          <w:spacing w:val="-4"/>
        </w:rPr>
        <w:t xml:space="preserve"> </w:t>
      </w:r>
      <w:proofErr w:type="spellStart"/>
      <w:r w:rsidR="009928D0">
        <w:t>suất</w:t>
      </w:r>
      <w:proofErr w:type="spellEnd"/>
      <w:r w:rsidR="009928D0">
        <w:t>,</w:t>
      </w:r>
      <w:r w:rsidR="009928D0">
        <w:rPr>
          <w:spacing w:val="-5"/>
        </w:rPr>
        <w:t xml:space="preserve"> </w:t>
      </w:r>
      <w:r w:rsidR="009928D0">
        <w:t>đồng</w:t>
      </w:r>
      <w:r w:rsidR="009928D0">
        <w:rPr>
          <w:spacing w:val="-4"/>
        </w:rPr>
        <w:t xml:space="preserve"> </w:t>
      </w:r>
      <w:r w:rsidR="009928D0">
        <w:t xml:space="preserve">thời </w:t>
      </w:r>
      <w:proofErr w:type="spellStart"/>
      <w:r w:rsidR="009928D0">
        <w:t>thực</w:t>
      </w:r>
      <w:proofErr w:type="spellEnd"/>
      <w:r w:rsidR="009928D0">
        <w:rPr>
          <w:spacing w:val="-14"/>
        </w:rPr>
        <w:t xml:space="preserve"> </w:t>
      </w:r>
      <w:r w:rsidR="009928D0">
        <w:t>hiện</w:t>
      </w:r>
      <w:r w:rsidR="009928D0">
        <w:rPr>
          <w:spacing w:val="-14"/>
        </w:rPr>
        <w:t xml:space="preserve"> </w:t>
      </w:r>
      <w:r w:rsidR="009928D0">
        <w:t>công</w:t>
      </w:r>
      <w:r w:rsidR="009928D0">
        <w:rPr>
          <w:spacing w:val="-13"/>
        </w:rPr>
        <w:t xml:space="preserve"> </w:t>
      </w:r>
      <w:r w:rsidR="009928D0">
        <w:t>cuộc</w:t>
      </w:r>
      <w:r w:rsidR="009928D0">
        <w:rPr>
          <w:spacing w:val="-14"/>
        </w:rPr>
        <w:t xml:space="preserve"> </w:t>
      </w:r>
      <w:proofErr w:type="spellStart"/>
      <w:r w:rsidR="009928D0">
        <w:t>tái</w:t>
      </w:r>
      <w:proofErr w:type="spellEnd"/>
      <w:r w:rsidR="009928D0">
        <w:rPr>
          <w:spacing w:val="-8"/>
        </w:rPr>
        <w:t xml:space="preserve"> </w:t>
      </w:r>
      <w:r w:rsidR="009928D0">
        <w:t>cơ</w:t>
      </w:r>
      <w:r w:rsidR="009928D0">
        <w:rPr>
          <w:spacing w:val="-14"/>
        </w:rPr>
        <w:t xml:space="preserve"> </w:t>
      </w:r>
      <w:proofErr w:type="spellStart"/>
      <w:r w:rsidR="009928D0">
        <w:t>cấu</w:t>
      </w:r>
      <w:proofErr w:type="spellEnd"/>
      <w:r w:rsidR="009928D0">
        <w:rPr>
          <w:spacing w:val="-10"/>
        </w:rPr>
        <w:t xml:space="preserve"> </w:t>
      </w:r>
      <w:proofErr w:type="spellStart"/>
      <w:r w:rsidR="009928D0">
        <w:t>hệ</w:t>
      </w:r>
      <w:proofErr w:type="spellEnd"/>
      <w:r w:rsidR="009928D0">
        <w:rPr>
          <w:spacing w:val="-14"/>
        </w:rPr>
        <w:t xml:space="preserve"> </w:t>
      </w:r>
      <w:r w:rsidR="009928D0">
        <w:t>thống</w:t>
      </w:r>
      <w:r w:rsidR="009928D0">
        <w:rPr>
          <w:spacing w:val="-14"/>
        </w:rPr>
        <w:t xml:space="preserve"> </w:t>
      </w:r>
      <w:r w:rsidR="009928D0">
        <w:t>ngân</w:t>
      </w:r>
      <w:r w:rsidR="009928D0">
        <w:rPr>
          <w:spacing w:val="-13"/>
        </w:rPr>
        <w:t xml:space="preserve"> </w:t>
      </w:r>
      <w:r w:rsidR="009928D0">
        <w:t>hàng</w:t>
      </w:r>
      <w:r w:rsidR="009928D0">
        <w:rPr>
          <w:spacing w:val="-14"/>
        </w:rPr>
        <w:t xml:space="preserve"> </w:t>
      </w:r>
      <w:proofErr w:type="spellStart"/>
      <w:r w:rsidR="009928D0">
        <w:t>nhằm</w:t>
      </w:r>
      <w:proofErr w:type="spellEnd"/>
      <w:r w:rsidR="009928D0">
        <w:rPr>
          <w:spacing w:val="-13"/>
        </w:rPr>
        <w:t xml:space="preserve"> </w:t>
      </w:r>
      <w:proofErr w:type="spellStart"/>
      <w:r w:rsidR="009928D0">
        <w:t>lành</w:t>
      </w:r>
      <w:proofErr w:type="spellEnd"/>
      <w:r w:rsidR="009928D0">
        <w:rPr>
          <w:spacing w:val="-9"/>
        </w:rPr>
        <w:t xml:space="preserve"> </w:t>
      </w:r>
      <w:proofErr w:type="spellStart"/>
      <w:r w:rsidR="009928D0">
        <w:t>mạnh</w:t>
      </w:r>
      <w:proofErr w:type="spellEnd"/>
      <w:r w:rsidR="009928D0">
        <w:rPr>
          <w:spacing w:val="-11"/>
        </w:rPr>
        <w:t xml:space="preserve"> </w:t>
      </w:r>
      <w:r w:rsidR="009928D0">
        <w:t>hóa</w:t>
      </w:r>
      <w:r w:rsidR="009928D0">
        <w:rPr>
          <w:spacing w:val="-14"/>
        </w:rPr>
        <w:t xml:space="preserve"> </w:t>
      </w:r>
      <w:r w:rsidR="009928D0">
        <w:t>hoạt</w:t>
      </w:r>
      <w:r w:rsidR="009928D0">
        <w:rPr>
          <w:spacing w:val="-13"/>
        </w:rPr>
        <w:t xml:space="preserve"> </w:t>
      </w:r>
      <w:r w:rsidR="009928D0">
        <w:t xml:space="preserve">động </w:t>
      </w:r>
      <w:proofErr w:type="spellStart"/>
      <w:r w:rsidR="009928D0">
        <w:t>và</w:t>
      </w:r>
      <w:proofErr w:type="spellEnd"/>
      <w:r w:rsidR="009928D0">
        <w:t xml:space="preserve"> </w:t>
      </w:r>
      <w:proofErr w:type="spellStart"/>
      <w:r w:rsidR="009928D0">
        <w:t>tài</w:t>
      </w:r>
      <w:proofErr w:type="spellEnd"/>
      <w:r w:rsidR="009928D0">
        <w:t xml:space="preserve"> </w:t>
      </w:r>
      <w:proofErr w:type="spellStart"/>
      <w:r w:rsidR="009928D0">
        <w:t>chính</w:t>
      </w:r>
      <w:proofErr w:type="spellEnd"/>
      <w:r w:rsidR="009928D0">
        <w:t xml:space="preserve"> </w:t>
      </w:r>
      <w:proofErr w:type="spellStart"/>
      <w:r w:rsidR="009928D0">
        <w:t>của</w:t>
      </w:r>
      <w:proofErr w:type="spellEnd"/>
      <w:r w:rsidR="009928D0">
        <w:t xml:space="preserve"> </w:t>
      </w:r>
      <w:proofErr w:type="spellStart"/>
      <w:r w:rsidR="009928D0">
        <w:t>các</w:t>
      </w:r>
      <w:proofErr w:type="spellEnd"/>
      <w:r w:rsidR="009928D0">
        <w:t xml:space="preserve"> NHTM. </w:t>
      </w:r>
      <w:proofErr w:type="spellStart"/>
      <w:r w:rsidR="009928D0">
        <w:t>Điều</w:t>
      </w:r>
      <w:proofErr w:type="spellEnd"/>
      <w:r w:rsidR="009928D0">
        <w:t xml:space="preserve"> </w:t>
      </w:r>
      <w:proofErr w:type="spellStart"/>
      <w:r w:rsidR="009928D0">
        <w:t>này</w:t>
      </w:r>
      <w:proofErr w:type="spellEnd"/>
      <w:r w:rsidR="009928D0">
        <w:t xml:space="preserve"> </w:t>
      </w:r>
      <w:proofErr w:type="spellStart"/>
      <w:r w:rsidR="009928D0">
        <w:t>ít</w:t>
      </w:r>
      <w:proofErr w:type="spellEnd"/>
      <w:r w:rsidR="009928D0">
        <w:t xml:space="preserve"> </w:t>
      </w:r>
      <w:proofErr w:type="spellStart"/>
      <w:r w:rsidR="009928D0">
        <w:t>nhiều</w:t>
      </w:r>
      <w:proofErr w:type="spellEnd"/>
      <w:r w:rsidR="009928D0">
        <w:t xml:space="preserve"> cũng đã </w:t>
      </w:r>
      <w:proofErr w:type="spellStart"/>
      <w:r w:rsidR="009928D0">
        <w:t>ảnh</w:t>
      </w:r>
      <w:proofErr w:type="spellEnd"/>
      <w:r w:rsidR="009928D0">
        <w:t xml:space="preserve"> </w:t>
      </w:r>
      <w:proofErr w:type="spellStart"/>
      <w:r w:rsidR="009928D0">
        <w:t>hưởng</w:t>
      </w:r>
      <w:proofErr w:type="spellEnd"/>
      <w:r w:rsidR="009928D0">
        <w:t xml:space="preserve"> đến </w:t>
      </w:r>
      <w:proofErr w:type="spellStart"/>
      <w:r w:rsidR="009928D0">
        <w:t>việc</w:t>
      </w:r>
      <w:proofErr w:type="spellEnd"/>
      <w:r w:rsidR="009928D0">
        <w:t xml:space="preserve"> </w:t>
      </w:r>
      <w:proofErr w:type="spellStart"/>
      <w:r w:rsidR="009928D0">
        <w:t>mở</w:t>
      </w:r>
      <w:proofErr w:type="spellEnd"/>
      <w:r w:rsidR="009928D0">
        <w:t xml:space="preserve"> </w:t>
      </w:r>
      <w:proofErr w:type="spellStart"/>
      <w:r w:rsidR="009928D0">
        <w:t>rộng</w:t>
      </w:r>
      <w:proofErr w:type="spellEnd"/>
      <w:r w:rsidR="009928D0">
        <w:t xml:space="preserve"> </w:t>
      </w:r>
      <w:proofErr w:type="spellStart"/>
      <w:r w:rsidR="009928D0">
        <w:t>quy</w:t>
      </w:r>
      <w:proofErr w:type="spellEnd"/>
      <w:r w:rsidR="009928D0">
        <w:t xml:space="preserve"> </w:t>
      </w:r>
      <w:proofErr w:type="spellStart"/>
      <w:r w:rsidR="009928D0">
        <w:t>mô</w:t>
      </w:r>
      <w:proofErr w:type="spellEnd"/>
      <w:r w:rsidR="009928D0">
        <w:t xml:space="preserve"> hoạt động </w:t>
      </w:r>
      <w:proofErr w:type="spellStart"/>
      <w:r w:rsidR="009928D0">
        <w:t>kinh</w:t>
      </w:r>
      <w:proofErr w:type="spellEnd"/>
      <w:r w:rsidR="009928D0">
        <w:t xml:space="preserve"> </w:t>
      </w:r>
      <w:proofErr w:type="spellStart"/>
      <w:r w:rsidR="009928D0">
        <w:t>doanh</w:t>
      </w:r>
      <w:proofErr w:type="spellEnd"/>
      <w:r w:rsidR="009928D0">
        <w:t xml:space="preserve"> </w:t>
      </w:r>
      <w:proofErr w:type="spellStart"/>
      <w:r w:rsidR="009928D0">
        <w:t>của</w:t>
      </w:r>
      <w:proofErr w:type="spellEnd"/>
      <w:r w:rsidR="009928D0">
        <w:t xml:space="preserve"> </w:t>
      </w:r>
      <w:proofErr w:type="spellStart"/>
      <w:r w:rsidR="009928D0">
        <w:t>các</w:t>
      </w:r>
      <w:proofErr w:type="spellEnd"/>
      <w:r w:rsidR="009928D0">
        <w:t xml:space="preserve"> </w:t>
      </w:r>
      <w:proofErr w:type="spellStart"/>
      <w:r w:rsidR="009928D0">
        <w:t>đơn</w:t>
      </w:r>
      <w:proofErr w:type="spellEnd"/>
      <w:r w:rsidR="009928D0">
        <w:t xml:space="preserve"> vị </w:t>
      </w:r>
      <w:proofErr w:type="spellStart"/>
      <w:r w:rsidR="009928D0">
        <w:t>kinh</w:t>
      </w:r>
      <w:proofErr w:type="spellEnd"/>
      <w:r w:rsidR="009928D0">
        <w:rPr>
          <w:spacing w:val="-10"/>
        </w:rPr>
        <w:t xml:space="preserve"> </w:t>
      </w:r>
      <w:r w:rsidR="009928D0">
        <w:t>tế.</w:t>
      </w:r>
    </w:p>
    <w:p w14:paraId="10CD2C38" w14:textId="52C26BFA" w:rsidR="009928D0" w:rsidRDefault="00F452C2" w:rsidP="00E53690">
      <w:pPr>
        <w:pStyle w:val="Heading3"/>
        <w:ind w:left="0"/>
      </w:pPr>
      <w:bookmarkStart w:id="272" w:name="_bookmark83"/>
      <w:bookmarkStart w:id="273" w:name="_Toc101095510"/>
      <w:bookmarkEnd w:id="272"/>
      <w:r>
        <w:t xml:space="preserve">2.5.2. </w:t>
      </w:r>
      <w:r w:rsidR="009928D0">
        <w:t xml:space="preserve">Các </w:t>
      </w:r>
      <w:proofErr w:type="spellStart"/>
      <w:r w:rsidR="009928D0">
        <w:t>yếu</w:t>
      </w:r>
      <w:proofErr w:type="spellEnd"/>
      <w:r w:rsidR="009928D0">
        <w:t xml:space="preserve"> tố </w:t>
      </w:r>
      <w:proofErr w:type="spellStart"/>
      <w:r w:rsidR="009928D0">
        <w:t>từ</w:t>
      </w:r>
      <w:proofErr w:type="spellEnd"/>
      <w:r w:rsidR="009928D0">
        <w:t xml:space="preserve"> </w:t>
      </w:r>
      <w:proofErr w:type="spellStart"/>
      <w:r w:rsidR="009928D0">
        <w:t>phía</w:t>
      </w:r>
      <w:proofErr w:type="spellEnd"/>
      <w:r w:rsidR="009928D0">
        <w:t xml:space="preserve"> ngân</w:t>
      </w:r>
      <w:r w:rsidR="009928D0">
        <w:rPr>
          <w:spacing w:val="-3"/>
        </w:rPr>
        <w:t xml:space="preserve"> </w:t>
      </w:r>
      <w:r w:rsidR="009928D0">
        <w:t>hàng</w:t>
      </w:r>
      <w:bookmarkEnd w:id="273"/>
    </w:p>
    <w:p w14:paraId="2A261B3D" w14:textId="2CAD9D39" w:rsidR="009928D0" w:rsidRDefault="005262CF" w:rsidP="005262CF">
      <w:pPr>
        <w:pStyle w:val="ListParagraph"/>
        <w:tabs>
          <w:tab w:val="left" w:pos="786"/>
        </w:tabs>
        <w:spacing w:before="143" w:line="357" w:lineRule="auto"/>
        <w:ind w:left="0" w:firstLine="0"/>
      </w:pPr>
      <w:r>
        <w:tab/>
      </w:r>
      <w:r w:rsidR="009928D0">
        <w:t xml:space="preserve">Chi </w:t>
      </w:r>
      <w:proofErr w:type="spellStart"/>
      <w:r w:rsidR="009928D0">
        <w:t>nhánh</w:t>
      </w:r>
      <w:proofErr w:type="spellEnd"/>
      <w:r w:rsidR="009928D0">
        <w:t xml:space="preserve"> chưa có </w:t>
      </w:r>
      <w:proofErr w:type="spellStart"/>
      <w:r w:rsidR="009928D0">
        <w:t>mô</w:t>
      </w:r>
      <w:proofErr w:type="spellEnd"/>
      <w:r w:rsidR="009928D0">
        <w:t xml:space="preserve"> hình </w:t>
      </w:r>
      <w:proofErr w:type="spellStart"/>
      <w:r w:rsidR="009928D0">
        <w:t>phục</w:t>
      </w:r>
      <w:proofErr w:type="spellEnd"/>
      <w:r w:rsidR="009928D0">
        <w:t xml:space="preserve"> </w:t>
      </w:r>
      <w:proofErr w:type="spellStart"/>
      <w:r w:rsidR="009928D0">
        <w:t>vụ</w:t>
      </w:r>
      <w:proofErr w:type="spellEnd"/>
      <w:r w:rsidR="009928D0">
        <w:t xml:space="preserve"> </w:t>
      </w:r>
      <w:proofErr w:type="spellStart"/>
      <w:r w:rsidR="009928D0">
        <w:t>khách</w:t>
      </w:r>
      <w:proofErr w:type="spellEnd"/>
      <w:r w:rsidR="009928D0">
        <w:t xml:space="preserve"> hàng chuyên biệt </w:t>
      </w:r>
      <w:proofErr w:type="spellStart"/>
      <w:r w:rsidR="009928D0">
        <w:t>cho</w:t>
      </w:r>
      <w:proofErr w:type="spellEnd"/>
      <w:r w:rsidR="009928D0">
        <w:t xml:space="preserve"> KHCN </w:t>
      </w:r>
      <w:proofErr w:type="spellStart"/>
      <w:r w:rsidR="009928D0">
        <w:t>và</w:t>
      </w:r>
      <w:proofErr w:type="spellEnd"/>
      <w:r w:rsidR="009928D0">
        <w:t xml:space="preserve"> KHDN: Do số </w:t>
      </w:r>
      <w:proofErr w:type="spellStart"/>
      <w:r w:rsidR="009928D0">
        <w:t>lượng</w:t>
      </w:r>
      <w:proofErr w:type="spellEnd"/>
      <w:r w:rsidR="009928D0">
        <w:t xml:space="preserve"> </w:t>
      </w:r>
      <w:proofErr w:type="spellStart"/>
      <w:r w:rsidR="009928D0">
        <w:t>giao</w:t>
      </w:r>
      <w:proofErr w:type="spellEnd"/>
      <w:r w:rsidR="009928D0">
        <w:t xml:space="preserve"> dịch viên còn </w:t>
      </w:r>
      <w:proofErr w:type="spellStart"/>
      <w:r w:rsidR="009928D0">
        <w:t>mỏng</w:t>
      </w:r>
      <w:proofErr w:type="spellEnd"/>
      <w:r w:rsidR="009928D0">
        <w:t xml:space="preserve"> nên 1 </w:t>
      </w:r>
      <w:proofErr w:type="spellStart"/>
      <w:r w:rsidR="009928D0">
        <w:t>giao</w:t>
      </w:r>
      <w:proofErr w:type="spellEnd"/>
      <w:r w:rsidR="009928D0">
        <w:t xml:space="preserve"> dịch viên </w:t>
      </w:r>
      <w:proofErr w:type="spellStart"/>
      <w:r w:rsidR="009928D0">
        <w:t>phải</w:t>
      </w:r>
      <w:proofErr w:type="spellEnd"/>
      <w:r w:rsidR="009928D0">
        <w:t xml:space="preserve"> </w:t>
      </w:r>
      <w:proofErr w:type="spellStart"/>
      <w:r w:rsidR="009928D0">
        <w:t>kiêm</w:t>
      </w:r>
      <w:proofErr w:type="spellEnd"/>
      <w:r w:rsidR="009928D0">
        <w:t xml:space="preserve"> </w:t>
      </w:r>
      <w:proofErr w:type="spellStart"/>
      <w:r w:rsidR="009928D0">
        <w:t>nhiệm</w:t>
      </w:r>
      <w:proofErr w:type="spellEnd"/>
      <w:r w:rsidR="009928D0">
        <w:t xml:space="preserve"> </w:t>
      </w:r>
      <w:proofErr w:type="spellStart"/>
      <w:r w:rsidR="009928D0">
        <w:t>phục</w:t>
      </w:r>
      <w:proofErr w:type="spellEnd"/>
      <w:r w:rsidR="009928D0">
        <w:t xml:space="preserve"> </w:t>
      </w:r>
      <w:proofErr w:type="spellStart"/>
      <w:r w:rsidR="009928D0">
        <w:t>vụ</w:t>
      </w:r>
      <w:proofErr w:type="spellEnd"/>
      <w:r w:rsidR="009928D0">
        <w:t xml:space="preserve"> </w:t>
      </w:r>
      <w:proofErr w:type="spellStart"/>
      <w:r w:rsidR="009928D0">
        <w:t>luôn</w:t>
      </w:r>
      <w:proofErr w:type="spellEnd"/>
      <w:r w:rsidR="009928D0">
        <w:t xml:space="preserve"> </w:t>
      </w:r>
      <w:proofErr w:type="spellStart"/>
      <w:r w:rsidR="009928D0">
        <w:t>các</w:t>
      </w:r>
      <w:proofErr w:type="spellEnd"/>
      <w:r w:rsidR="009928D0">
        <w:t xml:space="preserve"> </w:t>
      </w:r>
      <w:proofErr w:type="spellStart"/>
      <w:r w:rsidR="009928D0">
        <w:t>giao</w:t>
      </w:r>
      <w:proofErr w:type="spellEnd"/>
      <w:r w:rsidR="009928D0">
        <w:t xml:space="preserve"> dịch </w:t>
      </w:r>
      <w:proofErr w:type="spellStart"/>
      <w:r w:rsidR="009928D0">
        <w:t>của</w:t>
      </w:r>
      <w:proofErr w:type="spellEnd"/>
      <w:r w:rsidR="009928D0">
        <w:t xml:space="preserve"> cả </w:t>
      </w:r>
      <w:proofErr w:type="spellStart"/>
      <w:r w:rsidR="009928D0">
        <w:t>theo</w:t>
      </w:r>
      <w:proofErr w:type="spellEnd"/>
      <w:r w:rsidR="009928D0">
        <w:t xml:space="preserve"> đối </w:t>
      </w:r>
      <w:proofErr w:type="spellStart"/>
      <w:r w:rsidR="009928D0">
        <w:t>tượng</w:t>
      </w:r>
      <w:proofErr w:type="spellEnd"/>
      <w:r w:rsidR="009928D0">
        <w:t xml:space="preserve"> KHCN </w:t>
      </w:r>
      <w:proofErr w:type="spellStart"/>
      <w:r w:rsidR="009928D0">
        <w:t>và</w:t>
      </w:r>
      <w:proofErr w:type="spellEnd"/>
      <w:r w:rsidR="009928D0">
        <w:t xml:space="preserve"> KHDN. </w:t>
      </w:r>
      <w:proofErr w:type="spellStart"/>
      <w:r w:rsidR="009928D0">
        <w:t>Đây</w:t>
      </w:r>
      <w:proofErr w:type="spellEnd"/>
      <w:r w:rsidR="009928D0">
        <w:t xml:space="preserve"> cũng là một lý do </w:t>
      </w:r>
      <w:proofErr w:type="spellStart"/>
      <w:r w:rsidR="009928D0">
        <w:t>khiến</w:t>
      </w:r>
      <w:proofErr w:type="spellEnd"/>
      <w:r w:rsidR="009928D0">
        <w:t xml:space="preserve"> </w:t>
      </w:r>
      <w:proofErr w:type="spellStart"/>
      <w:r w:rsidR="009928D0">
        <w:t>việc</w:t>
      </w:r>
      <w:proofErr w:type="spellEnd"/>
      <w:r w:rsidR="009928D0">
        <w:t xml:space="preserve"> </w:t>
      </w:r>
      <w:proofErr w:type="spellStart"/>
      <w:r w:rsidR="009928D0">
        <w:t>thu</w:t>
      </w:r>
      <w:proofErr w:type="spellEnd"/>
      <w:r w:rsidR="009928D0">
        <w:t xml:space="preserve"> </w:t>
      </w:r>
      <w:proofErr w:type="spellStart"/>
      <w:r w:rsidR="009928D0">
        <w:t>hút</w:t>
      </w:r>
      <w:proofErr w:type="spellEnd"/>
      <w:r w:rsidR="009928D0">
        <w:t xml:space="preserve"> KHDN gặp </w:t>
      </w:r>
      <w:proofErr w:type="spellStart"/>
      <w:r w:rsidR="009928D0">
        <w:t>nhiều</w:t>
      </w:r>
      <w:proofErr w:type="spellEnd"/>
      <w:r w:rsidR="009928D0">
        <w:t xml:space="preserve"> </w:t>
      </w:r>
      <w:proofErr w:type="spellStart"/>
      <w:r w:rsidR="009928D0">
        <w:t>khó</w:t>
      </w:r>
      <w:proofErr w:type="spellEnd"/>
      <w:r w:rsidR="009928D0">
        <w:rPr>
          <w:spacing w:val="-12"/>
        </w:rPr>
        <w:t xml:space="preserve"> </w:t>
      </w:r>
      <w:proofErr w:type="spellStart"/>
      <w:r w:rsidR="009928D0">
        <w:t>khăn</w:t>
      </w:r>
      <w:proofErr w:type="spellEnd"/>
      <w:r w:rsidR="009928D0">
        <w:t>.</w:t>
      </w:r>
    </w:p>
    <w:p w14:paraId="12EFC429" w14:textId="1B7550C7" w:rsidR="009928D0" w:rsidRDefault="005262CF" w:rsidP="005262CF">
      <w:pPr>
        <w:pStyle w:val="ListParagraph"/>
        <w:tabs>
          <w:tab w:val="left" w:pos="786"/>
        </w:tabs>
        <w:spacing w:before="1" w:line="355" w:lineRule="auto"/>
        <w:ind w:left="0" w:firstLine="0"/>
      </w:pPr>
      <w:r>
        <w:tab/>
      </w:r>
      <w:proofErr w:type="spellStart"/>
      <w:r w:rsidR="009928D0">
        <w:t>Thủ</w:t>
      </w:r>
      <w:proofErr w:type="spellEnd"/>
      <w:r w:rsidR="009928D0">
        <w:t xml:space="preserve"> tục </w:t>
      </w:r>
      <w:proofErr w:type="spellStart"/>
      <w:r w:rsidR="009928D0">
        <w:t>hành</w:t>
      </w:r>
      <w:proofErr w:type="spellEnd"/>
      <w:r w:rsidR="009928D0">
        <w:t xml:space="preserve"> </w:t>
      </w:r>
      <w:proofErr w:type="spellStart"/>
      <w:r w:rsidR="009928D0">
        <w:t>chính</w:t>
      </w:r>
      <w:proofErr w:type="spellEnd"/>
      <w:r w:rsidR="009928D0">
        <w:t xml:space="preserve">, </w:t>
      </w:r>
      <w:proofErr w:type="spellStart"/>
      <w:r w:rsidR="009928D0">
        <w:t>hồ</w:t>
      </w:r>
      <w:proofErr w:type="spellEnd"/>
      <w:r w:rsidR="009928D0">
        <w:t xml:space="preserve"> sơ </w:t>
      </w:r>
      <w:proofErr w:type="spellStart"/>
      <w:r w:rsidR="009928D0">
        <w:t>theo</w:t>
      </w:r>
      <w:proofErr w:type="spellEnd"/>
      <w:r w:rsidR="009928D0">
        <w:t xml:space="preserve"> </w:t>
      </w:r>
      <w:proofErr w:type="spellStart"/>
      <w:r w:rsidR="009928D0">
        <w:t>quy</w:t>
      </w:r>
      <w:proofErr w:type="spellEnd"/>
      <w:r w:rsidR="009928D0">
        <w:t xml:space="preserve"> định </w:t>
      </w:r>
      <w:proofErr w:type="spellStart"/>
      <w:r w:rsidR="009928D0">
        <w:t>của</w:t>
      </w:r>
      <w:proofErr w:type="spellEnd"/>
      <w:r w:rsidR="009928D0">
        <w:t xml:space="preserve"> Chi </w:t>
      </w:r>
      <w:proofErr w:type="spellStart"/>
      <w:r w:rsidR="009928D0">
        <w:t>nhánh</w:t>
      </w:r>
      <w:proofErr w:type="spellEnd"/>
      <w:r w:rsidR="009928D0">
        <w:t xml:space="preserve"> </w:t>
      </w:r>
      <w:proofErr w:type="spellStart"/>
      <w:r w:rsidR="009928D0">
        <w:t>nói</w:t>
      </w:r>
      <w:proofErr w:type="spellEnd"/>
      <w:r w:rsidR="009928D0">
        <w:t xml:space="preserve"> </w:t>
      </w:r>
      <w:proofErr w:type="spellStart"/>
      <w:r w:rsidR="009928D0">
        <w:t>chung</w:t>
      </w:r>
      <w:proofErr w:type="spellEnd"/>
      <w:r w:rsidR="009928D0">
        <w:t xml:space="preserve"> còn tương đối </w:t>
      </w:r>
      <w:proofErr w:type="spellStart"/>
      <w:r w:rsidR="009928D0">
        <w:t>nặng</w:t>
      </w:r>
      <w:proofErr w:type="spellEnd"/>
      <w:r w:rsidR="009928D0">
        <w:t xml:space="preserve"> </w:t>
      </w:r>
      <w:proofErr w:type="spellStart"/>
      <w:r w:rsidR="009928D0">
        <w:t>nề</w:t>
      </w:r>
      <w:proofErr w:type="spellEnd"/>
      <w:r w:rsidR="009928D0">
        <w:t xml:space="preserve"> </w:t>
      </w:r>
      <w:proofErr w:type="spellStart"/>
      <w:r w:rsidR="009928D0">
        <w:t>hoặc</w:t>
      </w:r>
      <w:proofErr w:type="spellEnd"/>
      <w:r w:rsidR="009928D0">
        <w:t xml:space="preserve"> còn do sự </w:t>
      </w:r>
      <w:proofErr w:type="spellStart"/>
      <w:r w:rsidR="009928D0">
        <w:t>cứng</w:t>
      </w:r>
      <w:proofErr w:type="spellEnd"/>
      <w:r w:rsidR="009928D0">
        <w:t xml:space="preserve"> nhắc </w:t>
      </w:r>
      <w:proofErr w:type="spellStart"/>
      <w:r w:rsidR="009928D0">
        <w:t>của</w:t>
      </w:r>
      <w:proofErr w:type="spellEnd"/>
      <w:r w:rsidR="009928D0">
        <w:t xml:space="preserve"> </w:t>
      </w:r>
      <w:proofErr w:type="spellStart"/>
      <w:r w:rsidR="009928D0">
        <w:t>cán</w:t>
      </w:r>
      <w:proofErr w:type="spellEnd"/>
      <w:r w:rsidR="009928D0">
        <w:t xml:space="preserve"> bộ (</w:t>
      </w:r>
      <w:proofErr w:type="spellStart"/>
      <w:r w:rsidR="009928D0">
        <w:t>gồm</w:t>
      </w:r>
      <w:proofErr w:type="spellEnd"/>
      <w:r w:rsidR="009928D0">
        <w:t xml:space="preserve"> cả </w:t>
      </w:r>
      <w:proofErr w:type="spellStart"/>
      <w:r w:rsidR="009928D0">
        <w:t>cán</w:t>
      </w:r>
      <w:proofErr w:type="spellEnd"/>
      <w:r w:rsidR="009928D0">
        <w:t xml:space="preserve"> bộ </w:t>
      </w:r>
      <w:proofErr w:type="spellStart"/>
      <w:r w:rsidR="009928D0">
        <w:t>tín</w:t>
      </w:r>
      <w:proofErr w:type="spellEnd"/>
      <w:r w:rsidR="009928D0">
        <w:t xml:space="preserve"> </w:t>
      </w:r>
      <w:proofErr w:type="spellStart"/>
      <w:r w:rsidR="009928D0">
        <w:t>dụng</w:t>
      </w:r>
      <w:proofErr w:type="spellEnd"/>
      <w:r w:rsidR="009928D0">
        <w:t xml:space="preserve"> </w:t>
      </w:r>
      <w:proofErr w:type="spellStart"/>
      <w:r w:rsidR="009928D0">
        <w:t>và</w:t>
      </w:r>
      <w:proofErr w:type="spellEnd"/>
      <w:r w:rsidR="009928D0">
        <w:t xml:space="preserve"> </w:t>
      </w:r>
      <w:proofErr w:type="spellStart"/>
      <w:r w:rsidR="009928D0">
        <w:t>cán</w:t>
      </w:r>
      <w:proofErr w:type="spellEnd"/>
      <w:r w:rsidR="009928D0">
        <w:t xml:space="preserve"> bộ </w:t>
      </w:r>
      <w:proofErr w:type="spellStart"/>
      <w:r w:rsidR="009928D0">
        <w:lastRenderedPageBreak/>
        <w:t>kiểm</w:t>
      </w:r>
      <w:proofErr w:type="spellEnd"/>
      <w:r w:rsidR="009928D0">
        <w:t xml:space="preserve"> </w:t>
      </w:r>
      <w:proofErr w:type="spellStart"/>
      <w:r w:rsidR="009928D0">
        <w:t>soát</w:t>
      </w:r>
      <w:proofErr w:type="spellEnd"/>
      <w:r w:rsidR="009928D0">
        <w:t xml:space="preserve"> nội bộ) </w:t>
      </w:r>
      <w:proofErr w:type="spellStart"/>
      <w:r w:rsidR="009928D0">
        <w:t>khiến</w:t>
      </w:r>
      <w:proofErr w:type="spellEnd"/>
      <w:r w:rsidR="009928D0">
        <w:t xml:space="preserve"> </w:t>
      </w:r>
      <w:proofErr w:type="spellStart"/>
      <w:r w:rsidR="009928D0">
        <w:t>cho</w:t>
      </w:r>
      <w:proofErr w:type="spellEnd"/>
      <w:r w:rsidR="009928D0">
        <w:t xml:space="preserve"> KHDN cảm thấy </w:t>
      </w:r>
      <w:proofErr w:type="spellStart"/>
      <w:r w:rsidR="009928D0">
        <w:t>rắc</w:t>
      </w:r>
      <w:proofErr w:type="spellEnd"/>
      <w:r w:rsidR="009928D0">
        <w:t xml:space="preserve"> </w:t>
      </w:r>
      <w:proofErr w:type="spellStart"/>
      <w:r w:rsidR="009928D0">
        <w:t>rối</w:t>
      </w:r>
      <w:proofErr w:type="spellEnd"/>
      <w:r w:rsidR="009928D0">
        <w:t xml:space="preserve"> nên </w:t>
      </w:r>
      <w:proofErr w:type="spellStart"/>
      <w:r w:rsidR="009928D0">
        <w:t>ít</w:t>
      </w:r>
      <w:proofErr w:type="spellEnd"/>
      <w:r w:rsidR="009928D0">
        <w:t xml:space="preserve"> sử </w:t>
      </w:r>
      <w:proofErr w:type="spellStart"/>
      <w:r w:rsidR="009928D0">
        <w:t>dụng</w:t>
      </w:r>
      <w:proofErr w:type="spellEnd"/>
      <w:r w:rsidR="009928D0">
        <w:t xml:space="preserve"> dịch</w:t>
      </w:r>
      <w:r w:rsidR="009928D0">
        <w:rPr>
          <w:spacing w:val="-19"/>
        </w:rPr>
        <w:t xml:space="preserve"> </w:t>
      </w:r>
      <w:proofErr w:type="spellStart"/>
      <w:r w:rsidR="009928D0">
        <w:t>vụ</w:t>
      </w:r>
      <w:proofErr w:type="spellEnd"/>
      <w:r w:rsidR="009928D0">
        <w:t>.</w:t>
      </w:r>
    </w:p>
    <w:p w14:paraId="134519EF" w14:textId="6009AAC1" w:rsidR="009928D0" w:rsidRDefault="005262CF" w:rsidP="005262CF">
      <w:pPr>
        <w:pStyle w:val="ListParagraph"/>
        <w:tabs>
          <w:tab w:val="left" w:pos="786"/>
        </w:tabs>
        <w:spacing w:before="8" w:line="357" w:lineRule="auto"/>
        <w:ind w:left="0" w:firstLine="0"/>
      </w:pPr>
      <w:r>
        <w:tab/>
      </w:r>
      <w:proofErr w:type="spellStart"/>
      <w:r w:rsidR="009928D0">
        <w:t>Từ</w:t>
      </w:r>
      <w:proofErr w:type="spellEnd"/>
      <w:r w:rsidR="009928D0">
        <w:rPr>
          <w:spacing w:val="-6"/>
        </w:rPr>
        <w:t xml:space="preserve"> </w:t>
      </w:r>
      <w:proofErr w:type="spellStart"/>
      <w:r w:rsidR="009928D0">
        <w:t>năm</w:t>
      </w:r>
      <w:proofErr w:type="spellEnd"/>
      <w:r w:rsidR="009928D0">
        <w:rPr>
          <w:spacing w:val="-9"/>
        </w:rPr>
        <w:t xml:space="preserve"> </w:t>
      </w:r>
      <w:r w:rsidR="003F016E">
        <w:t>2019</w:t>
      </w:r>
      <w:r w:rsidR="009928D0">
        <w:rPr>
          <w:spacing w:val="-4"/>
        </w:rPr>
        <w:t xml:space="preserve"> </w:t>
      </w:r>
      <w:proofErr w:type="spellStart"/>
      <w:r w:rsidR="009928D0">
        <w:t>trở</w:t>
      </w:r>
      <w:proofErr w:type="spellEnd"/>
      <w:r w:rsidR="009928D0">
        <w:rPr>
          <w:spacing w:val="-7"/>
        </w:rPr>
        <w:t xml:space="preserve"> </w:t>
      </w:r>
      <w:proofErr w:type="spellStart"/>
      <w:r w:rsidR="009928D0">
        <w:t>lại</w:t>
      </w:r>
      <w:proofErr w:type="spellEnd"/>
      <w:r w:rsidR="009928D0">
        <w:rPr>
          <w:spacing w:val="-4"/>
        </w:rPr>
        <w:t xml:space="preserve"> </w:t>
      </w:r>
      <w:proofErr w:type="spellStart"/>
      <w:r w:rsidR="009928D0">
        <w:t>đây</w:t>
      </w:r>
      <w:proofErr w:type="spellEnd"/>
      <w:r w:rsidR="009928D0">
        <w:t>,</w:t>
      </w:r>
      <w:r w:rsidR="009928D0">
        <w:rPr>
          <w:spacing w:val="-3"/>
        </w:rPr>
        <w:t xml:space="preserve"> </w:t>
      </w:r>
      <w:r w:rsidR="00347EB8">
        <w:t>OCB</w:t>
      </w:r>
      <w:r w:rsidR="009928D0">
        <w:rPr>
          <w:spacing w:val="-7"/>
        </w:rPr>
        <w:t xml:space="preserve"> </w:t>
      </w:r>
      <w:r w:rsidR="009928D0">
        <w:t>đã</w:t>
      </w:r>
      <w:r w:rsidR="009928D0">
        <w:rPr>
          <w:spacing w:val="-6"/>
        </w:rPr>
        <w:t xml:space="preserve"> </w:t>
      </w:r>
      <w:proofErr w:type="spellStart"/>
      <w:r w:rsidR="009928D0">
        <w:t>thực</w:t>
      </w:r>
      <w:proofErr w:type="spellEnd"/>
      <w:r w:rsidR="009928D0">
        <w:rPr>
          <w:spacing w:val="-6"/>
        </w:rPr>
        <w:t xml:space="preserve"> </w:t>
      </w:r>
      <w:r w:rsidR="009928D0">
        <w:t>hiện</w:t>
      </w:r>
      <w:r w:rsidR="009928D0">
        <w:rPr>
          <w:spacing w:val="-7"/>
        </w:rPr>
        <w:t xml:space="preserve"> </w:t>
      </w:r>
      <w:r w:rsidR="009928D0">
        <w:t>chuyển</w:t>
      </w:r>
      <w:r w:rsidR="009928D0">
        <w:rPr>
          <w:spacing w:val="-7"/>
        </w:rPr>
        <w:t xml:space="preserve"> </w:t>
      </w:r>
      <w:r w:rsidR="009928D0">
        <w:t>đổi</w:t>
      </w:r>
      <w:r w:rsidR="009928D0">
        <w:rPr>
          <w:spacing w:val="-5"/>
        </w:rPr>
        <w:t xml:space="preserve"> </w:t>
      </w:r>
      <w:proofErr w:type="spellStart"/>
      <w:r w:rsidR="009928D0">
        <w:t>mô</w:t>
      </w:r>
      <w:proofErr w:type="spellEnd"/>
      <w:r w:rsidR="009928D0">
        <w:rPr>
          <w:spacing w:val="-4"/>
        </w:rPr>
        <w:t xml:space="preserve"> </w:t>
      </w:r>
      <w:r w:rsidR="009928D0">
        <w:t>hình</w:t>
      </w:r>
      <w:r w:rsidR="009928D0">
        <w:rPr>
          <w:spacing w:val="-4"/>
        </w:rPr>
        <w:t xml:space="preserve"> </w:t>
      </w:r>
      <w:proofErr w:type="spellStart"/>
      <w:r w:rsidR="009928D0">
        <w:t>kinh</w:t>
      </w:r>
      <w:proofErr w:type="spellEnd"/>
      <w:r w:rsidR="009928D0">
        <w:rPr>
          <w:spacing w:val="-7"/>
        </w:rPr>
        <w:t xml:space="preserve"> </w:t>
      </w:r>
      <w:proofErr w:type="spellStart"/>
      <w:r w:rsidR="009928D0">
        <w:t>doanh</w:t>
      </w:r>
      <w:proofErr w:type="spellEnd"/>
      <w:r w:rsidR="009928D0">
        <w:t xml:space="preserve">, </w:t>
      </w:r>
      <w:proofErr w:type="spellStart"/>
      <w:r w:rsidR="009928D0">
        <w:t>theo</w:t>
      </w:r>
      <w:proofErr w:type="spellEnd"/>
      <w:r w:rsidR="009928D0">
        <w:t xml:space="preserve"> đó, </w:t>
      </w:r>
      <w:proofErr w:type="spellStart"/>
      <w:r w:rsidR="009928D0">
        <w:t>việc</w:t>
      </w:r>
      <w:proofErr w:type="spellEnd"/>
      <w:r w:rsidR="009928D0">
        <w:t xml:space="preserve"> cấp </w:t>
      </w:r>
      <w:proofErr w:type="spellStart"/>
      <w:r w:rsidR="009928D0">
        <w:t>tín</w:t>
      </w:r>
      <w:proofErr w:type="spellEnd"/>
      <w:r w:rsidR="009928D0">
        <w:t xml:space="preserve"> </w:t>
      </w:r>
      <w:proofErr w:type="spellStart"/>
      <w:r w:rsidR="009928D0">
        <w:t>dụng</w:t>
      </w:r>
      <w:proofErr w:type="spellEnd"/>
      <w:r w:rsidR="009928D0">
        <w:t xml:space="preserve"> </w:t>
      </w:r>
      <w:proofErr w:type="spellStart"/>
      <w:r w:rsidR="009928D0">
        <w:t>nói</w:t>
      </w:r>
      <w:proofErr w:type="spellEnd"/>
      <w:r w:rsidR="009928D0">
        <w:t xml:space="preserve"> </w:t>
      </w:r>
      <w:proofErr w:type="spellStart"/>
      <w:r w:rsidR="009928D0">
        <w:t>chung</w:t>
      </w:r>
      <w:proofErr w:type="spellEnd"/>
      <w:r w:rsidR="009928D0">
        <w:t xml:space="preserve"> </w:t>
      </w:r>
      <w:proofErr w:type="spellStart"/>
      <w:r w:rsidR="009928D0">
        <w:t>và</w:t>
      </w:r>
      <w:proofErr w:type="spellEnd"/>
      <w:r w:rsidR="009928D0">
        <w:t xml:space="preserve"> </w:t>
      </w:r>
      <w:proofErr w:type="spellStart"/>
      <w:r w:rsidR="009928D0">
        <w:t>cho</w:t>
      </w:r>
      <w:proofErr w:type="spellEnd"/>
      <w:r w:rsidR="009928D0">
        <w:t xml:space="preserve"> </w:t>
      </w:r>
      <w:proofErr w:type="spellStart"/>
      <w:r w:rsidR="009928D0">
        <w:t>vay</w:t>
      </w:r>
      <w:proofErr w:type="spellEnd"/>
      <w:r w:rsidR="009928D0">
        <w:t xml:space="preserve"> đối </w:t>
      </w:r>
      <w:proofErr w:type="spellStart"/>
      <w:r w:rsidR="009928D0">
        <w:t>với</w:t>
      </w:r>
      <w:proofErr w:type="spellEnd"/>
      <w:r w:rsidR="009928D0">
        <w:t xml:space="preserve"> KHDN </w:t>
      </w:r>
      <w:proofErr w:type="spellStart"/>
      <w:r w:rsidR="009928D0">
        <w:t>nói</w:t>
      </w:r>
      <w:proofErr w:type="spellEnd"/>
      <w:r w:rsidR="009928D0">
        <w:t xml:space="preserve"> </w:t>
      </w:r>
      <w:proofErr w:type="spellStart"/>
      <w:r w:rsidR="009928D0">
        <w:t>riêng</w:t>
      </w:r>
      <w:proofErr w:type="spellEnd"/>
      <w:r w:rsidR="009928D0">
        <w:t xml:space="preserve"> </w:t>
      </w:r>
      <w:proofErr w:type="spellStart"/>
      <w:r w:rsidR="009928D0">
        <w:t>diễn</w:t>
      </w:r>
      <w:proofErr w:type="spellEnd"/>
      <w:r w:rsidR="009928D0">
        <w:t xml:space="preserve"> </w:t>
      </w:r>
      <w:proofErr w:type="spellStart"/>
      <w:r w:rsidR="009928D0">
        <w:t>biến</w:t>
      </w:r>
      <w:proofErr w:type="spellEnd"/>
      <w:r w:rsidR="009928D0">
        <w:t xml:space="preserve"> </w:t>
      </w:r>
      <w:proofErr w:type="spellStart"/>
      <w:r w:rsidR="009928D0">
        <w:t>theo</w:t>
      </w:r>
      <w:proofErr w:type="spellEnd"/>
      <w:r w:rsidR="009928D0">
        <w:t xml:space="preserve"> </w:t>
      </w:r>
      <w:proofErr w:type="spellStart"/>
      <w:r w:rsidR="009928D0">
        <w:t>hướng</w:t>
      </w:r>
      <w:proofErr w:type="spellEnd"/>
      <w:r w:rsidR="009928D0">
        <w:t xml:space="preserve"> quản lý </w:t>
      </w:r>
      <w:proofErr w:type="spellStart"/>
      <w:r w:rsidR="009928D0">
        <w:t>tập</w:t>
      </w:r>
      <w:proofErr w:type="spellEnd"/>
      <w:r w:rsidR="009928D0">
        <w:t xml:space="preserve"> trung, </w:t>
      </w:r>
      <w:proofErr w:type="spellStart"/>
      <w:r w:rsidR="009928D0">
        <w:t>m</w:t>
      </w:r>
      <w:r w:rsidR="003F016E">
        <w:t>ức</w:t>
      </w:r>
      <w:proofErr w:type="spellEnd"/>
      <w:r w:rsidR="003F016E">
        <w:t xml:space="preserve"> </w:t>
      </w:r>
      <w:proofErr w:type="spellStart"/>
      <w:r w:rsidR="003F016E">
        <w:t>phán</w:t>
      </w:r>
      <w:proofErr w:type="spellEnd"/>
      <w:r w:rsidR="003F016E">
        <w:t xml:space="preserve"> quyết </w:t>
      </w:r>
      <w:proofErr w:type="spellStart"/>
      <w:r w:rsidR="003F016E">
        <w:t>của</w:t>
      </w:r>
      <w:proofErr w:type="spellEnd"/>
      <w:r w:rsidR="003F016E">
        <w:t xml:space="preserve"> </w:t>
      </w:r>
      <w:proofErr w:type="spellStart"/>
      <w:r w:rsidR="003F016E">
        <w:t>các</w:t>
      </w:r>
      <w:proofErr w:type="spellEnd"/>
      <w:r w:rsidR="003F016E">
        <w:t xml:space="preserve"> chi </w:t>
      </w:r>
      <w:proofErr w:type="spellStart"/>
      <w:r w:rsidR="003F016E">
        <w:t>nhánh</w:t>
      </w:r>
      <w:proofErr w:type="spellEnd"/>
      <w:r w:rsidR="003F016E">
        <w:t xml:space="preserve"> </w:t>
      </w:r>
      <w:r w:rsidR="003F016E" w:rsidRPr="00D55072">
        <w:t xml:space="preserve">Ngân hàng TMCP </w:t>
      </w:r>
      <w:r w:rsidR="003F016E">
        <w:t>Phương</w:t>
      </w:r>
      <w:r w:rsidR="003F016E" w:rsidRPr="00D55072">
        <w:t xml:space="preserve"> </w:t>
      </w:r>
      <w:proofErr w:type="spellStart"/>
      <w:r w:rsidR="003F016E" w:rsidRPr="00D55072">
        <w:t>Đông</w:t>
      </w:r>
      <w:proofErr w:type="spellEnd"/>
      <w:r w:rsidR="009928D0">
        <w:t xml:space="preserve"> bị</w:t>
      </w:r>
      <w:r w:rsidR="009928D0">
        <w:rPr>
          <w:spacing w:val="-4"/>
        </w:rPr>
        <w:t xml:space="preserve"> </w:t>
      </w:r>
      <w:proofErr w:type="spellStart"/>
      <w:r w:rsidR="009928D0">
        <w:t>điều</w:t>
      </w:r>
      <w:proofErr w:type="spellEnd"/>
      <w:r w:rsidR="009928D0">
        <w:rPr>
          <w:spacing w:val="-3"/>
        </w:rPr>
        <w:t xml:space="preserve"> </w:t>
      </w:r>
      <w:proofErr w:type="spellStart"/>
      <w:r w:rsidR="009928D0">
        <w:t>chỉnh</w:t>
      </w:r>
      <w:proofErr w:type="spellEnd"/>
      <w:r w:rsidR="009928D0">
        <w:rPr>
          <w:spacing w:val="-1"/>
        </w:rPr>
        <w:t xml:space="preserve"> </w:t>
      </w:r>
      <w:proofErr w:type="spellStart"/>
      <w:r w:rsidR="009928D0">
        <w:t>giảm</w:t>
      </w:r>
      <w:proofErr w:type="spellEnd"/>
      <w:r w:rsidR="009928D0">
        <w:rPr>
          <w:spacing w:val="-4"/>
        </w:rPr>
        <w:t xml:space="preserve"> </w:t>
      </w:r>
      <w:proofErr w:type="spellStart"/>
      <w:r w:rsidR="009928D0">
        <w:t>đi</w:t>
      </w:r>
      <w:proofErr w:type="spellEnd"/>
      <w:r w:rsidR="009928D0">
        <w:rPr>
          <w:spacing w:val="-3"/>
        </w:rPr>
        <w:t xml:space="preserve"> </w:t>
      </w:r>
      <w:proofErr w:type="spellStart"/>
      <w:r w:rsidR="009928D0">
        <w:t>đáng</w:t>
      </w:r>
      <w:proofErr w:type="spellEnd"/>
      <w:r w:rsidR="009928D0">
        <w:rPr>
          <w:spacing w:val="-3"/>
        </w:rPr>
        <w:t xml:space="preserve"> </w:t>
      </w:r>
      <w:proofErr w:type="spellStart"/>
      <w:r w:rsidR="009928D0">
        <w:t>kể</w:t>
      </w:r>
      <w:proofErr w:type="spellEnd"/>
      <w:r w:rsidR="009928D0">
        <w:t>,</w:t>
      </w:r>
      <w:r w:rsidR="009928D0">
        <w:rPr>
          <w:spacing w:val="-2"/>
        </w:rPr>
        <w:t xml:space="preserve"> </w:t>
      </w:r>
      <w:proofErr w:type="spellStart"/>
      <w:r w:rsidR="009928D0">
        <w:t>khiến</w:t>
      </w:r>
      <w:proofErr w:type="spellEnd"/>
      <w:r w:rsidR="009928D0">
        <w:rPr>
          <w:spacing w:val="-3"/>
        </w:rPr>
        <w:t xml:space="preserve"> </w:t>
      </w:r>
      <w:proofErr w:type="spellStart"/>
      <w:r w:rsidR="009928D0">
        <w:t>cho</w:t>
      </w:r>
      <w:proofErr w:type="spellEnd"/>
      <w:r w:rsidR="009928D0">
        <w:rPr>
          <w:spacing w:val="-3"/>
        </w:rPr>
        <w:t xml:space="preserve"> </w:t>
      </w:r>
      <w:proofErr w:type="spellStart"/>
      <w:r w:rsidR="009928D0">
        <w:t>không</w:t>
      </w:r>
      <w:proofErr w:type="spellEnd"/>
      <w:r w:rsidR="009928D0">
        <w:rPr>
          <w:spacing w:val="-4"/>
        </w:rPr>
        <w:t xml:space="preserve"> </w:t>
      </w:r>
      <w:r w:rsidR="009928D0">
        <w:t>đáp</w:t>
      </w:r>
      <w:r w:rsidR="009928D0">
        <w:rPr>
          <w:spacing w:val="-2"/>
        </w:rPr>
        <w:t xml:space="preserve"> </w:t>
      </w:r>
      <w:r w:rsidR="009928D0">
        <w:t>ứng</w:t>
      </w:r>
      <w:r w:rsidR="009928D0">
        <w:rPr>
          <w:spacing w:val="-1"/>
        </w:rPr>
        <w:t xml:space="preserve"> </w:t>
      </w:r>
      <w:proofErr w:type="spellStart"/>
      <w:r w:rsidR="009928D0">
        <w:t>kịp</w:t>
      </w:r>
      <w:proofErr w:type="spellEnd"/>
      <w:r w:rsidR="009928D0">
        <w:rPr>
          <w:spacing w:val="-4"/>
        </w:rPr>
        <w:t xml:space="preserve"> </w:t>
      </w:r>
      <w:r w:rsidR="009928D0">
        <w:t>thời</w:t>
      </w:r>
      <w:r w:rsidR="009928D0">
        <w:rPr>
          <w:spacing w:val="-3"/>
        </w:rPr>
        <w:t xml:space="preserve"> </w:t>
      </w:r>
      <w:proofErr w:type="spellStart"/>
      <w:r w:rsidR="009928D0">
        <w:t>nhu</w:t>
      </w:r>
      <w:proofErr w:type="spellEnd"/>
      <w:r w:rsidR="009928D0">
        <w:rPr>
          <w:spacing w:val="-1"/>
        </w:rPr>
        <w:t xml:space="preserve"> </w:t>
      </w:r>
      <w:r w:rsidR="009928D0">
        <w:t>cầu</w:t>
      </w:r>
      <w:r w:rsidR="009928D0">
        <w:rPr>
          <w:spacing w:val="-4"/>
        </w:rPr>
        <w:t xml:space="preserve"> </w:t>
      </w:r>
      <w:proofErr w:type="spellStart"/>
      <w:r w:rsidR="009928D0">
        <w:t>vay</w:t>
      </w:r>
      <w:proofErr w:type="spellEnd"/>
      <w:r w:rsidR="009928D0">
        <w:rPr>
          <w:spacing w:val="-8"/>
        </w:rPr>
        <w:t xml:space="preserve"> </w:t>
      </w:r>
      <w:proofErr w:type="spellStart"/>
      <w:r w:rsidR="009928D0">
        <w:t>lớn</w:t>
      </w:r>
      <w:proofErr w:type="spellEnd"/>
      <w:r w:rsidR="009928D0">
        <w:t xml:space="preserve"> </w:t>
      </w:r>
      <w:proofErr w:type="spellStart"/>
      <w:r w:rsidR="009928D0">
        <w:t>của</w:t>
      </w:r>
      <w:proofErr w:type="spellEnd"/>
      <w:r w:rsidR="009928D0">
        <w:t xml:space="preserve"> </w:t>
      </w:r>
      <w:proofErr w:type="spellStart"/>
      <w:r w:rsidR="009928D0">
        <w:t>các</w:t>
      </w:r>
      <w:proofErr w:type="spellEnd"/>
      <w:r w:rsidR="009928D0">
        <w:rPr>
          <w:spacing w:val="-1"/>
        </w:rPr>
        <w:t xml:space="preserve"> </w:t>
      </w:r>
      <w:r w:rsidR="009928D0">
        <w:t>DN.</w:t>
      </w:r>
    </w:p>
    <w:p w14:paraId="394D157C" w14:textId="32591742" w:rsidR="009928D0" w:rsidRPr="003F016E" w:rsidRDefault="005262CF" w:rsidP="003F016E">
      <w:pPr>
        <w:pStyle w:val="ListParagraph"/>
        <w:tabs>
          <w:tab w:val="left" w:pos="786"/>
        </w:tabs>
        <w:ind w:left="0" w:firstLine="0"/>
      </w:pPr>
      <w:r>
        <w:tab/>
      </w:r>
      <w:r w:rsidR="009928D0">
        <w:t xml:space="preserve">Trách </w:t>
      </w:r>
      <w:proofErr w:type="spellStart"/>
      <w:r w:rsidR="009928D0">
        <w:t>nhiệm</w:t>
      </w:r>
      <w:proofErr w:type="spellEnd"/>
      <w:r w:rsidR="009928D0">
        <w:t xml:space="preserve"> </w:t>
      </w:r>
      <w:proofErr w:type="spellStart"/>
      <w:r w:rsidR="009928D0">
        <w:t>của</w:t>
      </w:r>
      <w:proofErr w:type="spellEnd"/>
      <w:r w:rsidR="009928D0">
        <w:t xml:space="preserve"> </w:t>
      </w:r>
      <w:proofErr w:type="spellStart"/>
      <w:r w:rsidR="009928D0">
        <w:t>cán</w:t>
      </w:r>
      <w:proofErr w:type="spellEnd"/>
      <w:r w:rsidR="009928D0">
        <w:t xml:space="preserve"> bộ </w:t>
      </w:r>
      <w:proofErr w:type="spellStart"/>
      <w:r w:rsidR="009928D0">
        <w:t>tín</w:t>
      </w:r>
      <w:proofErr w:type="spellEnd"/>
      <w:r w:rsidR="009928D0">
        <w:t xml:space="preserve"> </w:t>
      </w:r>
      <w:proofErr w:type="spellStart"/>
      <w:r w:rsidR="009928D0">
        <w:t>dụng</w:t>
      </w:r>
      <w:proofErr w:type="spellEnd"/>
      <w:r w:rsidR="009928D0">
        <w:t xml:space="preserve"> </w:t>
      </w:r>
      <w:proofErr w:type="spellStart"/>
      <w:r w:rsidR="009928D0">
        <w:t>rất</w:t>
      </w:r>
      <w:proofErr w:type="spellEnd"/>
      <w:r w:rsidR="009928D0">
        <w:t xml:space="preserve"> </w:t>
      </w:r>
      <w:proofErr w:type="spellStart"/>
      <w:r w:rsidR="009928D0">
        <w:t>nặng</w:t>
      </w:r>
      <w:proofErr w:type="spellEnd"/>
      <w:r w:rsidR="009928D0">
        <w:t xml:space="preserve"> </w:t>
      </w:r>
      <w:proofErr w:type="spellStart"/>
      <w:r w:rsidR="009928D0">
        <w:t>nề</w:t>
      </w:r>
      <w:proofErr w:type="spellEnd"/>
      <w:r w:rsidR="009928D0">
        <w:t xml:space="preserve"> </w:t>
      </w:r>
      <w:proofErr w:type="spellStart"/>
      <w:r w:rsidR="009928D0">
        <w:t>khi</w:t>
      </w:r>
      <w:proofErr w:type="spellEnd"/>
      <w:r w:rsidR="009928D0">
        <w:t xml:space="preserve"> </w:t>
      </w:r>
      <w:proofErr w:type="spellStart"/>
      <w:r w:rsidR="009928D0">
        <w:t>phải</w:t>
      </w:r>
      <w:proofErr w:type="spellEnd"/>
      <w:r w:rsidR="009928D0">
        <w:t xml:space="preserve"> </w:t>
      </w:r>
      <w:proofErr w:type="spellStart"/>
      <w:r w:rsidR="009928D0">
        <w:t>tham</w:t>
      </w:r>
      <w:proofErr w:type="spellEnd"/>
      <w:r w:rsidR="009928D0">
        <w:t xml:space="preserve"> </w:t>
      </w:r>
      <w:proofErr w:type="spellStart"/>
      <w:r w:rsidR="009928D0">
        <w:t>gia</w:t>
      </w:r>
      <w:proofErr w:type="spellEnd"/>
      <w:r w:rsidR="009928D0">
        <w:t xml:space="preserve"> vào </w:t>
      </w:r>
      <w:proofErr w:type="spellStart"/>
      <w:r w:rsidR="009928D0">
        <w:t>tất</w:t>
      </w:r>
      <w:proofErr w:type="spellEnd"/>
      <w:r w:rsidR="009928D0">
        <w:t xml:space="preserve"> cả </w:t>
      </w:r>
      <w:proofErr w:type="spellStart"/>
      <w:r w:rsidR="009928D0">
        <w:t>các</w:t>
      </w:r>
      <w:proofErr w:type="spellEnd"/>
      <w:r w:rsidR="009928D0">
        <w:t xml:space="preserve"> công </w:t>
      </w:r>
      <w:proofErr w:type="spellStart"/>
      <w:r w:rsidR="009928D0">
        <w:t>việc</w:t>
      </w:r>
      <w:proofErr w:type="spellEnd"/>
      <w:r w:rsidR="009928D0">
        <w:t xml:space="preserve"> </w:t>
      </w:r>
      <w:proofErr w:type="spellStart"/>
      <w:r w:rsidR="009928D0">
        <w:t>của</w:t>
      </w:r>
      <w:proofErr w:type="spellEnd"/>
      <w:r w:rsidR="009928D0">
        <w:t xml:space="preserve"> </w:t>
      </w:r>
      <w:proofErr w:type="spellStart"/>
      <w:r w:rsidR="009928D0">
        <w:t>quy</w:t>
      </w:r>
      <w:proofErr w:type="spellEnd"/>
      <w:r w:rsidR="009928D0">
        <w:t xml:space="preserve"> </w:t>
      </w:r>
      <w:proofErr w:type="spellStart"/>
      <w:r w:rsidR="009928D0">
        <w:t>trình</w:t>
      </w:r>
      <w:proofErr w:type="spellEnd"/>
      <w:r w:rsidR="009928D0">
        <w:t xml:space="preserve"> </w:t>
      </w:r>
      <w:proofErr w:type="spellStart"/>
      <w:r w:rsidR="009928D0">
        <w:t>tín</w:t>
      </w:r>
      <w:proofErr w:type="spellEnd"/>
      <w:r w:rsidR="009928D0">
        <w:t xml:space="preserve"> </w:t>
      </w:r>
      <w:proofErr w:type="spellStart"/>
      <w:r w:rsidR="009928D0">
        <w:t>dụng</w:t>
      </w:r>
      <w:proofErr w:type="spellEnd"/>
      <w:r w:rsidR="009928D0">
        <w:t xml:space="preserve"> ở </w:t>
      </w:r>
      <w:proofErr w:type="spellStart"/>
      <w:r w:rsidR="009928D0">
        <w:t>các</w:t>
      </w:r>
      <w:proofErr w:type="spellEnd"/>
      <w:r w:rsidR="009928D0">
        <w:t xml:space="preserve"> </w:t>
      </w:r>
      <w:proofErr w:type="spellStart"/>
      <w:r w:rsidR="009928D0">
        <w:t>khâu</w:t>
      </w:r>
      <w:proofErr w:type="spellEnd"/>
      <w:r w:rsidR="009928D0">
        <w:t xml:space="preserve"> </w:t>
      </w:r>
      <w:proofErr w:type="spellStart"/>
      <w:r w:rsidR="009928D0">
        <w:t>trước</w:t>
      </w:r>
      <w:proofErr w:type="spellEnd"/>
      <w:r w:rsidR="009928D0">
        <w:t xml:space="preserve">, </w:t>
      </w:r>
      <w:proofErr w:type="spellStart"/>
      <w:r w:rsidR="009928D0">
        <w:t>trong</w:t>
      </w:r>
      <w:proofErr w:type="spellEnd"/>
      <w:r w:rsidR="009928D0">
        <w:t xml:space="preserve"> </w:t>
      </w:r>
      <w:proofErr w:type="spellStart"/>
      <w:r w:rsidR="009928D0">
        <w:t>và</w:t>
      </w:r>
      <w:proofErr w:type="spellEnd"/>
      <w:r w:rsidR="009928D0">
        <w:t xml:space="preserve"> </w:t>
      </w:r>
      <w:proofErr w:type="spellStart"/>
      <w:r w:rsidR="009928D0">
        <w:t>sau</w:t>
      </w:r>
      <w:proofErr w:type="spellEnd"/>
      <w:r w:rsidR="009928D0">
        <w:t xml:space="preserve"> </w:t>
      </w:r>
      <w:proofErr w:type="spellStart"/>
      <w:r w:rsidR="009928D0">
        <w:t>khi</w:t>
      </w:r>
      <w:proofErr w:type="spellEnd"/>
      <w:r w:rsidR="009928D0">
        <w:t xml:space="preserve"> </w:t>
      </w:r>
      <w:proofErr w:type="spellStart"/>
      <w:r w:rsidR="009928D0">
        <w:t>cho</w:t>
      </w:r>
      <w:proofErr w:type="spellEnd"/>
      <w:r w:rsidR="009928D0">
        <w:t xml:space="preserve"> </w:t>
      </w:r>
      <w:proofErr w:type="spellStart"/>
      <w:r w:rsidR="009928D0">
        <w:t>vay</w:t>
      </w:r>
      <w:proofErr w:type="spellEnd"/>
      <w:r w:rsidR="00CF08AC">
        <w:t>.</w:t>
      </w:r>
      <w:r w:rsidR="009928D0">
        <w:t xml:space="preserve"> </w:t>
      </w:r>
      <w:proofErr w:type="spellStart"/>
      <w:r w:rsidR="00807D37">
        <w:rPr>
          <w:spacing w:val="2"/>
        </w:rPr>
        <w:t>T</w:t>
      </w:r>
      <w:r w:rsidR="009928D0">
        <w:rPr>
          <w:spacing w:val="2"/>
        </w:rPr>
        <w:t>ừ</w:t>
      </w:r>
      <w:proofErr w:type="spellEnd"/>
      <w:r w:rsidR="009928D0">
        <w:rPr>
          <w:spacing w:val="2"/>
        </w:rPr>
        <w:t xml:space="preserve"> </w:t>
      </w:r>
      <w:proofErr w:type="spellStart"/>
      <w:r w:rsidR="009928D0">
        <w:t>tiếp</w:t>
      </w:r>
      <w:proofErr w:type="spellEnd"/>
      <w:r w:rsidR="009928D0">
        <w:t xml:space="preserve"> </w:t>
      </w:r>
      <w:proofErr w:type="spellStart"/>
      <w:r w:rsidR="009928D0">
        <w:t>cận</w:t>
      </w:r>
      <w:proofErr w:type="spellEnd"/>
      <w:r w:rsidR="009928D0">
        <w:t xml:space="preserve">, </w:t>
      </w:r>
      <w:proofErr w:type="spellStart"/>
      <w:r w:rsidR="009928D0">
        <w:t>hướng</w:t>
      </w:r>
      <w:proofErr w:type="spellEnd"/>
      <w:r w:rsidR="009928D0">
        <w:t xml:space="preserve"> dẫn </w:t>
      </w:r>
      <w:proofErr w:type="spellStart"/>
      <w:r w:rsidR="009928D0">
        <w:t>khách</w:t>
      </w:r>
      <w:proofErr w:type="spellEnd"/>
      <w:r w:rsidR="009928D0">
        <w:t xml:space="preserve"> hàng </w:t>
      </w:r>
      <w:proofErr w:type="spellStart"/>
      <w:r w:rsidR="009928D0">
        <w:t>lập</w:t>
      </w:r>
      <w:proofErr w:type="spellEnd"/>
      <w:r w:rsidR="009928D0">
        <w:t xml:space="preserve"> </w:t>
      </w:r>
      <w:proofErr w:type="spellStart"/>
      <w:r w:rsidR="009928D0">
        <w:t>hồ</w:t>
      </w:r>
      <w:proofErr w:type="spellEnd"/>
      <w:r w:rsidR="009928D0">
        <w:t xml:space="preserve"> sơ </w:t>
      </w:r>
      <w:proofErr w:type="spellStart"/>
      <w:r w:rsidR="009928D0">
        <w:t>vay</w:t>
      </w:r>
      <w:proofErr w:type="spellEnd"/>
      <w:r w:rsidR="009928D0">
        <w:t xml:space="preserve"> </w:t>
      </w:r>
      <w:proofErr w:type="spellStart"/>
      <w:r w:rsidR="009928D0">
        <w:t>vốn</w:t>
      </w:r>
      <w:proofErr w:type="spellEnd"/>
      <w:r w:rsidR="009928D0">
        <w:t xml:space="preserve">, </w:t>
      </w:r>
      <w:proofErr w:type="spellStart"/>
      <w:r w:rsidR="009928D0">
        <w:t>lập</w:t>
      </w:r>
      <w:proofErr w:type="spellEnd"/>
      <w:r w:rsidR="009928D0">
        <w:t xml:space="preserve"> </w:t>
      </w:r>
      <w:proofErr w:type="spellStart"/>
      <w:r w:rsidR="009928D0">
        <w:t>tờ</w:t>
      </w:r>
      <w:proofErr w:type="spellEnd"/>
      <w:r w:rsidR="009928D0">
        <w:t xml:space="preserve"> </w:t>
      </w:r>
      <w:proofErr w:type="spellStart"/>
      <w:r w:rsidR="009928D0">
        <w:t>trình</w:t>
      </w:r>
      <w:proofErr w:type="spellEnd"/>
      <w:r w:rsidR="009928D0">
        <w:t xml:space="preserve"> </w:t>
      </w:r>
      <w:proofErr w:type="spellStart"/>
      <w:r w:rsidR="009928D0">
        <w:t>thẩm</w:t>
      </w:r>
      <w:proofErr w:type="spellEnd"/>
      <w:r w:rsidR="009928D0">
        <w:t xml:space="preserve"> định </w:t>
      </w:r>
      <w:proofErr w:type="spellStart"/>
      <w:r w:rsidR="009928D0">
        <w:t>trình</w:t>
      </w:r>
      <w:proofErr w:type="spellEnd"/>
      <w:r w:rsidR="009928D0">
        <w:t xml:space="preserve"> cấp có </w:t>
      </w:r>
      <w:proofErr w:type="spellStart"/>
      <w:r w:rsidR="009928D0">
        <w:t>thẩm</w:t>
      </w:r>
      <w:proofErr w:type="spellEnd"/>
      <w:r w:rsidR="009928D0">
        <w:t xml:space="preserve"> </w:t>
      </w:r>
      <w:proofErr w:type="spellStart"/>
      <w:r w:rsidR="009928D0">
        <w:t>quyền</w:t>
      </w:r>
      <w:proofErr w:type="spellEnd"/>
      <w:r w:rsidR="009928D0">
        <w:t xml:space="preserve">, </w:t>
      </w:r>
      <w:proofErr w:type="spellStart"/>
      <w:r w:rsidR="009928D0">
        <w:t>soạn</w:t>
      </w:r>
      <w:proofErr w:type="spellEnd"/>
      <w:r w:rsidR="009928D0">
        <w:t xml:space="preserve"> </w:t>
      </w:r>
      <w:proofErr w:type="spellStart"/>
      <w:r w:rsidR="009928D0">
        <w:t>thảo</w:t>
      </w:r>
      <w:proofErr w:type="spellEnd"/>
      <w:r w:rsidR="009928D0">
        <w:t xml:space="preserve"> </w:t>
      </w:r>
      <w:proofErr w:type="spellStart"/>
      <w:r w:rsidR="009928D0">
        <w:t>các</w:t>
      </w:r>
      <w:proofErr w:type="spellEnd"/>
      <w:r w:rsidR="009928D0">
        <w:t xml:space="preserve"> hợp đồng </w:t>
      </w:r>
      <w:proofErr w:type="spellStart"/>
      <w:r w:rsidR="009928D0">
        <w:t>tín</w:t>
      </w:r>
      <w:proofErr w:type="spellEnd"/>
      <w:r w:rsidR="009928D0">
        <w:t xml:space="preserve"> </w:t>
      </w:r>
      <w:proofErr w:type="spellStart"/>
      <w:r w:rsidR="009928D0">
        <w:t>dụng</w:t>
      </w:r>
      <w:proofErr w:type="spellEnd"/>
      <w:r w:rsidR="009928D0">
        <w:t xml:space="preserve">, </w:t>
      </w:r>
      <w:proofErr w:type="spellStart"/>
      <w:r w:rsidR="009928D0">
        <w:t>thực</w:t>
      </w:r>
      <w:proofErr w:type="spellEnd"/>
      <w:r w:rsidR="009928D0">
        <w:t xml:space="preserve"> hiện </w:t>
      </w:r>
      <w:proofErr w:type="spellStart"/>
      <w:r w:rsidR="009928D0">
        <w:t>các</w:t>
      </w:r>
      <w:proofErr w:type="spellEnd"/>
      <w:r w:rsidR="009928D0">
        <w:t xml:space="preserve"> </w:t>
      </w:r>
      <w:proofErr w:type="spellStart"/>
      <w:r w:rsidR="009928D0">
        <w:t>thủ</w:t>
      </w:r>
      <w:proofErr w:type="spellEnd"/>
      <w:r w:rsidR="009928D0">
        <w:t xml:space="preserve"> tục công </w:t>
      </w:r>
      <w:proofErr w:type="spellStart"/>
      <w:r w:rsidR="009928D0">
        <w:t>chứng</w:t>
      </w:r>
      <w:proofErr w:type="spellEnd"/>
      <w:r w:rsidR="009928D0">
        <w:t xml:space="preserve"> </w:t>
      </w:r>
      <w:proofErr w:type="spellStart"/>
      <w:r w:rsidR="009928D0">
        <w:t>thế</w:t>
      </w:r>
      <w:proofErr w:type="spellEnd"/>
      <w:r w:rsidR="009928D0">
        <w:t xml:space="preserve"> </w:t>
      </w:r>
      <w:proofErr w:type="spellStart"/>
      <w:r w:rsidR="009928D0">
        <w:t>chấp</w:t>
      </w:r>
      <w:proofErr w:type="spellEnd"/>
      <w:r w:rsidR="009928D0">
        <w:t xml:space="preserve"> </w:t>
      </w:r>
      <w:proofErr w:type="spellStart"/>
      <w:r w:rsidR="009928D0">
        <w:t>tài</w:t>
      </w:r>
      <w:proofErr w:type="spellEnd"/>
      <w:r w:rsidR="009928D0">
        <w:t xml:space="preserve"> </w:t>
      </w:r>
      <w:proofErr w:type="spellStart"/>
      <w:r w:rsidR="009928D0">
        <w:t>sản</w:t>
      </w:r>
      <w:proofErr w:type="spellEnd"/>
      <w:r w:rsidR="009928D0">
        <w:t xml:space="preserve">, giải ngân đến </w:t>
      </w:r>
      <w:proofErr w:type="spellStart"/>
      <w:r w:rsidR="009928D0">
        <w:t>kiểm</w:t>
      </w:r>
      <w:proofErr w:type="spellEnd"/>
      <w:r w:rsidR="009928D0">
        <w:t xml:space="preserve"> tra sử </w:t>
      </w:r>
      <w:proofErr w:type="spellStart"/>
      <w:r w:rsidR="009928D0">
        <w:t>dụng</w:t>
      </w:r>
      <w:proofErr w:type="spellEnd"/>
      <w:r w:rsidR="009928D0">
        <w:t xml:space="preserve"> </w:t>
      </w:r>
      <w:proofErr w:type="spellStart"/>
      <w:r w:rsidR="009928D0">
        <w:t>vốn</w:t>
      </w:r>
      <w:proofErr w:type="spellEnd"/>
      <w:r w:rsidR="009928D0">
        <w:t xml:space="preserve"> </w:t>
      </w:r>
      <w:proofErr w:type="spellStart"/>
      <w:r w:rsidR="009928D0">
        <w:t>vay</w:t>
      </w:r>
      <w:proofErr w:type="spellEnd"/>
      <w:r w:rsidR="009928D0">
        <w:t xml:space="preserve">, </w:t>
      </w:r>
      <w:proofErr w:type="spellStart"/>
      <w:r w:rsidR="009928D0">
        <w:t>theo</w:t>
      </w:r>
      <w:proofErr w:type="spellEnd"/>
      <w:r w:rsidR="009928D0">
        <w:t xml:space="preserve"> </w:t>
      </w:r>
      <w:proofErr w:type="spellStart"/>
      <w:r w:rsidR="009928D0">
        <w:t>dõi</w:t>
      </w:r>
      <w:proofErr w:type="spellEnd"/>
      <w:r w:rsidR="009928D0">
        <w:t>, quản</w:t>
      </w:r>
      <w:r w:rsidR="009928D0">
        <w:rPr>
          <w:spacing w:val="-35"/>
        </w:rPr>
        <w:t xml:space="preserve"> </w:t>
      </w:r>
      <w:r w:rsidR="009928D0">
        <w:t xml:space="preserve">lý </w:t>
      </w:r>
      <w:proofErr w:type="spellStart"/>
      <w:r w:rsidR="009928D0">
        <w:t>nợ</w:t>
      </w:r>
      <w:proofErr w:type="spellEnd"/>
      <w:r w:rsidR="009928D0">
        <w:t xml:space="preserve"> </w:t>
      </w:r>
      <w:proofErr w:type="spellStart"/>
      <w:r w:rsidR="009928D0">
        <w:t>vay</w:t>
      </w:r>
      <w:proofErr w:type="spellEnd"/>
      <w:r w:rsidR="009928D0">
        <w:t xml:space="preserve">. Do đó, </w:t>
      </w:r>
      <w:proofErr w:type="spellStart"/>
      <w:r w:rsidR="009928D0">
        <w:t>với</w:t>
      </w:r>
      <w:proofErr w:type="spellEnd"/>
      <w:r w:rsidR="009928D0">
        <w:t xml:space="preserve"> số </w:t>
      </w:r>
      <w:proofErr w:type="spellStart"/>
      <w:r w:rsidR="009928D0">
        <w:t>lượng</w:t>
      </w:r>
      <w:proofErr w:type="spellEnd"/>
      <w:r w:rsidR="009928D0">
        <w:t xml:space="preserve"> </w:t>
      </w:r>
      <w:proofErr w:type="spellStart"/>
      <w:r w:rsidR="009928D0">
        <w:t>cán</w:t>
      </w:r>
      <w:proofErr w:type="spellEnd"/>
      <w:r w:rsidR="009928D0">
        <w:t xml:space="preserve"> bộ </w:t>
      </w:r>
      <w:proofErr w:type="spellStart"/>
      <w:r w:rsidR="009928D0">
        <w:t>tín</w:t>
      </w:r>
      <w:proofErr w:type="spellEnd"/>
      <w:r w:rsidR="009928D0">
        <w:t xml:space="preserve"> </w:t>
      </w:r>
      <w:proofErr w:type="spellStart"/>
      <w:r w:rsidR="009928D0">
        <w:t>dụng</w:t>
      </w:r>
      <w:proofErr w:type="spellEnd"/>
      <w:r w:rsidR="009928D0">
        <w:t xml:space="preserve"> có hạn thì </w:t>
      </w:r>
      <w:proofErr w:type="spellStart"/>
      <w:r w:rsidR="009928D0">
        <w:t>cán</w:t>
      </w:r>
      <w:proofErr w:type="spellEnd"/>
      <w:r w:rsidR="009928D0">
        <w:t xml:space="preserve"> bộ </w:t>
      </w:r>
      <w:proofErr w:type="spellStart"/>
      <w:r w:rsidR="009928D0">
        <w:t>tín</w:t>
      </w:r>
      <w:proofErr w:type="spellEnd"/>
      <w:r w:rsidR="009928D0">
        <w:t xml:space="preserve"> </w:t>
      </w:r>
      <w:proofErr w:type="spellStart"/>
      <w:r w:rsidR="009928D0">
        <w:t>dụng</w:t>
      </w:r>
      <w:proofErr w:type="spellEnd"/>
      <w:r w:rsidR="009928D0">
        <w:t xml:space="preserve"> </w:t>
      </w:r>
      <w:proofErr w:type="spellStart"/>
      <w:r w:rsidR="009928D0">
        <w:t>chỉ</w:t>
      </w:r>
      <w:proofErr w:type="spellEnd"/>
      <w:r w:rsidR="009928D0">
        <w:t xml:space="preserve"> có</w:t>
      </w:r>
      <w:r w:rsidR="009928D0">
        <w:rPr>
          <w:spacing w:val="-37"/>
        </w:rPr>
        <w:t xml:space="preserve"> </w:t>
      </w:r>
      <w:proofErr w:type="spellStart"/>
      <w:r w:rsidR="009928D0">
        <w:t>thể</w:t>
      </w:r>
      <w:proofErr w:type="spellEnd"/>
      <w:r w:rsidR="009928D0">
        <w:t xml:space="preserve"> </w:t>
      </w:r>
      <w:proofErr w:type="spellStart"/>
      <w:r w:rsidR="009928D0">
        <w:t>thực</w:t>
      </w:r>
      <w:proofErr w:type="spellEnd"/>
      <w:r w:rsidR="009928D0">
        <w:t xml:space="preserve"> hiện </w:t>
      </w:r>
      <w:proofErr w:type="spellStart"/>
      <w:r w:rsidR="009928D0">
        <w:t>các</w:t>
      </w:r>
      <w:proofErr w:type="spellEnd"/>
      <w:r w:rsidR="009928D0">
        <w:t xml:space="preserve"> công </w:t>
      </w:r>
      <w:proofErr w:type="spellStart"/>
      <w:r w:rsidR="009928D0">
        <w:t>việc</w:t>
      </w:r>
      <w:proofErr w:type="spellEnd"/>
      <w:r w:rsidR="009928D0">
        <w:t xml:space="preserve"> </w:t>
      </w:r>
      <w:proofErr w:type="spellStart"/>
      <w:r w:rsidR="009928D0">
        <w:t>tác</w:t>
      </w:r>
      <w:proofErr w:type="spellEnd"/>
      <w:r w:rsidR="009928D0">
        <w:t xml:space="preserve"> nghiệp, </w:t>
      </w:r>
      <w:proofErr w:type="spellStart"/>
      <w:r w:rsidR="009928D0">
        <w:t>xử</w:t>
      </w:r>
      <w:proofErr w:type="spellEnd"/>
      <w:r w:rsidR="009928D0">
        <w:t xml:space="preserve"> lý phát sinh </w:t>
      </w:r>
      <w:proofErr w:type="spellStart"/>
      <w:r w:rsidR="009928D0">
        <w:t>của</w:t>
      </w:r>
      <w:proofErr w:type="spellEnd"/>
      <w:r w:rsidR="009928D0">
        <w:t xml:space="preserve"> </w:t>
      </w:r>
      <w:proofErr w:type="spellStart"/>
      <w:r w:rsidR="009928D0">
        <w:t>khách</w:t>
      </w:r>
      <w:proofErr w:type="spellEnd"/>
      <w:r w:rsidR="009928D0">
        <w:t xml:space="preserve"> hàng, như vậy thời </w:t>
      </w:r>
      <w:proofErr w:type="spellStart"/>
      <w:r w:rsidR="009928D0">
        <w:t>gian</w:t>
      </w:r>
      <w:proofErr w:type="spellEnd"/>
      <w:r w:rsidR="009928D0">
        <w:t xml:space="preserve"> </w:t>
      </w:r>
      <w:proofErr w:type="spellStart"/>
      <w:r w:rsidR="009928D0">
        <w:t>cho</w:t>
      </w:r>
      <w:proofErr w:type="spellEnd"/>
      <w:r w:rsidR="009928D0">
        <w:t xml:space="preserve"> công </w:t>
      </w:r>
      <w:proofErr w:type="spellStart"/>
      <w:r w:rsidR="009928D0">
        <w:t>tác</w:t>
      </w:r>
      <w:proofErr w:type="spellEnd"/>
      <w:r w:rsidR="009928D0">
        <w:t xml:space="preserve"> </w:t>
      </w:r>
      <w:proofErr w:type="spellStart"/>
      <w:r w:rsidR="009928D0">
        <w:t>chăm</w:t>
      </w:r>
      <w:proofErr w:type="spellEnd"/>
      <w:r w:rsidR="009928D0">
        <w:t xml:space="preserve"> </w:t>
      </w:r>
      <w:proofErr w:type="spellStart"/>
      <w:r w:rsidR="009928D0">
        <w:t>sóc</w:t>
      </w:r>
      <w:proofErr w:type="spellEnd"/>
      <w:r w:rsidR="009928D0">
        <w:t xml:space="preserve"> </w:t>
      </w:r>
      <w:proofErr w:type="spellStart"/>
      <w:r w:rsidR="009928D0">
        <w:t>khách</w:t>
      </w:r>
      <w:proofErr w:type="spellEnd"/>
      <w:r w:rsidR="009928D0">
        <w:t xml:space="preserve"> hàng, tìm </w:t>
      </w:r>
      <w:proofErr w:type="spellStart"/>
      <w:r w:rsidR="009928D0">
        <w:t>kiếm</w:t>
      </w:r>
      <w:proofErr w:type="spellEnd"/>
      <w:r w:rsidR="009928D0">
        <w:t xml:space="preserve"> </w:t>
      </w:r>
      <w:proofErr w:type="spellStart"/>
      <w:r w:rsidR="009928D0">
        <w:t>khách</w:t>
      </w:r>
      <w:proofErr w:type="spellEnd"/>
      <w:r w:rsidR="009928D0">
        <w:t xml:space="preserve"> hàng mới là </w:t>
      </w:r>
      <w:proofErr w:type="spellStart"/>
      <w:r w:rsidR="009928D0">
        <w:t>gần</w:t>
      </w:r>
      <w:proofErr w:type="spellEnd"/>
      <w:r w:rsidR="009928D0">
        <w:t xml:space="preserve"> như </w:t>
      </w:r>
      <w:proofErr w:type="spellStart"/>
      <w:r w:rsidR="009928D0">
        <w:t>không</w:t>
      </w:r>
      <w:proofErr w:type="spellEnd"/>
      <w:r w:rsidR="009928D0">
        <w:t xml:space="preserve"> có. </w:t>
      </w:r>
      <w:proofErr w:type="spellStart"/>
      <w:r w:rsidR="009928D0">
        <w:t>Tuy</w:t>
      </w:r>
      <w:proofErr w:type="spellEnd"/>
      <w:r w:rsidR="009928D0">
        <w:t xml:space="preserve"> nhiên, thời </w:t>
      </w:r>
      <w:proofErr w:type="spellStart"/>
      <w:r w:rsidR="009928D0">
        <w:t>gian</w:t>
      </w:r>
      <w:proofErr w:type="spellEnd"/>
      <w:r w:rsidR="009928D0">
        <w:t xml:space="preserve"> </w:t>
      </w:r>
      <w:proofErr w:type="spellStart"/>
      <w:r w:rsidR="009928D0">
        <w:t>gần</w:t>
      </w:r>
      <w:proofErr w:type="spellEnd"/>
      <w:r w:rsidR="009928D0">
        <w:t xml:space="preserve"> </w:t>
      </w:r>
      <w:proofErr w:type="spellStart"/>
      <w:r w:rsidR="009928D0">
        <w:t>đây</w:t>
      </w:r>
      <w:proofErr w:type="spellEnd"/>
      <w:r w:rsidR="009928D0">
        <w:t xml:space="preserve">, </w:t>
      </w:r>
      <w:proofErr w:type="spellStart"/>
      <w:r w:rsidR="009928D0">
        <w:t>quy</w:t>
      </w:r>
      <w:proofErr w:type="spellEnd"/>
      <w:r w:rsidR="009928D0">
        <w:t xml:space="preserve"> </w:t>
      </w:r>
      <w:proofErr w:type="spellStart"/>
      <w:r w:rsidR="009928D0">
        <w:t>trình</w:t>
      </w:r>
      <w:proofErr w:type="spellEnd"/>
      <w:r w:rsidR="009928D0">
        <w:t xml:space="preserve"> </w:t>
      </w:r>
      <w:proofErr w:type="spellStart"/>
      <w:r w:rsidR="009928D0">
        <w:t>tín</w:t>
      </w:r>
      <w:proofErr w:type="spellEnd"/>
      <w:r w:rsidR="009928D0">
        <w:t xml:space="preserve"> </w:t>
      </w:r>
      <w:proofErr w:type="spellStart"/>
      <w:r w:rsidR="009928D0">
        <w:t>dụng</w:t>
      </w:r>
      <w:proofErr w:type="spellEnd"/>
      <w:r w:rsidR="009928D0">
        <w:t xml:space="preserve"> đã được </w:t>
      </w:r>
      <w:proofErr w:type="spellStart"/>
      <w:r w:rsidR="009928D0">
        <w:t>cải</w:t>
      </w:r>
      <w:proofErr w:type="spellEnd"/>
      <w:r w:rsidR="009928D0">
        <w:t xml:space="preserve"> </w:t>
      </w:r>
      <w:proofErr w:type="spellStart"/>
      <w:r w:rsidR="009928D0">
        <w:t>tiến</w:t>
      </w:r>
      <w:proofErr w:type="spellEnd"/>
      <w:r w:rsidR="009928D0">
        <w:t xml:space="preserve"> </w:t>
      </w:r>
      <w:proofErr w:type="spellStart"/>
      <w:r w:rsidR="009928D0">
        <w:t>theo</w:t>
      </w:r>
      <w:proofErr w:type="spellEnd"/>
      <w:r w:rsidR="009928D0">
        <w:t xml:space="preserve"> </w:t>
      </w:r>
      <w:proofErr w:type="spellStart"/>
      <w:r w:rsidR="009928D0">
        <w:t>hướng</w:t>
      </w:r>
      <w:proofErr w:type="spellEnd"/>
      <w:r w:rsidR="009928D0">
        <w:rPr>
          <w:spacing w:val="-9"/>
        </w:rPr>
        <w:t xml:space="preserve"> </w:t>
      </w:r>
      <w:proofErr w:type="spellStart"/>
      <w:r w:rsidR="009928D0">
        <w:t>dần</w:t>
      </w:r>
      <w:proofErr w:type="spellEnd"/>
      <w:r w:rsidR="009928D0">
        <w:rPr>
          <w:spacing w:val="-9"/>
        </w:rPr>
        <w:t xml:space="preserve"> </w:t>
      </w:r>
      <w:r w:rsidR="009928D0">
        <w:t>chuyên</w:t>
      </w:r>
      <w:r w:rsidR="009928D0">
        <w:rPr>
          <w:spacing w:val="-7"/>
        </w:rPr>
        <w:t xml:space="preserve"> </w:t>
      </w:r>
      <w:proofErr w:type="spellStart"/>
      <w:r w:rsidR="009928D0">
        <w:t>môn</w:t>
      </w:r>
      <w:proofErr w:type="spellEnd"/>
      <w:r w:rsidR="009928D0">
        <w:rPr>
          <w:spacing w:val="-7"/>
        </w:rPr>
        <w:t xml:space="preserve"> </w:t>
      </w:r>
      <w:r w:rsidR="009928D0">
        <w:t>hóa,</w:t>
      </w:r>
      <w:r w:rsidR="009928D0">
        <w:rPr>
          <w:spacing w:val="-9"/>
        </w:rPr>
        <w:t xml:space="preserve"> </w:t>
      </w:r>
      <w:proofErr w:type="spellStart"/>
      <w:r w:rsidR="009928D0">
        <w:t>tách</w:t>
      </w:r>
      <w:proofErr w:type="spellEnd"/>
      <w:r w:rsidR="009928D0">
        <w:rPr>
          <w:spacing w:val="-9"/>
        </w:rPr>
        <w:t xml:space="preserve"> </w:t>
      </w:r>
      <w:proofErr w:type="spellStart"/>
      <w:r w:rsidR="009928D0">
        <w:t>rời</w:t>
      </w:r>
      <w:proofErr w:type="spellEnd"/>
      <w:r w:rsidR="009928D0">
        <w:rPr>
          <w:spacing w:val="-9"/>
        </w:rPr>
        <w:t xml:space="preserve"> </w:t>
      </w:r>
      <w:proofErr w:type="spellStart"/>
      <w:r w:rsidR="009928D0">
        <w:t>chức</w:t>
      </w:r>
      <w:proofErr w:type="spellEnd"/>
      <w:r w:rsidR="009928D0">
        <w:rPr>
          <w:spacing w:val="-8"/>
        </w:rPr>
        <w:t xml:space="preserve"> </w:t>
      </w:r>
      <w:proofErr w:type="spellStart"/>
      <w:r w:rsidR="009928D0">
        <w:t>năng</w:t>
      </w:r>
      <w:proofErr w:type="spellEnd"/>
      <w:r w:rsidR="009928D0">
        <w:rPr>
          <w:spacing w:val="-9"/>
        </w:rPr>
        <w:t xml:space="preserve"> </w:t>
      </w:r>
      <w:proofErr w:type="spellStart"/>
      <w:r w:rsidR="009928D0">
        <w:t>quan</w:t>
      </w:r>
      <w:proofErr w:type="spellEnd"/>
      <w:r w:rsidR="009928D0">
        <w:rPr>
          <w:spacing w:val="-9"/>
        </w:rPr>
        <w:t xml:space="preserve"> </w:t>
      </w:r>
      <w:proofErr w:type="spellStart"/>
      <w:r w:rsidR="009928D0">
        <w:t>hệ</w:t>
      </w:r>
      <w:proofErr w:type="spellEnd"/>
      <w:r w:rsidR="009928D0">
        <w:rPr>
          <w:spacing w:val="-9"/>
        </w:rPr>
        <w:t xml:space="preserve"> </w:t>
      </w:r>
      <w:proofErr w:type="spellStart"/>
      <w:r w:rsidR="009928D0">
        <w:t>khách</w:t>
      </w:r>
      <w:proofErr w:type="spellEnd"/>
      <w:r w:rsidR="009928D0">
        <w:rPr>
          <w:spacing w:val="-9"/>
        </w:rPr>
        <w:t xml:space="preserve"> </w:t>
      </w:r>
      <w:r w:rsidR="009928D0">
        <w:t>hàng</w:t>
      </w:r>
      <w:r w:rsidR="009928D0">
        <w:rPr>
          <w:spacing w:val="-6"/>
        </w:rPr>
        <w:t xml:space="preserve"> </w:t>
      </w:r>
      <w:proofErr w:type="spellStart"/>
      <w:r w:rsidR="009928D0">
        <w:t>và</w:t>
      </w:r>
      <w:proofErr w:type="spellEnd"/>
      <w:r w:rsidR="009928D0">
        <w:rPr>
          <w:spacing w:val="-9"/>
        </w:rPr>
        <w:t xml:space="preserve"> </w:t>
      </w:r>
      <w:proofErr w:type="spellStart"/>
      <w:r w:rsidR="009928D0">
        <w:t>chức</w:t>
      </w:r>
      <w:proofErr w:type="spellEnd"/>
      <w:r w:rsidR="009928D0">
        <w:rPr>
          <w:spacing w:val="-8"/>
        </w:rPr>
        <w:t xml:space="preserve"> </w:t>
      </w:r>
      <w:proofErr w:type="spellStart"/>
      <w:r w:rsidR="009928D0">
        <w:t>năng</w:t>
      </w:r>
      <w:proofErr w:type="spellEnd"/>
      <w:r w:rsidR="009928D0">
        <w:t xml:space="preserve"> </w:t>
      </w:r>
      <w:proofErr w:type="spellStart"/>
      <w:r w:rsidR="009928D0">
        <w:t>thẩm</w:t>
      </w:r>
      <w:proofErr w:type="spellEnd"/>
      <w:r w:rsidR="009928D0">
        <w:t xml:space="preserve"> định </w:t>
      </w:r>
      <w:proofErr w:type="spellStart"/>
      <w:r w:rsidR="009928D0">
        <w:t>của</w:t>
      </w:r>
      <w:proofErr w:type="spellEnd"/>
      <w:r w:rsidR="009928D0">
        <w:t xml:space="preserve"> </w:t>
      </w:r>
      <w:proofErr w:type="spellStart"/>
      <w:r w:rsidR="009928D0">
        <w:t>cán</w:t>
      </w:r>
      <w:proofErr w:type="spellEnd"/>
      <w:r w:rsidR="009928D0">
        <w:t xml:space="preserve"> bộ </w:t>
      </w:r>
      <w:proofErr w:type="spellStart"/>
      <w:r w:rsidR="009928D0">
        <w:t>tín</w:t>
      </w:r>
      <w:proofErr w:type="spellEnd"/>
      <w:r w:rsidR="009928D0">
        <w:t xml:space="preserve"> </w:t>
      </w:r>
      <w:proofErr w:type="spellStart"/>
      <w:r w:rsidR="009928D0">
        <w:t>dụng</w:t>
      </w:r>
      <w:proofErr w:type="spellEnd"/>
      <w:r w:rsidR="009928D0">
        <w:t xml:space="preserve"> hiện </w:t>
      </w:r>
      <w:proofErr w:type="spellStart"/>
      <w:r w:rsidR="009928D0">
        <w:t>hành</w:t>
      </w:r>
      <w:proofErr w:type="spellEnd"/>
      <w:r w:rsidR="009928D0">
        <w:t xml:space="preserve">. Theo đó, </w:t>
      </w:r>
      <w:proofErr w:type="spellStart"/>
      <w:r w:rsidR="009928D0">
        <w:t>cán</w:t>
      </w:r>
      <w:proofErr w:type="spellEnd"/>
      <w:r w:rsidR="009928D0">
        <w:t xml:space="preserve"> bộ bán hàng (RBO) </w:t>
      </w:r>
      <w:proofErr w:type="spellStart"/>
      <w:r w:rsidR="009928D0">
        <w:t>giờ</w:t>
      </w:r>
      <w:proofErr w:type="spellEnd"/>
      <w:r w:rsidR="009928D0">
        <w:t xml:space="preserve"> </w:t>
      </w:r>
      <w:proofErr w:type="spellStart"/>
      <w:r w:rsidR="009928D0">
        <w:t>chỉ</w:t>
      </w:r>
      <w:proofErr w:type="spellEnd"/>
      <w:r w:rsidR="009928D0">
        <w:t xml:space="preserve"> phụ trách tìm </w:t>
      </w:r>
      <w:proofErr w:type="spellStart"/>
      <w:r w:rsidR="009928D0">
        <w:t>kiếm</w:t>
      </w:r>
      <w:proofErr w:type="spellEnd"/>
      <w:r w:rsidR="009928D0">
        <w:t xml:space="preserve"> </w:t>
      </w:r>
      <w:proofErr w:type="spellStart"/>
      <w:r w:rsidR="009928D0">
        <w:t>và</w:t>
      </w:r>
      <w:proofErr w:type="spellEnd"/>
      <w:r w:rsidR="009928D0">
        <w:t xml:space="preserve"> quản lý </w:t>
      </w:r>
      <w:proofErr w:type="spellStart"/>
      <w:r w:rsidR="009928D0">
        <w:t>khách</w:t>
      </w:r>
      <w:proofErr w:type="spellEnd"/>
      <w:r w:rsidR="009928D0">
        <w:t xml:space="preserve"> hàng </w:t>
      </w:r>
      <w:proofErr w:type="spellStart"/>
      <w:r w:rsidR="009928D0">
        <w:t>trong</w:t>
      </w:r>
      <w:proofErr w:type="spellEnd"/>
      <w:r w:rsidR="009928D0">
        <w:t xml:space="preserve"> </w:t>
      </w:r>
      <w:proofErr w:type="spellStart"/>
      <w:r w:rsidR="009928D0">
        <w:t>khi</w:t>
      </w:r>
      <w:proofErr w:type="spellEnd"/>
      <w:r w:rsidR="009928D0">
        <w:t xml:space="preserve"> đó </w:t>
      </w:r>
      <w:r w:rsidR="009928D0">
        <w:rPr>
          <w:spacing w:val="3"/>
        </w:rPr>
        <w:t xml:space="preserve">Bộ </w:t>
      </w:r>
      <w:proofErr w:type="spellStart"/>
      <w:r w:rsidR="009928D0">
        <w:t>phận</w:t>
      </w:r>
      <w:proofErr w:type="spellEnd"/>
      <w:r w:rsidR="009928D0">
        <w:t xml:space="preserve"> hỗ trợ </w:t>
      </w:r>
      <w:proofErr w:type="spellStart"/>
      <w:r w:rsidR="009928D0">
        <w:t>tín</w:t>
      </w:r>
      <w:proofErr w:type="spellEnd"/>
      <w:r w:rsidR="009928D0">
        <w:t xml:space="preserve"> </w:t>
      </w:r>
      <w:proofErr w:type="spellStart"/>
      <w:r w:rsidR="009928D0">
        <w:t>dụng</w:t>
      </w:r>
      <w:proofErr w:type="spellEnd"/>
      <w:r w:rsidR="009928D0">
        <w:t xml:space="preserve"> được </w:t>
      </w:r>
      <w:proofErr w:type="spellStart"/>
      <w:r w:rsidR="009928D0">
        <w:t>thành</w:t>
      </w:r>
      <w:proofErr w:type="spellEnd"/>
      <w:r w:rsidR="009928D0">
        <w:t xml:space="preserve"> </w:t>
      </w:r>
      <w:proofErr w:type="spellStart"/>
      <w:r w:rsidR="009928D0">
        <w:t>lập</w:t>
      </w:r>
      <w:proofErr w:type="spellEnd"/>
      <w:r w:rsidR="009928D0">
        <w:t xml:space="preserve"> </w:t>
      </w:r>
      <w:proofErr w:type="spellStart"/>
      <w:r w:rsidR="009928D0">
        <w:t>để</w:t>
      </w:r>
      <w:proofErr w:type="spellEnd"/>
      <w:r w:rsidR="009928D0">
        <w:t xml:space="preserve"> phụ trách công </w:t>
      </w:r>
      <w:proofErr w:type="spellStart"/>
      <w:r w:rsidR="009928D0">
        <w:t>tác</w:t>
      </w:r>
      <w:proofErr w:type="spellEnd"/>
      <w:r w:rsidR="009928D0">
        <w:t xml:space="preserve"> giải ngân, quản lý </w:t>
      </w:r>
      <w:proofErr w:type="spellStart"/>
      <w:r w:rsidR="009928D0">
        <w:t>hồ</w:t>
      </w:r>
      <w:proofErr w:type="spellEnd"/>
      <w:r w:rsidR="009928D0">
        <w:t xml:space="preserve"> sơ, </w:t>
      </w:r>
      <w:proofErr w:type="spellStart"/>
      <w:r w:rsidR="009928D0">
        <w:t>lưu</w:t>
      </w:r>
      <w:proofErr w:type="spellEnd"/>
      <w:r w:rsidR="009928D0">
        <w:t xml:space="preserve"> </w:t>
      </w:r>
      <w:proofErr w:type="spellStart"/>
      <w:r w:rsidR="009928D0">
        <w:t>kho</w:t>
      </w:r>
      <w:proofErr w:type="spellEnd"/>
      <w:r w:rsidR="009928D0">
        <w:t>…sự chuyên</w:t>
      </w:r>
      <w:r w:rsidR="009928D0">
        <w:rPr>
          <w:spacing w:val="-6"/>
        </w:rPr>
        <w:t xml:space="preserve"> </w:t>
      </w:r>
      <w:proofErr w:type="spellStart"/>
      <w:r w:rsidR="009928D0">
        <w:t>môn</w:t>
      </w:r>
      <w:proofErr w:type="spellEnd"/>
      <w:r w:rsidR="009928D0">
        <w:rPr>
          <w:spacing w:val="-8"/>
        </w:rPr>
        <w:t xml:space="preserve"> </w:t>
      </w:r>
      <w:r w:rsidR="009928D0">
        <w:t>hóa</w:t>
      </w:r>
      <w:r w:rsidR="009928D0">
        <w:rPr>
          <w:spacing w:val="-8"/>
        </w:rPr>
        <w:t xml:space="preserve"> </w:t>
      </w:r>
      <w:proofErr w:type="spellStart"/>
      <w:r w:rsidR="009928D0">
        <w:t>này</w:t>
      </w:r>
      <w:proofErr w:type="spellEnd"/>
      <w:r w:rsidR="009928D0">
        <w:rPr>
          <w:spacing w:val="-11"/>
        </w:rPr>
        <w:t xml:space="preserve"> </w:t>
      </w:r>
      <w:r w:rsidR="009928D0">
        <w:t>sẽ</w:t>
      </w:r>
      <w:r w:rsidR="009928D0">
        <w:rPr>
          <w:spacing w:val="-5"/>
        </w:rPr>
        <w:t xml:space="preserve"> </w:t>
      </w:r>
      <w:r w:rsidR="009928D0">
        <w:t>tăng</w:t>
      </w:r>
      <w:r w:rsidR="009928D0">
        <w:rPr>
          <w:spacing w:val="-8"/>
        </w:rPr>
        <w:t xml:space="preserve"> </w:t>
      </w:r>
      <w:proofErr w:type="spellStart"/>
      <w:r w:rsidR="009928D0">
        <w:t>cường</w:t>
      </w:r>
      <w:proofErr w:type="spellEnd"/>
      <w:r w:rsidR="009928D0">
        <w:rPr>
          <w:spacing w:val="-8"/>
        </w:rPr>
        <w:t xml:space="preserve"> </w:t>
      </w:r>
      <w:r w:rsidR="009928D0">
        <w:t>khả</w:t>
      </w:r>
      <w:r w:rsidR="009928D0">
        <w:rPr>
          <w:spacing w:val="-7"/>
        </w:rPr>
        <w:t xml:space="preserve"> </w:t>
      </w:r>
      <w:proofErr w:type="spellStart"/>
      <w:r w:rsidR="009928D0">
        <w:t>năng</w:t>
      </w:r>
      <w:proofErr w:type="spellEnd"/>
      <w:r w:rsidR="009928D0">
        <w:rPr>
          <w:spacing w:val="-8"/>
        </w:rPr>
        <w:t xml:space="preserve"> </w:t>
      </w:r>
      <w:proofErr w:type="spellStart"/>
      <w:r w:rsidR="009928D0">
        <w:t>kiểm</w:t>
      </w:r>
      <w:proofErr w:type="spellEnd"/>
      <w:r w:rsidR="009928D0">
        <w:rPr>
          <w:spacing w:val="-8"/>
        </w:rPr>
        <w:t xml:space="preserve"> </w:t>
      </w:r>
      <w:proofErr w:type="spellStart"/>
      <w:r w:rsidR="009928D0">
        <w:t>soát</w:t>
      </w:r>
      <w:proofErr w:type="spellEnd"/>
      <w:r w:rsidR="009928D0">
        <w:rPr>
          <w:spacing w:val="-6"/>
        </w:rPr>
        <w:t xml:space="preserve"> </w:t>
      </w:r>
      <w:proofErr w:type="spellStart"/>
      <w:r w:rsidR="009928D0">
        <w:t>chéo</w:t>
      </w:r>
      <w:proofErr w:type="spellEnd"/>
      <w:r w:rsidR="009928D0">
        <w:rPr>
          <w:spacing w:val="-6"/>
        </w:rPr>
        <w:t xml:space="preserve"> </w:t>
      </w:r>
      <w:proofErr w:type="spellStart"/>
      <w:r w:rsidR="009928D0">
        <w:t>và</w:t>
      </w:r>
      <w:proofErr w:type="spellEnd"/>
      <w:r w:rsidR="009928D0">
        <w:rPr>
          <w:spacing w:val="-8"/>
        </w:rPr>
        <w:t xml:space="preserve"> </w:t>
      </w:r>
      <w:proofErr w:type="spellStart"/>
      <w:r w:rsidR="009928D0">
        <w:t>rút</w:t>
      </w:r>
      <w:proofErr w:type="spellEnd"/>
      <w:r w:rsidR="009928D0">
        <w:rPr>
          <w:spacing w:val="-8"/>
        </w:rPr>
        <w:t xml:space="preserve"> </w:t>
      </w:r>
      <w:proofErr w:type="spellStart"/>
      <w:r w:rsidR="009928D0">
        <w:t>ngắn</w:t>
      </w:r>
      <w:proofErr w:type="spellEnd"/>
      <w:r w:rsidR="009928D0">
        <w:rPr>
          <w:spacing w:val="-9"/>
        </w:rPr>
        <w:t xml:space="preserve"> </w:t>
      </w:r>
      <w:r w:rsidR="009928D0">
        <w:t>thời</w:t>
      </w:r>
      <w:r w:rsidR="009928D0">
        <w:rPr>
          <w:spacing w:val="-6"/>
        </w:rPr>
        <w:t xml:space="preserve"> </w:t>
      </w:r>
      <w:proofErr w:type="spellStart"/>
      <w:r w:rsidR="009928D0">
        <w:t>gian</w:t>
      </w:r>
      <w:proofErr w:type="spellEnd"/>
      <w:r w:rsidR="009928D0">
        <w:t xml:space="preserve"> </w:t>
      </w:r>
      <w:proofErr w:type="spellStart"/>
      <w:r w:rsidR="009928D0">
        <w:t>phục</w:t>
      </w:r>
      <w:proofErr w:type="spellEnd"/>
      <w:r w:rsidR="009928D0">
        <w:t xml:space="preserve"> </w:t>
      </w:r>
      <w:proofErr w:type="spellStart"/>
      <w:r w:rsidR="009928D0">
        <w:t>vụ</w:t>
      </w:r>
      <w:proofErr w:type="spellEnd"/>
      <w:r w:rsidR="009928D0">
        <w:t xml:space="preserve"> </w:t>
      </w:r>
      <w:proofErr w:type="spellStart"/>
      <w:r w:rsidR="009928D0">
        <w:t>khách</w:t>
      </w:r>
      <w:proofErr w:type="spellEnd"/>
      <w:r w:rsidR="009928D0">
        <w:rPr>
          <w:spacing w:val="-3"/>
        </w:rPr>
        <w:t xml:space="preserve"> </w:t>
      </w:r>
      <w:r w:rsidR="003F016E">
        <w:t>hàng.</w:t>
      </w:r>
    </w:p>
    <w:p w14:paraId="5D3E04F2" w14:textId="3E200EFA" w:rsidR="009928D0" w:rsidRDefault="00F452C2" w:rsidP="00E53690">
      <w:pPr>
        <w:pStyle w:val="Heading3"/>
        <w:ind w:left="0"/>
      </w:pPr>
      <w:bookmarkStart w:id="274" w:name="_bookmark84"/>
      <w:bookmarkStart w:id="275" w:name="_Toc101095511"/>
      <w:bookmarkEnd w:id="274"/>
      <w:r>
        <w:t xml:space="preserve">2.5.3. </w:t>
      </w:r>
      <w:r w:rsidR="009928D0">
        <w:t xml:space="preserve">Các </w:t>
      </w:r>
      <w:proofErr w:type="spellStart"/>
      <w:r w:rsidR="009928D0">
        <w:t>yếu</w:t>
      </w:r>
      <w:proofErr w:type="spellEnd"/>
      <w:r w:rsidR="009928D0">
        <w:t xml:space="preserve"> tố </w:t>
      </w:r>
      <w:proofErr w:type="spellStart"/>
      <w:r w:rsidR="009928D0">
        <w:t>từ</w:t>
      </w:r>
      <w:proofErr w:type="spellEnd"/>
      <w:r w:rsidR="009928D0">
        <w:t xml:space="preserve"> </w:t>
      </w:r>
      <w:proofErr w:type="spellStart"/>
      <w:r w:rsidR="009928D0">
        <w:t>phía</w:t>
      </w:r>
      <w:proofErr w:type="spellEnd"/>
      <w:r w:rsidR="009928D0">
        <w:t xml:space="preserve"> </w:t>
      </w:r>
      <w:proofErr w:type="spellStart"/>
      <w:r w:rsidR="009928D0">
        <w:t>khách</w:t>
      </w:r>
      <w:proofErr w:type="spellEnd"/>
      <w:r w:rsidR="009928D0">
        <w:rPr>
          <w:spacing w:val="-3"/>
        </w:rPr>
        <w:t xml:space="preserve"> </w:t>
      </w:r>
      <w:r w:rsidR="009928D0">
        <w:t>hàng</w:t>
      </w:r>
      <w:bookmarkEnd w:id="275"/>
    </w:p>
    <w:p w14:paraId="2F509C05" w14:textId="22A1FAA1" w:rsidR="009928D0" w:rsidRDefault="009928D0" w:rsidP="00E53690">
      <w:pPr>
        <w:pStyle w:val="BodyText"/>
        <w:spacing w:before="142"/>
        <w:ind w:firstLine="179"/>
      </w:pPr>
      <w:r>
        <w:t>Thực</w:t>
      </w:r>
      <w:r>
        <w:rPr>
          <w:spacing w:val="-7"/>
        </w:rPr>
        <w:t xml:space="preserve"> </w:t>
      </w:r>
      <w:r>
        <w:t>tế</w:t>
      </w:r>
      <w:r>
        <w:rPr>
          <w:spacing w:val="-7"/>
        </w:rPr>
        <w:t xml:space="preserve"> </w:t>
      </w:r>
      <w:proofErr w:type="spellStart"/>
      <w:r>
        <w:t>trong</w:t>
      </w:r>
      <w:proofErr w:type="spellEnd"/>
      <w:r>
        <w:rPr>
          <w:spacing w:val="-7"/>
        </w:rPr>
        <w:t xml:space="preserve"> </w:t>
      </w:r>
      <w:proofErr w:type="spellStart"/>
      <w:r>
        <w:t>quá</w:t>
      </w:r>
      <w:proofErr w:type="spellEnd"/>
      <w:r>
        <w:rPr>
          <w:spacing w:val="-6"/>
        </w:rPr>
        <w:t xml:space="preserve"> </w:t>
      </w:r>
      <w:proofErr w:type="spellStart"/>
      <w:r>
        <w:t>trình</w:t>
      </w:r>
      <w:proofErr w:type="spellEnd"/>
      <w:r>
        <w:rPr>
          <w:spacing w:val="-8"/>
        </w:rPr>
        <w:t xml:space="preserve"> </w:t>
      </w:r>
      <w:proofErr w:type="spellStart"/>
      <w:r>
        <w:t>tiếp</w:t>
      </w:r>
      <w:proofErr w:type="spellEnd"/>
      <w:r>
        <w:rPr>
          <w:spacing w:val="-8"/>
        </w:rPr>
        <w:t xml:space="preserve"> </w:t>
      </w:r>
      <w:proofErr w:type="spellStart"/>
      <w:r>
        <w:t>cận</w:t>
      </w:r>
      <w:proofErr w:type="spellEnd"/>
      <w:r>
        <w:rPr>
          <w:spacing w:val="-8"/>
        </w:rPr>
        <w:t xml:space="preserve"> </w:t>
      </w:r>
      <w:proofErr w:type="spellStart"/>
      <w:r>
        <w:t>các</w:t>
      </w:r>
      <w:proofErr w:type="spellEnd"/>
      <w:r>
        <w:rPr>
          <w:spacing w:val="-6"/>
        </w:rPr>
        <w:t xml:space="preserve"> </w:t>
      </w:r>
      <w:r>
        <w:t>KHDN</w:t>
      </w:r>
      <w:r>
        <w:rPr>
          <w:spacing w:val="-7"/>
        </w:rPr>
        <w:t xml:space="preserve"> </w:t>
      </w:r>
      <w:r>
        <w:t>đang</w:t>
      </w:r>
      <w:r>
        <w:rPr>
          <w:spacing w:val="-8"/>
        </w:rPr>
        <w:t xml:space="preserve"> </w:t>
      </w:r>
      <w:r>
        <w:t>sử</w:t>
      </w:r>
      <w:r>
        <w:rPr>
          <w:spacing w:val="-6"/>
        </w:rPr>
        <w:t xml:space="preserve"> </w:t>
      </w:r>
      <w:proofErr w:type="spellStart"/>
      <w:r>
        <w:t>dụng</w:t>
      </w:r>
      <w:proofErr w:type="spellEnd"/>
      <w:r>
        <w:rPr>
          <w:spacing w:val="-7"/>
        </w:rPr>
        <w:t xml:space="preserve"> </w:t>
      </w:r>
      <w:r>
        <w:t>dịch</w:t>
      </w:r>
      <w:r>
        <w:rPr>
          <w:spacing w:val="-7"/>
        </w:rPr>
        <w:t xml:space="preserve"> </w:t>
      </w:r>
      <w:proofErr w:type="spellStart"/>
      <w:r>
        <w:t>vụ</w:t>
      </w:r>
      <w:proofErr w:type="spellEnd"/>
      <w:r>
        <w:rPr>
          <w:spacing w:val="-7"/>
        </w:rPr>
        <w:t xml:space="preserve"> </w:t>
      </w:r>
      <w:proofErr w:type="spellStart"/>
      <w:r>
        <w:t>tại</w:t>
      </w:r>
      <w:proofErr w:type="spellEnd"/>
      <w:r>
        <w:rPr>
          <w:spacing w:val="-7"/>
        </w:rPr>
        <w:t xml:space="preserve"> </w:t>
      </w:r>
      <w:r w:rsidR="00A318BC">
        <w:t>OCB</w:t>
      </w:r>
      <w:r>
        <w:rPr>
          <w:spacing w:val="-4"/>
        </w:rPr>
        <w:t xml:space="preserve"> </w:t>
      </w:r>
      <w:proofErr w:type="spellStart"/>
      <w:r>
        <w:t>để</w:t>
      </w:r>
      <w:proofErr w:type="spellEnd"/>
      <w:r>
        <w:rPr>
          <w:spacing w:val="-3"/>
        </w:rPr>
        <w:t xml:space="preserve"> </w:t>
      </w:r>
      <w:proofErr w:type="spellStart"/>
      <w:r>
        <w:t>tiếp</w:t>
      </w:r>
      <w:proofErr w:type="spellEnd"/>
      <w:r>
        <w:rPr>
          <w:spacing w:val="-3"/>
        </w:rPr>
        <w:t xml:space="preserve"> </w:t>
      </w:r>
      <w:proofErr w:type="spellStart"/>
      <w:r>
        <w:t>thị</w:t>
      </w:r>
      <w:proofErr w:type="spellEnd"/>
      <w:r>
        <w:rPr>
          <w:spacing w:val="-3"/>
        </w:rPr>
        <w:t xml:space="preserve"> </w:t>
      </w:r>
      <w:proofErr w:type="spellStart"/>
      <w:r>
        <w:t>cho</w:t>
      </w:r>
      <w:proofErr w:type="spellEnd"/>
      <w:r>
        <w:rPr>
          <w:spacing w:val="-1"/>
        </w:rPr>
        <w:t xml:space="preserve"> </w:t>
      </w:r>
      <w:proofErr w:type="spellStart"/>
      <w:r>
        <w:t>vay</w:t>
      </w:r>
      <w:proofErr w:type="spellEnd"/>
      <w:r>
        <w:rPr>
          <w:spacing w:val="-6"/>
        </w:rPr>
        <w:t xml:space="preserve"> </w:t>
      </w:r>
      <w:r>
        <w:t>thì</w:t>
      </w:r>
      <w:r>
        <w:rPr>
          <w:spacing w:val="-3"/>
        </w:rPr>
        <w:t xml:space="preserve"> </w:t>
      </w:r>
      <w:proofErr w:type="spellStart"/>
      <w:r>
        <w:rPr>
          <w:spacing w:val="3"/>
        </w:rPr>
        <w:t>tỷ</w:t>
      </w:r>
      <w:proofErr w:type="spellEnd"/>
      <w:r>
        <w:rPr>
          <w:spacing w:val="-8"/>
        </w:rPr>
        <w:t xml:space="preserve"> </w:t>
      </w:r>
      <w:proofErr w:type="spellStart"/>
      <w:r>
        <w:t>lệ</w:t>
      </w:r>
      <w:proofErr w:type="spellEnd"/>
      <w:r>
        <w:rPr>
          <w:spacing w:val="-1"/>
        </w:rPr>
        <w:t xml:space="preserve"> </w:t>
      </w:r>
      <w:proofErr w:type="spellStart"/>
      <w:r>
        <w:t>thành</w:t>
      </w:r>
      <w:proofErr w:type="spellEnd"/>
      <w:r>
        <w:rPr>
          <w:spacing w:val="-4"/>
        </w:rPr>
        <w:t xml:space="preserve"> </w:t>
      </w:r>
      <w:r>
        <w:t>công</w:t>
      </w:r>
      <w:r>
        <w:rPr>
          <w:spacing w:val="-1"/>
        </w:rPr>
        <w:t xml:space="preserve"> </w:t>
      </w:r>
      <w:r>
        <w:t>là</w:t>
      </w:r>
      <w:r>
        <w:rPr>
          <w:spacing w:val="-3"/>
        </w:rPr>
        <w:t xml:space="preserve"> </w:t>
      </w:r>
      <w:proofErr w:type="spellStart"/>
      <w:r>
        <w:t>rất</w:t>
      </w:r>
      <w:proofErr w:type="spellEnd"/>
      <w:r>
        <w:rPr>
          <w:spacing w:val="-3"/>
        </w:rPr>
        <w:t xml:space="preserve"> </w:t>
      </w:r>
      <w:proofErr w:type="spellStart"/>
      <w:r>
        <w:t>thấp</w:t>
      </w:r>
      <w:proofErr w:type="spellEnd"/>
      <w:r>
        <w:t>,</w:t>
      </w:r>
      <w:r>
        <w:rPr>
          <w:spacing w:val="-1"/>
        </w:rPr>
        <w:t xml:space="preserve"> </w:t>
      </w:r>
      <w:proofErr w:type="spellStart"/>
      <w:r>
        <w:t>thực</w:t>
      </w:r>
      <w:proofErr w:type="spellEnd"/>
      <w:r>
        <w:rPr>
          <w:spacing w:val="-3"/>
        </w:rPr>
        <w:t xml:space="preserve"> </w:t>
      </w:r>
      <w:proofErr w:type="spellStart"/>
      <w:r>
        <w:t>trạng</w:t>
      </w:r>
      <w:proofErr w:type="spellEnd"/>
      <w:r>
        <w:rPr>
          <w:spacing w:val="-1"/>
        </w:rPr>
        <w:t xml:space="preserve"> </w:t>
      </w:r>
      <w:proofErr w:type="spellStart"/>
      <w:r>
        <w:t>này</w:t>
      </w:r>
      <w:proofErr w:type="spellEnd"/>
      <w:r>
        <w:rPr>
          <w:spacing w:val="-6"/>
        </w:rPr>
        <w:t xml:space="preserve"> </w:t>
      </w:r>
      <w:r>
        <w:t>xuất</w:t>
      </w:r>
      <w:r>
        <w:rPr>
          <w:spacing w:val="-3"/>
        </w:rPr>
        <w:t xml:space="preserve"> </w:t>
      </w:r>
      <w:r>
        <w:t>phát</w:t>
      </w:r>
      <w:r>
        <w:rPr>
          <w:spacing w:val="-2"/>
        </w:rPr>
        <w:t xml:space="preserve"> </w:t>
      </w:r>
      <w:proofErr w:type="spellStart"/>
      <w:r>
        <w:t>từ</w:t>
      </w:r>
      <w:proofErr w:type="spellEnd"/>
      <w:r>
        <w:rPr>
          <w:spacing w:val="-2"/>
        </w:rPr>
        <w:t xml:space="preserve"> </w:t>
      </w:r>
      <w:proofErr w:type="spellStart"/>
      <w:r>
        <w:t>các</w:t>
      </w:r>
      <w:proofErr w:type="spellEnd"/>
      <w:r>
        <w:t xml:space="preserve"> lý do</w:t>
      </w:r>
      <w:r>
        <w:rPr>
          <w:spacing w:val="-3"/>
        </w:rPr>
        <w:t xml:space="preserve"> </w:t>
      </w:r>
      <w:proofErr w:type="spellStart"/>
      <w:r>
        <w:t>sau</w:t>
      </w:r>
      <w:proofErr w:type="spellEnd"/>
      <w:r>
        <w:t>:</w:t>
      </w:r>
    </w:p>
    <w:p w14:paraId="427E3911" w14:textId="19065C98" w:rsidR="009928D0" w:rsidRDefault="00F452C2" w:rsidP="00E53690">
      <w:pPr>
        <w:pStyle w:val="ListParagraph"/>
        <w:tabs>
          <w:tab w:val="left" w:pos="850"/>
        </w:tabs>
        <w:spacing w:line="357" w:lineRule="auto"/>
        <w:ind w:left="0" w:firstLine="0"/>
      </w:pPr>
      <w:r>
        <w:t xml:space="preserve">- </w:t>
      </w:r>
      <w:proofErr w:type="spellStart"/>
      <w:r w:rsidR="009928D0">
        <w:t>Khách</w:t>
      </w:r>
      <w:proofErr w:type="spellEnd"/>
      <w:r w:rsidR="009928D0">
        <w:t xml:space="preserve"> hàng </w:t>
      </w:r>
      <w:proofErr w:type="spellStart"/>
      <w:r w:rsidR="009928D0">
        <w:t>không</w:t>
      </w:r>
      <w:proofErr w:type="spellEnd"/>
      <w:r w:rsidR="009928D0">
        <w:t xml:space="preserve"> có </w:t>
      </w:r>
      <w:proofErr w:type="spellStart"/>
      <w:r w:rsidR="009928D0">
        <w:t>nhu</w:t>
      </w:r>
      <w:proofErr w:type="spellEnd"/>
      <w:r w:rsidR="009928D0">
        <w:t xml:space="preserve"> cầu </w:t>
      </w:r>
      <w:proofErr w:type="spellStart"/>
      <w:r w:rsidR="009928D0">
        <w:t>vay</w:t>
      </w:r>
      <w:proofErr w:type="spellEnd"/>
      <w:r w:rsidR="009928D0">
        <w:t xml:space="preserve">: </w:t>
      </w:r>
      <w:proofErr w:type="spellStart"/>
      <w:r w:rsidR="009928D0">
        <w:t>Đây</w:t>
      </w:r>
      <w:proofErr w:type="spellEnd"/>
      <w:r w:rsidR="009928D0">
        <w:t xml:space="preserve"> đa </w:t>
      </w:r>
      <w:proofErr w:type="spellStart"/>
      <w:r w:rsidR="009928D0">
        <w:t>phần</w:t>
      </w:r>
      <w:proofErr w:type="spellEnd"/>
      <w:r w:rsidR="009928D0">
        <w:t xml:space="preserve"> là </w:t>
      </w:r>
      <w:proofErr w:type="spellStart"/>
      <w:r w:rsidR="009928D0">
        <w:t>các</w:t>
      </w:r>
      <w:proofErr w:type="spellEnd"/>
      <w:r w:rsidR="009928D0">
        <w:t xml:space="preserve"> </w:t>
      </w:r>
      <w:proofErr w:type="spellStart"/>
      <w:r w:rsidR="009928D0">
        <w:t>khách</w:t>
      </w:r>
      <w:proofErr w:type="spellEnd"/>
      <w:r w:rsidR="009928D0">
        <w:t xml:space="preserve"> hàng có tình hình </w:t>
      </w:r>
      <w:proofErr w:type="spellStart"/>
      <w:r w:rsidR="009928D0">
        <w:t>tài</w:t>
      </w:r>
      <w:proofErr w:type="spellEnd"/>
      <w:r w:rsidR="009928D0">
        <w:t xml:space="preserve"> </w:t>
      </w:r>
      <w:proofErr w:type="spellStart"/>
      <w:r w:rsidR="009928D0">
        <w:t>chính</w:t>
      </w:r>
      <w:proofErr w:type="spellEnd"/>
      <w:r w:rsidR="009928D0">
        <w:t xml:space="preserve"> </w:t>
      </w:r>
      <w:proofErr w:type="spellStart"/>
      <w:r w:rsidR="009928D0">
        <w:t>lành</w:t>
      </w:r>
      <w:proofErr w:type="spellEnd"/>
      <w:r w:rsidR="009928D0">
        <w:t xml:space="preserve"> </w:t>
      </w:r>
      <w:proofErr w:type="spellStart"/>
      <w:r w:rsidR="009928D0">
        <w:t>mạnh</w:t>
      </w:r>
      <w:proofErr w:type="spellEnd"/>
      <w:r w:rsidR="009928D0">
        <w:t xml:space="preserve">, nguồn </w:t>
      </w:r>
      <w:proofErr w:type="spellStart"/>
      <w:r w:rsidR="009928D0">
        <w:t>vốn</w:t>
      </w:r>
      <w:proofErr w:type="spellEnd"/>
      <w:r w:rsidR="009928D0">
        <w:t xml:space="preserve"> </w:t>
      </w:r>
      <w:proofErr w:type="spellStart"/>
      <w:r w:rsidR="009928D0">
        <w:t>tài</w:t>
      </w:r>
      <w:proofErr w:type="spellEnd"/>
      <w:r w:rsidR="009928D0">
        <w:t xml:space="preserve"> trợ </w:t>
      </w:r>
      <w:proofErr w:type="spellStart"/>
      <w:r w:rsidR="009928D0">
        <w:t>cho</w:t>
      </w:r>
      <w:proofErr w:type="spellEnd"/>
      <w:r w:rsidR="009928D0">
        <w:t xml:space="preserve"> hoạt động </w:t>
      </w:r>
      <w:proofErr w:type="spellStart"/>
      <w:r w:rsidR="009928D0">
        <w:t>kinh</w:t>
      </w:r>
      <w:proofErr w:type="spellEnd"/>
      <w:r w:rsidR="009928D0">
        <w:t xml:space="preserve"> </w:t>
      </w:r>
      <w:proofErr w:type="spellStart"/>
      <w:r w:rsidR="009928D0">
        <w:t>doanh</w:t>
      </w:r>
      <w:proofErr w:type="spellEnd"/>
      <w:r w:rsidR="009928D0">
        <w:t xml:space="preserve"> chủ </w:t>
      </w:r>
      <w:proofErr w:type="spellStart"/>
      <w:r w:rsidR="009928D0">
        <w:t>yếu</w:t>
      </w:r>
      <w:proofErr w:type="spellEnd"/>
      <w:r w:rsidR="009928D0">
        <w:t xml:space="preserve"> là </w:t>
      </w:r>
      <w:proofErr w:type="spellStart"/>
      <w:r w:rsidR="009928D0">
        <w:t>vốn</w:t>
      </w:r>
      <w:proofErr w:type="spellEnd"/>
      <w:r w:rsidR="009928D0">
        <w:t xml:space="preserve"> chủ </w:t>
      </w:r>
      <w:proofErr w:type="spellStart"/>
      <w:r w:rsidR="009928D0">
        <w:t>sở</w:t>
      </w:r>
      <w:proofErr w:type="spellEnd"/>
      <w:r w:rsidR="009928D0">
        <w:t xml:space="preserve"> </w:t>
      </w:r>
      <w:proofErr w:type="spellStart"/>
      <w:r w:rsidR="009928D0">
        <w:t>hữu</w:t>
      </w:r>
      <w:proofErr w:type="spellEnd"/>
      <w:r w:rsidR="009928D0">
        <w:t xml:space="preserve">, </w:t>
      </w:r>
      <w:proofErr w:type="spellStart"/>
      <w:r w:rsidR="009928D0">
        <w:t>vốn</w:t>
      </w:r>
      <w:proofErr w:type="spellEnd"/>
      <w:r w:rsidR="009928D0">
        <w:t xml:space="preserve"> </w:t>
      </w:r>
      <w:proofErr w:type="spellStart"/>
      <w:r w:rsidR="009928D0">
        <w:t>chiếm</w:t>
      </w:r>
      <w:proofErr w:type="spellEnd"/>
      <w:r w:rsidR="009928D0">
        <w:t xml:space="preserve"> </w:t>
      </w:r>
      <w:proofErr w:type="spellStart"/>
      <w:r w:rsidR="009928D0">
        <w:t>dụng</w:t>
      </w:r>
      <w:proofErr w:type="spellEnd"/>
      <w:r w:rsidR="009928D0">
        <w:t xml:space="preserve"> </w:t>
      </w:r>
      <w:proofErr w:type="spellStart"/>
      <w:r w:rsidR="009928D0">
        <w:t>hoặc</w:t>
      </w:r>
      <w:proofErr w:type="spellEnd"/>
      <w:r w:rsidR="009928D0">
        <w:t xml:space="preserve"> </w:t>
      </w:r>
      <w:proofErr w:type="spellStart"/>
      <w:r w:rsidR="009928D0">
        <w:t>vốn</w:t>
      </w:r>
      <w:proofErr w:type="spellEnd"/>
      <w:r w:rsidR="009928D0">
        <w:t xml:space="preserve"> </w:t>
      </w:r>
      <w:proofErr w:type="spellStart"/>
      <w:r w:rsidR="009928D0">
        <w:rPr>
          <w:spacing w:val="2"/>
        </w:rPr>
        <w:t>vay</w:t>
      </w:r>
      <w:proofErr w:type="spellEnd"/>
      <w:r w:rsidR="009928D0">
        <w:rPr>
          <w:spacing w:val="2"/>
        </w:rPr>
        <w:t xml:space="preserve"> </w:t>
      </w:r>
      <w:proofErr w:type="spellStart"/>
      <w:r w:rsidR="009928D0">
        <w:t>từ</w:t>
      </w:r>
      <w:proofErr w:type="spellEnd"/>
      <w:r w:rsidR="009928D0">
        <w:t xml:space="preserve"> công ty </w:t>
      </w:r>
      <w:proofErr w:type="spellStart"/>
      <w:r w:rsidR="009928D0">
        <w:t>mẹ</w:t>
      </w:r>
      <w:proofErr w:type="spellEnd"/>
      <w:r w:rsidR="009928D0">
        <w:t xml:space="preserve">, mà </w:t>
      </w:r>
      <w:proofErr w:type="spellStart"/>
      <w:r w:rsidR="009928D0">
        <w:t>không</w:t>
      </w:r>
      <w:proofErr w:type="spellEnd"/>
      <w:r w:rsidR="009928D0">
        <w:t xml:space="preserve"> sử </w:t>
      </w:r>
      <w:proofErr w:type="spellStart"/>
      <w:r w:rsidR="009928D0">
        <w:t>dụng</w:t>
      </w:r>
      <w:proofErr w:type="spellEnd"/>
      <w:r w:rsidR="009928D0">
        <w:t xml:space="preserve"> </w:t>
      </w:r>
      <w:proofErr w:type="spellStart"/>
      <w:r w:rsidR="009928D0">
        <w:t>vốn</w:t>
      </w:r>
      <w:proofErr w:type="spellEnd"/>
      <w:r w:rsidR="009928D0">
        <w:t xml:space="preserve"> </w:t>
      </w:r>
      <w:proofErr w:type="spellStart"/>
      <w:r w:rsidR="009928D0">
        <w:t>vay</w:t>
      </w:r>
      <w:proofErr w:type="spellEnd"/>
      <w:r w:rsidR="009928D0">
        <w:t xml:space="preserve"> ngân</w:t>
      </w:r>
      <w:r w:rsidR="009928D0">
        <w:rPr>
          <w:spacing w:val="-5"/>
        </w:rPr>
        <w:t xml:space="preserve"> </w:t>
      </w:r>
      <w:r w:rsidR="009928D0">
        <w:t>hàng.</w:t>
      </w:r>
    </w:p>
    <w:p w14:paraId="7F60256D" w14:textId="77777777" w:rsidR="009928D0" w:rsidRDefault="009928D0" w:rsidP="00E53690">
      <w:pPr>
        <w:spacing w:line="357" w:lineRule="auto"/>
        <w:sectPr w:rsidR="009928D0" w:rsidSect="00032016">
          <w:headerReference w:type="default" r:id="rId29"/>
          <w:pgSz w:w="11910" w:h="16840"/>
          <w:pgMar w:top="1440" w:right="1440" w:bottom="1440" w:left="1440" w:header="724" w:footer="0" w:gutter="0"/>
          <w:cols w:space="720"/>
        </w:sectPr>
      </w:pPr>
    </w:p>
    <w:p w14:paraId="10B68BE9" w14:textId="5AD30C4A" w:rsidR="009928D0" w:rsidRDefault="00F452C2" w:rsidP="00E53690">
      <w:pPr>
        <w:pStyle w:val="ListParagraph"/>
        <w:tabs>
          <w:tab w:val="left" w:pos="786"/>
        </w:tabs>
        <w:ind w:left="0" w:firstLine="0"/>
      </w:pPr>
      <w:r>
        <w:t xml:space="preserve">- </w:t>
      </w:r>
      <w:proofErr w:type="spellStart"/>
      <w:r w:rsidR="009928D0">
        <w:t>Khách</w:t>
      </w:r>
      <w:proofErr w:type="spellEnd"/>
      <w:r w:rsidR="009928D0">
        <w:t xml:space="preserve"> hàng </w:t>
      </w:r>
      <w:proofErr w:type="spellStart"/>
      <w:r w:rsidR="009928D0">
        <w:t>không</w:t>
      </w:r>
      <w:proofErr w:type="spellEnd"/>
      <w:r w:rsidR="009928D0">
        <w:t xml:space="preserve"> đáp ứng </w:t>
      </w:r>
      <w:proofErr w:type="spellStart"/>
      <w:r w:rsidR="009928D0">
        <w:t>đủ</w:t>
      </w:r>
      <w:proofErr w:type="spellEnd"/>
      <w:r w:rsidR="009928D0">
        <w:t xml:space="preserve"> </w:t>
      </w:r>
      <w:proofErr w:type="spellStart"/>
      <w:r w:rsidR="009928D0">
        <w:t>điều</w:t>
      </w:r>
      <w:proofErr w:type="spellEnd"/>
      <w:r w:rsidR="009928D0">
        <w:t xml:space="preserve"> </w:t>
      </w:r>
      <w:proofErr w:type="spellStart"/>
      <w:r w:rsidR="009928D0">
        <w:t>kiện</w:t>
      </w:r>
      <w:proofErr w:type="spellEnd"/>
      <w:r w:rsidR="009928D0">
        <w:t xml:space="preserve"> </w:t>
      </w:r>
      <w:proofErr w:type="spellStart"/>
      <w:r w:rsidR="009928D0">
        <w:t>vay</w:t>
      </w:r>
      <w:proofErr w:type="spellEnd"/>
      <w:r w:rsidR="009928D0">
        <w:t xml:space="preserve">: Đa </w:t>
      </w:r>
      <w:proofErr w:type="spellStart"/>
      <w:r w:rsidR="009928D0">
        <w:t>phần</w:t>
      </w:r>
      <w:proofErr w:type="spellEnd"/>
      <w:r w:rsidR="009928D0">
        <w:t xml:space="preserve"> là </w:t>
      </w:r>
      <w:proofErr w:type="spellStart"/>
      <w:r w:rsidR="009928D0">
        <w:t>các</w:t>
      </w:r>
      <w:proofErr w:type="spellEnd"/>
      <w:r w:rsidR="009928D0">
        <w:t xml:space="preserve"> công ty vừa </w:t>
      </w:r>
      <w:proofErr w:type="spellStart"/>
      <w:r w:rsidR="009928D0">
        <w:t>và</w:t>
      </w:r>
      <w:proofErr w:type="spellEnd"/>
      <w:r w:rsidR="009928D0">
        <w:t xml:space="preserve"> nhỏ </w:t>
      </w:r>
      <w:proofErr w:type="spellStart"/>
      <w:r w:rsidR="009928D0">
        <w:t>thuộc</w:t>
      </w:r>
      <w:proofErr w:type="spellEnd"/>
      <w:r w:rsidR="009928D0">
        <w:t xml:space="preserve"> </w:t>
      </w:r>
      <w:proofErr w:type="spellStart"/>
      <w:r w:rsidR="009928D0">
        <w:t>các</w:t>
      </w:r>
      <w:proofErr w:type="spellEnd"/>
      <w:r w:rsidR="009928D0">
        <w:t xml:space="preserve"> </w:t>
      </w:r>
      <w:proofErr w:type="spellStart"/>
      <w:r w:rsidR="009928D0">
        <w:t>diện</w:t>
      </w:r>
      <w:proofErr w:type="spellEnd"/>
      <w:r w:rsidR="009928D0">
        <w:t xml:space="preserve"> như: (</w:t>
      </w:r>
      <w:proofErr w:type="spellStart"/>
      <w:r w:rsidR="009928D0">
        <w:t>i</w:t>
      </w:r>
      <w:proofErr w:type="spellEnd"/>
      <w:r w:rsidR="009928D0">
        <w:t xml:space="preserve">) </w:t>
      </w:r>
      <w:proofErr w:type="spellStart"/>
      <w:r w:rsidR="009928D0">
        <w:t>Không</w:t>
      </w:r>
      <w:proofErr w:type="spellEnd"/>
      <w:r w:rsidR="009928D0">
        <w:t xml:space="preserve"> có </w:t>
      </w:r>
      <w:proofErr w:type="spellStart"/>
      <w:r w:rsidR="009928D0">
        <w:t>tài</w:t>
      </w:r>
      <w:proofErr w:type="spellEnd"/>
      <w:r w:rsidR="009928D0">
        <w:t xml:space="preserve"> </w:t>
      </w:r>
      <w:proofErr w:type="spellStart"/>
      <w:r w:rsidR="009928D0">
        <w:t>sản</w:t>
      </w:r>
      <w:proofErr w:type="spellEnd"/>
      <w:r w:rsidR="009928D0">
        <w:t xml:space="preserve"> bảo </w:t>
      </w:r>
      <w:proofErr w:type="spellStart"/>
      <w:r w:rsidR="009928D0">
        <w:t>đảm</w:t>
      </w:r>
      <w:proofErr w:type="spellEnd"/>
      <w:r w:rsidR="009928D0">
        <w:t xml:space="preserve">/ có </w:t>
      </w:r>
      <w:proofErr w:type="spellStart"/>
      <w:r w:rsidR="009928D0">
        <w:t>tài</w:t>
      </w:r>
      <w:proofErr w:type="spellEnd"/>
      <w:r w:rsidR="009928D0">
        <w:t xml:space="preserve"> </w:t>
      </w:r>
      <w:proofErr w:type="spellStart"/>
      <w:r w:rsidR="009928D0">
        <w:t>sản</w:t>
      </w:r>
      <w:proofErr w:type="spellEnd"/>
      <w:r w:rsidR="009928D0">
        <w:t xml:space="preserve"> bảo </w:t>
      </w:r>
      <w:proofErr w:type="spellStart"/>
      <w:r w:rsidR="009928D0">
        <w:t>đảm</w:t>
      </w:r>
      <w:proofErr w:type="spellEnd"/>
      <w:r w:rsidR="009928D0">
        <w:t xml:space="preserve"> </w:t>
      </w:r>
      <w:proofErr w:type="spellStart"/>
      <w:r w:rsidR="009928D0">
        <w:t>nhưng</w:t>
      </w:r>
      <w:proofErr w:type="spellEnd"/>
      <w:r w:rsidR="009928D0">
        <w:t xml:space="preserve"> giá </w:t>
      </w:r>
      <w:proofErr w:type="spellStart"/>
      <w:r w:rsidR="009928D0">
        <w:t>trị</w:t>
      </w:r>
      <w:proofErr w:type="spellEnd"/>
      <w:r w:rsidR="009928D0">
        <w:t xml:space="preserve"> </w:t>
      </w:r>
      <w:proofErr w:type="spellStart"/>
      <w:r w:rsidR="009928D0">
        <w:t>thấp</w:t>
      </w:r>
      <w:proofErr w:type="spellEnd"/>
      <w:r w:rsidR="009928D0">
        <w:t>/</w:t>
      </w:r>
      <w:proofErr w:type="spellStart"/>
      <w:r w:rsidR="009928D0">
        <w:t>không</w:t>
      </w:r>
      <w:proofErr w:type="spellEnd"/>
      <w:r w:rsidR="009928D0">
        <w:t xml:space="preserve"> </w:t>
      </w:r>
      <w:proofErr w:type="spellStart"/>
      <w:r w:rsidR="009928D0">
        <w:t>đủ</w:t>
      </w:r>
      <w:proofErr w:type="spellEnd"/>
      <w:r w:rsidR="009928D0">
        <w:t xml:space="preserve"> </w:t>
      </w:r>
      <w:proofErr w:type="spellStart"/>
      <w:r w:rsidR="009928D0">
        <w:t>điều</w:t>
      </w:r>
      <w:proofErr w:type="spellEnd"/>
      <w:r w:rsidR="009928D0">
        <w:t xml:space="preserve"> </w:t>
      </w:r>
      <w:proofErr w:type="spellStart"/>
      <w:r w:rsidR="009928D0">
        <w:t>kiện</w:t>
      </w:r>
      <w:proofErr w:type="spellEnd"/>
      <w:r w:rsidR="009928D0">
        <w:t xml:space="preserve"> </w:t>
      </w:r>
      <w:proofErr w:type="spellStart"/>
      <w:r w:rsidR="009928D0">
        <w:t>nhận</w:t>
      </w:r>
      <w:proofErr w:type="spellEnd"/>
      <w:r w:rsidR="009928D0">
        <w:t xml:space="preserve"> </w:t>
      </w:r>
      <w:proofErr w:type="spellStart"/>
      <w:r w:rsidR="009928D0">
        <w:t>thế</w:t>
      </w:r>
      <w:proofErr w:type="spellEnd"/>
      <w:r w:rsidR="009928D0">
        <w:t xml:space="preserve"> </w:t>
      </w:r>
      <w:proofErr w:type="spellStart"/>
      <w:r w:rsidR="009928D0">
        <w:t>chấp</w:t>
      </w:r>
      <w:proofErr w:type="spellEnd"/>
      <w:r w:rsidR="009928D0">
        <w:t xml:space="preserve"> </w:t>
      </w:r>
      <w:proofErr w:type="spellStart"/>
      <w:r w:rsidR="009928D0">
        <w:t>chính</w:t>
      </w:r>
      <w:proofErr w:type="spellEnd"/>
      <w:r w:rsidR="009928D0">
        <w:t xml:space="preserve"> </w:t>
      </w:r>
      <w:proofErr w:type="gramStart"/>
      <w:r w:rsidR="009928D0">
        <w:t>thức,..</w:t>
      </w:r>
      <w:r w:rsidR="00CF08AC">
        <w:t>.</w:t>
      </w:r>
      <w:proofErr w:type="gramEnd"/>
      <w:r w:rsidR="009928D0">
        <w:t xml:space="preserve"> (ii) là </w:t>
      </w:r>
      <w:proofErr w:type="spellStart"/>
      <w:r w:rsidR="009928D0">
        <w:t>khách</w:t>
      </w:r>
      <w:proofErr w:type="spellEnd"/>
      <w:r w:rsidR="009928D0">
        <w:t xml:space="preserve"> hàng mới </w:t>
      </w:r>
      <w:proofErr w:type="spellStart"/>
      <w:r w:rsidR="009928D0">
        <w:t>thành</w:t>
      </w:r>
      <w:proofErr w:type="spellEnd"/>
      <w:r w:rsidR="009928D0">
        <w:rPr>
          <w:spacing w:val="-6"/>
        </w:rPr>
        <w:t xml:space="preserve"> </w:t>
      </w:r>
      <w:proofErr w:type="spellStart"/>
      <w:r w:rsidR="009928D0">
        <w:t>lập</w:t>
      </w:r>
      <w:proofErr w:type="spellEnd"/>
      <w:r w:rsidR="009928D0">
        <w:t>,</w:t>
      </w:r>
      <w:r w:rsidR="009928D0">
        <w:rPr>
          <w:spacing w:val="-7"/>
        </w:rPr>
        <w:t xml:space="preserve"> </w:t>
      </w:r>
      <w:proofErr w:type="spellStart"/>
      <w:r w:rsidR="009928D0">
        <w:t>không</w:t>
      </w:r>
      <w:proofErr w:type="spellEnd"/>
      <w:r w:rsidR="009928D0">
        <w:rPr>
          <w:spacing w:val="-7"/>
        </w:rPr>
        <w:t xml:space="preserve"> </w:t>
      </w:r>
      <w:r w:rsidR="009928D0">
        <w:t>có</w:t>
      </w:r>
      <w:r w:rsidR="009928D0">
        <w:rPr>
          <w:spacing w:val="-5"/>
        </w:rPr>
        <w:t xml:space="preserve"> </w:t>
      </w:r>
      <w:proofErr w:type="spellStart"/>
      <w:r w:rsidR="009928D0">
        <w:t>phương</w:t>
      </w:r>
      <w:proofErr w:type="spellEnd"/>
      <w:r w:rsidR="009928D0">
        <w:rPr>
          <w:spacing w:val="-7"/>
        </w:rPr>
        <w:t xml:space="preserve"> </w:t>
      </w:r>
      <w:r w:rsidR="009928D0">
        <w:t>án</w:t>
      </w:r>
      <w:r w:rsidR="009928D0">
        <w:rPr>
          <w:spacing w:val="-6"/>
        </w:rPr>
        <w:t xml:space="preserve"> </w:t>
      </w:r>
      <w:proofErr w:type="spellStart"/>
      <w:r w:rsidR="009928D0">
        <w:t>kinh</w:t>
      </w:r>
      <w:proofErr w:type="spellEnd"/>
      <w:r w:rsidR="009928D0">
        <w:rPr>
          <w:spacing w:val="-7"/>
        </w:rPr>
        <w:t xml:space="preserve"> </w:t>
      </w:r>
      <w:proofErr w:type="spellStart"/>
      <w:r w:rsidR="009928D0">
        <w:t>doanh</w:t>
      </w:r>
      <w:proofErr w:type="spellEnd"/>
      <w:r w:rsidR="009928D0">
        <w:rPr>
          <w:spacing w:val="-6"/>
        </w:rPr>
        <w:t xml:space="preserve"> </w:t>
      </w:r>
      <w:r w:rsidR="009928D0">
        <w:t>khả</w:t>
      </w:r>
      <w:r w:rsidR="009928D0">
        <w:rPr>
          <w:spacing w:val="-6"/>
        </w:rPr>
        <w:t xml:space="preserve"> </w:t>
      </w:r>
      <w:proofErr w:type="spellStart"/>
      <w:r w:rsidR="009928D0">
        <w:t>thi</w:t>
      </w:r>
      <w:proofErr w:type="spellEnd"/>
      <w:r w:rsidR="009928D0">
        <w:t>/</w:t>
      </w:r>
      <w:proofErr w:type="spellStart"/>
      <w:r w:rsidR="009928D0">
        <w:t>rủi</w:t>
      </w:r>
      <w:proofErr w:type="spellEnd"/>
      <w:r w:rsidR="009928D0">
        <w:rPr>
          <w:spacing w:val="-7"/>
        </w:rPr>
        <w:t xml:space="preserve"> </w:t>
      </w:r>
      <w:proofErr w:type="spellStart"/>
      <w:r w:rsidR="009928D0">
        <w:t>ro</w:t>
      </w:r>
      <w:proofErr w:type="spellEnd"/>
      <w:r w:rsidR="009928D0">
        <w:rPr>
          <w:spacing w:val="-6"/>
        </w:rPr>
        <w:t xml:space="preserve"> </w:t>
      </w:r>
      <w:proofErr w:type="spellStart"/>
      <w:r w:rsidR="009928D0">
        <w:t>từ</w:t>
      </w:r>
      <w:proofErr w:type="spellEnd"/>
      <w:r w:rsidR="009928D0">
        <w:rPr>
          <w:spacing w:val="-5"/>
        </w:rPr>
        <w:t xml:space="preserve"> </w:t>
      </w:r>
      <w:proofErr w:type="spellStart"/>
      <w:r w:rsidR="009928D0">
        <w:t>phương</w:t>
      </w:r>
      <w:proofErr w:type="spellEnd"/>
      <w:r w:rsidR="009928D0">
        <w:rPr>
          <w:spacing w:val="-6"/>
        </w:rPr>
        <w:t xml:space="preserve"> </w:t>
      </w:r>
      <w:r w:rsidR="009928D0">
        <w:t>án</w:t>
      </w:r>
      <w:r w:rsidR="009928D0">
        <w:rPr>
          <w:spacing w:val="-7"/>
        </w:rPr>
        <w:t xml:space="preserve"> </w:t>
      </w:r>
      <w:proofErr w:type="spellStart"/>
      <w:r w:rsidR="009928D0">
        <w:t>cao</w:t>
      </w:r>
      <w:proofErr w:type="spellEnd"/>
      <w:r w:rsidR="009928D0">
        <w:t>,</w:t>
      </w:r>
      <w:r w:rsidR="009928D0">
        <w:rPr>
          <w:spacing w:val="-6"/>
        </w:rPr>
        <w:t xml:space="preserve"> </w:t>
      </w:r>
      <w:proofErr w:type="spellStart"/>
      <w:r w:rsidR="009928D0">
        <w:t>khách</w:t>
      </w:r>
      <w:proofErr w:type="spellEnd"/>
      <w:r w:rsidR="009928D0">
        <w:t xml:space="preserve"> hàng chưa có </w:t>
      </w:r>
      <w:proofErr w:type="spellStart"/>
      <w:r w:rsidR="009928D0">
        <w:lastRenderedPageBreak/>
        <w:t>kinh</w:t>
      </w:r>
      <w:proofErr w:type="spellEnd"/>
      <w:r w:rsidR="009928D0">
        <w:t xml:space="preserve"> nghiệm/ </w:t>
      </w:r>
      <w:proofErr w:type="spellStart"/>
      <w:r w:rsidR="009928D0">
        <w:t>hoặc</w:t>
      </w:r>
      <w:proofErr w:type="spellEnd"/>
      <w:r w:rsidR="009928D0">
        <w:t xml:space="preserve"> công ty mới </w:t>
      </w:r>
      <w:proofErr w:type="spellStart"/>
      <w:r w:rsidR="009928D0">
        <w:t>thành</w:t>
      </w:r>
      <w:proofErr w:type="spellEnd"/>
      <w:r w:rsidR="009928D0">
        <w:t xml:space="preserve"> </w:t>
      </w:r>
      <w:proofErr w:type="spellStart"/>
      <w:r w:rsidR="009928D0">
        <w:t>lập</w:t>
      </w:r>
      <w:proofErr w:type="spellEnd"/>
      <w:r w:rsidR="009928D0">
        <w:t xml:space="preserve"> </w:t>
      </w:r>
      <w:proofErr w:type="spellStart"/>
      <w:r w:rsidR="009928D0">
        <w:t>thuộc</w:t>
      </w:r>
      <w:proofErr w:type="spellEnd"/>
      <w:r w:rsidR="009928D0">
        <w:t xml:space="preserve"> </w:t>
      </w:r>
      <w:proofErr w:type="spellStart"/>
      <w:r w:rsidR="009928D0">
        <w:t>sở</w:t>
      </w:r>
      <w:proofErr w:type="spellEnd"/>
      <w:r w:rsidR="009928D0">
        <w:t xml:space="preserve"> </w:t>
      </w:r>
      <w:proofErr w:type="spellStart"/>
      <w:r w:rsidR="009928D0">
        <w:t>hữu</w:t>
      </w:r>
      <w:proofErr w:type="spellEnd"/>
      <w:r w:rsidR="009928D0">
        <w:t xml:space="preserve"> </w:t>
      </w:r>
      <w:proofErr w:type="spellStart"/>
      <w:r w:rsidR="009928D0">
        <w:t>của</w:t>
      </w:r>
      <w:proofErr w:type="spellEnd"/>
      <w:r w:rsidR="009928D0">
        <w:t xml:space="preserve"> </w:t>
      </w:r>
      <w:proofErr w:type="spellStart"/>
      <w:r w:rsidR="009928D0">
        <w:t>người</w:t>
      </w:r>
      <w:proofErr w:type="spellEnd"/>
      <w:r w:rsidR="009928D0">
        <w:t xml:space="preserve"> đang gặp </w:t>
      </w:r>
      <w:proofErr w:type="spellStart"/>
      <w:r w:rsidR="009928D0">
        <w:t>khó</w:t>
      </w:r>
      <w:proofErr w:type="spellEnd"/>
      <w:r w:rsidR="009928D0">
        <w:t xml:space="preserve"> </w:t>
      </w:r>
      <w:proofErr w:type="spellStart"/>
      <w:r w:rsidR="009928D0">
        <w:t>khăn</w:t>
      </w:r>
      <w:proofErr w:type="spellEnd"/>
      <w:r w:rsidR="009928D0">
        <w:t xml:space="preserve">, phát </w:t>
      </w:r>
      <w:proofErr w:type="spellStart"/>
      <w:r w:rsidR="009928D0">
        <w:t>sản</w:t>
      </w:r>
      <w:proofErr w:type="spellEnd"/>
      <w:r w:rsidR="009928D0">
        <w:t xml:space="preserve"> công ty </w:t>
      </w:r>
      <w:proofErr w:type="spellStart"/>
      <w:r w:rsidR="009928D0">
        <w:t>cũ</w:t>
      </w:r>
      <w:proofErr w:type="spellEnd"/>
      <w:r w:rsidR="009928D0">
        <w:t xml:space="preserve">, </w:t>
      </w:r>
      <w:proofErr w:type="spellStart"/>
      <w:r w:rsidR="009928D0">
        <w:t>thành</w:t>
      </w:r>
      <w:proofErr w:type="spellEnd"/>
      <w:r w:rsidR="009928D0">
        <w:t xml:space="preserve"> </w:t>
      </w:r>
      <w:proofErr w:type="spellStart"/>
      <w:r w:rsidR="009928D0">
        <w:t>lập</w:t>
      </w:r>
      <w:proofErr w:type="spellEnd"/>
      <w:r w:rsidR="009928D0">
        <w:t xml:space="preserve"> công ty mới</w:t>
      </w:r>
      <w:r w:rsidR="00CF08AC">
        <w:t>.</w:t>
      </w:r>
      <w:r w:rsidR="009928D0">
        <w:t xml:space="preserve"> (iii) Các công ty gặp </w:t>
      </w:r>
      <w:proofErr w:type="spellStart"/>
      <w:r w:rsidR="009928D0">
        <w:t>khó</w:t>
      </w:r>
      <w:proofErr w:type="spellEnd"/>
      <w:r w:rsidR="009928D0">
        <w:t xml:space="preserve"> </w:t>
      </w:r>
      <w:proofErr w:type="spellStart"/>
      <w:r w:rsidR="009928D0">
        <w:t>khăn</w:t>
      </w:r>
      <w:proofErr w:type="spellEnd"/>
      <w:r w:rsidR="009928D0">
        <w:t xml:space="preserve">, hoạt động </w:t>
      </w:r>
      <w:proofErr w:type="spellStart"/>
      <w:r w:rsidR="009928D0">
        <w:t>kinh</w:t>
      </w:r>
      <w:proofErr w:type="spellEnd"/>
      <w:r w:rsidR="009928D0">
        <w:t xml:space="preserve"> </w:t>
      </w:r>
      <w:proofErr w:type="spellStart"/>
      <w:r w:rsidR="009928D0">
        <w:t>doanh</w:t>
      </w:r>
      <w:proofErr w:type="spellEnd"/>
      <w:r w:rsidR="009928D0">
        <w:t xml:space="preserve"> </w:t>
      </w:r>
      <w:proofErr w:type="spellStart"/>
      <w:r w:rsidR="009928D0">
        <w:t>thua</w:t>
      </w:r>
      <w:proofErr w:type="spellEnd"/>
      <w:r w:rsidR="009928D0">
        <w:t xml:space="preserve"> </w:t>
      </w:r>
      <w:proofErr w:type="spellStart"/>
      <w:r w:rsidR="009928D0">
        <w:t>lỗ</w:t>
      </w:r>
      <w:proofErr w:type="spellEnd"/>
      <w:r w:rsidR="009928D0">
        <w:t xml:space="preserve">, </w:t>
      </w:r>
      <w:proofErr w:type="spellStart"/>
      <w:r w:rsidR="009928D0">
        <w:t>mất</w:t>
      </w:r>
      <w:proofErr w:type="spellEnd"/>
      <w:r w:rsidR="009928D0">
        <w:t xml:space="preserve"> cân đối </w:t>
      </w:r>
      <w:proofErr w:type="spellStart"/>
      <w:proofErr w:type="gramStart"/>
      <w:r w:rsidR="009928D0">
        <w:t>vốn</w:t>
      </w:r>
      <w:proofErr w:type="spellEnd"/>
      <w:r w:rsidR="009928D0">
        <w:t>,…</w:t>
      </w:r>
      <w:proofErr w:type="gramEnd"/>
      <w:r w:rsidR="009928D0">
        <w:t>..</w:t>
      </w:r>
      <w:proofErr w:type="spellStart"/>
      <w:r w:rsidR="009928D0">
        <w:t>Việc</w:t>
      </w:r>
      <w:proofErr w:type="spellEnd"/>
      <w:r w:rsidR="009928D0">
        <w:t xml:space="preserve"> cấp </w:t>
      </w:r>
      <w:proofErr w:type="spellStart"/>
      <w:r w:rsidR="009928D0">
        <w:t>tín</w:t>
      </w:r>
      <w:proofErr w:type="spellEnd"/>
      <w:r w:rsidR="009928D0">
        <w:t xml:space="preserve"> </w:t>
      </w:r>
      <w:proofErr w:type="spellStart"/>
      <w:r w:rsidR="009928D0">
        <w:t>dụng</w:t>
      </w:r>
      <w:proofErr w:type="spellEnd"/>
      <w:r w:rsidR="009928D0">
        <w:t xml:space="preserve"> </w:t>
      </w:r>
      <w:proofErr w:type="spellStart"/>
      <w:r w:rsidR="009928D0">
        <w:t>cho</w:t>
      </w:r>
      <w:proofErr w:type="spellEnd"/>
      <w:r w:rsidR="009928D0">
        <w:t xml:space="preserve"> đối </w:t>
      </w:r>
      <w:proofErr w:type="spellStart"/>
      <w:r w:rsidR="009928D0">
        <w:t>tượng</w:t>
      </w:r>
      <w:proofErr w:type="spellEnd"/>
      <w:r w:rsidR="009928D0">
        <w:t xml:space="preserve"> </w:t>
      </w:r>
      <w:proofErr w:type="spellStart"/>
      <w:r w:rsidR="009928D0">
        <w:t>này</w:t>
      </w:r>
      <w:proofErr w:type="spellEnd"/>
      <w:r w:rsidR="009928D0">
        <w:t xml:space="preserve"> sẽ </w:t>
      </w:r>
      <w:proofErr w:type="spellStart"/>
      <w:r w:rsidR="009928D0">
        <w:t>mang</w:t>
      </w:r>
      <w:proofErr w:type="spellEnd"/>
      <w:r w:rsidR="009928D0">
        <w:t xml:space="preserve"> </w:t>
      </w:r>
      <w:proofErr w:type="spellStart"/>
      <w:r w:rsidR="009928D0">
        <w:t>lại</w:t>
      </w:r>
      <w:proofErr w:type="spellEnd"/>
      <w:r w:rsidR="009928D0">
        <w:t xml:space="preserve"> </w:t>
      </w:r>
      <w:proofErr w:type="spellStart"/>
      <w:r w:rsidR="009928D0">
        <w:t>nhiều</w:t>
      </w:r>
      <w:proofErr w:type="spellEnd"/>
      <w:r w:rsidR="009928D0">
        <w:t xml:space="preserve"> </w:t>
      </w:r>
      <w:proofErr w:type="spellStart"/>
      <w:r w:rsidR="009928D0">
        <w:t>rủi</w:t>
      </w:r>
      <w:proofErr w:type="spellEnd"/>
      <w:r w:rsidR="009928D0">
        <w:t xml:space="preserve"> </w:t>
      </w:r>
      <w:proofErr w:type="spellStart"/>
      <w:r w:rsidR="009928D0">
        <w:t>ro</w:t>
      </w:r>
      <w:proofErr w:type="spellEnd"/>
      <w:r w:rsidR="009928D0">
        <w:t xml:space="preserve"> </w:t>
      </w:r>
      <w:proofErr w:type="spellStart"/>
      <w:r w:rsidR="009928D0">
        <w:t>cho</w:t>
      </w:r>
      <w:proofErr w:type="spellEnd"/>
      <w:r w:rsidR="009928D0">
        <w:t xml:space="preserve"> ngân</w:t>
      </w:r>
      <w:r w:rsidR="009928D0">
        <w:rPr>
          <w:spacing w:val="-9"/>
        </w:rPr>
        <w:t xml:space="preserve"> </w:t>
      </w:r>
      <w:r w:rsidR="009928D0">
        <w:t>hàng.</w:t>
      </w:r>
    </w:p>
    <w:p w14:paraId="4622187A" w14:textId="3E94E485" w:rsidR="009928D0" w:rsidRDefault="00F452C2" w:rsidP="00E53690">
      <w:pPr>
        <w:pStyle w:val="ListParagraph"/>
        <w:tabs>
          <w:tab w:val="left" w:pos="786"/>
        </w:tabs>
        <w:spacing w:line="350" w:lineRule="auto"/>
        <w:ind w:left="0" w:firstLine="0"/>
      </w:pPr>
      <w:r>
        <w:t xml:space="preserve">- </w:t>
      </w:r>
      <w:proofErr w:type="spellStart"/>
      <w:r w:rsidR="009928D0">
        <w:t>Khách</w:t>
      </w:r>
      <w:proofErr w:type="spellEnd"/>
      <w:r w:rsidR="009928D0">
        <w:t xml:space="preserve"> hàng đang </w:t>
      </w:r>
      <w:proofErr w:type="spellStart"/>
      <w:r w:rsidR="009928D0">
        <w:t>vay</w:t>
      </w:r>
      <w:proofErr w:type="spellEnd"/>
      <w:r w:rsidR="009928D0">
        <w:t xml:space="preserve"> TCTD </w:t>
      </w:r>
      <w:proofErr w:type="spellStart"/>
      <w:r w:rsidR="009928D0">
        <w:t>khác</w:t>
      </w:r>
      <w:proofErr w:type="spellEnd"/>
      <w:r w:rsidR="009928D0">
        <w:t xml:space="preserve">, được </w:t>
      </w:r>
      <w:proofErr w:type="spellStart"/>
      <w:r w:rsidR="009928D0">
        <w:t>phục</w:t>
      </w:r>
      <w:proofErr w:type="spellEnd"/>
      <w:r w:rsidR="009928D0">
        <w:t xml:space="preserve"> </w:t>
      </w:r>
      <w:proofErr w:type="spellStart"/>
      <w:r w:rsidR="009928D0">
        <w:t>vụ</w:t>
      </w:r>
      <w:proofErr w:type="spellEnd"/>
      <w:r w:rsidR="009928D0">
        <w:t xml:space="preserve"> </w:t>
      </w:r>
      <w:proofErr w:type="spellStart"/>
      <w:r w:rsidR="009928D0">
        <w:t>rất</w:t>
      </w:r>
      <w:proofErr w:type="spellEnd"/>
      <w:r w:rsidR="009928D0">
        <w:t xml:space="preserve"> tốt nên ngại thay đổi ngân hàng/chưa có ý định </w:t>
      </w:r>
      <w:proofErr w:type="spellStart"/>
      <w:r w:rsidR="009928D0">
        <w:t>mở</w:t>
      </w:r>
      <w:proofErr w:type="spellEnd"/>
      <w:r w:rsidR="009928D0">
        <w:t xml:space="preserve"> </w:t>
      </w:r>
      <w:proofErr w:type="spellStart"/>
      <w:r w:rsidR="009928D0">
        <w:t>rộng</w:t>
      </w:r>
      <w:proofErr w:type="spellEnd"/>
      <w:r w:rsidR="009928D0">
        <w:t xml:space="preserve"> </w:t>
      </w:r>
      <w:proofErr w:type="spellStart"/>
      <w:r w:rsidR="009928D0">
        <w:t>quan</w:t>
      </w:r>
      <w:proofErr w:type="spellEnd"/>
      <w:r w:rsidR="009928D0">
        <w:t xml:space="preserve"> </w:t>
      </w:r>
      <w:proofErr w:type="spellStart"/>
      <w:r w:rsidR="009928D0">
        <w:t>hệ</w:t>
      </w:r>
      <w:proofErr w:type="spellEnd"/>
      <w:r w:rsidR="009928D0">
        <w:t xml:space="preserve"> </w:t>
      </w:r>
      <w:proofErr w:type="spellStart"/>
      <w:r w:rsidR="009928D0">
        <w:t>với</w:t>
      </w:r>
      <w:proofErr w:type="spellEnd"/>
      <w:r w:rsidR="009928D0">
        <w:t xml:space="preserve"> </w:t>
      </w:r>
      <w:r w:rsidR="00A318BC">
        <w:t>OCB</w:t>
      </w:r>
      <w:r w:rsidR="009928D0">
        <w:t>.</w:t>
      </w:r>
    </w:p>
    <w:p w14:paraId="5E2B404A" w14:textId="77777777" w:rsidR="00F452C2" w:rsidRDefault="00F452C2" w:rsidP="00E53690">
      <w:pPr>
        <w:pStyle w:val="BodyText"/>
        <w:spacing w:before="122"/>
        <w:jc w:val="center"/>
        <w:outlineLvl w:val="0"/>
        <w:rPr>
          <w:b/>
          <w:bCs/>
        </w:rPr>
      </w:pPr>
      <w:bookmarkStart w:id="276" w:name="_Toc99270262"/>
      <w:bookmarkStart w:id="277" w:name="_Toc99278410"/>
      <w:bookmarkEnd w:id="262"/>
      <w:bookmarkEnd w:id="263"/>
      <w:r>
        <w:rPr>
          <w:b/>
          <w:bCs/>
        </w:rPr>
        <w:br w:type="page"/>
      </w:r>
    </w:p>
    <w:p w14:paraId="373615C6" w14:textId="4F5FB068" w:rsidR="000049A1" w:rsidRPr="000209CF" w:rsidRDefault="000049A1" w:rsidP="00E53690">
      <w:pPr>
        <w:pStyle w:val="BodyText"/>
        <w:spacing w:before="122"/>
        <w:jc w:val="center"/>
        <w:outlineLvl w:val="0"/>
        <w:rPr>
          <w:b/>
          <w:bCs/>
        </w:rPr>
      </w:pPr>
      <w:bookmarkStart w:id="278" w:name="_Toc101095512"/>
      <w:r w:rsidRPr="000209CF">
        <w:rPr>
          <w:b/>
          <w:bCs/>
        </w:rPr>
        <w:lastRenderedPageBreak/>
        <w:t xml:space="preserve">CHƯƠNG 3: </w:t>
      </w:r>
      <w:del w:id="279" w:author="Kim Dung Nguyen" w:date="2022-04-22T22:50:00Z">
        <w:r w:rsidRPr="000209CF" w:rsidDel="0075762D">
          <w:rPr>
            <w:b/>
            <w:bCs/>
          </w:rPr>
          <w:delText xml:space="preserve">NHẬN XÉT, </w:delText>
        </w:r>
      </w:del>
      <w:r w:rsidRPr="000209CF">
        <w:rPr>
          <w:b/>
          <w:bCs/>
        </w:rPr>
        <w:t>KIẾN NGHỊ VÀ GIẢI PHÁP</w:t>
      </w:r>
      <w:ins w:id="280" w:author="Kim Dung Nguyen" w:date="2022-04-22T22:50:00Z">
        <w:r w:rsidR="0075762D">
          <w:rPr>
            <w:b/>
            <w:bCs/>
          </w:rPr>
          <w:t xml:space="preserve"> HOÀN THIỆN</w:t>
        </w:r>
      </w:ins>
      <w:r w:rsidRPr="000209CF">
        <w:rPr>
          <w:b/>
          <w:bCs/>
        </w:rPr>
        <w:t xml:space="preserve"> </w:t>
      </w:r>
      <w:del w:id="281" w:author="Kim Dung Nguyen" w:date="2022-04-22T22:50:00Z">
        <w:r w:rsidRPr="000209CF" w:rsidDel="0075762D">
          <w:rPr>
            <w:b/>
            <w:bCs/>
          </w:rPr>
          <w:delText xml:space="preserve">ĐỐI VỚI </w:delText>
        </w:r>
      </w:del>
      <w:r w:rsidRPr="000209CF">
        <w:rPr>
          <w:b/>
          <w:bCs/>
        </w:rPr>
        <w:t>HOẠT ĐỘNG CHO VAY KHÁCH HÀNG DOANH NGHIỆP TẠI NGÂN HÀNG TMCP PHƯƠNG ĐÔNG</w:t>
      </w:r>
      <w:bookmarkEnd w:id="276"/>
      <w:bookmarkEnd w:id="277"/>
      <w:bookmarkEnd w:id="278"/>
      <w:r w:rsidR="001C2FB9">
        <w:rPr>
          <w:b/>
          <w:bCs/>
        </w:rPr>
        <w:t xml:space="preserve"> </w:t>
      </w:r>
      <w:proofErr w:type="gramStart"/>
      <w:r w:rsidR="001C2FB9">
        <w:rPr>
          <w:b/>
          <w:bCs/>
        </w:rPr>
        <w:t>( OCB</w:t>
      </w:r>
      <w:proofErr w:type="gramEnd"/>
      <w:r w:rsidR="001C2FB9">
        <w:rPr>
          <w:b/>
          <w:bCs/>
        </w:rPr>
        <w:t xml:space="preserve"> )</w:t>
      </w:r>
    </w:p>
    <w:p w14:paraId="3B057510" w14:textId="51768595" w:rsidR="001515C9" w:rsidRPr="00347EB8" w:rsidRDefault="00257D7E" w:rsidP="00E53690">
      <w:pPr>
        <w:pStyle w:val="Heading2"/>
      </w:pPr>
      <w:bookmarkStart w:id="282" w:name="_bookmark88"/>
      <w:bookmarkStart w:id="283" w:name="_Toc101095513"/>
      <w:bookmarkEnd w:id="282"/>
      <w:r>
        <w:t>3.1. Định</w:t>
      </w:r>
      <w:r>
        <w:rPr>
          <w:spacing w:val="-8"/>
        </w:rPr>
        <w:t xml:space="preserve"> </w:t>
      </w:r>
      <w:proofErr w:type="spellStart"/>
      <w:r>
        <w:t>hướng</w:t>
      </w:r>
      <w:proofErr w:type="spellEnd"/>
      <w:r>
        <w:rPr>
          <w:spacing w:val="-7"/>
        </w:rPr>
        <w:t xml:space="preserve"> </w:t>
      </w:r>
      <w:proofErr w:type="spellStart"/>
      <w:r w:rsidR="00D2368C">
        <w:t>hoàn</w:t>
      </w:r>
      <w:proofErr w:type="spellEnd"/>
      <w:r w:rsidR="00D2368C">
        <w:t xml:space="preserve"> </w:t>
      </w:r>
      <w:proofErr w:type="spellStart"/>
      <w:r w:rsidR="00D2368C">
        <w:t>thiện</w:t>
      </w:r>
      <w:proofErr w:type="spellEnd"/>
      <w:r>
        <w:rPr>
          <w:spacing w:val="-7"/>
        </w:rPr>
        <w:t xml:space="preserve"> </w:t>
      </w:r>
      <w:r>
        <w:t>hoạt</w:t>
      </w:r>
      <w:r>
        <w:rPr>
          <w:spacing w:val="-7"/>
        </w:rPr>
        <w:t xml:space="preserve"> </w:t>
      </w:r>
      <w:r>
        <w:t>động</w:t>
      </w:r>
      <w:r>
        <w:rPr>
          <w:spacing w:val="-7"/>
        </w:rPr>
        <w:t xml:space="preserve"> </w:t>
      </w:r>
      <w:proofErr w:type="spellStart"/>
      <w:r>
        <w:t>cho</w:t>
      </w:r>
      <w:proofErr w:type="spellEnd"/>
      <w:r>
        <w:rPr>
          <w:spacing w:val="-7"/>
        </w:rPr>
        <w:t xml:space="preserve"> </w:t>
      </w:r>
      <w:proofErr w:type="spellStart"/>
      <w:r>
        <w:t>vay</w:t>
      </w:r>
      <w:proofErr w:type="spellEnd"/>
      <w:r>
        <w:rPr>
          <w:spacing w:val="-7"/>
        </w:rPr>
        <w:t xml:space="preserve"> </w:t>
      </w:r>
      <w:proofErr w:type="spellStart"/>
      <w:r>
        <w:t>khách</w:t>
      </w:r>
      <w:proofErr w:type="spellEnd"/>
      <w:r>
        <w:rPr>
          <w:spacing w:val="-7"/>
        </w:rPr>
        <w:t xml:space="preserve"> </w:t>
      </w:r>
      <w:r>
        <w:t xml:space="preserve">hàng </w:t>
      </w:r>
      <w:proofErr w:type="spellStart"/>
      <w:r>
        <w:t>doanh</w:t>
      </w:r>
      <w:proofErr w:type="spellEnd"/>
      <w:r>
        <w:t xml:space="preserve"> nghiệp </w:t>
      </w:r>
      <w:proofErr w:type="spellStart"/>
      <w:r>
        <w:t>tại</w:t>
      </w:r>
      <w:proofErr w:type="spellEnd"/>
      <w:r>
        <w:t xml:space="preserve"> </w:t>
      </w:r>
      <w:r w:rsidR="00347EB8">
        <w:t xml:space="preserve">Ngân hàng TMCP Phương </w:t>
      </w:r>
      <w:proofErr w:type="spellStart"/>
      <w:r w:rsidR="00347EB8">
        <w:t>Đông</w:t>
      </w:r>
      <w:bookmarkEnd w:id="283"/>
      <w:proofErr w:type="spellEnd"/>
    </w:p>
    <w:p w14:paraId="5B68ADFE" w14:textId="674CF133" w:rsidR="001515C9" w:rsidRPr="00257D7E" w:rsidRDefault="00257D7E" w:rsidP="00E53690">
      <w:pPr>
        <w:pStyle w:val="Heading3"/>
        <w:ind w:left="0"/>
      </w:pPr>
      <w:bookmarkStart w:id="284" w:name="_Toc101095514"/>
      <w:r>
        <w:t xml:space="preserve">3.1.1. </w:t>
      </w:r>
      <w:r w:rsidR="001515C9" w:rsidRPr="00257D7E">
        <w:t xml:space="preserve">Định </w:t>
      </w:r>
      <w:proofErr w:type="spellStart"/>
      <w:r w:rsidR="001515C9" w:rsidRPr="00257D7E">
        <w:t>hướng</w:t>
      </w:r>
      <w:proofErr w:type="spellEnd"/>
      <w:r w:rsidR="001515C9" w:rsidRPr="00257D7E">
        <w:t xml:space="preserve"> </w:t>
      </w:r>
      <w:proofErr w:type="spellStart"/>
      <w:r w:rsidR="001515C9" w:rsidRPr="00257D7E">
        <w:t>tín</w:t>
      </w:r>
      <w:proofErr w:type="spellEnd"/>
      <w:r w:rsidR="001515C9" w:rsidRPr="00257D7E">
        <w:t xml:space="preserve"> </w:t>
      </w:r>
      <w:proofErr w:type="spellStart"/>
      <w:r w:rsidR="001515C9" w:rsidRPr="00257D7E">
        <w:t>dụng</w:t>
      </w:r>
      <w:proofErr w:type="spellEnd"/>
      <w:r w:rsidR="001515C9" w:rsidRPr="00257D7E">
        <w:t xml:space="preserve"> </w:t>
      </w:r>
      <w:proofErr w:type="spellStart"/>
      <w:r w:rsidR="001515C9" w:rsidRPr="00257D7E">
        <w:t>của</w:t>
      </w:r>
      <w:proofErr w:type="spellEnd"/>
      <w:r w:rsidR="001515C9" w:rsidRPr="00257D7E">
        <w:t xml:space="preserve"> Ngân hàng Nhà</w:t>
      </w:r>
      <w:r w:rsidR="001515C9" w:rsidRPr="00257D7E">
        <w:rPr>
          <w:spacing w:val="-5"/>
        </w:rPr>
        <w:t xml:space="preserve"> </w:t>
      </w:r>
      <w:r w:rsidR="001515C9" w:rsidRPr="00257D7E">
        <w:t>nước</w:t>
      </w:r>
      <w:bookmarkEnd w:id="284"/>
    </w:p>
    <w:p w14:paraId="59E7D88A" w14:textId="77777777" w:rsidR="001515C9" w:rsidRDefault="001515C9" w:rsidP="00E53690">
      <w:pPr>
        <w:pStyle w:val="BodyText"/>
        <w:spacing w:before="140"/>
        <w:ind w:firstLine="359"/>
      </w:pPr>
      <w:r>
        <w:t>Các</w:t>
      </w:r>
      <w:r>
        <w:rPr>
          <w:spacing w:val="-4"/>
        </w:rPr>
        <w:t xml:space="preserve"> </w:t>
      </w:r>
      <w:r>
        <w:t>dự</w:t>
      </w:r>
      <w:r>
        <w:rPr>
          <w:spacing w:val="-3"/>
        </w:rPr>
        <w:t xml:space="preserve"> </w:t>
      </w:r>
      <w:proofErr w:type="spellStart"/>
      <w:r>
        <w:t>báo</w:t>
      </w:r>
      <w:proofErr w:type="spellEnd"/>
      <w:r>
        <w:rPr>
          <w:spacing w:val="-4"/>
        </w:rPr>
        <w:t xml:space="preserve"> </w:t>
      </w:r>
      <w:proofErr w:type="spellStart"/>
      <w:r>
        <w:t>gần</w:t>
      </w:r>
      <w:proofErr w:type="spellEnd"/>
      <w:r>
        <w:rPr>
          <w:spacing w:val="-4"/>
        </w:rPr>
        <w:t xml:space="preserve"> </w:t>
      </w:r>
      <w:proofErr w:type="spellStart"/>
      <w:r>
        <w:t>đây</w:t>
      </w:r>
      <w:proofErr w:type="spellEnd"/>
      <w:r>
        <w:rPr>
          <w:spacing w:val="-9"/>
        </w:rPr>
        <w:t xml:space="preserve"> </w:t>
      </w:r>
      <w:r>
        <w:t>đều</w:t>
      </w:r>
      <w:r>
        <w:rPr>
          <w:spacing w:val="-4"/>
        </w:rPr>
        <w:t xml:space="preserve"> </w:t>
      </w:r>
      <w:proofErr w:type="spellStart"/>
      <w:r>
        <w:t>cho</w:t>
      </w:r>
      <w:proofErr w:type="spellEnd"/>
      <w:r>
        <w:rPr>
          <w:spacing w:val="-4"/>
        </w:rPr>
        <w:t xml:space="preserve"> </w:t>
      </w:r>
      <w:proofErr w:type="spellStart"/>
      <w:r>
        <w:t>rằng</w:t>
      </w:r>
      <w:proofErr w:type="spellEnd"/>
      <w:r>
        <w:rPr>
          <w:spacing w:val="-4"/>
        </w:rPr>
        <w:t xml:space="preserve"> </w:t>
      </w:r>
      <w:proofErr w:type="spellStart"/>
      <w:r>
        <w:t>mục</w:t>
      </w:r>
      <w:proofErr w:type="spellEnd"/>
      <w:r>
        <w:rPr>
          <w:spacing w:val="-4"/>
        </w:rPr>
        <w:t xml:space="preserve"> </w:t>
      </w:r>
      <w:r>
        <w:t>tiêu</w:t>
      </w:r>
      <w:r>
        <w:rPr>
          <w:spacing w:val="-4"/>
        </w:rPr>
        <w:t xml:space="preserve"> </w:t>
      </w:r>
      <w:r>
        <w:t>tăng</w:t>
      </w:r>
      <w:r>
        <w:rPr>
          <w:spacing w:val="-3"/>
        </w:rPr>
        <w:t xml:space="preserve"> </w:t>
      </w:r>
      <w:proofErr w:type="spellStart"/>
      <w:r>
        <w:t>trưởng</w:t>
      </w:r>
      <w:proofErr w:type="spellEnd"/>
      <w:r>
        <w:rPr>
          <w:spacing w:val="-4"/>
        </w:rPr>
        <w:t xml:space="preserve"> </w:t>
      </w:r>
      <w:proofErr w:type="spellStart"/>
      <w:r>
        <w:t>tín</w:t>
      </w:r>
      <w:proofErr w:type="spellEnd"/>
      <w:r>
        <w:rPr>
          <w:spacing w:val="-4"/>
        </w:rPr>
        <w:t xml:space="preserve"> </w:t>
      </w:r>
      <w:proofErr w:type="spellStart"/>
      <w:r>
        <w:t>dụng</w:t>
      </w:r>
      <w:proofErr w:type="spellEnd"/>
      <w:r>
        <w:rPr>
          <w:spacing w:val="-4"/>
        </w:rPr>
        <w:t xml:space="preserve"> </w:t>
      </w:r>
      <w:proofErr w:type="spellStart"/>
      <w:r>
        <w:t>cho</w:t>
      </w:r>
      <w:proofErr w:type="spellEnd"/>
      <w:r>
        <w:rPr>
          <w:spacing w:val="-4"/>
        </w:rPr>
        <w:t xml:space="preserve"> </w:t>
      </w:r>
      <w:proofErr w:type="spellStart"/>
      <w:r>
        <w:t>năm</w:t>
      </w:r>
      <w:proofErr w:type="spellEnd"/>
      <w:r>
        <w:rPr>
          <w:spacing w:val="-6"/>
        </w:rPr>
        <w:t xml:space="preserve"> </w:t>
      </w:r>
      <w:r>
        <w:t>2019</w:t>
      </w:r>
      <w:r>
        <w:rPr>
          <w:spacing w:val="-4"/>
        </w:rPr>
        <w:t xml:space="preserve"> </w:t>
      </w:r>
      <w:r>
        <w:t xml:space="preserve">có </w:t>
      </w:r>
      <w:proofErr w:type="spellStart"/>
      <w:r>
        <w:t>thể</w:t>
      </w:r>
      <w:proofErr w:type="spellEnd"/>
      <w:r>
        <w:t xml:space="preserve"> </w:t>
      </w:r>
      <w:proofErr w:type="spellStart"/>
      <w:r>
        <w:t>đặt</w:t>
      </w:r>
      <w:proofErr w:type="spellEnd"/>
      <w:r>
        <w:t xml:space="preserve"> </w:t>
      </w:r>
      <w:proofErr w:type="spellStart"/>
      <w:r>
        <w:t>ra</w:t>
      </w:r>
      <w:proofErr w:type="spellEnd"/>
      <w:r>
        <w:t xml:space="preserve"> </w:t>
      </w:r>
      <w:proofErr w:type="spellStart"/>
      <w:r>
        <w:t>chỉ</w:t>
      </w:r>
      <w:proofErr w:type="spellEnd"/>
      <w:r>
        <w:t xml:space="preserve"> ở </w:t>
      </w:r>
      <w:proofErr w:type="spellStart"/>
      <w:r>
        <w:t>mức</w:t>
      </w:r>
      <w:proofErr w:type="spellEnd"/>
      <w:r>
        <w:t xml:space="preserve"> 14 – 15%, tương </w:t>
      </w:r>
      <w:proofErr w:type="spellStart"/>
      <w:r>
        <w:t>đương</w:t>
      </w:r>
      <w:proofErr w:type="spellEnd"/>
      <w:r>
        <w:t xml:space="preserve"> </w:t>
      </w:r>
      <w:proofErr w:type="spellStart"/>
      <w:r>
        <w:t>hoặc</w:t>
      </w:r>
      <w:proofErr w:type="spellEnd"/>
      <w:r>
        <w:t xml:space="preserve"> </w:t>
      </w:r>
      <w:proofErr w:type="spellStart"/>
      <w:r>
        <w:t>giảm</w:t>
      </w:r>
      <w:proofErr w:type="spellEnd"/>
      <w:r>
        <w:t xml:space="preserve"> so </w:t>
      </w:r>
      <w:proofErr w:type="spellStart"/>
      <w:r>
        <w:t>với</w:t>
      </w:r>
      <w:proofErr w:type="spellEnd"/>
      <w:r>
        <w:t xml:space="preserve"> con số tăng </w:t>
      </w:r>
      <w:proofErr w:type="spellStart"/>
      <w:r>
        <w:t>trưởng</w:t>
      </w:r>
      <w:proofErr w:type="spellEnd"/>
      <w:r>
        <w:t xml:space="preserve"> </w:t>
      </w:r>
      <w:proofErr w:type="spellStart"/>
      <w:r>
        <w:t>trong</w:t>
      </w:r>
      <w:proofErr w:type="spellEnd"/>
      <w:r>
        <w:t xml:space="preserve"> </w:t>
      </w:r>
      <w:proofErr w:type="spellStart"/>
      <w:r>
        <w:t>năm</w:t>
      </w:r>
      <w:proofErr w:type="spellEnd"/>
      <w:r>
        <w:t xml:space="preserve"> nay. Có </w:t>
      </w:r>
      <w:proofErr w:type="spellStart"/>
      <w:r>
        <w:t>nhiều</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ảnh</w:t>
      </w:r>
      <w:proofErr w:type="spellEnd"/>
      <w:r>
        <w:t xml:space="preserve"> </w:t>
      </w:r>
      <w:proofErr w:type="spellStart"/>
      <w:r>
        <w:t>hưởng</w:t>
      </w:r>
      <w:proofErr w:type="spellEnd"/>
      <w:r>
        <w:t xml:space="preserve"> đến tăng </w:t>
      </w:r>
      <w:proofErr w:type="spellStart"/>
      <w:r>
        <w:t>trưởng</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của</w:t>
      </w:r>
      <w:proofErr w:type="spellEnd"/>
      <w:r>
        <w:t xml:space="preserve"> toàn </w:t>
      </w:r>
      <w:proofErr w:type="spellStart"/>
      <w:r>
        <w:t>ngành</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tới, đến </w:t>
      </w:r>
      <w:proofErr w:type="spellStart"/>
      <w:r>
        <w:t>từ</w:t>
      </w:r>
      <w:proofErr w:type="spellEnd"/>
      <w:r>
        <w:t xml:space="preserve"> </w:t>
      </w:r>
      <w:proofErr w:type="spellStart"/>
      <w:r>
        <w:t>mục</w:t>
      </w:r>
      <w:proofErr w:type="spellEnd"/>
      <w:r>
        <w:t xml:space="preserve"> tiêu </w:t>
      </w:r>
      <w:proofErr w:type="spellStart"/>
      <w:r>
        <w:t>điều</w:t>
      </w:r>
      <w:proofErr w:type="spellEnd"/>
      <w:r>
        <w:t xml:space="preserve"> </w:t>
      </w:r>
      <w:proofErr w:type="spellStart"/>
      <w:r>
        <w:t>hành</w:t>
      </w:r>
      <w:proofErr w:type="spellEnd"/>
      <w:r>
        <w:t xml:space="preserve"> </w:t>
      </w:r>
      <w:proofErr w:type="spellStart"/>
      <w:r>
        <w:t>lẫn</w:t>
      </w:r>
      <w:proofErr w:type="spellEnd"/>
      <w:r>
        <w:t xml:space="preserve"> cung cầu</w:t>
      </w:r>
      <w:r>
        <w:rPr>
          <w:spacing w:val="-10"/>
        </w:rPr>
        <w:t xml:space="preserve"> </w:t>
      </w:r>
      <w:proofErr w:type="spellStart"/>
      <w:r>
        <w:t>vốn</w:t>
      </w:r>
      <w:proofErr w:type="spellEnd"/>
      <w:r>
        <w:t>.</w:t>
      </w:r>
    </w:p>
    <w:p w14:paraId="2E6B1C39" w14:textId="7F3F4F11" w:rsidR="001515C9" w:rsidRDefault="001515C9" w:rsidP="00E53690">
      <w:pPr>
        <w:pStyle w:val="BodyText"/>
        <w:spacing w:before="2"/>
        <w:ind w:firstLine="359"/>
      </w:pPr>
      <w:proofErr w:type="spellStart"/>
      <w:r>
        <w:t>Đầu</w:t>
      </w:r>
      <w:proofErr w:type="spellEnd"/>
      <w:r>
        <w:t xml:space="preserve"> </w:t>
      </w:r>
      <w:proofErr w:type="spellStart"/>
      <w:r>
        <w:t>tiên</w:t>
      </w:r>
      <w:proofErr w:type="spellEnd"/>
      <w:r>
        <w:t xml:space="preserve"> là </w:t>
      </w:r>
      <w:proofErr w:type="spellStart"/>
      <w:r>
        <w:t>từ</w:t>
      </w:r>
      <w:proofErr w:type="spellEnd"/>
      <w:r>
        <w:t xml:space="preserve"> </w:t>
      </w:r>
      <w:proofErr w:type="spellStart"/>
      <w:r>
        <w:t>phía</w:t>
      </w:r>
      <w:proofErr w:type="spellEnd"/>
      <w:r>
        <w:t xml:space="preserve"> nhà </w:t>
      </w:r>
      <w:proofErr w:type="spellStart"/>
      <w:r>
        <w:t>điều</w:t>
      </w:r>
      <w:proofErr w:type="spellEnd"/>
      <w:r>
        <w:t xml:space="preserve"> </w:t>
      </w:r>
      <w:proofErr w:type="spellStart"/>
      <w:r>
        <w:t>hành</w:t>
      </w:r>
      <w:proofErr w:type="spellEnd"/>
      <w:r>
        <w:t xml:space="preserve">, </w:t>
      </w:r>
      <w:proofErr w:type="spellStart"/>
      <w:r>
        <w:t>với</w:t>
      </w:r>
      <w:proofErr w:type="spellEnd"/>
      <w:r>
        <w:t xml:space="preserve"> </w:t>
      </w:r>
      <w:proofErr w:type="spellStart"/>
      <w:r>
        <w:t>rủi</w:t>
      </w:r>
      <w:proofErr w:type="spellEnd"/>
      <w:r>
        <w:t xml:space="preserve"> </w:t>
      </w:r>
      <w:proofErr w:type="spellStart"/>
      <w:r>
        <w:t>ro</w:t>
      </w:r>
      <w:proofErr w:type="spellEnd"/>
      <w:r>
        <w:t xml:space="preserve"> </w:t>
      </w:r>
      <w:proofErr w:type="spellStart"/>
      <w:r>
        <w:t>lạm</w:t>
      </w:r>
      <w:proofErr w:type="spellEnd"/>
      <w:r>
        <w:t xml:space="preserve"> phát </w:t>
      </w:r>
      <w:proofErr w:type="spellStart"/>
      <w:r>
        <w:t>và</w:t>
      </w:r>
      <w:proofErr w:type="spellEnd"/>
      <w:r>
        <w:t xml:space="preserve"> </w:t>
      </w:r>
      <w:proofErr w:type="spellStart"/>
      <w:r>
        <w:rPr>
          <w:spacing w:val="3"/>
        </w:rPr>
        <w:t>tỷ</w:t>
      </w:r>
      <w:proofErr w:type="spellEnd"/>
      <w:r>
        <w:rPr>
          <w:spacing w:val="3"/>
        </w:rPr>
        <w:t xml:space="preserve"> </w:t>
      </w:r>
      <w:r>
        <w:t xml:space="preserve">giá đang tăng </w:t>
      </w:r>
      <w:proofErr w:type="spellStart"/>
      <w:r>
        <w:t>trở</w:t>
      </w:r>
      <w:proofErr w:type="spellEnd"/>
      <w:r>
        <w:t xml:space="preserve"> </w:t>
      </w:r>
      <w:proofErr w:type="spellStart"/>
      <w:r>
        <w:t>lại</w:t>
      </w:r>
      <w:proofErr w:type="spellEnd"/>
      <w:r>
        <w:t xml:space="preserve">, </w:t>
      </w:r>
      <w:proofErr w:type="spellStart"/>
      <w:r>
        <w:t>mục</w:t>
      </w:r>
      <w:proofErr w:type="spellEnd"/>
      <w:r>
        <w:rPr>
          <w:spacing w:val="-6"/>
        </w:rPr>
        <w:t xml:space="preserve"> </w:t>
      </w:r>
      <w:r>
        <w:t>tiêu</w:t>
      </w:r>
      <w:r>
        <w:rPr>
          <w:spacing w:val="-7"/>
        </w:rPr>
        <w:t xml:space="preserve"> </w:t>
      </w:r>
      <w:proofErr w:type="spellStart"/>
      <w:r>
        <w:t>ưu</w:t>
      </w:r>
      <w:proofErr w:type="spellEnd"/>
      <w:r>
        <w:rPr>
          <w:spacing w:val="-6"/>
        </w:rPr>
        <w:t xml:space="preserve"> </w:t>
      </w:r>
      <w:proofErr w:type="spellStart"/>
      <w:r>
        <w:t>tiên</w:t>
      </w:r>
      <w:proofErr w:type="spellEnd"/>
      <w:r>
        <w:rPr>
          <w:spacing w:val="-6"/>
        </w:rPr>
        <w:t xml:space="preserve"> </w:t>
      </w:r>
      <w:r>
        <w:t>ổn</w:t>
      </w:r>
      <w:r>
        <w:rPr>
          <w:spacing w:val="-6"/>
        </w:rPr>
        <w:t xml:space="preserve"> </w:t>
      </w:r>
      <w:r>
        <w:t>định</w:t>
      </w:r>
      <w:r>
        <w:rPr>
          <w:spacing w:val="-7"/>
        </w:rPr>
        <w:t xml:space="preserve"> </w:t>
      </w:r>
      <w:proofErr w:type="spellStart"/>
      <w:r>
        <w:t>vĩ</w:t>
      </w:r>
      <w:proofErr w:type="spellEnd"/>
      <w:r>
        <w:rPr>
          <w:spacing w:val="-3"/>
        </w:rPr>
        <w:t xml:space="preserve"> </w:t>
      </w:r>
      <w:proofErr w:type="spellStart"/>
      <w:r>
        <w:t>mô</w:t>
      </w:r>
      <w:proofErr w:type="spellEnd"/>
      <w:r>
        <w:rPr>
          <w:spacing w:val="-7"/>
        </w:rPr>
        <w:t xml:space="preserve"> </w:t>
      </w:r>
      <w:r>
        <w:t>sẽ</w:t>
      </w:r>
      <w:r>
        <w:rPr>
          <w:spacing w:val="-6"/>
        </w:rPr>
        <w:t xml:space="preserve"> </w:t>
      </w:r>
      <w:proofErr w:type="spellStart"/>
      <w:r>
        <w:t>tiếp</w:t>
      </w:r>
      <w:proofErr w:type="spellEnd"/>
      <w:r>
        <w:rPr>
          <w:spacing w:val="-6"/>
        </w:rPr>
        <w:t xml:space="preserve"> </w:t>
      </w:r>
      <w:r>
        <w:t>tục</w:t>
      </w:r>
      <w:r>
        <w:rPr>
          <w:spacing w:val="-6"/>
        </w:rPr>
        <w:t xml:space="preserve"> </w:t>
      </w:r>
      <w:r>
        <w:t>là</w:t>
      </w:r>
      <w:r>
        <w:rPr>
          <w:spacing w:val="-5"/>
        </w:rPr>
        <w:t xml:space="preserve"> </w:t>
      </w:r>
      <w:proofErr w:type="spellStart"/>
      <w:r>
        <w:t>trọng</w:t>
      </w:r>
      <w:proofErr w:type="spellEnd"/>
      <w:r>
        <w:rPr>
          <w:spacing w:val="-7"/>
        </w:rPr>
        <w:t xml:space="preserve"> </w:t>
      </w:r>
      <w:r>
        <w:t>tâm,</w:t>
      </w:r>
      <w:r>
        <w:rPr>
          <w:spacing w:val="-6"/>
        </w:rPr>
        <w:t xml:space="preserve"> </w:t>
      </w:r>
      <w:proofErr w:type="spellStart"/>
      <w:r>
        <w:t>theo</w:t>
      </w:r>
      <w:proofErr w:type="spellEnd"/>
      <w:r>
        <w:rPr>
          <w:spacing w:val="-6"/>
        </w:rPr>
        <w:t xml:space="preserve"> </w:t>
      </w:r>
      <w:r>
        <w:t>đó</w:t>
      </w:r>
      <w:r>
        <w:rPr>
          <w:spacing w:val="-6"/>
        </w:rPr>
        <w:t xml:space="preserve"> </w:t>
      </w:r>
      <w:proofErr w:type="spellStart"/>
      <w:r>
        <w:t>kiểm</w:t>
      </w:r>
      <w:proofErr w:type="spellEnd"/>
      <w:r>
        <w:rPr>
          <w:spacing w:val="-6"/>
        </w:rPr>
        <w:t xml:space="preserve"> </w:t>
      </w:r>
      <w:proofErr w:type="spellStart"/>
      <w:r>
        <w:t>soát</w:t>
      </w:r>
      <w:proofErr w:type="spellEnd"/>
      <w:r>
        <w:rPr>
          <w:spacing w:val="-6"/>
        </w:rPr>
        <w:t xml:space="preserve"> </w:t>
      </w:r>
      <w:proofErr w:type="spellStart"/>
      <w:r>
        <w:t>chặt</w:t>
      </w:r>
      <w:proofErr w:type="spellEnd"/>
      <w:r>
        <w:rPr>
          <w:spacing w:val="-6"/>
        </w:rPr>
        <w:t xml:space="preserve"> </w:t>
      </w:r>
      <w:proofErr w:type="spellStart"/>
      <w:r>
        <w:t>chẽ</w:t>
      </w:r>
      <w:proofErr w:type="spellEnd"/>
      <w:r>
        <w:rPr>
          <w:spacing w:val="-4"/>
        </w:rPr>
        <w:t xml:space="preserve"> </w:t>
      </w:r>
      <w:proofErr w:type="spellStart"/>
      <w:r>
        <w:t>tín</w:t>
      </w:r>
      <w:proofErr w:type="spellEnd"/>
      <w:r>
        <w:t xml:space="preserve"> </w:t>
      </w:r>
      <w:proofErr w:type="spellStart"/>
      <w:r>
        <w:t>dụng</w:t>
      </w:r>
      <w:proofErr w:type="spellEnd"/>
      <w:r>
        <w:t xml:space="preserve"> là </w:t>
      </w:r>
      <w:proofErr w:type="spellStart"/>
      <w:r>
        <w:t>điều</w:t>
      </w:r>
      <w:proofErr w:type="spellEnd"/>
      <w:r>
        <w:t xml:space="preserve"> cần </w:t>
      </w:r>
      <w:proofErr w:type="spellStart"/>
      <w:r>
        <w:t>thiết</w:t>
      </w:r>
      <w:proofErr w:type="spellEnd"/>
      <w:r>
        <w:t xml:space="preserve"> </w:t>
      </w: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hiện nay. </w:t>
      </w:r>
      <w:proofErr w:type="spellStart"/>
      <w:r>
        <w:t>Với</w:t>
      </w:r>
      <w:proofErr w:type="spellEnd"/>
      <w:r>
        <w:t xml:space="preserve"> </w:t>
      </w:r>
      <w:proofErr w:type="spellStart"/>
      <w:r>
        <w:t>tỷ</w:t>
      </w:r>
      <w:proofErr w:type="spellEnd"/>
      <w:r>
        <w:t xml:space="preserve"> </w:t>
      </w:r>
      <w:proofErr w:type="spellStart"/>
      <w:r>
        <w:t>lệ</w:t>
      </w:r>
      <w:proofErr w:type="spellEnd"/>
      <w:r>
        <w:t xml:space="preserve"> </w:t>
      </w:r>
      <w:proofErr w:type="spellStart"/>
      <w:r>
        <w:t>dư</w:t>
      </w:r>
      <w:proofErr w:type="spellEnd"/>
      <w:r>
        <w:t xml:space="preserve"> </w:t>
      </w:r>
      <w:proofErr w:type="spellStart"/>
      <w:r>
        <w:t>nợ</w:t>
      </w:r>
      <w:proofErr w:type="spellEnd"/>
      <w:r>
        <w:t xml:space="preserve"> </w:t>
      </w:r>
      <w:proofErr w:type="spellStart"/>
      <w:r>
        <w:t>tín</w:t>
      </w:r>
      <w:proofErr w:type="spellEnd"/>
      <w:r>
        <w:t xml:space="preserve"> </w:t>
      </w:r>
      <w:proofErr w:type="spellStart"/>
      <w:r>
        <w:t>dụng</w:t>
      </w:r>
      <w:proofErr w:type="spellEnd"/>
      <w:r>
        <w:t xml:space="preserve">/GDP đã ở </w:t>
      </w:r>
      <w:proofErr w:type="spellStart"/>
      <w:r>
        <w:t>mức</w:t>
      </w:r>
      <w:proofErr w:type="spellEnd"/>
      <w:r>
        <w:t xml:space="preserve"> </w:t>
      </w:r>
      <w:proofErr w:type="spellStart"/>
      <w:r>
        <w:t>cao</w:t>
      </w:r>
      <w:proofErr w:type="spellEnd"/>
      <w:r>
        <w:t xml:space="preserve"> là 130%, </w:t>
      </w:r>
      <w:proofErr w:type="spellStart"/>
      <w:r>
        <w:t>khiến</w:t>
      </w:r>
      <w:proofErr w:type="spellEnd"/>
      <w:r>
        <w:t xml:space="preserve"> NHNN </w:t>
      </w:r>
      <w:proofErr w:type="spellStart"/>
      <w:r>
        <w:t>càng</w:t>
      </w:r>
      <w:proofErr w:type="spellEnd"/>
      <w:r>
        <w:t xml:space="preserve"> </w:t>
      </w:r>
      <w:proofErr w:type="spellStart"/>
      <w:r>
        <w:t>phải</w:t>
      </w:r>
      <w:proofErr w:type="spellEnd"/>
      <w:r>
        <w:t xml:space="preserve"> </w:t>
      </w:r>
      <w:proofErr w:type="spellStart"/>
      <w:r>
        <w:t>thận</w:t>
      </w:r>
      <w:proofErr w:type="spellEnd"/>
      <w:r>
        <w:t xml:space="preserve"> </w:t>
      </w:r>
      <w:proofErr w:type="spellStart"/>
      <w:r>
        <w:t>trọng</w:t>
      </w:r>
      <w:proofErr w:type="spellEnd"/>
      <w:r>
        <w:t xml:space="preserve"> hơn </w:t>
      </w:r>
      <w:proofErr w:type="spellStart"/>
      <w:r>
        <w:t>trong</w:t>
      </w:r>
      <w:proofErr w:type="spellEnd"/>
      <w:r>
        <w:t xml:space="preserve"> </w:t>
      </w:r>
      <w:proofErr w:type="spellStart"/>
      <w:r>
        <w:t>việc</w:t>
      </w:r>
      <w:proofErr w:type="spellEnd"/>
      <w:r>
        <w:t xml:space="preserve"> cung </w:t>
      </w:r>
      <w:proofErr w:type="spellStart"/>
      <w:r>
        <w:t>tín</w:t>
      </w:r>
      <w:proofErr w:type="spellEnd"/>
      <w:r>
        <w:t xml:space="preserve"> </w:t>
      </w:r>
      <w:proofErr w:type="spellStart"/>
      <w:r>
        <w:t>dụng</w:t>
      </w:r>
      <w:proofErr w:type="spellEnd"/>
      <w:r>
        <w:t xml:space="preserve"> </w:t>
      </w:r>
      <w:proofErr w:type="spellStart"/>
      <w:r>
        <w:t>cho</w:t>
      </w:r>
      <w:proofErr w:type="spellEnd"/>
      <w:r>
        <w:t xml:space="preserve"> </w:t>
      </w:r>
      <w:proofErr w:type="spellStart"/>
      <w:r>
        <w:t>nền</w:t>
      </w:r>
      <w:proofErr w:type="spellEnd"/>
      <w:r>
        <w:t xml:space="preserve"> </w:t>
      </w:r>
      <w:proofErr w:type="spellStart"/>
      <w:r>
        <w:t>kinh</w:t>
      </w:r>
      <w:proofErr w:type="spellEnd"/>
      <w:r>
        <w:t xml:space="preserve"> tế (</w:t>
      </w:r>
      <w:r w:rsidR="003F016E">
        <w:t>Mai Linh</w:t>
      </w:r>
      <w:r>
        <w:t>,</w:t>
      </w:r>
      <w:r>
        <w:rPr>
          <w:spacing w:val="-4"/>
        </w:rPr>
        <w:t xml:space="preserve"> </w:t>
      </w:r>
      <w:r w:rsidR="003F016E">
        <w:t>2021</w:t>
      </w:r>
      <w:r>
        <w:t>).</w:t>
      </w:r>
    </w:p>
    <w:p w14:paraId="5E26745F" w14:textId="435D0EEA" w:rsidR="001515C9" w:rsidRDefault="001515C9" w:rsidP="00E53690">
      <w:pPr>
        <w:pStyle w:val="BodyText"/>
        <w:ind w:firstLine="359"/>
      </w:pPr>
      <w:r>
        <w:t>Sau</w:t>
      </w:r>
      <w:r>
        <w:rPr>
          <w:spacing w:val="-2"/>
        </w:rPr>
        <w:t xml:space="preserve"> </w:t>
      </w:r>
      <w:r>
        <w:t>một</w:t>
      </w:r>
      <w:r>
        <w:rPr>
          <w:spacing w:val="-2"/>
        </w:rPr>
        <w:t xml:space="preserve"> </w:t>
      </w:r>
      <w:r>
        <w:t>thời</w:t>
      </w:r>
      <w:r>
        <w:rPr>
          <w:spacing w:val="-2"/>
        </w:rPr>
        <w:t xml:space="preserve"> </w:t>
      </w:r>
      <w:proofErr w:type="spellStart"/>
      <w:r>
        <w:rPr>
          <w:spacing w:val="2"/>
        </w:rPr>
        <w:t>kỳ</w:t>
      </w:r>
      <w:proofErr w:type="spellEnd"/>
      <w:r>
        <w:rPr>
          <w:spacing w:val="-8"/>
        </w:rPr>
        <w:t xml:space="preserve"> </w:t>
      </w:r>
      <w:proofErr w:type="spellStart"/>
      <w:r>
        <w:t>dài</w:t>
      </w:r>
      <w:proofErr w:type="spellEnd"/>
      <w:r>
        <w:rPr>
          <w:spacing w:val="-2"/>
        </w:rPr>
        <w:t xml:space="preserve"> </w:t>
      </w:r>
      <w:proofErr w:type="spellStart"/>
      <w:r>
        <w:t>duy</w:t>
      </w:r>
      <w:proofErr w:type="spellEnd"/>
      <w:r>
        <w:rPr>
          <w:spacing w:val="-7"/>
        </w:rPr>
        <w:t xml:space="preserve"> </w:t>
      </w:r>
      <w:proofErr w:type="spellStart"/>
      <w:r>
        <w:t>trì</w:t>
      </w:r>
      <w:proofErr w:type="spellEnd"/>
      <w:r>
        <w:rPr>
          <w:spacing w:val="-3"/>
        </w:rPr>
        <w:t xml:space="preserve"> </w:t>
      </w:r>
      <w:proofErr w:type="spellStart"/>
      <w:r>
        <w:t>chính</w:t>
      </w:r>
      <w:proofErr w:type="spellEnd"/>
      <w:r>
        <w:rPr>
          <w:spacing w:val="-4"/>
        </w:rPr>
        <w:t xml:space="preserve"> </w:t>
      </w:r>
      <w:r>
        <w:t>sách</w:t>
      </w:r>
      <w:r>
        <w:rPr>
          <w:spacing w:val="-2"/>
        </w:rPr>
        <w:t xml:space="preserve"> </w:t>
      </w:r>
      <w:proofErr w:type="spellStart"/>
      <w:r>
        <w:t>nới</w:t>
      </w:r>
      <w:proofErr w:type="spellEnd"/>
      <w:r>
        <w:rPr>
          <w:spacing w:val="-1"/>
        </w:rPr>
        <w:t xml:space="preserve"> </w:t>
      </w:r>
      <w:proofErr w:type="spellStart"/>
      <w:r>
        <w:t>lỏng</w:t>
      </w:r>
      <w:proofErr w:type="spellEnd"/>
      <w:r>
        <w:t>,</w:t>
      </w:r>
      <w:r>
        <w:rPr>
          <w:spacing w:val="-4"/>
        </w:rPr>
        <w:t xml:space="preserve"> </w:t>
      </w:r>
      <w:proofErr w:type="spellStart"/>
      <w:r>
        <w:t>với</w:t>
      </w:r>
      <w:proofErr w:type="spellEnd"/>
      <w:r>
        <w:rPr>
          <w:spacing w:val="-4"/>
        </w:rPr>
        <w:t xml:space="preserve"> </w:t>
      </w:r>
      <w:r>
        <w:t>cung</w:t>
      </w:r>
      <w:r>
        <w:rPr>
          <w:spacing w:val="-3"/>
        </w:rPr>
        <w:t xml:space="preserve"> </w:t>
      </w:r>
      <w:proofErr w:type="spellStart"/>
      <w:r>
        <w:t>tiền</w:t>
      </w:r>
      <w:proofErr w:type="spellEnd"/>
      <w:r>
        <w:rPr>
          <w:spacing w:val="-4"/>
        </w:rPr>
        <w:t xml:space="preserve"> </w:t>
      </w:r>
      <w:proofErr w:type="spellStart"/>
      <w:r>
        <w:t>và</w:t>
      </w:r>
      <w:proofErr w:type="spellEnd"/>
      <w:r>
        <w:rPr>
          <w:spacing w:val="-4"/>
        </w:rPr>
        <w:t xml:space="preserve"> </w:t>
      </w:r>
      <w:proofErr w:type="spellStart"/>
      <w:r>
        <w:t>tín</w:t>
      </w:r>
      <w:proofErr w:type="spellEnd"/>
      <w:r>
        <w:rPr>
          <w:spacing w:val="-1"/>
        </w:rPr>
        <w:t xml:space="preserve"> </w:t>
      </w:r>
      <w:proofErr w:type="spellStart"/>
      <w:r>
        <w:t>dụng</w:t>
      </w:r>
      <w:proofErr w:type="spellEnd"/>
      <w:r>
        <w:rPr>
          <w:spacing w:val="-4"/>
        </w:rPr>
        <w:t xml:space="preserve"> </w:t>
      </w:r>
      <w:r>
        <w:t>liên</w:t>
      </w:r>
      <w:r>
        <w:rPr>
          <w:spacing w:val="-2"/>
        </w:rPr>
        <w:t xml:space="preserve"> </w:t>
      </w:r>
      <w:r>
        <w:t xml:space="preserve">tục </w:t>
      </w:r>
      <w:proofErr w:type="spellStart"/>
      <w:r>
        <w:t>mở</w:t>
      </w:r>
      <w:proofErr w:type="spellEnd"/>
      <w:r>
        <w:t xml:space="preserve"> </w:t>
      </w:r>
      <w:proofErr w:type="spellStart"/>
      <w:r>
        <w:t>rộng</w:t>
      </w:r>
      <w:proofErr w:type="spellEnd"/>
      <w:r>
        <w:t xml:space="preserve">, thì cũng đã đến lúc nhà </w:t>
      </w:r>
      <w:proofErr w:type="spellStart"/>
      <w:r>
        <w:t>điều</w:t>
      </w:r>
      <w:proofErr w:type="spellEnd"/>
      <w:r>
        <w:t xml:space="preserve"> </w:t>
      </w:r>
      <w:proofErr w:type="spellStart"/>
      <w:r>
        <w:t>hành</w:t>
      </w:r>
      <w:proofErr w:type="spellEnd"/>
      <w:r>
        <w:t xml:space="preserve"> cân nhắc </w:t>
      </w:r>
      <w:proofErr w:type="spellStart"/>
      <w:r>
        <w:t>thắt</w:t>
      </w:r>
      <w:proofErr w:type="spellEnd"/>
      <w:r>
        <w:t xml:space="preserve"> </w:t>
      </w:r>
      <w:proofErr w:type="spellStart"/>
      <w:r>
        <w:t>chặt</w:t>
      </w:r>
      <w:proofErr w:type="spellEnd"/>
      <w:r>
        <w:t xml:space="preserve"> </w:t>
      </w:r>
      <w:proofErr w:type="spellStart"/>
      <w:r>
        <w:t>chính</w:t>
      </w:r>
      <w:proofErr w:type="spellEnd"/>
      <w:r>
        <w:t xml:space="preserve"> sách </w:t>
      </w:r>
      <w:proofErr w:type="spellStart"/>
      <w:r>
        <w:t>tiền</w:t>
      </w:r>
      <w:proofErr w:type="spellEnd"/>
      <w:r>
        <w:t xml:space="preserve"> </w:t>
      </w:r>
      <w:proofErr w:type="spellStart"/>
      <w:r>
        <w:t>tệ</w:t>
      </w:r>
      <w:proofErr w:type="spellEnd"/>
      <w:r>
        <w:t xml:space="preserve"> </w:t>
      </w:r>
      <w:proofErr w:type="spellStart"/>
      <w:r>
        <w:t>trở</w:t>
      </w:r>
      <w:proofErr w:type="spellEnd"/>
      <w:r>
        <w:t xml:space="preserve"> </w:t>
      </w:r>
      <w:proofErr w:type="spellStart"/>
      <w:r>
        <w:t>lại</w:t>
      </w:r>
      <w:proofErr w:type="spellEnd"/>
      <w:r>
        <w:rPr>
          <w:spacing w:val="-3"/>
        </w:rPr>
        <w:t xml:space="preserve"> </w:t>
      </w:r>
      <w:proofErr w:type="spellStart"/>
      <w:r>
        <w:t>và</w:t>
      </w:r>
      <w:proofErr w:type="spellEnd"/>
      <w:r>
        <w:rPr>
          <w:spacing w:val="-3"/>
        </w:rPr>
        <w:t xml:space="preserve"> </w:t>
      </w:r>
      <w:proofErr w:type="spellStart"/>
      <w:r>
        <w:t>ưu</w:t>
      </w:r>
      <w:proofErr w:type="spellEnd"/>
      <w:r>
        <w:rPr>
          <w:spacing w:val="-2"/>
        </w:rPr>
        <w:t xml:space="preserve"> </w:t>
      </w:r>
      <w:proofErr w:type="spellStart"/>
      <w:r>
        <w:t>tiên</w:t>
      </w:r>
      <w:proofErr w:type="spellEnd"/>
      <w:r>
        <w:rPr>
          <w:spacing w:val="-3"/>
        </w:rPr>
        <w:t xml:space="preserve"> </w:t>
      </w:r>
      <w:r>
        <w:t>ổn</w:t>
      </w:r>
      <w:r>
        <w:rPr>
          <w:spacing w:val="-2"/>
        </w:rPr>
        <w:t xml:space="preserve"> </w:t>
      </w:r>
      <w:r>
        <w:t>định</w:t>
      </w:r>
      <w:r>
        <w:rPr>
          <w:spacing w:val="-3"/>
        </w:rPr>
        <w:t xml:space="preserve"> </w:t>
      </w:r>
      <w:proofErr w:type="spellStart"/>
      <w:r>
        <w:t>vĩ</w:t>
      </w:r>
      <w:proofErr w:type="spellEnd"/>
      <w:r>
        <w:rPr>
          <w:spacing w:val="-2"/>
        </w:rPr>
        <w:t xml:space="preserve"> </w:t>
      </w:r>
      <w:proofErr w:type="spellStart"/>
      <w:r>
        <w:t>mô</w:t>
      </w:r>
      <w:proofErr w:type="spellEnd"/>
      <w:r>
        <w:rPr>
          <w:spacing w:val="-3"/>
        </w:rPr>
        <w:t xml:space="preserve"> </w:t>
      </w:r>
      <w:r>
        <w:t>hơn</w:t>
      </w:r>
      <w:r>
        <w:rPr>
          <w:spacing w:val="-2"/>
        </w:rPr>
        <w:t xml:space="preserve"> </w:t>
      </w:r>
      <w:r>
        <w:t>hết,</w:t>
      </w:r>
      <w:r>
        <w:rPr>
          <w:spacing w:val="-3"/>
        </w:rPr>
        <w:t xml:space="preserve"> </w:t>
      </w:r>
      <w:proofErr w:type="spellStart"/>
      <w:r>
        <w:t>giữa</w:t>
      </w:r>
      <w:proofErr w:type="spellEnd"/>
      <w:r>
        <w:rPr>
          <w:spacing w:val="-2"/>
        </w:rPr>
        <w:t xml:space="preserve"> </w:t>
      </w:r>
      <w:r>
        <w:t>những</w:t>
      </w:r>
      <w:r>
        <w:rPr>
          <w:spacing w:val="-2"/>
        </w:rPr>
        <w:t xml:space="preserve"> </w:t>
      </w:r>
      <w:proofErr w:type="spellStart"/>
      <w:r>
        <w:t>rủi</w:t>
      </w:r>
      <w:proofErr w:type="spellEnd"/>
      <w:r>
        <w:rPr>
          <w:spacing w:val="-3"/>
        </w:rPr>
        <w:t xml:space="preserve"> </w:t>
      </w:r>
      <w:proofErr w:type="spellStart"/>
      <w:r>
        <w:t>ro</w:t>
      </w:r>
      <w:proofErr w:type="spellEnd"/>
      <w:r>
        <w:rPr>
          <w:spacing w:val="-2"/>
        </w:rPr>
        <w:t xml:space="preserve"> </w:t>
      </w:r>
      <w:proofErr w:type="spellStart"/>
      <w:r>
        <w:t>chiến</w:t>
      </w:r>
      <w:proofErr w:type="spellEnd"/>
      <w:r>
        <w:rPr>
          <w:spacing w:val="-3"/>
        </w:rPr>
        <w:t xml:space="preserve"> </w:t>
      </w:r>
      <w:r>
        <w:t>tranh</w:t>
      </w:r>
      <w:r>
        <w:rPr>
          <w:spacing w:val="-2"/>
        </w:rPr>
        <w:t xml:space="preserve"> </w:t>
      </w:r>
      <w:proofErr w:type="spellStart"/>
      <w:r>
        <w:t>thương</w:t>
      </w:r>
      <w:proofErr w:type="spellEnd"/>
      <w:r>
        <w:rPr>
          <w:spacing w:val="-3"/>
        </w:rPr>
        <w:t xml:space="preserve"> </w:t>
      </w:r>
      <w:r>
        <w:t>mại</w:t>
      </w:r>
      <w:r>
        <w:rPr>
          <w:spacing w:val="-2"/>
        </w:rPr>
        <w:t xml:space="preserve"> </w:t>
      </w:r>
      <w:proofErr w:type="spellStart"/>
      <w:r>
        <w:t>và</w:t>
      </w:r>
      <w:proofErr w:type="spellEnd"/>
      <w:r>
        <w:rPr>
          <w:spacing w:val="-3"/>
        </w:rPr>
        <w:t xml:space="preserve"> </w:t>
      </w:r>
      <w:r>
        <w:t xml:space="preserve">dự </w:t>
      </w:r>
      <w:proofErr w:type="spellStart"/>
      <w:r>
        <w:t>báo</w:t>
      </w:r>
      <w:proofErr w:type="spellEnd"/>
      <w:r>
        <w:t xml:space="preserve"> về một cuộc </w:t>
      </w:r>
      <w:proofErr w:type="spellStart"/>
      <w:r>
        <w:t>khủng</w:t>
      </w:r>
      <w:proofErr w:type="spellEnd"/>
      <w:r>
        <w:t xml:space="preserve"> </w:t>
      </w:r>
      <w:proofErr w:type="spellStart"/>
      <w:r>
        <w:t>hoảng</w:t>
      </w:r>
      <w:proofErr w:type="spellEnd"/>
      <w:r>
        <w:t xml:space="preserve"> sắp tới (</w:t>
      </w:r>
      <w:r w:rsidR="003F016E">
        <w:t>Mai Linh</w:t>
      </w:r>
      <w:r>
        <w:t>,</w:t>
      </w:r>
      <w:r>
        <w:rPr>
          <w:spacing w:val="-3"/>
        </w:rPr>
        <w:t xml:space="preserve"> </w:t>
      </w:r>
      <w:r w:rsidR="003F016E">
        <w:t>2021</w:t>
      </w:r>
      <w:r>
        <w:t>).</w:t>
      </w:r>
    </w:p>
    <w:p w14:paraId="044B4D29" w14:textId="500ABA56" w:rsidR="001515C9" w:rsidRDefault="001515C9" w:rsidP="00E53690">
      <w:pPr>
        <w:pStyle w:val="BodyText"/>
        <w:spacing w:before="1"/>
        <w:ind w:firstLine="359"/>
      </w:pPr>
      <w:r>
        <w:t>Vừa</w:t>
      </w:r>
      <w:r>
        <w:rPr>
          <w:spacing w:val="-9"/>
        </w:rPr>
        <w:t xml:space="preserve"> </w:t>
      </w:r>
      <w:r>
        <w:t>qua,</w:t>
      </w:r>
      <w:r>
        <w:rPr>
          <w:spacing w:val="-6"/>
        </w:rPr>
        <w:t xml:space="preserve"> </w:t>
      </w:r>
      <w:r>
        <w:t>NHNN</w:t>
      </w:r>
      <w:r>
        <w:rPr>
          <w:spacing w:val="-9"/>
        </w:rPr>
        <w:t xml:space="preserve"> </w:t>
      </w:r>
      <w:r>
        <w:t>cũng</w:t>
      </w:r>
      <w:r>
        <w:rPr>
          <w:spacing w:val="-6"/>
        </w:rPr>
        <w:t xml:space="preserve"> </w:t>
      </w:r>
      <w:r>
        <w:t>đã</w:t>
      </w:r>
      <w:r>
        <w:rPr>
          <w:spacing w:val="-9"/>
        </w:rPr>
        <w:t xml:space="preserve"> </w:t>
      </w:r>
      <w:r>
        <w:t>chủ</w:t>
      </w:r>
      <w:r>
        <w:rPr>
          <w:spacing w:val="-5"/>
        </w:rPr>
        <w:t xml:space="preserve"> </w:t>
      </w:r>
      <w:r>
        <w:t>động</w:t>
      </w:r>
      <w:r>
        <w:rPr>
          <w:spacing w:val="-8"/>
        </w:rPr>
        <w:t xml:space="preserve"> </w:t>
      </w:r>
      <w:proofErr w:type="spellStart"/>
      <w:r>
        <w:t>hạ</w:t>
      </w:r>
      <w:proofErr w:type="spellEnd"/>
      <w:r>
        <w:rPr>
          <w:spacing w:val="-4"/>
        </w:rPr>
        <w:t xml:space="preserve"> </w:t>
      </w:r>
      <w:proofErr w:type="spellStart"/>
      <w:r>
        <w:t>mục</w:t>
      </w:r>
      <w:proofErr w:type="spellEnd"/>
      <w:r>
        <w:rPr>
          <w:spacing w:val="-6"/>
        </w:rPr>
        <w:t xml:space="preserve"> </w:t>
      </w:r>
      <w:r>
        <w:t>tiêu</w:t>
      </w:r>
      <w:r>
        <w:rPr>
          <w:spacing w:val="-9"/>
        </w:rPr>
        <w:t xml:space="preserve"> </w:t>
      </w:r>
      <w:r>
        <w:t>tăng</w:t>
      </w:r>
      <w:r>
        <w:rPr>
          <w:spacing w:val="-6"/>
        </w:rPr>
        <w:t xml:space="preserve"> </w:t>
      </w:r>
      <w:proofErr w:type="spellStart"/>
      <w:r>
        <w:t>trưởng</w:t>
      </w:r>
      <w:proofErr w:type="spellEnd"/>
      <w:r>
        <w:rPr>
          <w:spacing w:val="-7"/>
        </w:rPr>
        <w:t xml:space="preserve"> </w:t>
      </w:r>
      <w:proofErr w:type="spellStart"/>
      <w:r>
        <w:t>tín</w:t>
      </w:r>
      <w:proofErr w:type="spellEnd"/>
      <w:r>
        <w:rPr>
          <w:spacing w:val="-6"/>
        </w:rPr>
        <w:t xml:space="preserve"> </w:t>
      </w:r>
      <w:proofErr w:type="spellStart"/>
      <w:r>
        <w:t>dụng</w:t>
      </w:r>
      <w:proofErr w:type="spellEnd"/>
      <w:r>
        <w:rPr>
          <w:spacing w:val="-7"/>
        </w:rPr>
        <w:t xml:space="preserve"> </w:t>
      </w:r>
      <w:proofErr w:type="spellStart"/>
      <w:r>
        <w:t>năm</w:t>
      </w:r>
      <w:proofErr w:type="spellEnd"/>
      <w:r>
        <w:rPr>
          <w:spacing w:val="-10"/>
        </w:rPr>
        <w:t xml:space="preserve"> </w:t>
      </w:r>
      <w:r>
        <w:t>2018</w:t>
      </w:r>
      <w:r>
        <w:rPr>
          <w:spacing w:val="-8"/>
        </w:rPr>
        <w:t xml:space="preserve"> </w:t>
      </w:r>
      <w:proofErr w:type="spellStart"/>
      <w:r>
        <w:t>từ</w:t>
      </w:r>
      <w:proofErr w:type="spellEnd"/>
      <w:r>
        <w:t xml:space="preserve"> </w:t>
      </w:r>
      <w:proofErr w:type="spellStart"/>
      <w:r>
        <w:t>mức</w:t>
      </w:r>
      <w:proofErr w:type="spellEnd"/>
      <w:r>
        <w:t xml:space="preserve"> 18% như ban </w:t>
      </w:r>
      <w:proofErr w:type="spellStart"/>
      <w:r>
        <w:t>đầu</w:t>
      </w:r>
      <w:proofErr w:type="spellEnd"/>
      <w:r>
        <w:t xml:space="preserve"> </w:t>
      </w:r>
      <w:proofErr w:type="spellStart"/>
      <w:r>
        <w:t>xuống</w:t>
      </w:r>
      <w:proofErr w:type="spellEnd"/>
      <w:r>
        <w:t xml:space="preserve"> </w:t>
      </w:r>
      <w:proofErr w:type="spellStart"/>
      <w:r>
        <w:t>thấp</w:t>
      </w:r>
      <w:proofErr w:type="spellEnd"/>
      <w:r>
        <w:t xml:space="preserve"> hơn, có </w:t>
      </w:r>
      <w:proofErr w:type="spellStart"/>
      <w:r>
        <w:t>thể</w:t>
      </w:r>
      <w:proofErr w:type="spellEnd"/>
      <w:r>
        <w:t xml:space="preserve"> </w:t>
      </w:r>
      <w:proofErr w:type="spellStart"/>
      <w:r>
        <w:t>chỉ</w:t>
      </w:r>
      <w:proofErr w:type="spellEnd"/>
      <w:r>
        <w:t xml:space="preserve"> cần đạt 14%, đồng thời </w:t>
      </w:r>
      <w:proofErr w:type="spellStart"/>
      <w:r>
        <w:t>thông</w:t>
      </w:r>
      <w:proofErr w:type="spellEnd"/>
      <w:r>
        <w:t xml:space="preserve"> </w:t>
      </w:r>
      <w:proofErr w:type="spellStart"/>
      <w:r>
        <w:t>báo</w:t>
      </w:r>
      <w:proofErr w:type="spellEnd"/>
      <w:r>
        <w:t xml:space="preserve"> sẽ </w:t>
      </w:r>
      <w:proofErr w:type="spellStart"/>
      <w:r>
        <w:t>không</w:t>
      </w:r>
      <w:proofErr w:type="spellEnd"/>
      <w:r>
        <w:t xml:space="preserve"> </w:t>
      </w:r>
      <w:proofErr w:type="spellStart"/>
      <w:r>
        <w:t>điều</w:t>
      </w:r>
      <w:proofErr w:type="spellEnd"/>
      <w:r>
        <w:t xml:space="preserve"> </w:t>
      </w:r>
      <w:proofErr w:type="spellStart"/>
      <w:r>
        <w:t>chỉnh</w:t>
      </w:r>
      <w:proofErr w:type="spellEnd"/>
      <w:r>
        <w:t xml:space="preserve"> hạn </w:t>
      </w:r>
      <w:proofErr w:type="spellStart"/>
      <w:r>
        <w:t>mức</w:t>
      </w:r>
      <w:proofErr w:type="spellEnd"/>
      <w:r>
        <w:t xml:space="preserve"> tăng </w:t>
      </w:r>
      <w:proofErr w:type="spellStart"/>
      <w:r>
        <w:t>trưởng</w:t>
      </w:r>
      <w:proofErr w:type="spellEnd"/>
      <w:r>
        <w:t xml:space="preserve"> </w:t>
      </w:r>
      <w:proofErr w:type="spellStart"/>
      <w:r>
        <w:t>tín</w:t>
      </w:r>
      <w:proofErr w:type="spellEnd"/>
      <w:r>
        <w:t xml:space="preserve"> </w:t>
      </w:r>
      <w:proofErr w:type="spellStart"/>
      <w:r>
        <w:t>dụng</w:t>
      </w:r>
      <w:proofErr w:type="spellEnd"/>
      <w:r>
        <w:t xml:space="preserve"> ồ </w:t>
      </w:r>
      <w:proofErr w:type="spellStart"/>
      <w:r>
        <w:t>ạt</w:t>
      </w:r>
      <w:proofErr w:type="spellEnd"/>
      <w:r>
        <w:t xml:space="preserve"> </w:t>
      </w:r>
      <w:proofErr w:type="spellStart"/>
      <w:r>
        <w:t>cho</w:t>
      </w:r>
      <w:proofErr w:type="spellEnd"/>
      <w:r>
        <w:t xml:space="preserve"> </w:t>
      </w:r>
      <w:proofErr w:type="spellStart"/>
      <w:r>
        <w:t>các</w:t>
      </w:r>
      <w:proofErr w:type="spellEnd"/>
      <w:r>
        <w:t xml:space="preserve"> ngân h</w:t>
      </w:r>
      <w:r w:rsidR="003F016E">
        <w:t xml:space="preserve">àng một </w:t>
      </w:r>
      <w:proofErr w:type="spellStart"/>
      <w:r w:rsidR="003F016E">
        <w:t>cách</w:t>
      </w:r>
      <w:proofErr w:type="spellEnd"/>
      <w:r w:rsidR="003F016E">
        <w:t xml:space="preserve"> </w:t>
      </w:r>
      <w:proofErr w:type="spellStart"/>
      <w:r w:rsidR="003F016E">
        <w:t>dễ</w:t>
      </w:r>
      <w:proofErr w:type="spellEnd"/>
      <w:r w:rsidR="003F016E">
        <w:t xml:space="preserve"> </w:t>
      </w:r>
      <w:proofErr w:type="spellStart"/>
      <w:r w:rsidR="003F016E">
        <w:t>dãi</w:t>
      </w:r>
      <w:proofErr w:type="spellEnd"/>
      <w:r w:rsidR="003F016E">
        <w:t xml:space="preserve"> như </w:t>
      </w:r>
      <w:proofErr w:type="spellStart"/>
      <w:r w:rsidR="003F016E">
        <w:t>năm</w:t>
      </w:r>
      <w:proofErr w:type="spellEnd"/>
      <w:r w:rsidR="003F016E">
        <w:t xml:space="preserve"> 2020</w:t>
      </w:r>
      <w:r>
        <w:t xml:space="preserve"> (</w:t>
      </w:r>
      <w:r w:rsidR="003F016E">
        <w:t>Mai Linh</w:t>
      </w:r>
      <w:r>
        <w:t>,</w:t>
      </w:r>
      <w:r>
        <w:rPr>
          <w:spacing w:val="-4"/>
        </w:rPr>
        <w:t xml:space="preserve"> </w:t>
      </w:r>
      <w:r w:rsidR="003F016E">
        <w:t>2021</w:t>
      </w:r>
      <w:r>
        <w:t>).</w:t>
      </w:r>
    </w:p>
    <w:p w14:paraId="2929A219" w14:textId="59EFEB8C" w:rsidR="001515C9" w:rsidRPr="00574050" w:rsidRDefault="001515C9" w:rsidP="00E53690">
      <w:pPr>
        <w:pStyle w:val="BodyText"/>
        <w:ind w:firstLine="359"/>
        <w:sectPr w:rsidR="001515C9" w:rsidRPr="00574050" w:rsidSect="00032016">
          <w:type w:val="continuous"/>
          <w:pgSz w:w="11910" w:h="16840" w:code="9"/>
          <w:pgMar w:top="1440" w:right="1440" w:bottom="1440" w:left="1440" w:header="724" w:footer="0" w:gutter="0"/>
          <w:cols w:space="720"/>
        </w:sectPr>
      </w:pPr>
      <w:r>
        <w:t xml:space="preserve">Ở </w:t>
      </w:r>
      <w:proofErr w:type="spellStart"/>
      <w:r>
        <w:t>góc</w:t>
      </w:r>
      <w:proofErr w:type="spellEnd"/>
      <w:r>
        <w:t xml:space="preserve"> độ cung cầu </w:t>
      </w:r>
      <w:proofErr w:type="spellStart"/>
      <w:r>
        <w:t>vốn</w:t>
      </w:r>
      <w:proofErr w:type="spellEnd"/>
      <w:r>
        <w:t xml:space="preserve">, </w:t>
      </w:r>
      <w:proofErr w:type="spellStart"/>
      <w:r>
        <w:t>với</w:t>
      </w:r>
      <w:proofErr w:type="spellEnd"/>
      <w:r>
        <w:t xml:space="preserve"> dự </w:t>
      </w:r>
      <w:proofErr w:type="spellStart"/>
      <w:r>
        <w:t>báo</w:t>
      </w:r>
      <w:proofErr w:type="spellEnd"/>
      <w:r>
        <w:t xml:space="preserve"> </w:t>
      </w:r>
      <w:proofErr w:type="spellStart"/>
      <w:r>
        <w:t>nền</w:t>
      </w:r>
      <w:proofErr w:type="spellEnd"/>
      <w:r>
        <w:t xml:space="preserve"> </w:t>
      </w:r>
      <w:proofErr w:type="spellStart"/>
      <w:r>
        <w:t>kinh</w:t>
      </w:r>
      <w:proofErr w:type="spellEnd"/>
      <w:r>
        <w:t xml:space="preserve"> tế có </w:t>
      </w:r>
      <w:proofErr w:type="spellStart"/>
      <w:r>
        <w:t>thể</w:t>
      </w:r>
      <w:proofErr w:type="spellEnd"/>
      <w:r>
        <w:t xml:space="preserve"> tăng </w:t>
      </w:r>
      <w:proofErr w:type="spellStart"/>
      <w:r>
        <w:t>trưởng</w:t>
      </w:r>
      <w:proofErr w:type="spellEnd"/>
      <w:r>
        <w:t xml:space="preserve"> </w:t>
      </w:r>
      <w:proofErr w:type="spellStart"/>
      <w:r>
        <w:t>chậm</w:t>
      </w:r>
      <w:proofErr w:type="spellEnd"/>
      <w:r>
        <w:t xml:space="preserve"> </w:t>
      </w:r>
      <w:proofErr w:type="spellStart"/>
      <w:r>
        <w:t>lại</w:t>
      </w:r>
      <w:proofErr w:type="spellEnd"/>
      <w:r>
        <w:t xml:space="preserve">, </w:t>
      </w:r>
      <w:proofErr w:type="spellStart"/>
      <w:r>
        <w:t>các</w:t>
      </w:r>
      <w:proofErr w:type="spellEnd"/>
      <w:r>
        <w:t xml:space="preserve"> </w:t>
      </w:r>
      <w:proofErr w:type="spellStart"/>
      <w:r>
        <w:t>doanh</w:t>
      </w:r>
      <w:proofErr w:type="spellEnd"/>
      <w:r>
        <w:t xml:space="preserve"> nghiệp cũng sẽ </w:t>
      </w:r>
      <w:proofErr w:type="spellStart"/>
      <w:r>
        <w:t>giảm</w:t>
      </w:r>
      <w:proofErr w:type="spellEnd"/>
      <w:r>
        <w:t xml:space="preserve"> động </w:t>
      </w:r>
      <w:proofErr w:type="spellStart"/>
      <w:r>
        <w:t>lực</w:t>
      </w:r>
      <w:proofErr w:type="spellEnd"/>
      <w:r>
        <w:t xml:space="preserve"> </w:t>
      </w:r>
      <w:proofErr w:type="spellStart"/>
      <w:r>
        <w:t>vay</w:t>
      </w:r>
      <w:proofErr w:type="spellEnd"/>
      <w:r>
        <w:t xml:space="preserve"> </w:t>
      </w:r>
      <w:proofErr w:type="spellStart"/>
      <w:r>
        <w:t>vốn</w:t>
      </w:r>
      <w:proofErr w:type="spellEnd"/>
      <w:r>
        <w:t xml:space="preserve"> </w:t>
      </w:r>
      <w:proofErr w:type="spellStart"/>
      <w:r>
        <w:t>để</w:t>
      </w:r>
      <w:proofErr w:type="spellEnd"/>
      <w:r>
        <w:t xml:space="preserve"> </w:t>
      </w:r>
      <w:proofErr w:type="spellStart"/>
      <w:r>
        <w:t>mở</w:t>
      </w:r>
      <w:proofErr w:type="spellEnd"/>
      <w:r>
        <w:t xml:space="preserve"> </w:t>
      </w:r>
      <w:proofErr w:type="spellStart"/>
      <w:r>
        <w:t>rộng</w:t>
      </w:r>
      <w:proofErr w:type="spellEnd"/>
      <w:r>
        <w:t xml:space="preserve"> hoạt động </w:t>
      </w:r>
      <w:proofErr w:type="spellStart"/>
      <w:r>
        <w:t>sản</w:t>
      </w:r>
      <w:proofErr w:type="spellEnd"/>
      <w:r>
        <w:t xml:space="preserve"> xuất </w:t>
      </w:r>
      <w:proofErr w:type="spellStart"/>
      <w:r>
        <w:t>kinh</w:t>
      </w:r>
      <w:proofErr w:type="spellEnd"/>
      <w:r>
        <w:t xml:space="preserve"> </w:t>
      </w:r>
      <w:proofErr w:type="spellStart"/>
      <w:r>
        <w:t>doanh</w:t>
      </w:r>
      <w:proofErr w:type="spellEnd"/>
      <w:r>
        <w:t xml:space="preserve">, </w:t>
      </w:r>
      <w:proofErr w:type="spellStart"/>
      <w:r>
        <w:t>nhất</w:t>
      </w:r>
      <w:proofErr w:type="spellEnd"/>
      <w:r>
        <w:t xml:space="preserve"> là </w:t>
      </w:r>
      <w:proofErr w:type="spellStart"/>
      <w:r>
        <w:t>khi</w:t>
      </w:r>
      <w:proofErr w:type="spellEnd"/>
      <w:r>
        <w:t xml:space="preserve"> </w:t>
      </w:r>
      <w:proofErr w:type="spellStart"/>
      <w:r>
        <w:t>các</w:t>
      </w:r>
      <w:proofErr w:type="spellEnd"/>
      <w:r>
        <w:t xml:space="preserve"> </w:t>
      </w:r>
      <w:proofErr w:type="spellStart"/>
      <w:r>
        <w:t>chính</w:t>
      </w:r>
      <w:proofErr w:type="spellEnd"/>
      <w:r>
        <w:t xml:space="preserve"> </w:t>
      </w:r>
      <w:proofErr w:type="spellStart"/>
      <w:r>
        <w:t>sác</w:t>
      </w:r>
      <w:proofErr w:type="spellEnd"/>
      <w:r>
        <w:t xml:space="preserve"> bảo </w:t>
      </w:r>
      <w:proofErr w:type="spellStart"/>
      <w:r>
        <w:t>hộ</w:t>
      </w:r>
      <w:proofErr w:type="spellEnd"/>
      <w:r>
        <w:t xml:space="preserve"> </w:t>
      </w:r>
      <w:proofErr w:type="spellStart"/>
      <w:r>
        <w:t>thương</w:t>
      </w:r>
      <w:proofErr w:type="spellEnd"/>
      <w:r>
        <w:t xml:space="preserve"> mại </w:t>
      </w:r>
      <w:proofErr w:type="spellStart"/>
      <w:r>
        <w:t>vốn</w:t>
      </w:r>
      <w:proofErr w:type="spellEnd"/>
      <w:r>
        <w:t xml:space="preserve"> là nguồn </w:t>
      </w:r>
      <w:proofErr w:type="spellStart"/>
      <w:r>
        <w:t>gốc</w:t>
      </w:r>
      <w:proofErr w:type="spellEnd"/>
      <w:r>
        <w:t xml:space="preserve"> </w:t>
      </w:r>
      <w:proofErr w:type="spellStart"/>
      <w:r>
        <w:t>của</w:t>
      </w:r>
      <w:proofErr w:type="spellEnd"/>
      <w:r>
        <w:t xml:space="preserve"> cuộc</w:t>
      </w:r>
      <w:r>
        <w:rPr>
          <w:spacing w:val="-43"/>
        </w:rPr>
        <w:t xml:space="preserve"> </w:t>
      </w:r>
      <w:proofErr w:type="spellStart"/>
      <w:r w:rsidR="00574050">
        <w:t>chiến</w:t>
      </w:r>
      <w:proofErr w:type="spellEnd"/>
    </w:p>
    <w:p w14:paraId="154AABD8" w14:textId="31518653" w:rsidR="001515C9" w:rsidRDefault="001515C9" w:rsidP="00E53690">
      <w:pPr>
        <w:pStyle w:val="BodyText"/>
        <w:spacing w:before="88"/>
      </w:pPr>
      <w:proofErr w:type="spellStart"/>
      <w:r>
        <w:t>thương</w:t>
      </w:r>
      <w:proofErr w:type="spellEnd"/>
      <w:r>
        <w:rPr>
          <w:spacing w:val="-7"/>
        </w:rPr>
        <w:t xml:space="preserve"> </w:t>
      </w:r>
      <w:r>
        <w:t>mại</w:t>
      </w:r>
      <w:r>
        <w:rPr>
          <w:spacing w:val="-9"/>
        </w:rPr>
        <w:t xml:space="preserve"> </w:t>
      </w:r>
      <w:r>
        <w:t>hiện</w:t>
      </w:r>
      <w:r>
        <w:rPr>
          <w:spacing w:val="-7"/>
        </w:rPr>
        <w:t xml:space="preserve"> </w:t>
      </w:r>
      <w:r>
        <w:t>nay</w:t>
      </w:r>
      <w:r>
        <w:rPr>
          <w:spacing w:val="-13"/>
        </w:rPr>
        <w:t xml:space="preserve"> </w:t>
      </w:r>
      <w:r>
        <w:t>ngày</w:t>
      </w:r>
      <w:r>
        <w:rPr>
          <w:spacing w:val="-14"/>
        </w:rPr>
        <w:t xml:space="preserve"> </w:t>
      </w:r>
      <w:proofErr w:type="spellStart"/>
      <w:r>
        <w:t>càng</w:t>
      </w:r>
      <w:proofErr w:type="spellEnd"/>
      <w:r>
        <w:rPr>
          <w:spacing w:val="-9"/>
        </w:rPr>
        <w:t xml:space="preserve"> </w:t>
      </w:r>
      <w:proofErr w:type="spellStart"/>
      <w:r>
        <w:t>gia</w:t>
      </w:r>
      <w:proofErr w:type="spellEnd"/>
      <w:r>
        <w:rPr>
          <w:spacing w:val="-8"/>
        </w:rPr>
        <w:t xml:space="preserve"> </w:t>
      </w:r>
      <w:r>
        <w:t>tăng.</w:t>
      </w:r>
      <w:r>
        <w:rPr>
          <w:spacing w:val="-6"/>
        </w:rPr>
        <w:t xml:space="preserve"> </w:t>
      </w:r>
      <w:r>
        <w:t>Trong</w:t>
      </w:r>
      <w:r>
        <w:rPr>
          <w:spacing w:val="-7"/>
        </w:rPr>
        <w:t xml:space="preserve"> </w:t>
      </w:r>
      <w:r>
        <w:t>một</w:t>
      </w:r>
      <w:r>
        <w:rPr>
          <w:spacing w:val="-6"/>
        </w:rPr>
        <w:t xml:space="preserve"> </w:t>
      </w:r>
      <w:r>
        <w:t>dự</w:t>
      </w:r>
      <w:r>
        <w:rPr>
          <w:spacing w:val="-8"/>
        </w:rPr>
        <w:t xml:space="preserve"> </w:t>
      </w:r>
      <w:proofErr w:type="spellStart"/>
      <w:r>
        <w:t>báo</w:t>
      </w:r>
      <w:proofErr w:type="spellEnd"/>
      <w:r>
        <w:rPr>
          <w:spacing w:val="-9"/>
        </w:rPr>
        <w:t xml:space="preserve"> </w:t>
      </w:r>
      <w:proofErr w:type="spellStart"/>
      <w:r>
        <w:t>gần</w:t>
      </w:r>
      <w:proofErr w:type="spellEnd"/>
      <w:r>
        <w:rPr>
          <w:spacing w:val="-9"/>
        </w:rPr>
        <w:t xml:space="preserve"> </w:t>
      </w:r>
      <w:proofErr w:type="spellStart"/>
      <w:r>
        <w:t>đây</w:t>
      </w:r>
      <w:proofErr w:type="spellEnd"/>
      <w:r>
        <w:t>,</w:t>
      </w:r>
      <w:r>
        <w:rPr>
          <w:spacing w:val="-8"/>
        </w:rPr>
        <w:t xml:space="preserve"> </w:t>
      </w:r>
      <w:proofErr w:type="spellStart"/>
      <w:r>
        <w:t>Quỹ</w:t>
      </w:r>
      <w:proofErr w:type="spellEnd"/>
      <w:r>
        <w:rPr>
          <w:spacing w:val="-14"/>
        </w:rPr>
        <w:t xml:space="preserve"> </w:t>
      </w:r>
      <w:proofErr w:type="spellStart"/>
      <w:r>
        <w:t>tiền</w:t>
      </w:r>
      <w:proofErr w:type="spellEnd"/>
      <w:r>
        <w:rPr>
          <w:spacing w:val="-9"/>
        </w:rPr>
        <w:t xml:space="preserve"> </w:t>
      </w:r>
      <w:proofErr w:type="spellStart"/>
      <w:r>
        <w:t>tệ</w:t>
      </w:r>
      <w:proofErr w:type="spellEnd"/>
      <w:r>
        <w:rPr>
          <w:spacing w:val="-8"/>
        </w:rPr>
        <w:t xml:space="preserve"> </w:t>
      </w:r>
      <w:r>
        <w:t xml:space="preserve">quốc tế cũng đã </w:t>
      </w:r>
      <w:proofErr w:type="spellStart"/>
      <w:r>
        <w:t>giảm</w:t>
      </w:r>
      <w:proofErr w:type="spellEnd"/>
      <w:r>
        <w:t xml:space="preserve"> dự </w:t>
      </w:r>
      <w:proofErr w:type="spellStart"/>
      <w:r>
        <w:t>báo</w:t>
      </w:r>
      <w:proofErr w:type="spellEnd"/>
      <w:r>
        <w:t xml:space="preserve"> tăng </w:t>
      </w:r>
      <w:proofErr w:type="spellStart"/>
      <w:r>
        <w:t>trưởng</w:t>
      </w:r>
      <w:proofErr w:type="spellEnd"/>
      <w:r>
        <w:t xml:space="preserve"> </w:t>
      </w:r>
      <w:proofErr w:type="spellStart"/>
      <w:r>
        <w:t>kinh</w:t>
      </w:r>
      <w:proofErr w:type="spellEnd"/>
      <w:r>
        <w:t xml:space="preserve"> tế toàn cầu, ở cả những nước phát </w:t>
      </w:r>
      <w:proofErr w:type="spellStart"/>
      <w:r>
        <w:t>triển</w:t>
      </w:r>
      <w:proofErr w:type="spellEnd"/>
      <w:r>
        <w:t xml:space="preserve"> </w:t>
      </w:r>
      <w:proofErr w:type="spellStart"/>
      <w:r>
        <w:t>và</w:t>
      </w:r>
      <w:proofErr w:type="spellEnd"/>
      <w:r>
        <w:t xml:space="preserve"> đang</w:t>
      </w:r>
      <w:r>
        <w:rPr>
          <w:spacing w:val="-9"/>
        </w:rPr>
        <w:t xml:space="preserve"> </w:t>
      </w:r>
      <w:r>
        <w:t>phát</w:t>
      </w:r>
      <w:r>
        <w:rPr>
          <w:spacing w:val="-8"/>
        </w:rPr>
        <w:t xml:space="preserve"> </w:t>
      </w:r>
      <w:proofErr w:type="spellStart"/>
      <w:r>
        <w:t>triển</w:t>
      </w:r>
      <w:proofErr w:type="spellEnd"/>
      <w:r>
        <w:t>.</w:t>
      </w:r>
      <w:r>
        <w:rPr>
          <w:spacing w:val="-9"/>
        </w:rPr>
        <w:t xml:space="preserve"> </w:t>
      </w:r>
      <w:r>
        <w:t>Đối</w:t>
      </w:r>
      <w:r>
        <w:rPr>
          <w:spacing w:val="-6"/>
        </w:rPr>
        <w:t xml:space="preserve"> </w:t>
      </w:r>
      <w:proofErr w:type="spellStart"/>
      <w:r>
        <w:t>với</w:t>
      </w:r>
      <w:proofErr w:type="spellEnd"/>
      <w:r>
        <w:rPr>
          <w:spacing w:val="-9"/>
        </w:rPr>
        <w:t xml:space="preserve"> </w:t>
      </w:r>
      <w:r>
        <w:t>Việt</w:t>
      </w:r>
      <w:r>
        <w:rPr>
          <w:spacing w:val="-6"/>
        </w:rPr>
        <w:t xml:space="preserve"> </w:t>
      </w:r>
      <w:r>
        <w:t>Nam,</w:t>
      </w:r>
      <w:r>
        <w:rPr>
          <w:spacing w:val="-7"/>
        </w:rPr>
        <w:t xml:space="preserve"> </w:t>
      </w:r>
      <w:r>
        <w:t>dù</w:t>
      </w:r>
      <w:r>
        <w:rPr>
          <w:spacing w:val="-6"/>
        </w:rPr>
        <w:t xml:space="preserve"> </w:t>
      </w:r>
      <w:proofErr w:type="spellStart"/>
      <w:r>
        <w:t>mục</w:t>
      </w:r>
      <w:proofErr w:type="spellEnd"/>
      <w:r>
        <w:rPr>
          <w:spacing w:val="-9"/>
        </w:rPr>
        <w:t xml:space="preserve"> </w:t>
      </w:r>
      <w:r>
        <w:t>tiêu</w:t>
      </w:r>
      <w:r>
        <w:rPr>
          <w:spacing w:val="-8"/>
        </w:rPr>
        <w:t xml:space="preserve"> </w:t>
      </w:r>
      <w:r>
        <w:t>tăng</w:t>
      </w:r>
      <w:r>
        <w:rPr>
          <w:spacing w:val="-7"/>
        </w:rPr>
        <w:t xml:space="preserve"> </w:t>
      </w:r>
      <w:proofErr w:type="spellStart"/>
      <w:r>
        <w:t>trưởng</w:t>
      </w:r>
      <w:proofErr w:type="spellEnd"/>
      <w:r>
        <w:rPr>
          <w:spacing w:val="-6"/>
        </w:rPr>
        <w:t xml:space="preserve"> </w:t>
      </w:r>
      <w:proofErr w:type="spellStart"/>
      <w:r>
        <w:t>tiếp</w:t>
      </w:r>
      <w:proofErr w:type="spellEnd"/>
      <w:r>
        <w:rPr>
          <w:spacing w:val="-9"/>
        </w:rPr>
        <w:t xml:space="preserve"> </w:t>
      </w:r>
      <w:r>
        <w:t>tục</w:t>
      </w:r>
      <w:r>
        <w:rPr>
          <w:spacing w:val="-8"/>
        </w:rPr>
        <w:t xml:space="preserve"> </w:t>
      </w:r>
      <w:proofErr w:type="spellStart"/>
      <w:r>
        <w:t>đặt</w:t>
      </w:r>
      <w:proofErr w:type="spellEnd"/>
      <w:r>
        <w:rPr>
          <w:spacing w:val="-9"/>
        </w:rPr>
        <w:t xml:space="preserve"> </w:t>
      </w:r>
      <w:proofErr w:type="spellStart"/>
      <w:r>
        <w:t>ra</w:t>
      </w:r>
      <w:proofErr w:type="spellEnd"/>
      <w:r>
        <w:rPr>
          <w:spacing w:val="-8"/>
        </w:rPr>
        <w:t xml:space="preserve"> </w:t>
      </w:r>
      <w:r>
        <w:t>ở</w:t>
      </w:r>
      <w:r>
        <w:rPr>
          <w:spacing w:val="-4"/>
        </w:rPr>
        <w:t xml:space="preserve"> </w:t>
      </w:r>
      <w:proofErr w:type="spellStart"/>
      <w:r>
        <w:t>mức</w:t>
      </w:r>
      <w:proofErr w:type="spellEnd"/>
      <w:r>
        <w:rPr>
          <w:spacing w:val="-8"/>
        </w:rPr>
        <w:t xml:space="preserve"> </w:t>
      </w:r>
      <w:proofErr w:type="spellStart"/>
      <w:r>
        <w:t>cao</w:t>
      </w:r>
      <w:proofErr w:type="spellEnd"/>
      <w:r>
        <w:t xml:space="preserve">, </w:t>
      </w:r>
      <w:proofErr w:type="spellStart"/>
      <w:r>
        <w:t>nhưng</w:t>
      </w:r>
      <w:proofErr w:type="spellEnd"/>
      <w:r>
        <w:t xml:space="preserve"> </w:t>
      </w:r>
      <w:proofErr w:type="spellStart"/>
      <w:r>
        <w:t>theo</w:t>
      </w:r>
      <w:proofErr w:type="spellEnd"/>
      <w:r>
        <w:t xml:space="preserve"> giới ph</w:t>
      </w:r>
      <w:r w:rsidR="003F016E">
        <w:t xml:space="preserve">ân tích thì tăng </w:t>
      </w:r>
      <w:proofErr w:type="spellStart"/>
      <w:r w:rsidR="003F016E">
        <w:t>trưởng</w:t>
      </w:r>
      <w:proofErr w:type="spellEnd"/>
      <w:r w:rsidR="003F016E">
        <w:t xml:space="preserve"> </w:t>
      </w:r>
      <w:proofErr w:type="spellStart"/>
      <w:r w:rsidR="003F016E">
        <w:t>năm</w:t>
      </w:r>
      <w:proofErr w:type="spellEnd"/>
      <w:r w:rsidR="003F016E">
        <w:t xml:space="preserve"> 2022</w:t>
      </w:r>
      <w:r>
        <w:t xml:space="preserve"> có </w:t>
      </w:r>
      <w:proofErr w:type="spellStart"/>
      <w:r>
        <w:t>thể</w:t>
      </w:r>
      <w:proofErr w:type="spellEnd"/>
      <w:r>
        <w:t xml:space="preserve"> </w:t>
      </w:r>
      <w:proofErr w:type="spellStart"/>
      <w:r>
        <w:t>thấp</w:t>
      </w:r>
      <w:proofErr w:type="spellEnd"/>
      <w:r>
        <w:t xml:space="preserve"> hơn </w:t>
      </w:r>
      <w:proofErr w:type="spellStart"/>
      <w:r>
        <w:t>năm</w:t>
      </w:r>
      <w:proofErr w:type="spellEnd"/>
      <w:r>
        <w:t xml:space="preserve"> nay </w:t>
      </w:r>
      <w:proofErr w:type="spellStart"/>
      <w:r>
        <w:t>khi</w:t>
      </w:r>
      <w:proofErr w:type="spellEnd"/>
      <w:r>
        <w:t xml:space="preserve"> dự </w:t>
      </w:r>
      <w:proofErr w:type="spellStart"/>
      <w:r>
        <w:t>báo</w:t>
      </w:r>
      <w:proofErr w:type="spellEnd"/>
      <w:r>
        <w:t xml:space="preserve"> </w:t>
      </w:r>
      <w:proofErr w:type="spellStart"/>
      <w:r>
        <w:t>chỉ</w:t>
      </w:r>
      <w:proofErr w:type="spellEnd"/>
      <w:r>
        <w:t xml:space="preserve"> </w:t>
      </w:r>
      <w:r>
        <w:lastRenderedPageBreak/>
        <w:t>đạt 6,4% (</w:t>
      </w:r>
      <w:r w:rsidR="003F016E">
        <w:t>Mai Linh</w:t>
      </w:r>
      <w:r>
        <w:t>,</w:t>
      </w:r>
      <w:r>
        <w:rPr>
          <w:spacing w:val="-3"/>
        </w:rPr>
        <w:t xml:space="preserve"> </w:t>
      </w:r>
      <w:r w:rsidR="003F016E">
        <w:t>2021</w:t>
      </w:r>
      <w:r>
        <w:t>).</w:t>
      </w:r>
    </w:p>
    <w:p w14:paraId="6CAF41CD" w14:textId="6C69F26A" w:rsidR="001515C9" w:rsidRDefault="001515C9" w:rsidP="00E53690">
      <w:pPr>
        <w:pStyle w:val="BodyText"/>
        <w:ind w:firstLine="359"/>
      </w:pPr>
      <w:r>
        <w:t xml:space="preserve">Trong </w:t>
      </w:r>
      <w:proofErr w:type="spellStart"/>
      <w:r>
        <w:t>khi</w:t>
      </w:r>
      <w:proofErr w:type="spellEnd"/>
      <w:r>
        <w:t xml:space="preserve"> đó, </w:t>
      </w:r>
      <w:proofErr w:type="spellStart"/>
      <w:r>
        <w:t>với</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lãi</w:t>
      </w:r>
      <w:proofErr w:type="spellEnd"/>
      <w:r>
        <w:t xml:space="preserve"> </w:t>
      </w:r>
      <w:proofErr w:type="spellStart"/>
      <w:r>
        <w:t>suất</w:t>
      </w:r>
      <w:proofErr w:type="spellEnd"/>
      <w:r>
        <w:t xml:space="preserve"> </w:t>
      </w:r>
      <w:proofErr w:type="spellStart"/>
      <w:r>
        <w:t>lên</w:t>
      </w:r>
      <w:proofErr w:type="spellEnd"/>
      <w:r>
        <w:t xml:space="preserve"> </w:t>
      </w:r>
      <w:proofErr w:type="spellStart"/>
      <w:r>
        <w:t>cao</w:t>
      </w:r>
      <w:proofErr w:type="spellEnd"/>
      <w:r>
        <w:t xml:space="preserve"> hơn cũng sẽ </w:t>
      </w:r>
      <w:proofErr w:type="spellStart"/>
      <w:r>
        <w:t>ảnh</w:t>
      </w:r>
      <w:proofErr w:type="spellEnd"/>
      <w:r>
        <w:t xml:space="preserve"> </w:t>
      </w:r>
      <w:proofErr w:type="spellStart"/>
      <w:r>
        <w:t>hưởng</w:t>
      </w:r>
      <w:proofErr w:type="spellEnd"/>
      <w:r>
        <w:t xml:space="preserve"> đến </w:t>
      </w:r>
      <w:proofErr w:type="spellStart"/>
      <w:r>
        <w:t>nhu</w:t>
      </w:r>
      <w:proofErr w:type="spellEnd"/>
      <w:r>
        <w:t xml:space="preserve"> cầu </w:t>
      </w:r>
      <w:proofErr w:type="spellStart"/>
      <w:r>
        <w:t>vay</w:t>
      </w:r>
      <w:proofErr w:type="spellEnd"/>
      <w:r>
        <w:t xml:space="preserve"> </w:t>
      </w:r>
      <w:proofErr w:type="spellStart"/>
      <w:r>
        <w:t>vốn</w:t>
      </w:r>
      <w:proofErr w:type="spellEnd"/>
      <w:r>
        <w:t xml:space="preserve"> </w:t>
      </w:r>
      <w:proofErr w:type="spellStart"/>
      <w:r>
        <w:t>của</w:t>
      </w:r>
      <w:proofErr w:type="spellEnd"/>
      <w:r>
        <w:t xml:space="preserve"> </w:t>
      </w:r>
      <w:proofErr w:type="spellStart"/>
      <w:r>
        <w:t>khách</w:t>
      </w:r>
      <w:proofErr w:type="spellEnd"/>
      <w:r>
        <w:t xml:space="preserve"> hàng. Có </w:t>
      </w:r>
      <w:proofErr w:type="spellStart"/>
      <w:r>
        <w:t>thể</w:t>
      </w:r>
      <w:proofErr w:type="spellEnd"/>
      <w:r>
        <w:t xml:space="preserve"> thấy </w:t>
      </w:r>
      <w:proofErr w:type="spellStart"/>
      <w:r>
        <w:t>kể</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quý</w:t>
      </w:r>
      <w:proofErr w:type="spellEnd"/>
      <w:r>
        <w:t xml:space="preserve"> 3 đến nay, xu </w:t>
      </w:r>
      <w:proofErr w:type="spellStart"/>
      <w:r>
        <w:t>hướng</w:t>
      </w:r>
      <w:proofErr w:type="spellEnd"/>
      <w:r>
        <w:t xml:space="preserve"> </w:t>
      </w:r>
      <w:proofErr w:type="spellStart"/>
      <w:r>
        <w:t>lãi</w:t>
      </w:r>
      <w:proofErr w:type="spellEnd"/>
      <w:r>
        <w:t xml:space="preserve"> </w:t>
      </w:r>
      <w:proofErr w:type="spellStart"/>
      <w:r>
        <w:t>suất</w:t>
      </w:r>
      <w:proofErr w:type="spellEnd"/>
      <w:r>
        <w:t xml:space="preserve"> đã </w:t>
      </w:r>
      <w:proofErr w:type="spellStart"/>
      <w:r>
        <w:t>đi</w:t>
      </w:r>
      <w:proofErr w:type="spellEnd"/>
      <w:r>
        <w:t xml:space="preserve"> </w:t>
      </w:r>
      <w:proofErr w:type="spellStart"/>
      <w:r>
        <w:t>lên</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với</w:t>
      </w:r>
      <w:proofErr w:type="spellEnd"/>
      <w:r>
        <w:t xml:space="preserve"> hàng </w:t>
      </w:r>
      <w:proofErr w:type="spellStart"/>
      <w:r>
        <w:t>loạt</w:t>
      </w:r>
      <w:proofErr w:type="spellEnd"/>
      <w:r>
        <w:t xml:space="preserve"> ngân hàng tăng </w:t>
      </w:r>
      <w:proofErr w:type="spellStart"/>
      <w:r>
        <w:t>lãi</w:t>
      </w:r>
      <w:proofErr w:type="spellEnd"/>
      <w:r>
        <w:t xml:space="preserve"> </w:t>
      </w:r>
      <w:proofErr w:type="spellStart"/>
      <w:r>
        <w:t>suất</w:t>
      </w:r>
      <w:proofErr w:type="spellEnd"/>
      <w:r>
        <w:t xml:space="preserve"> </w:t>
      </w:r>
      <w:proofErr w:type="spellStart"/>
      <w:r>
        <w:t>huy</w:t>
      </w:r>
      <w:proofErr w:type="spellEnd"/>
      <w:r>
        <w:t xml:space="preserve"> động </w:t>
      </w:r>
      <w:proofErr w:type="spellStart"/>
      <w:r>
        <w:t>đầu</w:t>
      </w:r>
      <w:proofErr w:type="spellEnd"/>
      <w:r>
        <w:t xml:space="preserve"> vào </w:t>
      </w:r>
      <w:proofErr w:type="spellStart"/>
      <w:r>
        <w:t>lẫn</w:t>
      </w:r>
      <w:proofErr w:type="spellEnd"/>
      <w:r>
        <w:t xml:space="preserve"> </w:t>
      </w:r>
      <w:proofErr w:type="spellStart"/>
      <w:r>
        <w:t>lãi</w:t>
      </w:r>
      <w:proofErr w:type="spellEnd"/>
      <w:r>
        <w:t xml:space="preserve"> </w:t>
      </w:r>
      <w:proofErr w:type="spellStart"/>
      <w:r>
        <w:t>suất</w:t>
      </w:r>
      <w:proofErr w:type="spellEnd"/>
      <w:r>
        <w:rPr>
          <w:spacing w:val="-41"/>
        </w:rPr>
        <w:t xml:space="preserve"> </w:t>
      </w:r>
      <w:proofErr w:type="spellStart"/>
      <w:r>
        <w:rPr>
          <w:spacing w:val="2"/>
        </w:rPr>
        <w:t>huy</w:t>
      </w:r>
      <w:proofErr w:type="spellEnd"/>
      <w:r>
        <w:rPr>
          <w:spacing w:val="2"/>
        </w:rPr>
        <w:t xml:space="preserve"> </w:t>
      </w:r>
      <w:r>
        <w:t>động</w:t>
      </w:r>
      <w:r>
        <w:rPr>
          <w:spacing w:val="-9"/>
        </w:rPr>
        <w:t xml:space="preserve"> </w:t>
      </w:r>
      <w:proofErr w:type="spellStart"/>
      <w:r>
        <w:t>đầu</w:t>
      </w:r>
      <w:proofErr w:type="spellEnd"/>
      <w:r>
        <w:rPr>
          <w:spacing w:val="-8"/>
        </w:rPr>
        <w:t xml:space="preserve"> </w:t>
      </w:r>
      <w:proofErr w:type="spellStart"/>
      <w:r>
        <w:t>ra.</w:t>
      </w:r>
      <w:proofErr w:type="spellEnd"/>
      <w:r>
        <w:rPr>
          <w:spacing w:val="-9"/>
        </w:rPr>
        <w:t xml:space="preserve"> </w:t>
      </w:r>
      <w:proofErr w:type="spellStart"/>
      <w:r>
        <w:t>Và</w:t>
      </w:r>
      <w:proofErr w:type="spellEnd"/>
      <w:r>
        <w:rPr>
          <w:spacing w:val="-8"/>
        </w:rPr>
        <w:t xml:space="preserve"> </w:t>
      </w:r>
      <w:proofErr w:type="spellStart"/>
      <w:r>
        <w:t>diễn</w:t>
      </w:r>
      <w:proofErr w:type="spellEnd"/>
      <w:r>
        <w:rPr>
          <w:spacing w:val="-9"/>
        </w:rPr>
        <w:t xml:space="preserve"> </w:t>
      </w:r>
      <w:proofErr w:type="spellStart"/>
      <w:r>
        <w:t>biến</w:t>
      </w:r>
      <w:proofErr w:type="spellEnd"/>
      <w:r>
        <w:rPr>
          <w:spacing w:val="-8"/>
        </w:rPr>
        <w:t xml:space="preserve"> </w:t>
      </w:r>
      <w:proofErr w:type="spellStart"/>
      <w:r>
        <w:t>này</w:t>
      </w:r>
      <w:proofErr w:type="spellEnd"/>
      <w:r>
        <w:rPr>
          <w:spacing w:val="-14"/>
        </w:rPr>
        <w:t xml:space="preserve"> </w:t>
      </w:r>
      <w:r>
        <w:t>được</w:t>
      </w:r>
      <w:r>
        <w:rPr>
          <w:spacing w:val="-8"/>
        </w:rPr>
        <w:t xml:space="preserve"> </w:t>
      </w:r>
      <w:r>
        <w:t>dự</w:t>
      </w:r>
      <w:r>
        <w:rPr>
          <w:spacing w:val="-8"/>
        </w:rPr>
        <w:t xml:space="preserve"> </w:t>
      </w:r>
      <w:proofErr w:type="spellStart"/>
      <w:r>
        <w:t>báo</w:t>
      </w:r>
      <w:proofErr w:type="spellEnd"/>
      <w:r>
        <w:rPr>
          <w:spacing w:val="-8"/>
        </w:rPr>
        <w:t xml:space="preserve"> </w:t>
      </w:r>
      <w:r>
        <w:t>sẽ</w:t>
      </w:r>
      <w:r>
        <w:rPr>
          <w:spacing w:val="-6"/>
        </w:rPr>
        <w:t xml:space="preserve"> </w:t>
      </w:r>
      <w:r>
        <w:t>chưa</w:t>
      </w:r>
      <w:r>
        <w:rPr>
          <w:spacing w:val="-8"/>
        </w:rPr>
        <w:t xml:space="preserve"> </w:t>
      </w:r>
      <w:proofErr w:type="spellStart"/>
      <w:r>
        <w:t>dừng</w:t>
      </w:r>
      <w:proofErr w:type="spellEnd"/>
      <w:r>
        <w:rPr>
          <w:spacing w:val="-9"/>
        </w:rPr>
        <w:t xml:space="preserve"> </w:t>
      </w:r>
      <w:proofErr w:type="spellStart"/>
      <w:r>
        <w:t>lại</w:t>
      </w:r>
      <w:proofErr w:type="spellEnd"/>
      <w:r>
        <w:t>,</w:t>
      </w:r>
      <w:r>
        <w:rPr>
          <w:spacing w:val="-8"/>
        </w:rPr>
        <w:t xml:space="preserve"> </w:t>
      </w:r>
      <w:proofErr w:type="spellStart"/>
      <w:r>
        <w:t>khi</w:t>
      </w:r>
      <w:proofErr w:type="spellEnd"/>
      <w:r>
        <w:rPr>
          <w:spacing w:val="-5"/>
        </w:rPr>
        <w:t xml:space="preserve"> </w:t>
      </w:r>
      <w:r>
        <w:t>mà</w:t>
      </w:r>
      <w:r>
        <w:rPr>
          <w:spacing w:val="-8"/>
        </w:rPr>
        <w:t xml:space="preserve"> </w:t>
      </w:r>
      <w:proofErr w:type="spellStart"/>
      <w:r>
        <w:t>các</w:t>
      </w:r>
      <w:proofErr w:type="spellEnd"/>
      <w:r>
        <w:rPr>
          <w:spacing w:val="-9"/>
        </w:rPr>
        <w:t xml:space="preserve"> </w:t>
      </w:r>
      <w:r>
        <w:t>NHTW</w:t>
      </w:r>
      <w:r>
        <w:rPr>
          <w:spacing w:val="-10"/>
        </w:rPr>
        <w:t xml:space="preserve"> </w:t>
      </w:r>
      <w:proofErr w:type="spellStart"/>
      <w:r>
        <w:t>khác</w:t>
      </w:r>
      <w:proofErr w:type="spellEnd"/>
      <w:r>
        <w:t xml:space="preserve"> cũng vẫn đa</w:t>
      </w:r>
      <w:r w:rsidR="008F609D">
        <w:t xml:space="preserve">ng </w:t>
      </w:r>
      <w:proofErr w:type="spellStart"/>
      <w:r w:rsidR="008F609D">
        <w:t>trong</w:t>
      </w:r>
      <w:proofErr w:type="spellEnd"/>
      <w:r w:rsidR="008F609D">
        <w:t xml:space="preserve"> </w:t>
      </w:r>
      <w:proofErr w:type="spellStart"/>
      <w:r w:rsidR="008F609D">
        <w:t>lộ</w:t>
      </w:r>
      <w:proofErr w:type="spellEnd"/>
      <w:r w:rsidR="008F609D">
        <w:t xml:space="preserve"> </w:t>
      </w:r>
      <w:proofErr w:type="spellStart"/>
      <w:r w:rsidR="008F609D">
        <w:t>trình</w:t>
      </w:r>
      <w:proofErr w:type="spellEnd"/>
      <w:r w:rsidR="008F609D">
        <w:t xml:space="preserve"> tăng </w:t>
      </w:r>
      <w:proofErr w:type="spellStart"/>
      <w:r w:rsidR="008F609D">
        <w:t>lãi</w:t>
      </w:r>
      <w:proofErr w:type="spellEnd"/>
      <w:r w:rsidR="008F609D">
        <w:t xml:space="preserve"> </w:t>
      </w:r>
      <w:proofErr w:type="spellStart"/>
      <w:r w:rsidR="008F609D">
        <w:t>suất</w:t>
      </w:r>
      <w:proofErr w:type="spellEnd"/>
      <w:r>
        <w:t xml:space="preserve"> </w:t>
      </w:r>
      <w:proofErr w:type="spellStart"/>
      <w:r>
        <w:t>và</w:t>
      </w:r>
      <w:proofErr w:type="spellEnd"/>
      <w:r>
        <w:t xml:space="preserve"> Việt Nam </w:t>
      </w:r>
      <w:proofErr w:type="spellStart"/>
      <w:r>
        <w:t>khó</w:t>
      </w:r>
      <w:proofErr w:type="spellEnd"/>
      <w:r>
        <w:t xml:space="preserve"> </w:t>
      </w:r>
      <w:proofErr w:type="spellStart"/>
      <w:r>
        <w:t>nằm</w:t>
      </w:r>
      <w:proofErr w:type="spellEnd"/>
      <w:r>
        <w:t xml:space="preserve"> ngoài xu </w:t>
      </w:r>
      <w:proofErr w:type="spellStart"/>
      <w:r>
        <w:t>hướng</w:t>
      </w:r>
      <w:proofErr w:type="spellEnd"/>
      <w:r>
        <w:t xml:space="preserve"> </w:t>
      </w:r>
      <w:proofErr w:type="spellStart"/>
      <w:r>
        <w:t>chung</w:t>
      </w:r>
      <w:proofErr w:type="spellEnd"/>
      <w:r>
        <w:t xml:space="preserve"> đó (</w:t>
      </w:r>
      <w:r w:rsidR="003F016E">
        <w:t>Mai Linh</w:t>
      </w:r>
      <w:r>
        <w:t>,</w:t>
      </w:r>
      <w:r>
        <w:rPr>
          <w:spacing w:val="-4"/>
        </w:rPr>
        <w:t xml:space="preserve"> </w:t>
      </w:r>
      <w:r w:rsidR="003F016E">
        <w:t>2021</w:t>
      </w:r>
      <w:r>
        <w:t>).</w:t>
      </w:r>
    </w:p>
    <w:p w14:paraId="1A7C487D" w14:textId="2BF93397" w:rsidR="001515C9" w:rsidRDefault="001515C9" w:rsidP="00E53690">
      <w:pPr>
        <w:pStyle w:val="BodyText"/>
        <w:spacing w:before="2"/>
        <w:ind w:firstLine="359"/>
      </w:pPr>
      <w:proofErr w:type="spellStart"/>
      <w:r>
        <w:t>Đứng</w:t>
      </w:r>
      <w:proofErr w:type="spellEnd"/>
      <w:r>
        <w:t xml:space="preserve"> về </w:t>
      </w:r>
      <w:proofErr w:type="spellStart"/>
      <w:r>
        <w:t>phía</w:t>
      </w:r>
      <w:proofErr w:type="spellEnd"/>
      <w:r>
        <w:t xml:space="preserve"> ngân hàng, nguồn cung </w:t>
      </w:r>
      <w:proofErr w:type="spellStart"/>
      <w:r>
        <w:t>vốn</w:t>
      </w:r>
      <w:proofErr w:type="spellEnd"/>
      <w:r>
        <w:t xml:space="preserve"> chủ </w:t>
      </w:r>
      <w:proofErr w:type="spellStart"/>
      <w:r>
        <w:t>yếu</w:t>
      </w:r>
      <w:proofErr w:type="spellEnd"/>
      <w:r>
        <w:t xml:space="preserve"> </w:t>
      </w:r>
      <w:proofErr w:type="spellStart"/>
      <w:r>
        <w:t>cho</w:t>
      </w:r>
      <w:proofErr w:type="spellEnd"/>
      <w:r>
        <w:t xml:space="preserve"> </w:t>
      </w:r>
      <w:proofErr w:type="spellStart"/>
      <w:r>
        <w:t>nền</w:t>
      </w:r>
      <w:proofErr w:type="spellEnd"/>
      <w:r>
        <w:t xml:space="preserve"> </w:t>
      </w:r>
      <w:proofErr w:type="spellStart"/>
      <w:r>
        <w:t>kinh</w:t>
      </w:r>
      <w:proofErr w:type="spellEnd"/>
      <w:r>
        <w:t xml:space="preserve"> tế hiện nay, thì </w:t>
      </w:r>
      <w:proofErr w:type="spellStart"/>
      <w:r>
        <w:t>với</w:t>
      </w:r>
      <w:proofErr w:type="spellEnd"/>
      <w:r>
        <w:t xml:space="preserve"> hàng </w:t>
      </w:r>
      <w:proofErr w:type="spellStart"/>
      <w:r>
        <w:t>loạt</w:t>
      </w:r>
      <w:proofErr w:type="spellEnd"/>
      <w:r>
        <w:t xml:space="preserve"> </w:t>
      </w:r>
      <w:proofErr w:type="spellStart"/>
      <w:r>
        <w:t>quy</w:t>
      </w:r>
      <w:proofErr w:type="spellEnd"/>
      <w:r>
        <w:t xml:space="preserve"> định an toàn mới,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này</w:t>
      </w:r>
      <w:proofErr w:type="spellEnd"/>
      <w:r>
        <w:t xml:space="preserve"> cũng </w:t>
      </w:r>
      <w:proofErr w:type="spellStart"/>
      <w:r>
        <w:t>buộc</w:t>
      </w:r>
      <w:proofErr w:type="spellEnd"/>
      <w:r>
        <w:t xml:space="preserve"> </w:t>
      </w:r>
      <w:proofErr w:type="spellStart"/>
      <w:r>
        <w:t>phải</w:t>
      </w:r>
      <w:proofErr w:type="spellEnd"/>
      <w:r>
        <w:t xml:space="preserve"> </w:t>
      </w:r>
      <w:proofErr w:type="spellStart"/>
      <w:r>
        <w:t>giảm</w:t>
      </w:r>
      <w:proofErr w:type="spellEnd"/>
      <w:r>
        <w:t xml:space="preserve"> </w:t>
      </w:r>
      <w:proofErr w:type="spellStart"/>
      <w:r>
        <w:t>vốn</w:t>
      </w:r>
      <w:proofErr w:type="spellEnd"/>
      <w:r>
        <w:t xml:space="preserve"> </w:t>
      </w:r>
      <w:proofErr w:type="spellStart"/>
      <w:r>
        <w:t>cho</w:t>
      </w:r>
      <w:proofErr w:type="spellEnd"/>
      <w:r>
        <w:t xml:space="preserve"> </w:t>
      </w:r>
      <w:proofErr w:type="spellStart"/>
      <w:r>
        <w:t>vay</w:t>
      </w:r>
      <w:proofErr w:type="spellEnd"/>
      <w:r>
        <w:rPr>
          <w:spacing w:val="-7"/>
        </w:rPr>
        <w:t xml:space="preserve"> </w:t>
      </w:r>
      <w:proofErr w:type="spellStart"/>
      <w:r>
        <w:t>ra</w:t>
      </w:r>
      <w:proofErr w:type="spellEnd"/>
      <w:r>
        <w:rPr>
          <w:spacing w:val="-2"/>
        </w:rPr>
        <w:t xml:space="preserve"> </w:t>
      </w:r>
      <w:proofErr w:type="spellStart"/>
      <w:r>
        <w:t>để</w:t>
      </w:r>
      <w:proofErr w:type="spellEnd"/>
      <w:r>
        <w:rPr>
          <w:spacing w:val="-3"/>
        </w:rPr>
        <w:t xml:space="preserve"> </w:t>
      </w:r>
      <w:r>
        <w:t>đáp</w:t>
      </w:r>
      <w:r>
        <w:rPr>
          <w:spacing w:val="-2"/>
        </w:rPr>
        <w:t xml:space="preserve"> </w:t>
      </w:r>
      <w:r>
        <w:t>ứng</w:t>
      </w:r>
      <w:r>
        <w:rPr>
          <w:spacing w:val="-2"/>
        </w:rPr>
        <w:t xml:space="preserve"> </w:t>
      </w:r>
      <w:proofErr w:type="spellStart"/>
      <w:r>
        <w:t>các</w:t>
      </w:r>
      <w:proofErr w:type="spellEnd"/>
      <w:r>
        <w:rPr>
          <w:spacing w:val="-3"/>
        </w:rPr>
        <w:t xml:space="preserve"> </w:t>
      </w:r>
      <w:proofErr w:type="spellStart"/>
      <w:r>
        <w:t>tỷ</w:t>
      </w:r>
      <w:proofErr w:type="spellEnd"/>
      <w:r>
        <w:rPr>
          <w:spacing w:val="-4"/>
        </w:rPr>
        <w:t xml:space="preserve"> </w:t>
      </w:r>
      <w:proofErr w:type="spellStart"/>
      <w:r>
        <w:t>lệ</w:t>
      </w:r>
      <w:proofErr w:type="spellEnd"/>
      <w:r>
        <w:rPr>
          <w:spacing w:val="-2"/>
        </w:rPr>
        <w:t xml:space="preserve"> </w:t>
      </w:r>
      <w:r>
        <w:t>an</w:t>
      </w:r>
      <w:r>
        <w:rPr>
          <w:spacing w:val="-2"/>
        </w:rPr>
        <w:t xml:space="preserve"> </w:t>
      </w:r>
      <w:r>
        <w:t>toàn</w:t>
      </w:r>
      <w:r>
        <w:rPr>
          <w:spacing w:val="-1"/>
        </w:rPr>
        <w:t xml:space="preserve"> </w:t>
      </w:r>
      <w:proofErr w:type="spellStart"/>
      <w:r>
        <w:t>theo</w:t>
      </w:r>
      <w:proofErr w:type="spellEnd"/>
      <w:r>
        <w:rPr>
          <w:spacing w:val="2"/>
        </w:rPr>
        <w:t xml:space="preserve"> </w:t>
      </w:r>
      <w:r>
        <w:t>yêu</w:t>
      </w:r>
      <w:r>
        <w:rPr>
          <w:spacing w:val="-1"/>
        </w:rPr>
        <w:t xml:space="preserve"> </w:t>
      </w:r>
      <w:r>
        <w:t>cầu.</w:t>
      </w:r>
      <w:r>
        <w:rPr>
          <w:spacing w:val="-3"/>
        </w:rPr>
        <w:t xml:space="preserve"> </w:t>
      </w:r>
      <w:r>
        <w:t>Cụ</w:t>
      </w:r>
      <w:r>
        <w:rPr>
          <w:spacing w:val="-2"/>
        </w:rPr>
        <w:t xml:space="preserve"> </w:t>
      </w:r>
      <w:proofErr w:type="spellStart"/>
      <w:r>
        <w:t>thể</w:t>
      </w:r>
      <w:proofErr w:type="spellEnd"/>
      <w:r>
        <w:rPr>
          <w:spacing w:val="-2"/>
        </w:rPr>
        <w:t xml:space="preserve"> </w:t>
      </w:r>
      <w:r>
        <w:t>như</w:t>
      </w:r>
      <w:r>
        <w:rPr>
          <w:spacing w:val="-2"/>
        </w:rPr>
        <w:t xml:space="preserve"> </w:t>
      </w:r>
      <w:proofErr w:type="spellStart"/>
      <w:r>
        <w:t>kể</w:t>
      </w:r>
      <w:proofErr w:type="spellEnd"/>
      <w:r>
        <w:rPr>
          <w:spacing w:val="-2"/>
        </w:rPr>
        <w:t xml:space="preserve"> </w:t>
      </w:r>
      <w:proofErr w:type="spellStart"/>
      <w:r>
        <w:t>từ</w:t>
      </w:r>
      <w:proofErr w:type="spellEnd"/>
      <w:r>
        <w:rPr>
          <w:spacing w:val="-1"/>
        </w:rPr>
        <w:t xml:space="preserve"> </w:t>
      </w:r>
      <w:proofErr w:type="spellStart"/>
      <w:r>
        <w:t>đầu</w:t>
      </w:r>
      <w:proofErr w:type="spellEnd"/>
      <w:r>
        <w:rPr>
          <w:spacing w:val="-4"/>
        </w:rPr>
        <w:t xml:space="preserve"> </w:t>
      </w:r>
      <w:proofErr w:type="spellStart"/>
      <w:r>
        <w:t>năm</w:t>
      </w:r>
      <w:proofErr w:type="spellEnd"/>
      <w:r>
        <w:rPr>
          <w:spacing w:val="-4"/>
        </w:rPr>
        <w:t xml:space="preserve"> </w:t>
      </w:r>
      <w:r>
        <w:t>2019</w:t>
      </w:r>
      <w:r>
        <w:rPr>
          <w:spacing w:val="-3"/>
        </w:rPr>
        <w:t xml:space="preserve"> </w:t>
      </w:r>
      <w:r>
        <w:t>sắp tới,</w:t>
      </w:r>
      <w:r>
        <w:rPr>
          <w:spacing w:val="-7"/>
        </w:rPr>
        <w:t xml:space="preserve"> </w:t>
      </w:r>
      <w:proofErr w:type="spellStart"/>
      <w:r>
        <w:t>tỷ</w:t>
      </w:r>
      <w:proofErr w:type="spellEnd"/>
      <w:r>
        <w:rPr>
          <w:spacing w:val="-13"/>
        </w:rPr>
        <w:t xml:space="preserve"> </w:t>
      </w:r>
      <w:proofErr w:type="spellStart"/>
      <w:r>
        <w:t>lệ</w:t>
      </w:r>
      <w:proofErr w:type="spellEnd"/>
      <w:r>
        <w:rPr>
          <w:spacing w:val="-6"/>
        </w:rPr>
        <w:t xml:space="preserve"> </w:t>
      </w:r>
      <w:r>
        <w:t>sử</w:t>
      </w:r>
      <w:r>
        <w:rPr>
          <w:spacing w:val="-4"/>
        </w:rPr>
        <w:t xml:space="preserve"> </w:t>
      </w:r>
      <w:proofErr w:type="spellStart"/>
      <w:r>
        <w:t>dụng</w:t>
      </w:r>
      <w:proofErr w:type="spellEnd"/>
      <w:r>
        <w:rPr>
          <w:spacing w:val="-7"/>
        </w:rPr>
        <w:t xml:space="preserve"> </w:t>
      </w:r>
      <w:proofErr w:type="spellStart"/>
      <w:r>
        <w:t>vốn</w:t>
      </w:r>
      <w:proofErr w:type="spellEnd"/>
      <w:r>
        <w:rPr>
          <w:spacing w:val="-6"/>
        </w:rPr>
        <w:t xml:space="preserve"> </w:t>
      </w:r>
      <w:proofErr w:type="spellStart"/>
      <w:r>
        <w:t>ngắn</w:t>
      </w:r>
      <w:proofErr w:type="spellEnd"/>
      <w:r>
        <w:rPr>
          <w:spacing w:val="-7"/>
        </w:rPr>
        <w:t xml:space="preserve"> </w:t>
      </w:r>
      <w:r>
        <w:t>hạn</w:t>
      </w:r>
      <w:r>
        <w:rPr>
          <w:spacing w:val="-6"/>
        </w:rPr>
        <w:t xml:space="preserve"> </w:t>
      </w:r>
      <w:proofErr w:type="spellStart"/>
      <w:r>
        <w:t>cho</w:t>
      </w:r>
      <w:proofErr w:type="spellEnd"/>
      <w:r>
        <w:rPr>
          <w:spacing w:val="-6"/>
        </w:rPr>
        <w:t xml:space="preserve"> </w:t>
      </w:r>
      <w:proofErr w:type="spellStart"/>
      <w:r>
        <w:t>vay</w:t>
      </w:r>
      <w:proofErr w:type="spellEnd"/>
      <w:r>
        <w:rPr>
          <w:spacing w:val="-11"/>
        </w:rPr>
        <w:t xml:space="preserve"> </w:t>
      </w:r>
      <w:r>
        <w:t>trung</w:t>
      </w:r>
      <w:r>
        <w:rPr>
          <w:spacing w:val="-4"/>
        </w:rPr>
        <w:t xml:space="preserve"> </w:t>
      </w:r>
      <w:proofErr w:type="spellStart"/>
      <w:r>
        <w:t>dài</w:t>
      </w:r>
      <w:proofErr w:type="spellEnd"/>
      <w:r>
        <w:rPr>
          <w:spacing w:val="-5"/>
        </w:rPr>
        <w:t xml:space="preserve"> </w:t>
      </w:r>
      <w:r>
        <w:t>hạn</w:t>
      </w:r>
      <w:r>
        <w:rPr>
          <w:spacing w:val="-7"/>
        </w:rPr>
        <w:t xml:space="preserve"> </w:t>
      </w:r>
      <w:r>
        <w:t>sẽ</w:t>
      </w:r>
      <w:r>
        <w:rPr>
          <w:spacing w:val="-5"/>
        </w:rPr>
        <w:t xml:space="preserve"> </w:t>
      </w:r>
      <w:proofErr w:type="spellStart"/>
      <w:r>
        <w:t>giảm</w:t>
      </w:r>
      <w:proofErr w:type="spellEnd"/>
      <w:r>
        <w:rPr>
          <w:spacing w:val="-9"/>
        </w:rPr>
        <w:t xml:space="preserve"> </w:t>
      </w:r>
      <w:proofErr w:type="spellStart"/>
      <w:r>
        <w:t>từ</w:t>
      </w:r>
      <w:proofErr w:type="spellEnd"/>
      <w:r>
        <w:rPr>
          <w:spacing w:val="-4"/>
        </w:rPr>
        <w:t xml:space="preserve"> </w:t>
      </w:r>
      <w:r>
        <w:t>45%</w:t>
      </w:r>
      <w:r>
        <w:rPr>
          <w:spacing w:val="-4"/>
        </w:rPr>
        <w:t xml:space="preserve"> </w:t>
      </w:r>
      <w:r>
        <w:t>hiện</w:t>
      </w:r>
      <w:r>
        <w:rPr>
          <w:spacing w:val="-6"/>
        </w:rPr>
        <w:t xml:space="preserve"> </w:t>
      </w:r>
      <w:r>
        <w:t>nay</w:t>
      </w:r>
      <w:r>
        <w:rPr>
          <w:spacing w:val="-12"/>
        </w:rPr>
        <w:t xml:space="preserve"> </w:t>
      </w:r>
      <w:proofErr w:type="spellStart"/>
      <w:r>
        <w:t>xuống</w:t>
      </w:r>
      <w:proofErr w:type="spellEnd"/>
      <w:r>
        <w:t xml:space="preserve"> còn</w:t>
      </w:r>
      <w:r>
        <w:rPr>
          <w:spacing w:val="-4"/>
        </w:rPr>
        <w:t xml:space="preserve"> </w:t>
      </w:r>
      <w:r>
        <w:t>40%.</w:t>
      </w:r>
      <w:r>
        <w:rPr>
          <w:spacing w:val="-4"/>
        </w:rPr>
        <w:t xml:space="preserve"> </w:t>
      </w:r>
      <w:proofErr w:type="spellStart"/>
      <w:r>
        <w:t>Với</w:t>
      </w:r>
      <w:proofErr w:type="spellEnd"/>
      <w:r>
        <w:rPr>
          <w:spacing w:val="-3"/>
        </w:rPr>
        <w:t xml:space="preserve"> </w:t>
      </w:r>
      <w:proofErr w:type="spellStart"/>
      <w:r>
        <w:t>việc</w:t>
      </w:r>
      <w:proofErr w:type="spellEnd"/>
      <w:r>
        <w:rPr>
          <w:spacing w:val="-4"/>
        </w:rPr>
        <w:t xml:space="preserve"> </w:t>
      </w:r>
      <w:proofErr w:type="spellStart"/>
      <w:r>
        <w:t>huy</w:t>
      </w:r>
      <w:proofErr w:type="spellEnd"/>
      <w:r>
        <w:rPr>
          <w:spacing w:val="-7"/>
        </w:rPr>
        <w:t xml:space="preserve"> </w:t>
      </w:r>
      <w:r>
        <w:t>động</w:t>
      </w:r>
      <w:r>
        <w:rPr>
          <w:spacing w:val="-3"/>
        </w:rPr>
        <w:t xml:space="preserve"> </w:t>
      </w:r>
      <w:r>
        <w:t>trung</w:t>
      </w:r>
      <w:r>
        <w:rPr>
          <w:spacing w:val="-4"/>
        </w:rPr>
        <w:t xml:space="preserve"> </w:t>
      </w:r>
      <w:proofErr w:type="spellStart"/>
      <w:r>
        <w:t>dài</w:t>
      </w:r>
      <w:proofErr w:type="spellEnd"/>
      <w:r>
        <w:rPr>
          <w:spacing w:val="-3"/>
        </w:rPr>
        <w:t xml:space="preserve"> </w:t>
      </w:r>
      <w:r>
        <w:t>hạn</w:t>
      </w:r>
      <w:r>
        <w:rPr>
          <w:spacing w:val="-4"/>
        </w:rPr>
        <w:t xml:space="preserve"> </w:t>
      </w:r>
      <w:r>
        <w:t>hiện</w:t>
      </w:r>
      <w:r>
        <w:rPr>
          <w:spacing w:val="-4"/>
        </w:rPr>
        <w:t xml:space="preserve"> </w:t>
      </w:r>
      <w:r>
        <w:t>nay</w:t>
      </w:r>
      <w:r>
        <w:rPr>
          <w:spacing w:val="-8"/>
        </w:rPr>
        <w:t xml:space="preserve"> </w:t>
      </w:r>
      <w:r>
        <w:t>vẫn</w:t>
      </w:r>
      <w:r>
        <w:rPr>
          <w:spacing w:val="-4"/>
        </w:rPr>
        <w:t xml:space="preserve"> </w:t>
      </w:r>
      <w:proofErr w:type="spellStart"/>
      <w:r>
        <w:t>rất</w:t>
      </w:r>
      <w:proofErr w:type="spellEnd"/>
      <w:r>
        <w:rPr>
          <w:spacing w:val="-4"/>
        </w:rPr>
        <w:t xml:space="preserve"> </w:t>
      </w:r>
      <w:proofErr w:type="spellStart"/>
      <w:r>
        <w:t>khó</w:t>
      </w:r>
      <w:proofErr w:type="spellEnd"/>
      <w:r>
        <w:rPr>
          <w:spacing w:val="-3"/>
        </w:rPr>
        <w:t xml:space="preserve"> </w:t>
      </w:r>
      <w:proofErr w:type="spellStart"/>
      <w:r>
        <w:t>khăn</w:t>
      </w:r>
      <w:proofErr w:type="spellEnd"/>
      <w:r>
        <w:t>,</w:t>
      </w:r>
      <w:r>
        <w:rPr>
          <w:spacing w:val="-2"/>
        </w:rPr>
        <w:t xml:space="preserve"> </w:t>
      </w:r>
      <w:r>
        <w:t>nguồn</w:t>
      </w:r>
      <w:r>
        <w:rPr>
          <w:spacing w:val="-3"/>
        </w:rPr>
        <w:t xml:space="preserve"> </w:t>
      </w:r>
      <w:proofErr w:type="spellStart"/>
      <w:r>
        <w:t>vốn</w:t>
      </w:r>
      <w:proofErr w:type="spellEnd"/>
      <w:r>
        <w:rPr>
          <w:spacing w:val="-4"/>
        </w:rPr>
        <w:t xml:space="preserve"> </w:t>
      </w:r>
      <w:proofErr w:type="spellStart"/>
      <w:r>
        <w:t>của</w:t>
      </w:r>
      <w:proofErr w:type="spellEnd"/>
      <w:r>
        <w:t xml:space="preserve"> </w:t>
      </w:r>
      <w:proofErr w:type="spellStart"/>
      <w:r>
        <w:t>các</w:t>
      </w:r>
      <w:proofErr w:type="spellEnd"/>
      <w:r>
        <w:t xml:space="preserve"> ngân hàng vẫn chủ </w:t>
      </w:r>
      <w:proofErr w:type="spellStart"/>
      <w:r>
        <w:t>yếu</w:t>
      </w:r>
      <w:proofErr w:type="spellEnd"/>
      <w:r>
        <w:t xml:space="preserve"> là trung </w:t>
      </w:r>
      <w:proofErr w:type="spellStart"/>
      <w:r>
        <w:t>dài</w:t>
      </w:r>
      <w:proofErr w:type="spellEnd"/>
      <w:r>
        <w:t xml:space="preserve"> hạn, thì </w:t>
      </w:r>
      <w:proofErr w:type="spellStart"/>
      <w:r>
        <w:t>các</w:t>
      </w:r>
      <w:proofErr w:type="spellEnd"/>
      <w:r>
        <w:t xml:space="preserve"> ngân hàng sẽ bị hạn </w:t>
      </w:r>
      <w:proofErr w:type="spellStart"/>
      <w:r>
        <w:t>chế</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khi</w:t>
      </w:r>
      <w:proofErr w:type="spellEnd"/>
      <w:r>
        <w:t xml:space="preserve"> </w:t>
      </w:r>
      <w:proofErr w:type="spellStart"/>
      <w:r>
        <w:t>muốn</w:t>
      </w:r>
      <w:proofErr w:type="spellEnd"/>
      <w:r>
        <w:t xml:space="preserve"> </w:t>
      </w:r>
      <w:proofErr w:type="spellStart"/>
      <w:r>
        <w:t>đẩy</w:t>
      </w:r>
      <w:proofErr w:type="spellEnd"/>
      <w:r>
        <w:t xml:space="preserve"> </w:t>
      </w:r>
      <w:proofErr w:type="spellStart"/>
      <w:r>
        <w:t>vốn</w:t>
      </w:r>
      <w:proofErr w:type="spellEnd"/>
      <w:r>
        <w:t xml:space="preserve"> </w:t>
      </w:r>
      <w:proofErr w:type="spellStart"/>
      <w:r>
        <w:t>ra</w:t>
      </w:r>
      <w:proofErr w:type="spellEnd"/>
      <w:r>
        <w:t xml:space="preserve"> (</w:t>
      </w:r>
      <w:r w:rsidR="003F016E">
        <w:t>Mai Linh</w:t>
      </w:r>
      <w:r>
        <w:t>,</w:t>
      </w:r>
      <w:r>
        <w:rPr>
          <w:spacing w:val="-4"/>
        </w:rPr>
        <w:t xml:space="preserve"> </w:t>
      </w:r>
      <w:r w:rsidR="003F016E">
        <w:t>2021</w:t>
      </w:r>
      <w:r>
        <w:t>).</w:t>
      </w:r>
    </w:p>
    <w:p w14:paraId="2CF5B65B" w14:textId="32406C28" w:rsidR="001515C9" w:rsidRDefault="001515C9" w:rsidP="00E53690">
      <w:pPr>
        <w:pStyle w:val="BodyText"/>
        <w:ind w:firstLine="359"/>
      </w:pPr>
      <w:r>
        <w:t>Ngoài</w:t>
      </w:r>
      <w:r>
        <w:rPr>
          <w:spacing w:val="-4"/>
        </w:rPr>
        <w:t xml:space="preserve"> </w:t>
      </w:r>
      <w:proofErr w:type="spellStart"/>
      <w:r>
        <w:t>ra</w:t>
      </w:r>
      <w:proofErr w:type="spellEnd"/>
      <w:r>
        <w:t>,</w:t>
      </w:r>
      <w:r>
        <w:rPr>
          <w:spacing w:val="-2"/>
        </w:rPr>
        <w:t xml:space="preserve"> </w:t>
      </w:r>
      <w:proofErr w:type="spellStart"/>
      <w:r>
        <w:t>hệ</w:t>
      </w:r>
      <w:proofErr w:type="spellEnd"/>
      <w:r>
        <w:rPr>
          <w:spacing w:val="-3"/>
        </w:rPr>
        <w:t xml:space="preserve"> </w:t>
      </w:r>
      <w:r>
        <w:t>số</w:t>
      </w:r>
      <w:r>
        <w:rPr>
          <w:spacing w:val="-1"/>
        </w:rPr>
        <w:t xml:space="preserve"> </w:t>
      </w:r>
      <w:proofErr w:type="spellStart"/>
      <w:r>
        <w:t>rủi</w:t>
      </w:r>
      <w:proofErr w:type="spellEnd"/>
      <w:r>
        <w:rPr>
          <w:spacing w:val="-3"/>
        </w:rPr>
        <w:t xml:space="preserve"> </w:t>
      </w:r>
      <w:proofErr w:type="spellStart"/>
      <w:r>
        <w:t>ro</w:t>
      </w:r>
      <w:proofErr w:type="spellEnd"/>
      <w:r>
        <w:rPr>
          <w:spacing w:val="-4"/>
        </w:rPr>
        <w:t xml:space="preserve"> </w:t>
      </w:r>
      <w:r>
        <w:t>đối</w:t>
      </w:r>
      <w:r>
        <w:rPr>
          <w:spacing w:val="-3"/>
        </w:rPr>
        <w:t xml:space="preserve"> </w:t>
      </w:r>
      <w:proofErr w:type="spellStart"/>
      <w:r>
        <w:t>với</w:t>
      </w:r>
      <w:proofErr w:type="spellEnd"/>
      <w:r>
        <w:rPr>
          <w:spacing w:val="-4"/>
        </w:rPr>
        <w:t xml:space="preserve"> </w:t>
      </w:r>
      <w:proofErr w:type="spellStart"/>
      <w:r>
        <w:t>các</w:t>
      </w:r>
      <w:proofErr w:type="spellEnd"/>
      <w:r>
        <w:rPr>
          <w:spacing w:val="-3"/>
        </w:rPr>
        <w:t xml:space="preserve"> </w:t>
      </w:r>
      <w:proofErr w:type="spellStart"/>
      <w:r>
        <w:t>khoản</w:t>
      </w:r>
      <w:proofErr w:type="spellEnd"/>
      <w:r>
        <w:rPr>
          <w:spacing w:val="-4"/>
        </w:rPr>
        <w:t xml:space="preserve"> </w:t>
      </w:r>
      <w:proofErr w:type="spellStart"/>
      <w:r>
        <w:t>cho</w:t>
      </w:r>
      <w:proofErr w:type="spellEnd"/>
      <w:r>
        <w:rPr>
          <w:spacing w:val="-1"/>
        </w:rPr>
        <w:t xml:space="preserve"> </w:t>
      </w:r>
      <w:proofErr w:type="spellStart"/>
      <w:r>
        <w:t>vay</w:t>
      </w:r>
      <w:proofErr w:type="spellEnd"/>
      <w:r>
        <w:rPr>
          <w:spacing w:val="-7"/>
        </w:rPr>
        <w:t xml:space="preserve"> </w:t>
      </w:r>
      <w:proofErr w:type="spellStart"/>
      <w:r>
        <w:t>kinh</w:t>
      </w:r>
      <w:proofErr w:type="spellEnd"/>
      <w:r>
        <w:rPr>
          <w:spacing w:val="-1"/>
        </w:rPr>
        <w:t xml:space="preserve"> </w:t>
      </w:r>
      <w:proofErr w:type="spellStart"/>
      <w:r>
        <w:t>doanh</w:t>
      </w:r>
      <w:proofErr w:type="spellEnd"/>
      <w:r>
        <w:rPr>
          <w:spacing w:val="-2"/>
        </w:rPr>
        <w:t xml:space="preserve"> </w:t>
      </w:r>
      <w:proofErr w:type="spellStart"/>
      <w:r>
        <w:t>bất</w:t>
      </w:r>
      <w:proofErr w:type="spellEnd"/>
      <w:r>
        <w:rPr>
          <w:spacing w:val="-3"/>
        </w:rPr>
        <w:t xml:space="preserve"> </w:t>
      </w:r>
      <w:r>
        <w:t>động</w:t>
      </w:r>
      <w:r>
        <w:rPr>
          <w:spacing w:val="-2"/>
        </w:rPr>
        <w:t xml:space="preserve"> </w:t>
      </w:r>
      <w:proofErr w:type="spellStart"/>
      <w:r>
        <w:t>sản</w:t>
      </w:r>
      <w:proofErr w:type="spellEnd"/>
      <w:r>
        <w:rPr>
          <w:spacing w:val="-3"/>
        </w:rPr>
        <w:t xml:space="preserve"> </w:t>
      </w:r>
      <w:r>
        <w:t>cũng</w:t>
      </w:r>
      <w:r>
        <w:rPr>
          <w:spacing w:val="-4"/>
        </w:rPr>
        <w:t xml:space="preserve"> </w:t>
      </w:r>
      <w:r>
        <w:t xml:space="preserve">sẽ tăng </w:t>
      </w:r>
      <w:proofErr w:type="spellStart"/>
      <w:r>
        <w:t>lên</w:t>
      </w:r>
      <w:proofErr w:type="spellEnd"/>
      <w:r>
        <w:t xml:space="preserve"> </w:t>
      </w:r>
      <w:proofErr w:type="spellStart"/>
      <w:r>
        <w:t>từ</w:t>
      </w:r>
      <w:proofErr w:type="spellEnd"/>
      <w:r>
        <w:t xml:space="preserve"> </w:t>
      </w:r>
      <w:proofErr w:type="spellStart"/>
      <w:r>
        <w:t>mức</w:t>
      </w:r>
      <w:proofErr w:type="spellEnd"/>
      <w:r>
        <w:t xml:space="preserve"> 200% như h</w:t>
      </w:r>
      <w:r w:rsidR="003F016E">
        <w:t xml:space="preserve">iện nay </w:t>
      </w:r>
      <w:proofErr w:type="spellStart"/>
      <w:r w:rsidR="003F016E">
        <w:t>lên</w:t>
      </w:r>
      <w:proofErr w:type="spellEnd"/>
      <w:r w:rsidR="003F016E">
        <w:t xml:space="preserve"> 250% </w:t>
      </w:r>
      <w:proofErr w:type="spellStart"/>
      <w:r w:rsidR="003F016E">
        <w:t>từ</w:t>
      </w:r>
      <w:proofErr w:type="spellEnd"/>
      <w:r w:rsidR="003F016E">
        <w:t xml:space="preserve"> </w:t>
      </w:r>
      <w:proofErr w:type="spellStart"/>
      <w:r w:rsidR="003F016E">
        <w:t>đầu</w:t>
      </w:r>
      <w:proofErr w:type="spellEnd"/>
      <w:r w:rsidR="003F016E">
        <w:t xml:space="preserve"> </w:t>
      </w:r>
      <w:proofErr w:type="spellStart"/>
      <w:r w:rsidR="003F016E">
        <w:t>năm</w:t>
      </w:r>
      <w:proofErr w:type="spellEnd"/>
      <w:r w:rsidR="003F016E">
        <w:t xml:space="preserve"> 2022</w:t>
      </w:r>
      <w:r>
        <w:t xml:space="preserve">, </w:t>
      </w:r>
      <w:proofErr w:type="spellStart"/>
      <w:r>
        <w:t>điều</w:t>
      </w:r>
      <w:proofErr w:type="spellEnd"/>
      <w:r>
        <w:t xml:space="preserve"> </w:t>
      </w:r>
      <w:proofErr w:type="spellStart"/>
      <w:r>
        <w:t>này</w:t>
      </w:r>
      <w:proofErr w:type="spellEnd"/>
      <w:r>
        <w:t xml:space="preserve"> sẽ </w:t>
      </w:r>
      <w:proofErr w:type="spellStart"/>
      <w:r>
        <w:t>khiến</w:t>
      </w:r>
      <w:proofErr w:type="spellEnd"/>
      <w:r>
        <w:t xml:space="preserve"> </w:t>
      </w:r>
      <w:proofErr w:type="spellStart"/>
      <w:r>
        <w:t>các</w:t>
      </w:r>
      <w:proofErr w:type="spellEnd"/>
      <w:r>
        <w:t xml:space="preserve"> ngân hàng </w:t>
      </w:r>
      <w:proofErr w:type="spellStart"/>
      <w:r>
        <w:t>càng</w:t>
      </w:r>
      <w:proofErr w:type="spellEnd"/>
      <w:r>
        <w:t xml:space="preserve"> hạn </w:t>
      </w:r>
      <w:proofErr w:type="spellStart"/>
      <w:r>
        <w:t>chế</w:t>
      </w:r>
      <w:proofErr w:type="spellEnd"/>
      <w:r>
        <w:t xml:space="preserve"> </w:t>
      </w:r>
      <w:proofErr w:type="spellStart"/>
      <w:r>
        <w:t>vốn</w:t>
      </w:r>
      <w:proofErr w:type="spellEnd"/>
      <w:r>
        <w:t xml:space="preserve"> </w:t>
      </w:r>
      <w:proofErr w:type="spellStart"/>
      <w:r>
        <w:t>rót</w:t>
      </w:r>
      <w:proofErr w:type="spellEnd"/>
      <w:r>
        <w:t xml:space="preserve"> </w:t>
      </w:r>
      <w:proofErr w:type="spellStart"/>
      <w:r>
        <w:t>ra</w:t>
      </w:r>
      <w:proofErr w:type="spellEnd"/>
      <w:r>
        <w:t xml:space="preserve"> </w:t>
      </w:r>
      <w:proofErr w:type="spellStart"/>
      <w:r>
        <w:t>cho</w:t>
      </w:r>
      <w:proofErr w:type="spellEnd"/>
      <w:r>
        <w:t xml:space="preserve"> </w:t>
      </w:r>
      <w:proofErr w:type="spellStart"/>
      <w:r>
        <w:t>vay</w:t>
      </w:r>
      <w:proofErr w:type="spellEnd"/>
      <w:r>
        <w:t xml:space="preserve"> </w:t>
      </w:r>
      <w:proofErr w:type="spellStart"/>
      <w:r>
        <w:t>bất</w:t>
      </w:r>
      <w:proofErr w:type="spellEnd"/>
      <w:r>
        <w:t xml:space="preserve"> động </w:t>
      </w:r>
      <w:proofErr w:type="spellStart"/>
      <w:r>
        <w:t>sản</w:t>
      </w:r>
      <w:proofErr w:type="spellEnd"/>
      <w:r>
        <w:t xml:space="preserve">. </w:t>
      </w:r>
      <w:proofErr w:type="spellStart"/>
      <w:r>
        <w:t>Đứng</w:t>
      </w:r>
      <w:proofErr w:type="spellEnd"/>
      <w:r>
        <w:t xml:space="preserve"> ở chiều </w:t>
      </w:r>
      <w:proofErr w:type="spellStart"/>
      <w:r>
        <w:t>khách</w:t>
      </w:r>
      <w:proofErr w:type="spellEnd"/>
      <w:r>
        <w:t xml:space="preserve"> hàng, </w:t>
      </w:r>
      <w:proofErr w:type="spellStart"/>
      <w:r>
        <w:t>với</w:t>
      </w:r>
      <w:proofErr w:type="spellEnd"/>
      <w:r>
        <w:t xml:space="preserve"> </w:t>
      </w:r>
      <w:proofErr w:type="spellStart"/>
      <w:r>
        <w:t>thị</w:t>
      </w:r>
      <w:proofErr w:type="spellEnd"/>
      <w:r>
        <w:t xml:space="preserve"> trường </w:t>
      </w:r>
      <w:proofErr w:type="spellStart"/>
      <w:r>
        <w:t>bất</w:t>
      </w:r>
      <w:proofErr w:type="spellEnd"/>
      <w:r>
        <w:t xml:space="preserve"> động </w:t>
      </w:r>
      <w:proofErr w:type="spellStart"/>
      <w:r>
        <w:t>sản</w:t>
      </w:r>
      <w:proofErr w:type="spellEnd"/>
      <w:r>
        <w:t xml:space="preserve"> đang </w:t>
      </w:r>
      <w:proofErr w:type="spellStart"/>
      <w:r>
        <w:t>hạ</w:t>
      </w:r>
      <w:proofErr w:type="spellEnd"/>
      <w:r>
        <w:t xml:space="preserve"> </w:t>
      </w:r>
      <w:proofErr w:type="spellStart"/>
      <w:r>
        <w:t>nhiệt</w:t>
      </w:r>
      <w:proofErr w:type="spellEnd"/>
      <w:r>
        <w:t xml:space="preserve"> thì </w:t>
      </w:r>
      <w:proofErr w:type="spellStart"/>
      <w:r>
        <w:t>nhu</w:t>
      </w:r>
      <w:proofErr w:type="spellEnd"/>
      <w:r>
        <w:t xml:space="preserve"> cầu </w:t>
      </w:r>
      <w:proofErr w:type="spellStart"/>
      <w:r>
        <w:t>vay</w:t>
      </w:r>
      <w:proofErr w:type="spellEnd"/>
      <w:r>
        <w:t xml:space="preserve"> </w:t>
      </w:r>
      <w:proofErr w:type="spellStart"/>
      <w:r>
        <w:t>vốn</w:t>
      </w:r>
      <w:proofErr w:type="spellEnd"/>
      <w:r>
        <w:t xml:space="preserve"> </w:t>
      </w:r>
      <w:proofErr w:type="spellStart"/>
      <w:r>
        <w:t>đầu</w:t>
      </w:r>
      <w:proofErr w:type="spellEnd"/>
      <w:r>
        <w:t xml:space="preserve"> </w:t>
      </w:r>
      <w:proofErr w:type="spellStart"/>
      <w:r>
        <w:t>tư</w:t>
      </w:r>
      <w:proofErr w:type="spellEnd"/>
      <w:r>
        <w:t xml:space="preserve"> vào </w:t>
      </w:r>
      <w:proofErr w:type="spellStart"/>
      <w:r>
        <w:t>lĩnh</w:t>
      </w:r>
      <w:proofErr w:type="spellEnd"/>
      <w:r>
        <w:t xml:space="preserve"> vực </w:t>
      </w:r>
      <w:proofErr w:type="spellStart"/>
      <w:r>
        <w:t>này</w:t>
      </w:r>
      <w:proofErr w:type="spellEnd"/>
      <w:r>
        <w:t xml:space="preserve"> cũng sẽ </w:t>
      </w:r>
      <w:proofErr w:type="spellStart"/>
      <w:r>
        <w:t>suy</w:t>
      </w:r>
      <w:proofErr w:type="spellEnd"/>
      <w:r>
        <w:t xml:space="preserve"> </w:t>
      </w:r>
      <w:proofErr w:type="spellStart"/>
      <w:r>
        <w:t>yếu</w:t>
      </w:r>
      <w:proofErr w:type="spellEnd"/>
      <w:r>
        <w:t xml:space="preserve"> (</w:t>
      </w:r>
      <w:r w:rsidR="003F016E">
        <w:t>Mai Linh</w:t>
      </w:r>
      <w:r>
        <w:t>,</w:t>
      </w:r>
      <w:r>
        <w:rPr>
          <w:spacing w:val="-12"/>
        </w:rPr>
        <w:t xml:space="preserve"> </w:t>
      </w:r>
      <w:r w:rsidR="003F016E">
        <w:t>2021</w:t>
      </w:r>
      <w:r>
        <w:t>).</w:t>
      </w:r>
    </w:p>
    <w:p w14:paraId="69619DD1" w14:textId="27AEC777" w:rsidR="001515C9" w:rsidRDefault="001515C9" w:rsidP="00E53690">
      <w:pPr>
        <w:pStyle w:val="BodyText"/>
        <w:ind w:firstLine="359"/>
      </w:pPr>
      <w:r>
        <w:t xml:space="preserve">Một </w:t>
      </w:r>
      <w:proofErr w:type="spellStart"/>
      <w:r>
        <w:t>quy</w:t>
      </w:r>
      <w:proofErr w:type="spellEnd"/>
      <w:r>
        <w:t xml:space="preserve"> định </w:t>
      </w:r>
      <w:proofErr w:type="spellStart"/>
      <w:r>
        <w:t>khác</w:t>
      </w:r>
      <w:proofErr w:type="spellEnd"/>
      <w:r>
        <w:t xml:space="preserve"> sắp có </w:t>
      </w:r>
      <w:proofErr w:type="spellStart"/>
      <w:r>
        <w:t>hiệu</w:t>
      </w:r>
      <w:proofErr w:type="spellEnd"/>
      <w:r>
        <w:t xml:space="preserve"> </w:t>
      </w:r>
      <w:proofErr w:type="spellStart"/>
      <w:r>
        <w:t>lực</w:t>
      </w:r>
      <w:proofErr w:type="spellEnd"/>
      <w:r>
        <w:t xml:space="preserve"> nữa là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rPr>
          <w:spacing w:val="2"/>
        </w:rPr>
        <w:t>tỷ</w:t>
      </w:r>
      <w:proofErr w:type="spellEnd"/>
      <w:r>
        <w:rPr>
          <w:spacing w:val="2"/>
        </w:rPr>
        <w:t xml:space="preserve"> </w:t>
      </w:r>
      <w:proofErr w:type="spellStart"/>
      <w:r>
        <w:t>lệ</w:t>
      </w:r>
      <w:proofErr w:type="spellEnd"/>
      <w:r>
        <w:t xml:space="preserve"> an toàn </w:t>
      </w:r>
      <w:proofErr w:type="spellStart"/>
      <w:r>
        <w:t>vốn</w:t>
      </w:r>
      <w:proofErr w:type="spellEnd"/>
      <w:r>
        <w:t xml:space="preserve"> (CAR) </w:t>
      </w:r>
      <w:proofErr w:type="spellStart"/>
      <w:r>
        <w:t>theo</w:t>
      </w:r>
      <w:proofErr w:type="spellEnd"/>
      <w:r>
        <w:t xml:space="preserve"> chuẩn Basel mớ</w:t>
      </w:r>
      <w:r w:rsidR="003F016E">
        <w:t xml:space="preserve">i sẽ có </w:t>
      </w:r>
      <w:proofErr w:type="spellStart"/>
      <w:r w:rsidR="003F016E">
        <w:t>hiệu</w:t>
      </w:r>
      <w:proofErr w:type="spellEnd"/>
      <w:r w:rsidR="003F016E">
        <w:t xml:space="preserve"> </w:t>
      </w:r>
      <w:proofErr w:type="spellStart"/>
      <w:r w:rsidR="003F016E">
        <w:t>lực</w:t>
      </w:r>
      <w:proofErr w:type="spellEnd"/>
      <w:r w:rsidR="003F016E">
        <w:t xml:space="preserve"> </w:t>
      </w:r>
      <w:proofErr w:type="spellStart"/>
      <w:r w:rsidR="003F016E">
        <w:t>từ</w:t>
      </w:r>
      <w:proofErr w:type="spellEnd"/>
      <w:r w:rsidR="003F016E">
        <w:t xml:space="preserve"> </w:t>
      </w:r>
      <w:proofErr w:type="spellStart"/>
      <w:r w:rsidR="003F016E">
        <w:t>đầu</w:t>
      </w:r>
      <w:proofErr w:type="spellEnd"/>
      <w:r w:rsidR="003F016E">
        <w:t xml:space="preserve"> </w:t>
      </w:r>
      <w:proofErr w:type="spellStart"/>
      <w:r w:rsidR="003F016E">
        <w:t>năm</w:t>
      </w:r>
      <w:proofErr w:type="spellEnd"/>
      <w:r w:rsidR="003F016E">
        <w:t xml:space="preserve"> 2022</w:t>
      </w:r>
      <w:r>
        <w:t xml:space="preserve">, </w:t>
      </w:r>
      <w:proofErr w:type="spellStart"/>
      <w:r>
        <w:t>theo</w:t>
      </w:r>
      <w:proofErr w:type="spellEnd"/>
      <w:r>
        <w:t xml:space="preserve"> đó </w:t>
      </w:r>
      <w:proofErr w:type="spellStart"/>
      <w:r>
        <w:t>các</w:t>
      </w:r>
      <w:proofErr w:type="spellEnd"/>
      <w:r>
        <w:t xml:space="preserve"> ngân hàng </w:t>
      </w:r>
      <w:proofErr w:type="spellStart"/>
      <w:r>
        <w:t>muốn</w:t>
      </w:r>
      <w:proofErr w:type="spellEnd"/>
      <w:r>
        <w:t xml:space="preserve"> </w:t>
      </w:r>
      <w:proofErr w:type="spellStart"/>
      <w:r>
        <w:t>đẩy</w:t>
      </w:r>
      <w:proofErr w:type="spellEnd"/>
      <w:r>
        <w:rPr>
          <w:spacing w:val="-7"/>
        </w:rPr>
        <w:t xml:space="preserve"> </w:t>
      </w:r>
      <w:proofErr w:type="spellStart"/>
      <w:r>
        <w:t>mạnh</w:t>
      </w:r>
      <w:proofErr w:type="spellEnd"/>
      <w:r>
        <w:rPr>
          <w:spacing w:val="-4"/>
        </w:rPr>
        <w:t xml:space="preserve"> </w:t>
      </w:r>
      <w:r>
        <w:t>phát</w:t>
      </w:r>
      <w:r>
        <w:rPr>
          <w:spacing w:val="-4"/>
        </w:rPr>
        <w:t xml:space="preserve"> </w:t>
      </w:r>
      <w:proofErr w:type="spellStart"/>
      <w:r>
        <w:t>triển</w:t>
      </w:r>
      <w:proofErr w:type="spellEnd"/>
      <w:r>
        <w:rPr>
          <w:spacing w:val="-4"/>
        </w:rPr>
        <w:t xml:space="preserve"> </w:t>
      </w:r>
      <w:proofErr w:type="spellStart"/>
      <w:r>
        <w:t>kinh</w:t>
      </w:r>
      <w:proofErr w:type="spellEnd"/>
      <w:r>
        <w:rPr>
          <w:spacing w:val="-3"/>
        </w:rPr>
        <w:t xml:space="preserve"> </w:t>
      </w:r>
      <w:proofErr w:type="spellStart"/>
      <w:r>
        <w:t>doanh</w:t>
      </w:r>
      <w:proofErr w:type="spellEnd"/>
      <w:r>
        <w:rPr>
          <w:spacing w:val="-4"/>
        </w:rPr>
        <w:t xml:space="preserve"> </w:t>
      </w:r>
      <w:r>
        <w:t>thì</w:t>
      </w:r>
      <w:r>
        <w:rPr>
          <w:spacing w:val="-4"/>
        </w:rPr>
        <w:t xml:space="preserve"> </w:t>
      </w:r>
      <w:proofErr w:type="spellStart"/>
      <w:r>
        <w:t>phải</w:t>
      </w:r>
      <w:proofErr w:type="spellEnd"/>
      <w:r>
        <w:rPr>
          <w:spacing w:val="-4"/>
        </w:rPr>
        <w:t xml:space="preserve"> </w:t>
      </w:r>
      <w:proofErr w:type="spellStart"/>
      <w:r>
        <w:t>gia</w:t>
      </w:r>
      <w:proofErr w:type="spellEnd"/>
      <w:r>
        <w:rPr>
          <w:spacing w:val="-4"/>
        </w:rPr>
        <w:t xml:space="preserve"> </w:t>
      </w:r>
      <w:r>
        <w:t>tăng</w:t>
      </w:r>
      <w:r>
        <w:rPr>
          <w:spacing w:val="-3"/>
        </w:rPr>
        <w:t xml:space="preserve"> </w:t>
      </w:r>
      <w:r>
        <w:t>được</w:t>
      </w:r>
      <w:r>
        <w:rPr>
          <w:spacing w:val="-4"/>
        </w:rPr>
        <w:t xml:space="preserve"> </w:t>
      </w:r>
      <w:proofErr w:type="spellStart"/>
      <w:r>
        <w:t>vốn</w:t>
      </w:r>
      <w:proofErr w:type="spellEnd"/>
      <w:r>
        <w:rPr>
          <w:spacing w:val="-4"/>
        </w:rPr>
        <w:t xml:space="preserve"> </w:t>
      </w:r>
      <w:r>
        <w:t>tự</w:t>
      </w:r>
      <w:r>
        <w:rPr>
          <w:spacing w:val="-3"/>
        </w:rPr>
        <w:t xml:space="preserve"> </w:t>
      </w:r>
      <w:r>
        <w:t>có</w:t>
      </w:r>
      <w:r>
        <w:rPr>
          <w:spacing w:val="-4"/>
        </w:rPr>
        <w:t xml:space="preserve"> </w:t>
      </w:r>
      <w:proofErr w:type="spellStart"/>
      <w:r>
        <w:t>đảm</w:t>
      </w:r>
      <w:proofErr w:type="spellEnd"/>
      <w:r>
        <w:rPr>
          <w:spacing w:val="-3"/>
        </w:rPr>
        <w:t xml:space="preserve"> </w:t>
      </w:r>
      <w:r>
        <w:t>bảo</w:t>
      </w:r>
      <w:r>
        <w:rPr>
          <w:spacing w:val="-4"/>
        </w:rPr>
        <w:t xml:space="preserve"> </w:t>
      </w:r>
      <w:r>
        <w:t>tương</w:t>
      </w:r>
      <w:r>
        <w:rPr>
          <w:spacing w:val="-4"/>
        </w:rPr>
        <w:t xml:space="preserve"> </w:t>
      </w:r>
      <w:r>
        <w:t xml:space="preserve">ứng. </w:t>
      </w:r>
      <w:proofErr w:type="spellStart"/>
      <w:r>
        <w:t>Với</w:t>
      </w:r>
      <w:proofErr w:type="spellEnd"/>
      <w:r>
        <w:t xml:space="preserve"> </w:t>
      </w:r>
      <w:proofErr w:type="spellStart"/>
      <w:r>
        <w:t>bối</w:t>
      </w:r>
      <w:proofErr w:type="spellEnd"/>
      <w:r>
        <w:t xml:space="preserve"> </w:t>
      </w:r>
      <w:proofErr w:type="spellStart"/>
      <w:r>
        <w:t>cảnh</w:t>
      </w:r>
      <w:proofErr w:type="spellEnd"/>
      <w:r>
        <w:t xml:space="preserve"> tăng </w:t>
      </w:r>
      <w:proofErr w:type="spellStart"/>
      <w:r>
        <w:t>vốn</w:t>
      </w:r>
      <w:proofErr w:type="spellEnd"/>
      <w:r>
        <w:t xml:space="preserve"> hiện nay vẫn </w:t>
      </w:r>
      <w:proofErr w:type="spellStart"/>
      <w:r>
        <w:t>rất</w:t>
      </w:r>
      <w:proofErr w:type="spellEnd"/>
      <w:r>
        <w:t xml:space="preserve"> </w:t>
      </w:r>
      <w:proofErr w:type="spellStart"/>
      <w:r>
        <w:t>khó</w:t>
      </w:r>
      <w:proofErr w:type="spellEnd"/>
      <w:r>
        <w:t xml:space="preserve"> </w:t>
      </w:r>
      <w:proofErr w:type="spellStart"/>
      <w:r>
        <w:t>khăn</w:t>
      </w:r>
      <w:proofErr w:type="spellEnd"/>
      <w:r>
        <w:t xml:space="preserve">, </w:t>
      </w:r>
      <w:proofErr w:type="spellStart"/>
      <w:r>
        <w:t>đặc</w:t>
      </w:r>
      <w:proofErr w:type="spellEnd"/>
      <w:r>
        <w:t xml:space="preserve"> biệt là ở nhóm ngân hàng </w:t>
      </w:r>
      <w:proofErr w:type="spellStart"/>
      <w:r>
        <w:t>thương</w:t>
      </w:r>
      <w:proofErr w:type="spellEnd"/>
      <w:r>
        <w:t xml:space="preserve"> mại nhà nước, do đó sẽ </w:t>
      </w:r>
      <w:proofErr w:type="spellStart"/>
      <w:r>
        <w:t>ảnh</w:t>
      </w:r>
      <w:proofErr w:type="spellEnd"/>
      <w:r>
        <w:t xml:space="preserve"> </w:t>
      </w:r>
      <w:proofErr w:type="spellStart"/>
      <w:r>
        <w:t>hưởng</w:t>
      </w:r>
      <w:proofErr w:type="spellEnd"/>
      <w:r>
        <w:t xml:space="preserve"> đến hoạt động </w:t>
      </w:r>
      <w:proofErr w:type="spellStart"/>
      <w:r>
        <w:t>kinh</w:t>
      </w:r>
      <w:proofErr w:type="spellEnd"/>
      <w:r>
        <w:t xml:space="preserve"> </w:t>
      </w:r>
      <w:proofErr w:type="spellStart"/>
      <w:r>
        <w:t>doanh</w:t>
      </w:r>
      <w:proofErr w:type="spellEnd"/>
      <w:r>
        <w:t xml:space="preserve"> </w:t>
      </w:r>
      <w:proofErr w:type="spellStart"/>
      <w:r>
        <w:t>nói</w:t>
      </w:r>
      <w:proofErr w:type="spellEnd"/>
      <w:r>
        <w:t xml:space="preserve"> </w:t>
      </w:r>
      <w:proofErr w:type="spellStart"/>
      <w:r>
        <w:t>chung</w:t>
      </w:r>
      <w:proofErr w:type="spellEnd"/>
      <w:r>
        <w:t xml:space="preserve"> </w:t>
      </w:r>
      <w:proofErr w:type="spellStart"/>
      <w:r>
        <w:t>và</w:t>
      </w:r>
      <w:proofErr w:type="spellEnd"/>
      <w:r>
        <w:t xml:space="preserve"> tăng </w:t>
      </w:r>
      <w:proofErr w:type="spellStart"/>
      <w:r>
        <w:t>trưởng</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nói</w:t>
      </w:r>
      <w:proofErr w:type="spellEnd"/>
      <w:r>
        <w:t xml:space="preserve"> </w:t>
      </w:r>
      <w:proofErr w:type="spellStart"/>
      <w:r>
        <w:t>riêng</w:t>
      </w:r>
      <w:proofErr w:type="spellEnd"/>
      <w:r>
        <w:t xml:space="preserve"> </w:t>
      </w:r>
      <w:proofErr w:type="spellStart"/>
      <w:r>
        <w:t>cho</w:t>
      </w:r>
      <w:proofErr w:type="spellEnd"/>
      <w:r>
        <w:t xml:space="preserve"> </w:t>
      </w:r>
      <w:proofErr w:type="spellStart"/>
      <w:r>
        <w:t>giai</w:t>
      </w:r>
      <w:proofErr w:type="spellEnd"/>
      <w:r>
        <w:t xml:space="preserve"> </w:t>
      </w:r>
      <w:proofErr w:type="spellStart"/>
      <w:r>
        <w:t>đoạn</w:t>
      </w:r>
      <w:proofErr w:type="spellEnd"/>
      <w:r>
        <w:t xml:space="preserve"> tới (</w:t>
      </w:r>
      <w:r w:rsidR="003F016E">
        <w:t>Mai Linh</w:t>
      </w:r>
      <w:r>
        <w:t>,</w:t>
      </w:r>
      <w:r>
        <w:rPr>
          <w:spacing w:val="-10"/>
        </w:rPr>
        <w:t xml:space="preserve"> </w:t>
      </w:r>
      <w:r w:rsidR="003F016E">
        <w:t>2021</w:t>
      </w:r>
      <w:r>
        <w:t>).</w:t>
      </w:r>
    </w:p>
    <w:p w14:paraId="60F0562E" w14:textId="77777777" w:rsidR="001515C9" w:rsidRDefault="001515C9" w:rsidP="00E53690">
      <w:pPr>
        <w:sectPr w:rsidR="001515C9" w:rsidSect="00032016">
          <w:type w:val="continuous"/>
          <w:pgSz w:w="11910" w:h="16840" w:code="9"/>
          <w:pgMar w:top="1440" w:right="1440" w:bottom="1440" w:left="1440" w:header="724" w:footer="0" w:gutter="0"/>
          <w:cols w:space="720"/>
        </w:sectPr>
      </w:pPr>
    </w:p>
    <w:p w14:paraId="3423B89F" w14:textId="1F9B9B71" w:rsidR="001515C9" w:rsidRPr="008F609D" w:rsidRDefault="00257D7E" w:rsidP="00E53690">
      <w:pPr>
        <w:pStyle w:val="Heading3"/>
        <w:ind w:left="0"/>
      </w:pPr>
      <w:bookmarkStart w:id="285" w:name="_bookmark90"/>
      <w:bookmarkStart w:id="286" w:name="_Toc101095515"/>
      <w:bookmarkEnd w:id="285"/>
      <w:r>
        <w:t xml:space="preserve">3.1.2. </w:t>
      </w:r>
      <w:r w:rsidR="001515C9">
        <w:t xml:space="preserve">Định </w:t>
      </w:r>
      <w:proofErr w:type="spellStart"/>
      <w:r w:rsidR="001515C9">
        <w:t>hướng</w:t>
      </w:r>
      <w:proofErr w:type="spellEnd"/>
      <w:r w:rsidR="001515C9">
        <w:t xml:space="preserve"> </w:t>
      </w:r>
      <w:proofErr w:type="spellStart"/>
      <w:r w:rsidR="001515C9">
        <w:t>kinh</w:t>
      </w:r>
      <w:proofErr w:type="spellEnd"/>
      <w:r w:rsidR="001515C9">
        <w:t xml:space="preserve"> </w:t>
      </w:r>
      <w:proofErr w:type="spellStart"/>
      <w:r w:rsidR="001515C9">
        <w:t>doanh</w:t>
      </w:r>
      <w:proofErr w:type="spellEnd"/>
      <w:r w:rsidR="001515C9">
        <w:t xml:space="preserve"> </w:t>
      </w:r>
      <w:proofErr w:type="spellStart"/>
      <w:r w:rsidR="001515C9">
        <w:t>của</w:t>
      </w:r>
      <w:proofErr w:type="spellEnd"/>
      <w:r w:rsidR="001515C9">
        <w:t xml:space="preserve"> Ngân hàng TMCP </w:t>
      </w:r>
      <w:r w:rsidR="008F609D">
        <w:t xml:space="preserve">Phương </w:t>
      </w:r>
      <w:proofErr w:type="spellStart"/>
      <w:r w:rsidR="008F609D">
        <w:t>Đông</w:t>
      </w:r>
      <w:bookmarkEnd w:id="286"/>
      <w:proofErr w:type="spellEnd"/>
    </w:p>
    <w:p w14:paraId="596E847A" w14:textId="5C265426" w:rsidR="001515C9" w:rsidRPr="00DC5F73" w:rsidRDefault="001515C9" w:rsidP="00E53690">
      <w:pPr>
        <w:pStyle w:val="BodyText"/>
        <w:ind w:firstLine="359"/>
      </w:pPr>
      <w:proofErr w:type="spellStart"/>
      <w:r>
        <w:t>Với</w:t>
      </w:r>
      <w:proofErr w:type="spellEnd"/>
      <w:r>
        <w:t xml:space="preserve"> </w:t>
      </w:r>
      <w:proofErr w:type="spellStart"/>
      <w:r>
        <w:t>mục</w:t>
      </w:r>
      <w:proofErr w:type="spellEnd"/>
      <w:r>
        <w:t xml:space="preserve"> tiêu </w:t>
      </w:r>
      <w:proofErr w:type="spellStart"/>
      <w:r>
        <w:t>nâng</w:t>
      </w:r>
      <w:proofErr w:type="spellEnd"/>
      <w:r>
        <w:t xml:space="preserve"> </w:t>
      </w:r>
      <w:proofErr w:type="spellStart"/>
      <w:r>
        <w:t>cao</w:t>
      </w:r>
      <w:proofErr w:type="spellEnd"/>
      <w:r>
        <w:t xml:space="preserve"> kết quả hoạt động </w:t>
      </w:r>
      <w:proofErr w:type="spellStart"/>
      <w:r>
        <w:t>và</w:t>
      </w:r>
      <w:proofErr w:type="spellEnd"/>
      <w:r>
        <w:t xml:space="preserve"> </w:t>
      </w:r>
      <w:proofErr w:type="spellStart"/>
      <w:r>
        <w:t>đưa</w:t>
      </w:r>
      <w:proofErr w:type="spellEnd"/>
      <w:r>
        <w:t xml:space="preserve"> </w:t>
      </w:r>
      <w:r w:rsidR="00347EB8">
        <w:t>OCB</w:t>
      </w:r>
      <w:r>
        <w:t xml:space="preserve"> </w:t>
      </w:r>
      <w:proofErr w:type="spellStart"/>
      <w:r>
        <w:t>trở</w:t>
      </w:r>
      <w:proofErr w:type="spellEnd"/>
      <w:r>
        <w:t xml:space="preserve"> </w:t>
      </w:r>
      <w:proofErr w:type="spellStart"/>
      <w:r>
        <w:t>lại</w:t>
      </w:r>
      <w:proofErr w:type="spellEnd"/>
      <w:r>
        <w:t xml:space="preserve"> vị </w:t>
      </w:r>
      <w:proofErr w:type="spellStart"/>
      <w:r>
        <w:t>thế</w:t>
      </w:r>
      <w:proofErr w:type="spellEnd"/>
      <w:r>
        <w:t xml:space="preserve"> là một </w:t>
      </w:r>
      <w:proofErr w:type="spellStart"/>
      <w:r>
        <w:t>trong</w:t>
      </w:r>
      <w:proofErr w:type="spellEnd"/>
      <w:r>
        <w:rPr>
          <w:spacing w:val="-9"/>
        </w:rPr>
        <w:t xml:space="preserve"> </w:t>
      </w:r>
      <w:r>
        <w:t>những</w:t>
      </w:r>
      <w:r>
        <w:rPr>
          <w:spacing w:val="-7"/>
        </w:rPr>
        <w:t xml:space="preserve"> </w:t>
      </w:r>
      <w:r>
        <w:t>ngân</w:t>
      </w:r>
      <w:r>
        <w:rPr>
          <w:spacing w:val="-9"/>
        </w:rPr>
        <w:t xml:space="preserve"> </w:t>
      </w:r>
      <w:r>
        <w:t>hàng</w:t>
      </w:r>
      <w:r>
        <w:rPr>
          <w:spacing w:val="-7"/>
        </w:rPr>
        <w:t xml:space="preserve"> </w:t>
      </w:r>
      <w:r>
        <w:t>chất</w:t>
      </w:r>
      <w:r>
        <w:rPr>
          <w:spacing w:val="-9"/>
        </w:rPr>
        <w:t xml:space="preserve"> </w:t>
      </w:r>
      <w:proofErr w:type="spellStart"/>
      <w:r>
        <w:t>lượng</w:t>
      </w:r>
      <w:proofErr w:type="spellEnd"/>
      <w:r>
        <w:rPr>
          <w:spacing w:val="-9"/>
        </w:rPr>
        <w:t xml:space="preserve"> </w:t>
      </w:r>
      <w:r>
        <w:t>hàng</w:t>
      </w:r>
      <w:r>
        <w:rPr>
          <w:spacing w:val="-9"/>
        </w:rPr>
        <w:t xml:space="preserve"> </w:t>
      </w:r>
      <w:proofErr w:type="spellStart"/>
      <w:r>
        <w:t>đầu</w:t>
      </w:r>
      <w:proofErr w:type="spellEnd"/>
      <w:r>
        <w:rPr>
          <w:spacing w:val="-6"/>
        </w:rPr>
        <w:t xml:space="preserve"> </w:t>
      </w:r>
      <w:r>
        <w:t>Việt</w:t>
      </w:r>
      <w:r>
        <w:rPr>
          <w:spacing w:val="-9"/>
        </w:rPr>
        <w:t xml:space="preserve"> </w:t>
      </w:r>
      <w:r>
        <w:t>Nam,</w:t>
      </w:r>
      <w:r>
        <w:rPr>
          <w:spacing w:val="-9"/>
        </w:rPr>
        <w:t xml:space="preserve"> </w:t>
      </w:r>
      <w:r w:rsidR="00347EB8">
        <w:t>OCB</w:t>
      </w:r>
      <w:r>
        <w:rPr>
          <w:spacing w:val="-9"/>
        </w:rPr>
        <w:t xml:space="preserve"> </w:t>
      </w:r>
      <w:r>
        <w:t>đã</w:t>
      </w:r>
      <w:r>
        <w:rPr>
          <w:spacing w:val="-9"/>
        </w:rPr>
        <w:t xml:space="preserve"> </w:t>
      </w:r>
      <w:proofErr w:type="spellStart"/>
      <w:r>
        <w:t>triển</w:t>
      </w:r>
      <w:proofErr w:type="spellEnd"/>
      <w:r>
        <w:rPr>
          <w:spacing w:val="-9"/>
        </w:rPr>
        <w:t xml:space="preserve"> </w:t>
      </w:r>
      <w:proofErr w:type="spellStart"/>
      <w:r>
        <w:t>khai</w:t>
      </w:r>
      <w:proofErr w:type="spellEnd"/>
      <w:r>
        <w:rPr>
          <w:spacing w:val="-6"/>
        </w:rPr>
        <w:t xml:space="preserve"> </w:t>
      </w:r>
      <w:r>
        <w:t>dự</w:t>
      </w:r>
      <w:r>
        <w:rPr>
          <w:spacing w:val="-7"/>
        </w:rPr>
        <w:t xml:space="preserve"> </w:t>
      </w:r>
      <w:r>
        <w:t xml:space="preserve">án </w:t>
      </w:r>
      <w:proofErr w:type="spellStart"/>
      <w:r>
        <w:t>tái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với</w:t>
      </w:r>
      <w:proofErr w:type="spellEnd"/>
      <w:r>
        <w:t xml:space="preserve"> tên </w:t>
      </w:r>
      <w:proofErr w:type="spellStart"/>
      <w:r>
        <w:t>gọi</w:t>
      </w:r>
      <w:proofErr w:type="spellEnd"/>
      <w:r>
        <w:t xml:space="preserve"> “</w:t>
      </w:r>
      <w:r w:rsidR="00347EB8">
        <w:t>OCB</w:t>
      </w:r>
      <w:r>
        <w:t xml:space="preserve"> Mới” (“New </w:t>
      </w:r>
      <w:r w:rsidR="00347EB8">
        <w:t>OCB</w:t>
      </w:r>
      <w:r>
        <w:t xml:space="preserve">”). Dự án </w:t>
      </w:r>
      <w:r w:rsidR="00DC5F73">
        <w:t xml:space="preserve">được </w:t>
      </w:r>
      <w:proofErr w:type="spellStart"/>
      <w:r w:rsidR="00DC5F73">
        <w:t>khởi</w:t>
      </w:r>
      <w:proofErr w:type="spellEnd"/>
      <w:r w:rsidR="00DC5F73">
        <w:t xml:space="preserve"> động </w:t>
      </w:r>
      <w:proofErr w:type="spellStart"/>
      <w:r w:rsidR="00DC5F73">
        <w:t>từ</w:t>
      </w:r>
      <w:proofErr w:type="spellEnd"/>
      <w:r w:rsidR="00DC5F73">
        <w:t xml:space="preserve"> ngày 5/12/2018</w:t>
      </w:r>
      <w:r>
        <w:t xml:space="preserve">, bao </w:t>
      </w:r>
      <w:proofErr w:type="spellStart"/>
      <w:r>
        <w:t>trùm</w:t>
      </w:r>
      <w:proofErr w:type="spellEnd"/>
      <w:r>
        <w:t xml:space="preserve"> </w:t>
      </w:r>
      <w:proofErr w:type="spellStart"/>
      <w:r>
        <w:t>nhiều</w:t>
      </w:r>
      <w:proofErr w:type="spellEnd"/>
      <w:r>
        <w:t xml:space="preserve"> </w:t>
      </w:r>
      <w:proofErr w:type="spellStart"/>
      <w:r>
        <w:t>lĩnh</w:t>
      </w:r>
      <w:proofErr w:type="spellEnd"/>
      <w:r>
        <w:t xml:space="preserve"> vực </w:t>
      </w:r>
      <w:proofErr w:type="spellStart"/>
      <w:r>
        <w:t>quan</w:t>
      </w:r>
      <w:proofErr w:type="spellEnd"/>
      <w:r>
        <w:t xml:space="preserve"> </w:t>
      </w:r>
      <w:proofErr w:type="spellStart"/>
      <w:r>
        <w:t>trọng</w:t>
      </w:r>
      <w:proofErr w:type="spellEnd"/>
      <w:r>
        <w:t xml:space="preserve"> như </w:t>
      </w:r>
      <w:proofErr w:type="spellStart"/>
      <w:r>
        <w:t>các</w:t>
      </w:r>
      <w:proofErr w:type="spellEnd"/>
      <w:r>
        <w:t xml:space="preserve"> </w:t>
      </w:r>
      <w:proofErr w:type="spellStart"/>
      <w:r>
        <w:t>mảng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chính</w:t>
      </w:r>
      <w:proofErr w:type="spellEnd"/>
      <w:r>
        <w:t xml:space="preserve">, quản </w:t>
      </w:r>
      <w:proofErr w:type="spellStart"/>
      <w:r>
        <w:t>trị</w:t>
      </w:r>
      <w:proofErr w:type="spellEnd"/>
      <w:r>
        <w:t xml:space="preserve"> </w:t>
      </w:r>
      <w:proofErr w:type="spellStart"/>
      <w:r>
        <w:t>doanh</w:t>
      </w:r>
      <w:proofErr w:type="spellEnd"/>
      <w:r>
        <w:t xml:space="preserve"> nghiệp, quản </w:t>
      </w:r>
      <w:proofErr w:type="spellStart"/>
      <w:r>
        <w:t>trị</w:t>
      </w:r>
      <w:proofErr w:type="spellEnd"/>
      <w:r>
        <w:t xml:space="preserve"> </w:t>
      </w:r>
      <w:proofErr w:type="spellStart"/>
      <w:r>
        <w:t>nhân</w:t>
      </w:r>
      <w:proofErr w:type="spellEnd"/>
      <w:r>
        <w:rPr>
          <w:spacing w:val="-4"/>
        </w:rPr>
        <w:t xml:space="preserve"> </w:t>
      </w:r>
      <w:r>
        <w:t>sự.</w:t>
      </w:r>
    </w:p>
    <w:p w14:paraId="7FDD188E" w14:textId="21D976CE" w:rsidR="001515C9" w:rsidRPr="00257D7E" w:rsidRDefault="001515C9" w:rsidP="00E53690">
      <w:pPr>
        <w:ind w:firstLine="359"/>
      </w:pPr>
      <w:r w:rsidRPr="00257D7E">
        <w:lastRenderedPageBreak/>
        <w:t xml:space="preserve">Đối </w:t>
      </w:r>
      <w:proofErr w:type="spellStart"/>
      <w:r w:rsidRPr="00257D7E">
        <w:t>với</w:t>
      </w:r>
      <w:proofErr w:type="spellEnd"/>
      <w:r w:rsidRPr="00257D7E">
        <w:t xml:space="preserve"> </w:t>
      </w:r>
      <w:proofErr w:type="spellStart"/>
      <w:r w:rsidRPr="00257D7E">
        <w:t>mảng</w:t>
      </w:r>
      <w:proofErr w:type="spellEnd"/>
      <w:r w:rsidRPr="00257D7E">
        <w:t xml:space="preserve"> KHDN, </w:t>
      </w:r>
      <w:r w:rsidR="00347EB8">
        <w:t>OCB</w:t>
      </w:r>
      <w:r w:rsidRPr="00257D7E">
        <w:t xml:space="preserve"> </w:t>
      </w:r>
      <w:proofErr w:type="spellStart"/>
      <w:r w:rsidRPr="00257D7E">
        <w:t>thành</w:t>
      </w:r>
      <w:proofErr w:type="spellEnd"/>
      <w:r w:rsidRPr="00257D7E">
        <w:t xml:space="preserve"> </w:t>
      </w:r>
      <w:proofErr w:type="spellStart"/>
      <w:r w:rsidRPr="00257D7E">
        <w:t>lập</w:t>
      </w:r>
      <w:proofErr w:type="spellEnd"/>
      <w:r w:rsidRPr="00257D7E">
        <w:t xml:space="preserve"> Phòng </w:t>
      </w:r>
      <w:proofErr w:type="spellStart"/>
      <w:r w:rsidRPr="00257D7E">
        <w:t>Khách</w:t>
      </w:r>
      <w:proofErr w:type="spellEnd"/>
      <w:r w:rsidRPr="00257D7E">
        <w:t xml:space="preserve"> hàng </w:t>
      </w:r>
      <w:proofErr w:type="spellStart"/>
      <w:r w:rsidRPr="00257D7E">
        <w:t>doanh</w:t>
      </w:r>
      <w:proofErr w:type="spellEnd"/>
      <w:r w:rsidRPr="00257D7E">
        <w:t xml:space="preserve"> nghiệp </w:t>
      </w:r>
      <w:proofErr w:type="spellStart"/>
      <w:r w:rsidRPr="00257D7E">
        <w:t>lớn</w:t>
      </w:r>
      <w:proofErr w:type="spellEnd"/>
      <w:r w:rsidRPr="00257D7E">
        <w:t xml:space="preserve"> </w:t>
      </w:r>
      <w:proofErr w:type="spellStart"/>
      <w:r w:rsidRPr="00257D7E">
        <w:t>và</w:t>
      </w:r>
      <w:proofErr w:type="spellEnd"/>
      <w:r w:rsidRPr="00257D7E">
        <w:t xml:space="preserve"> FDI, đồng thời </w:t>
      </w:r>
      <w:proofErr w:type="spellStart"/>
      <w:r w:rsidRPr="00257D7E">
        <w:t>nâng</w:t>
      </w:r>
      <w:proofErr w:type="spellEnd"/>
      <w:r w:rsidRPr="00257D7E">
        <w:t xml:space="preserve"> </w:t>
      </w:r>
      <w:proofErr w:type="spellStart"/>
      <w:r w:rsidRPr="00257D7E">
        <w:t>cao</w:t>
      </w:r>
      <w:proofErr w:type="spellEnd"/>
      <w:r w:rsidRPr="00257D7E">
        <w:t xml:space="preserve"> </w:t>
      </w:r>
      <w:proofErr w:type="spellStart"/>
      <w:r w:rsidRPr="00257D7E">
        <w:t>năng</w:t>
      </w:r>
      <w:proofErr w:type="spellEnd"/>
      <w:r w:rsidRPr="00257D7E">
        <w:t xml:space="preserve"> </w:t>
      </w:r>
      <w:proofErr w:type="spellStart"/>
      <w:r w:rsidRPr="00257D7E">
        <w:t>lực</w:t>
      </w:r>
      <w:proofErr w:type="spellEnd"/>
      <w:r w:rsidRPr="00257D7E">
        <w:t xml:space="preserve"> </w:t>
      </w:r>
      <w:proofErr w:type="spellStart"/>
      <w:r w:rsidRPr="00257D7E">
        <w:t>tài</w:t>
      </w:r>
      <w:proofErr w:type="spellEnd"/>
      <w:r w:rsidRPr="00257D7E">
        <w:t xml:space="preserve"> trợ </w:t>
      </w:r>
      <w:proofErr w:type="spellStart"/>
      <w:r w:rsidRPr="00257D7E">
        <w:t>thương</w:t>
      </w:r>
      <w:proofErr w:type="spellEnd"/>
      <w:r w:rsidRPr="00257D7E">
        <w:t xml:space="preserve"> mại. </w:t>
      </w:r>
      <w:proofErr w:type="spellStart"/>
      <w:r w:rsidRPr="00257D7E">
        <w:t>Nhờ</w:t>
      </w:r>
      <w:proofErr w:type="spellEnd"/>
      <w:r w:rsidRPr="00257D7E">
        <w:t xml:space="preserve"> vậy, </w:t>
      </w:r>
      <w:r w:rsidR="00347EB8">
        <w:t>OCB</w:t>
      </w:r>
      <w:r w:rsidRPr="00257D7E">
        <w:t xml:space="preserve"> </w:t>
      </w:r>
      <w:proofErr w:type="spellStart"/>
      <w:r w:rsidRPr="00257D7E">
        <w:t>không</w:t>
      </w:r>
      <w:proofErr w:type="spellEnd"/>
      <w:r w:rsidRPr="00257D7E">
        <w:t xml:space="preserve"> những </w:t>
      </w:r>
      <w:proofErr w:type="spellStart"/>
      <w:r w:rsidRPr="00257D7E">
        <w:t>ngăn</w:t>
      </w:r>
      <w:proofErr w:type="spellEnd"/>
      <w:r w:rsidRPr="00257D7E">
        <w:t xml:space="preserve"> </w:t>
      </w:r>
      <w:proofErr w:type="spellStart"/>
      <w:r w:rsidRPr="00257D7E">
        <w:t>chặn</w:t>
      </w:r>
      <w:proofErr w:type="spellEnd"/>
      <w:r w:rsidRPr="00257D7E">
        <w:t xml:space="preserve"> được </w:t>
      </w:r>
      <w:proofErr w:type="spellStart"/>
      <w:r w:rsidRPr="00257D7E">
        <w:t>đà</w:t>
      </w:r>
      <w:proofErr w:type="spellEnd"/>
      <w:r w:rsidRPr="00257D7E">
        <w:t xml:space="preserve"> </w:t>
      </w:r>
      <w:proofErr w:type="spellStart"/>
      <w:r w:rsidRPr="00257D7E">
        <w:t>suy</w:t>
      </w:r>
      <w:proofErr w:type="spellEnd"/>
      <w:r w:rsidRPr="00257D7E">
        <w:t xml:space="preserve"> </w:t>
      </w:r>
      <w:proofErr w:type="spellStart"/>
      <w:r w:rsidRPr="00257D7E">
        <w:t>giảm</w:t>
      </w:r>
      <w:proofErr w:type="spellEnd"/>
      <w:r w:rsidRPr="00257D7E">
        <w:t xml:space="preserve"> </w:t>
      </w:r>
      <w:proofErr w:type="spellStart"/>
      <w:r w:rsidRPr="00257D7E">
        <w:t>của</w:t>
      </w:r>
      <w:proofErr w:type="spellEnd"/>
      <w:r w:rsidRPr="00257D7E">
        <w:t xml:space="preserve"> hoạt động </w:t>
      </w:r>
      <w:proofErr w:type="spellStart"/>
      <w:r w:rsidRPr="00257D7E">
        <w:t>huy</w:t>
      </w:r>
      <w:proofErr w:type="spellEnd"/>
      <w:r w:rsidRPr="00257D7E">
        <w:t xml:space="preserve"> động </w:t>
      </w:r>
      <w:proofErr w:type="spellStart"/>
      <w:r w:rsidRPr="00257D7E">
        <w:t>và</w:t>
      </w:r>
      <w:proofErr w:type="spellEnd"/>
      <w:r w:rsidRPr="00257D7E">
        <w:t xml:space="preserve"> </w:t>
      </w:r>
      <w:proofErr w:type="spellStart"/>
      <w:r w:rsidRPr="00257D7E">
        <w:t>dư</w:t>
      </w:r>
      <w:proofErr w:type="spellEnd"/>
      <w:r w:rsidRPr="00257D7E">
        <w:t xml:space="preserve"> </w:t>
      </w:r>
      <w:proofErr w:type="spellStart"/>
      <w:r w:rsidRPr="00257D7E">
        <w:t>nợ</w:t>
      </w:r>
      <w:proofErr w:type="spellEnd"/>
      <w:r w:rsidRPr="00257D7E">
        <w:t xml:space="preserve"> đối </w:t>
      </w:r>
      <w:proofErr w:type="spellStart"/>
      <w:r w:rsidRPr="00257D7E">
        <w:t>với</w:t>
      </w:r>
      <w:proofErr w:type="spellEnd"/>
      <w:r w:rsidRPr="00257D7E">
        <w:t xml:space="preserve"> </w:t>
      </w:r>
      <w:proofErr w:type="spellStart"/>
      <w:r w:rsidRPr="00257D7E">
        <w:t>mảng</w:t>
      </w:r>
      <w:proofErr w:type="spellEnd"/>
      <w:r w:rsidRPr="00257D7E">
        <w:t xml:space="preserve"> </w:t>
      </w:r>
      <w:proofErr w:type="spellStart"/>
      <w:r w:rsidRPr="00257D7E">
        <w:t>khách</w:t>
      </w:r>
      <w:proofErr w:type="spellEnd"/>
      <w:r w:rsidRPr="00257D7E">
        <w:t xml:space="preserve"> hàng </w:t>
      </w:r>
      <w:proofErr w:type="spellStart"/>
      <w:r w:rsidRPr="00257D7E">
        <w:t>quan</w:t>
      </w:r>
      <w:proofErr w:type="spellEnd"/>
      <w:r w:rsidRPr="00257D7E">
        <w:t xml:space="preserve"> </w:t>
      </w:r>
      <w:proofErr w:type="spellStart"/>
      <w:r w:rsidRPr="00257D7E">
        <w:t>trọng</w:t>
      </w:r>
      <w:proofErr w:type="spellEnd"/>
      <w:r w:rsidRPr="00257D7E">
        <w:t xml:space="preserve"> </w:t>
      </w:r>
      <w:proofErr w:type="spellStart"/>
      <w:r w:rsidRPr="00257D7E">
        <w:t>này</w:t>
      </w:r>
      <w:proofErr w:type="spellEnd"/>
      <w:r w:rsidRPr="00257D7E">
        <w:t xml:space="preserve">, mà còn ghi </w:t>
      </w:r>
      <w:proofErr w:type="spellStart"/>
      <w:r w:rsidRPr="00257D7E">
        <w:t>nhận</w:t>
      </w:r>
      <w:proofErr w:type="spellEnd"/>
      <w:r w:rsidRPr="00257D7E">
        <w:t xml:space="preserve"> </w:t>
      </w:r>
      <w:proofErr w:type="spellStart"/>
      <w:r w:rsidRPr="00257D7E">
        <w:t>đà</w:t>
      </w:r>
      <w:proofErr w:type="spellEnd"/>
      <w:r w:rsidRPr="00257D7E">
        <w:t xml:space="preserve"> </w:t>
      </w:r>
      <w:r w:rsidR="00ED280E">
        <w:t xml:space="preserve">tăng </w:t>
      </w:r>
      <w:proofErr w:type="spellStart"/>
      <w:r w:rsidR="00ED280E">
        <w:t>trưởng</w:t>
      </w:r>
      <w:proofErr w:type="spellEnd"/>
      <w:r w:rsidR="00ED280E">
        <w:t xml:space="preserve"> </w:t>
      </w:r>
      <w:proofErr w:type="spellStart"/>
      <w:r w:rsidR="00ED280E">
        <w:t>nhanh</w:t>
      </w:r>
      <w:proofErr w:type="spellEnd"/>
      <w:r w:rsidR="00ED280E">
        <w:t xml:space="preserve"> </w:t>
      </w:r>
      <w:proofErr w:type="spellStart"/>
      <w:r w:rsidR="00ED280E">
        <w:t>trong</w:t>
      </w:r>
      <w:proofErr w:type="spellEnd"/>
      <w:r w:rsidR="00ED280E">
        <w:t xml:space="preserve"> </w:t>
      </w:r>
      <w:proofErr w:type="spellStart"/>
      <w:r w:rsidR="00ED280E">
        <w:t>năm</w:t>
      </w:r>
      <w:proofErr w:type="spellEnd"/>
      <w:r w:rsidR="00ED280E">
        <w:t xml:space="preserve"> 2020</w:t>
      </w:r>
      <w:r w:rsidRPr="00257D7E">
        <w:t>.</w:t>
      </w:r>
    </w:p>
    <w:p w14:paraId="6003F06D" w14:textId="58C1BC62" w:rsidR="001515C9" w:rsidRPr="00257D7E" w:rsidRDefault="001515C9" w:rsidP="00E53690">
      <w:pPr>
        <w:ind w:firstLine="359"/>
      </w:pPr>
      <w:r w:rsidRPr="00257D7E">
        <w:t xml:space="preserve">Trong </w:t>
      </w:r>
      <w:proofErr w:type="spellStart"/>
      <w:r w:rsidRPr="00257D7E">
        <w:t>gi</w:t>
      </w:r>
      <w:r w:rsidR="00DC5F73">
        <w:t>ai</w:t>
      </w:r>
      <w:proofErr w:type="spellEnd"/>
      <w:r w:rsidR="00DC5F73">
        <w:t xml:space="preserve"> </w:t>
      </w:r>
      <w:proofErr w:type="spellStart"/>
      <w:r w:rsidR="00DC5F73">
        <w:t>đoạn</w:t>
      </w:r>
      <w:proofErr w:type="spellEnd"/>
      <w:r w:rsidR="00DC5F73">
        <w:t xml:space="preserve"> </w:t>
      </w:r>
      <w:proofErr w:type="spellStart"/>
      <w:r w:rsidR="00DC5F73">
        <w:t>năm</w:t>
      </w:r>
      <w:proofErr w:type="spellEnd"/>
      <w:r w:rsidR="00DC5F73">
        <w:t xml:space="preserve"> 2022-2026</w:t>
      </w:r>
      <w:r w:rsidRPr="00257D7E">
        <w:t xml:space="preserve">, </w:t>
      </w:r>
      <w:r w:rsidR="00347EB8">
        <w:t>OCB</w:t>
      </w:r>
      <w:r w:rsidRPr="00257D7E">
        <w:t xml:space="preserve"> </w:t>
      </w:r>
      <w:proofErr w:type="spellStart"/>
      <w:r w:rsidRPr="00257D7E">
        <w:t>đặt</w:t>
      </w:r>
      <w:proofErr w:type="spellEnd"/>
      <w:r w:rsidRPr="00257D7E">
        <w:t xml:space="preserve"> </w:t>
      </w:r>
      <w:proofErr w:type="spellStart"/>
      <w:r w:rsidRPr="00257D7E">
        <w:t>mục</w:t>
      </w:r>
      <w:proofErr w:type="spellEnd"/>
      <w:r w:rsidRPr="00257D7E">
        <w:t xml:space="preserve"> tiêu </w:t>
      </w:r>
      <w:proofErr w:type="spellStart"/>
      <w:r w:rsidRPr="00257D7E">
        <w:t>khôi</w:t>
      </w:r>
      <w:proofErr w:type="spellEnd"/>
      <w:r w:rsidRPr="00257D7E">
        <w:t xml:space="preserve"> </w:t>
      </w:r>
      <w:proofErr w:type="spellStart"/>
      <w:r w:rsidRPr="00257D7E">
        <w:t>phục</w:t>
      </w:r>
      <w:proofErr w:type="spellEnd"/>
      <w:r w:rsidRPr="00257D7E">
        <w:t xml:space="preserve"> </w:t>
      </w:r>
      <w:proofErr w:type="spellStart"/>
      <w:r w:rsidRPr="00257D7E">
        <w:t>lại</w:t>
      </w:r>
      <w:proofErr w:type="spellEnd"/>
      <w:r w:rsidRPr="00257D7E">
        <w:t xml:space="preserve"> vị </w:t>
      </w:r>
      <w:proofErr w:type="spellStart"/>
      <w:r w:rsidRPr="00257D7E">
        <w:t>trí</w:t>
      </w:r>
      <w:proofErr w:type="spellEnd"/>
      <w:r w:rsidRPr="00257D7E">
        <w:t xml:space="preserve"> một số phân </w:t>
      </w:r>
      <w:proofErr w:type="spellStart"/>
      <w:r w:rsidRPr="00257D7E">
        <w:t>khúc</w:t>
      </w:r>
      <w:proofErr w:type="spellEnd"/>
      <w:r w:rsidRPr="00257D7E">
        <w:t xml:space="preserve"> </w:t>
      </w:r>
      <w:proofErr w:type="spellStart"/>
      <w:r w:rsidRPr="00257D7E">
        <w:t>khách</w:t>
      </w:r>
      <w:proofErr w:type="spellEnd"/>
      <w:r w:rsidRPr="00257D7E">
        <w:t xml:space="preserve"> hàng chủ </w:t>
      </w:r>
      <w:proofErr w:type="spellStart"/>
      <w:r w:rsidRPr="00257D7E">
        <w:t>chốt</w:t>
      </w:r>
      <w:proofErr w:type="spellEnd"/>
      <w:r w:rsidRPr="00257D7E">
        <w:t xml:space="preserve">. </w:t>
      </w:r>
      <w:proofErr w:type="spellStart"/>
      <w:r w:rsidRPr="00257D7E">
        <w:t>Chẳng</w:t>
      </w:r>
      <w:proofErr w:type="spellEnd"/>
      <w:r w:rsidRPr="00257D7E">
        <w:t xml:space="preserve"> hạn, đối </w:t>
      </w:r>
      <w:proofErr w:type="spellStart"/>
      <w:r w:rsidRPr="00257D7E">
        <w:t>với</w:t>
      </w:r>
      <w:proofErr w:type="spellEnd"/>
      <w:r w:rsidRPr="00257D7E">
        <w:t xml:space="preserve"> </w:t>
      </w:r>
      <w:proofErr w:type="spellStart"/>
      <w:r w:rsidRPr="00257D7E">
        <w:t>mảng</w:t>
      </w:r>
      <w:proofErr w:type="spellEnd"/>
      <w:r w:rsidRPr="00257D7E">
        <w:t xml:space="preserve"> KHDN, </w:t>
      </w:r>
      <w:r w:rsidR="00347EB8">
        <w:t>OCB</w:t>
      </w:r>
      <w:r w:rsidRPr="00257D7E">
        <w:t xml:space="preserve"> </w:t>
      </w:r>
      <w:proofErr w:type="spellStart"/>
      <w:r w:rsidRPr="00257D7E">
        <w:t>tiếp</w:t>
      </w:r>
      <w:proofErr w:type="spellEnd"/>
      <w:r w:rsidRPr="00257D7E">
        <w:t xml:space="preserve"> tục </w:t>
      </w:r>
      <w:proofErr w:type="spellStart"/>
      <w:r w:rsidRPr="00257D7E">
        <w:t>đẩy</w:t>
      </w:r>
      <w:proofErr w:type="spellEnd"/>
      <w:r w:rsidRPr="00257D7E">
        <w:t xml:space="preserve"> </w:t>
      </w:r>
      <w:proofErr w:type="spellStart"/>
      <w:r w:rsidRPr="00257D7E">
        <w:t>mạnh</w:t>
      </w:r>
      <w:proofErr w:type="spellEnd"/>
      <w:r w:rsidRPr="00257D7E">
        <w:t xml:space="preserve"> </w:t>
      </w:r>
      <w:proofErr w:type="spellStart"/>
      <w:r w:rsidRPr="00257D7E">
        <w:t>tài</w:t>
      </w:r>
      <w:proofErr w:type="spellEnd"/>
      <w:r w:rsidRPr="00257D7E">
        <w:t xml:space="preserve"> trợ </w:t>
      </w:r>
      <w:proofErr w:type="spellStart"/>
      <w:r w:rsidRPr="00257D7E">
        <w:t>thương</w:t>
      </w:r>
      <w:proofErr w:type="spellEnd"/>
      <w:r w:rsidRPr="00257D7E">
        <w:t xml:space="preserve"> mại </w:t>
      </w:r>
      <w:proofErr w:type="spellStart"/>
      <w:r w:rsidRPr="00257D7E">
        <w:t>thông</w:t>
      </w:r>
      <w:proofErr w:type="spellEnd"/>
      <w:r w:rsidRPr="00257D7E">
        <w:t xml:space="preserve"> qua </w:t>
      </w:r>
      <w:proofErr w:type="spellStart"/>
      <w:r w:rsidRPr="00257D7E">
        <w:t>việc</w:t>
      </w:r>
      <w:proofErr w:type="spellEnd"/>
      <w:r w:rsidRPr="00257D7E">
        <w:t xml:space="preserve"> phát </w:t>
      </w:r>
      <w:proofErr w:type="spellStart"/>
      <w:r w:rsidRPr="00257D7E">
        <w:t>triển</w:t>
      </w:r>
      <w:proofErr w:type="spellEnd"/>
      <w:r w:rsidRPr="00257D7E">
        <w:t xml:space="preserve"> </w:t>
      </w:r>
      <w:proofErr w:type="spellStart"/>
      <w:r w:rsidRPr="00257D7E">
        <w:t>tài</w:t>
      </w:r>
      <w:proofErr w:type="spellEnd"/>
      <w:r w:rsidRPr="00257D7E">
        <w:t xml:space="preserve"> trợ </w:t>
      </w:r>
      <w:proofErr w:type="spellStart"/>
      <w:r w:rsidRPr="00257D7E">
        <w:t>chuỗi</w:t>
      </w:r>
      <w:proofErr w:type="spellEnd"/>
      <w:r w:rsidRPr="00257D7E">
        <w:t xml:space="preserve"> cung ứng. </w:t>
      </w:r>
      <w:proofErr w:type="spellStart"/>
      <w:r w:rsidRPr="00257D7E">
        <w:t>Riêng</w:t>
      </w:r>
      <w:proofErr w:type="spellEnd"/>
      <w:r w:rsidRPr="00257D7E">
        <w:t xml:space="preserve"> </w:t>
      </w:r>
      <w:proofErr w:type="spellStart"/>
      <w:r w:rsidRPr="00257D7E">
        <w:t>với</w:t>
      </w:r>
      <w:proofErr w:type="spellEnd"/>
      <w:r w:rsidRPr="00257D7E">
        <w:t xml:space="preserve"> nhóm </w:t>
      </w:r>
      <w:proofErr w:type="spellStart"/>
      <w:r w:rsidRPr="00257D7E">
        <w:t>doanh</w:t>
      </w:r>
      <w:proofErr w:type="spellEnd"/>
      <w:r w:rsidRPr="00257D7E">
        <w:t xml:space="preserve"> nghiệp vừa </w:t>
      </w:r>
      <w:proofErr w:type="spellStart"/>
      <w:r w:rsidRPr="00257D7E">
        <w:t>và</w:t>
      </w:r>
      <w:proofErr w:type="spellEnd"/>
      <w:r w:rsidRPr="00257D7E">
        <w:t xml:space="preserve"> nhỏ, </w:t>
      </w:r>
      <w:r w:rsidR="00347EB8">
        <w:t>OCB</w:t>
      </w:r>
      <w:r w:rsidRPr="00257D7E">
        <w:t xml:space="preserve"> đã </w:t>
      </w:r>
      <w:proofErr w:type="spellStart"/>
      <w:r w:rsidRPr="00257D7E">
        <w:t>chọn</w:t>
      </w:r>
      <w:proofErr w:type="spellEnd"/>
      <w:r w:rsidRPr="00257D7E">
        <w:t xml:space="preserve"> </w:t>
      </w:r>
      <w:proofErr w:type="spellStart"/>
      <w:r w:rsidRPr="00257D7E">
        <w:t>lọc</w:t>
      </w:r>
      <w:proofErr w:type="spellEnd"/>
      <w:r w:rsidRPr="00257D7E">
        <w:t xml:space="preserve"> </w:t>
      </w:r>
      <w:proofErr w:type="spellStart"/>
      <w:r w:rsidRPr="00257D7E">
        <w:t>ra</w:t>
      </w:r>
      <w:proofErr w:type="spellEnd"/>
      <w:r w:rsidRPr="00257D7E">
        <w:t xml:space="preserve"> 10 </w:t>
      </w:r>
      <w:proofErr w:type="spellStart"/>
      <w:r w:rsidRPr="00257D7E">
        <w:t>ngành</w:t>
      </w:r>
      <w:proofErr w:type="spellEnd"/>
      <w:r w:rsidRPr="00257D7E">
        <w:t xml:space="preserve"> </w:t>
      </w:r>
      <w:proofErr w:type="spellStart"/>
      <w:r w:rsidRPr="00257D7E">
        <w:t>tập</w:t>
      </w:r>
      <w:proofErr w:type="spellEnd"/>
      <w:r w:rsidRPr="00257D7E">
        <w:t xml:space="preserve"> trung </w:t>
      </w:r>
      <w:proofErr w:type="spellStart"/>
      <w:r w:rsidRPr="00257D7E">
        <w:t>để</w:t>
      </w:r>
      <w:proofErr w:type="spellEnd"/>
      <w:r w:rsidRPr="00257D7E">
        <w:t xml:space="preserve"> </w:t>
      </w:r>
      <w:proofErr w:type="spellStart"/>
      <w:r w:rsidRPr="00257D7E">
        <w:t>tài</w:t>
      </w:r>
      <w:proofErr w:type="spellEnd"/>
      <w:r w:rsidRPr="00257D7E">
        <w:t xml:space="preserve"> trợ </w:t>
      </w:r>
      <w:proofErr w:type="spellStart"/>
      <w:r w:rsidRPr="00257D7E">
        <w:t>cho</w:t>
      </w:r>
      <w:proofErr w:type="spellEnd"/>
      <w:r w:rsidRPr="00257D7E">
        <w:t xml:space="preserve"> </w:t>
      </w:r>
      <w:proofErr w:type="spellStart"/>
      <w:r w:rsidRPr="00257D7E">
        <w:t>vay</w:t>
      </w:r>
      <w:proofErr w:type="spellEnd"/>
      <w:r w:rsidRPr="00257D7E">
        <w:t>.</w:t>
      </w:r>
    </w:p>
    <w:p w14:paraId="122B7492" w14:textId="1871F430" w:rsidR="001515C9" w:rsidRDefault="001515C9" w:rsidP="00E53690">
      <w:pPr>
        <w:pStyle w:val="BodyText"/>
        <w:ind w:firstLine="359"/>
      </w:pPr>
      <w:r>
        <w:t xml:space="preserve">Thực hiện chủ </w:t>
      </w:r>
      <w:proofErr w:type="spellStart"/>
      <w:r>
        <w:t>trương</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theo</w:t>
      </w:r>
      <w:proofErr w:type="spellEnd"/>
      <w:r>
        <w:t xml:space="preserve"> </w:t>
      </w:r>
      <w:proofErr w:type="spellStart"/>
      <w:r>
        <w:t>hướng</w:t>
      </w:r>
      <w:proofErr w:type="spellEnd"/>
      <w:r>
        <w:t xml:space="preserve"> </w:t>
      </w:r>
      <w:proofErr w:type="spellStart"/>
      <w:r>
        <w:t>tập</w:t>
      </w:r>
      <w:proofErr w:type="spellEnd"/>
      <w:r>
        <w:t xml:space="preserve"> trung vào </w:t>
      </w:r>
      <w:proofErr w:type="spellStart"/>
      <w:r>
        <w:t>các</w:t>
      </w:r>
      <w:proofErr w:type="spellEnd"/>
      <w:r>
        <w:t xml:space="preserve"> </w:t>
      </w:r>
      <w:proofErr w:type="spellStart"/>
      <w:r>
        <w:t>ngành</w:t>
      </w:r>
      <w:proofErr w:type="spellEnd"/>
      <w:r>
        <w:t xml:space="preserve">, </w:t>
      </w:r>
      <w:proofErr w:type="spellStart"/>
      <w:r>
        <w:t>lĩnh</w:t>
      </w:r>
      <w:proofErr w:type="spellEnd"/>
      <w:r>
        <w:rPr>
          <w:spacing w:val="-16"/>
        </w:rPr>
        <w:t xml:space="preserve"> </w:t>
      </w:r>
      <w:r>
        <w:t>vực</w:t>
      </w:r>
      <w:r>
        <w:rPr>
          <w:spacing w:val="-16"/>
        </w:rPr>
        <w:t xml:space="preserve"> </w:t>
      </w:r>
      <w:r>
        <w:t>Việt</w:t>
      </w:r>
      <w:r>
        <w:rPr>
          <w:spacing w:val="-13"/>
        </w:rPr>
        <w:t xml:space="preserve"> </w:t>
      </w:r>
      <w:r>
        <w:t>Nam</w:t>
      </w:r>
      <w:r>
        <w:rPr>
          <w:spacing w:val="-19"/>
        </w:rPr>
        <w:t xml:space="preserve"> </w:t>
      </w:r>
      <w:r>
        <w:t>có</w:t>
      </w:r>
      <w:r>
        <w:rPr>
          <w:spacing w:val="-16"/>
        </w:rPr>
        <w:t xml:space="preserve"> </w:t>
      </w:r>
      <w:proofErr w:type="spellStart"/>
      <w:r>
        <w:t>nhiều</w:t>
      </w:r>
      <w:proofErr w:type="spellEnd"/>
      <w:r>
        <w:rPr>
          <w:spacing w:val="-15"/>
        </w:rPr>
        <w:t xml:space="preserve"> </w:t>
      </w:r>
      <w:proofErr w:type="spellStart"/>
      <w:r>
        <w:t>ưu</w:t>
      </w:r>
      <w:proofErr w:type="spellEnd"/>
      <w:r>
        <w:rPr>
          <w:spacing w:val="-16"/>
        </w:rPr>
        <w:t xml:space="preserve"> </w:t>
      </w:r>
      <w:proofErr w:type="spellStart"/>
      <w:r>
        <w:t>thế</w:t>
      </w:r>
      <w:proofErr w:type="spellEnd"/>
      <w:r>
        <w:rPr>
          <w:spacing w:val="-16"/>
        </w:rPr>
        <w:t xml:space="preserve"> </w:t>
      </w:r>
      <w:proofErr w:type="spellStart"/>
      <w:r>
        <w:t>trong</w:t>
      </w:r>
      <w:proofErr w:type="spellEnd"/>
      <w:r>
        <w:rPr>
          <w:spacing w:val="-15"/>
        </w:rPr>
        <w:t xml:space="preserve"> </w:t>
      </w:r>
      <w:proofErr w:type="spellStart"/>
      <w:r>
        <w:t>quá</w:t>
      </w:r>
      <w:proofErr w:type="spellEnd"/>
      <w:r>
        <w:rPr>
          <w:spacing w:val="-16"/>
        </w:rPr>
        <w:t xml:space="preserve"> </w:t>
      </w:r>
      <w:proofErr w:type="spellStart"/>
      <w:r>
        <w:t>trình</w:t>
      </w:r>
      <w:proofErr w:type="spellEnd"/>
      <w:r>
        <w:rPr>
          <w:spacing w:val="-16"/>
        </w:rPr>
        <w:t xml:space="preserve"> </w:t>
      </w:r>
      <w:proofErr w:type="spellStart"/>
      <w:r>
        <w:t>hội</w:t>
      </w:r>
      <w:proofErr w:type="spellEnd"/>
      <w:r>
        <w:rPr>
          <w:spacing w:val="-15"/>
        </w:rPr>
        <w:t xml:space="preserve"> </w:t>
      </w:r>
      <w:r>
        <w:t>nhập,</w:t>
      </w:r>
      <w:r>
        <w:rPr>
          <w:spacing w:val="-16"/>
        </w:rPr>
        <w:t xml:space="preserve"> </w:t>
      </w:r>
      <w:proofErr w:type="spellStart"/>
      <w:r>
        <w:t>trong</w:t>
      </w:r>
      <w:proofErr w:type="spellEnd"/>
      <w:r>
        <w:rPr>
          <w:spacing w:val="-14"/>
        </w:rPr>
        <w:t xml:space="preserve"> </w:t>
      </w:r>
      <w:proofErr w:type="spellStart"/>
      <w:r>
        <w:t>năm</w:t>
      </w:r>
      <w:proofErr w:type="spellEnd"/>
      <w:r>
        <w:rPr>
          <w:spacing w:val="-15"/>
        </w:rPr>
        <w:t xml:space="preserve"> </w:t>
      </w:r>
      <w:r>
        <w:t>nay,</w:t>
      </w:r>
      <w:r>
        <w:rPr>
          <w:spacing w:val="-14"/>
        </w:rPr>
        <w:t xml:space="preserve"> </w:t>
      </w:r>
      <w:r w:rsidR="00347EB8">
        <w:t>OCB</w:t>
      </w:r>
      <w:r>
        <w:t xml:space="preserve"> sẽ cơ </w:t>
      </w:r>
      <w:proofErr w:type="spellStart"/>
      <w:r>
        <w:t>cấu</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theo</w:t>
      </w:r>
      <w:proofErr w:type="spellEnd"/>
      <w:r>
        <w:t xml:space="preserve"> </w:t>
      </w:r>
      <w:proofErr w:type="spellStart"/>
      <w:r>
        <w:t>hướng</w:t>
      </w:r>
      <w:proofErr w:type="spellEnd"/>
      <w:r>
        <w:t xml:space="preserve"> </w:t>
      </w:r>
      <w:proofErr w:type="spellStart"/>
      <w:r>
        <w:t>ưu</w:t>
      </w:r>
      <w:proofErr w:type="spellEnd"/>
      <w:r>
        <w:t xml:space="preserve"> </w:t>
      </w:r>
      <w:proofErr w:type="spellStart"/>
      <w:r>
        <w:t>đãi</w:t>
      </w:r>
      <w:proofErr w:type="spellEnd"/>
      <w:r>
        <w:t xml:space="preserve"> </w:t>
      </w:r>
      <w:proofErr w:type="spellStart"/>
      <w:r>
        <w:t>cho</w:t>
      </w:r>
      <w:proofErr w:type="spellEnd"/>
      <w:r>
        <w:t xml:space="preserve"> </w:t>
      </w:r>
      <w:proofErr w:type="spellStart"/>
      <w:r>
        <w:t>khách</w:t>
      </w:r>
      <w:proofErr w:type="spellEnd"/>
      <w:r>
        <w:t xml:space="preserve"> hàng ở </w:t>
      </w:r>
      <w:proofErr w:type="spellStart"/>
      <w:r>
        <w:t>các</w:t>
      </w:r>
      <w:proofErr w:type="spellEnd"/>
      <w:r>
        <w:t xml:space="preserve"> </w:t>
      </w:r>
      <w:proofErr w:type="spellStart"/>
      <w:r>
        <w:t>lĩnh</w:t>
      </w:r>
      <w:proofErr w:type="spellEnd"/>
      <w:r>
        <w:t xml:space="preserve"> vực được </w:t>
      </w:r>
      <w:proofErr w:type="spellStart"/>
      <w:r>
        <w:t>ưu</w:t>
      </w:r>
      <w:proofErr w:type="spellEnd"/>
      <w:r>
        <w:t xml:space="preserve"> </w:t>
      </w:r>
      <w:proofErr w:type="spellStart"/>
      <w:r>
        <w:t>tiên</w:t>
      </w:r>
      <w:proofErr w:type="spellEnd"/>
      <w:r w:rsidR="00CF08AC">
        <w:t>.</w:t>
      </w:r>
      <w:r>
        <w:t xml:space="preserve"> </w:t>
      </w:r>
      <w:proofErr w:type="spellStart"/>
      <w:r>
        <w:t>khai</w:t>
      </w:r>
      <w:proofErr w:type="spellEnd"/>
      <w:r>
        <w:t xml:space="preserve"> </w:t>
      </w:r>
      <w:proofErr w:type="spellStart"/>
      <w:r>
        <w:t>thác</w:t>
      </w:r>
      <w:proofErr w:type="spellEnd"/>
      <w:r>
        <w:t xml:space="preserve"> </w:t>
      </w:r>
      <w:proofErr w:type="spellStart"/>
      <w:r>
        <w:t>theo</w:t>
      </w:r>
      <w:proofErr w:type="spellEnd"/>
      <w:r>
        <w:t xml:space="preserve"> </w:t>
      </w:r>
      <w:proofErr w:type="spellStart"/>
      <w:r>
        <w:t>mô</w:t>
      </w:r>
      <w:proofErr w:type="spellEnd"/>
      <w:r>
        <w:t xml:space="preserve"> hình </w:t>
      </w:r>
      <w:proofErr w:type="spellStart"/>
      <w:r>
        <w:t>kênh</w:t>
      </w:r>
      <w:proofErr w:type="spellEnd"/>
      <w:r>
        <w:t xml:space="preserve"> phân </w:t>
      </w:r>
      <w:proofErr w:type="spellStart"/>
      <w:r>
        <w:t>phối</w:t>
      </w:r>
      <w:proofErr w:type="spellEnd"/>
      <w:r>
        <w:t xml:space="preserve">, cung cấp, </w:t>
      </w:r>
      <w:proofErr w:type="spellStart"/>
      <w:r>
        <w:t>đảm</w:t>
      </w:r>
      <w:proofErr w:type="spellEnd"/>
      <w:r>
        <w:t xml:space="preserve"> bảo </w:t>
      </w:r>
      <w:proofErr w:type="spellStart"/>
      <w:r>
        <w:t>hiệu</w:t>
      </w:r>
      <w:proofErr w:type="spellEnd"/>
      <w:r>
        <w:t xml:space="preserve"> quả </w:t>
      </w:r>
      <w:proofErr w:type="spellStart"/>
      <w:r>
        <w:t>tổng</w:t>
      </w:r>
      <w:proofErr w:type="spellEnd"/>
      <w:r>
        <w:t xml:space="preserve"> </w:t>
      </w:r>
      <w:proofErr w:type="spellStart"/>
      <w:r>
        <w:t>thể</w:t>
      </w:r>
      <w:proofErr w:type="spellEnd"/>
      <w:r>
        <w:t xml:space="preserve"> </w:t>
      </w:r>
      <w:proofErr w:type="spellStart"/>
      <w:r>
        <w:t>đầu</w:t>
      </w:r>
      <w:proofErr w:type="spellEnd"/>
      <w:r>
        <w:t xml:space="preserve"> </w:t>
      </w:r>
      <w:proofErr w:type="spellStart"/>
      <w:r>
        <w:t>tư</w:t>
      </w:r>
      <w:proofErr w:type="spellEnd"/>
      <w:r>
        <w:t xml:space="preserve"> </w:t>
      </w:r>
      <w:proofErr w:type="spellStart"/>
      <w:r>
        <w:t>theo</w:t>
      </w:r>
      <w:proofErr w:type="spellEnd"/>
      <w:r>
        <w:rPr>
          <w:spacing w:val="-7"/>
        </w:rPr>
        <w:t xml:space="preserve"> </w:t>
      </w:r>
      <w:proofErr w:type="spellStart"/>
      <w:r>
        <w:t>chuỗi</w:t>
      </w:r>
      <w:proofErr w:type="spellEnd"/>
      <w:r>
        <w:rPr>
          <w:spacing w:val="-7"/>
        </w:rPr>
        <w:t xml:space="preserve"> </w:t>
      </w:r>
      <w:proofErr w:type="spellStart"/>
      <w:r>
        <w:t>khách</w:t>
      </w:r>
      <w:proofErr w:type="spellEnd"/>
      <w:r>
        <w:rPr>
          <w:spacing w:val="-6"/>
        </w:rPr>
        <w:t xml:space="preserve"> </w:t>
      </w:r>
      <w:r>
        <w:t>hàng.</w:t>
      </w:r>
      <w:r>
        <w:rPr>
          <w:spacing w:val="-4"/>
        </w:rPr>
        <w:t xml:space="preserve"> </w:t>
      </w:r>
      <w:r>
        <w:t>Đồng</w:t>
      </w:r>
      <w:r>
        <w:rPr>
          <w:spacing w:val="-7"/>
        </w:rPr>
        <w:t xml:space="preserve"> </w:t>
      </w:r>
      <w:r>
        <w:t>thời,</w:t>
      </w:r>
      <w:r>
        <w:rPr>
          <w:spacing w:val="-5"/>
        </w:rPr>
        <w:t xml:space="preserve"> </w:t>
      </w:r>
      <w:proofErr w:type="spellStart"/>
      <w:r>
        <w:t>trong</w:t>
      </w:r>
      <w:proofErr w:type="spellEnd"/>
      <w:r>
        <w:rPr>
          <w:spacing w:val="-6"/>
        </w:rPr>
        <w:t xml:space="preserve"> </w:t>
      </w:r>
      <w:r>
        <w:t>thời</w:t>
      </w:r>
      <w:r>
        <w:rPr>
          <w:spacing w:val="-7"/>
        </w:rPr>
        <w:t xml:space="preserve"> </w:t>
      </w:r>
      <w:proofErr w:type="spellStart"/>
      <w:r>
        <w:t>gian</w:t>
      </w:r>
      <w:proofErr w:type="spellEnd"/>
      <w:r>
        <w:rPr>
          <w:spacing w:val="-6"/>
        </w:rPr>
        <w:t xml:space="preserve"> </w:t>
      </w:r>
      <w:r>
        <w:t>tới,</w:t>
      </w:r>
      <w:r>
        <w:rPr>
          <w:spacing w:val="-7"/>
        </w:rPr>
        <w:t xml:space="preserve"> </w:t>
      </w:r>
      <w:r w:rsidR="00347EB8">
        <w:t>OCB</w:t>
      </w:r>
      <w:r>
        <w:rPr>
          <w:spacing w:val="-7"/>
        </w:rPr>
        <w:t xml:space="preserve"> </w:t>
      </w:r>
      <w:r>
        <w:t>sẽ</w:t>
      </w:r>
      <w:r>
        <w:rPr>
          <w:spacing w:val="-3"/>
        </w:rPr>
        <w:t xml:space="preserve"> </w:t>
      </w:r>
      <w:proofErr w:type="spellStart"/>
      <w:r>
        <w:t>đầu</w:t>
      </w:r>
      <w:proofErr w:type="spellEnd"/>
      <w:r>
        <w:rPr>
          <w:spacing w:val="-7"/>
        </w:rPr>
        <w:t xml:space="preserve"> </w:t>
      </w:r>
      <w:proofErr w:type="spellStart"/>
      <w:r>
        <w:t>tư</w:t>
      </w:r>
      <w:proofErr w:type="spellEnd"/>
      <w:r>
        <w:t>,</w:t>
      </w:r>
      <w:r>
        <w:rPr>
          <w:spacing w:val="-7"/>
        </w:rPr>
        <w:t xml:space="preserve"> </w:t>
      </w:r>
      <w:r>
        <w:t>phát</w:t>
      </w:r>
      <w:r>
        <w:rPr>
          <w:spacing w:val="-6"/>
        </w:rPr>
        <w:t xml:space="preserve"> </w:t>
      </w:r>
      <w:proofErr w:type="spellStart"/>
      <w:r>
        <w:t>triển</w:t>
      </w:r>
      <w:proofErr w:type="spellEnd"/>
      <w:r>
        <w:t xml:space="preserve"> một số dự án công </w:t>
      </w:r>
      <w:proofErr w:type="spellStart"/>
      <w:r>
        <w:t>nghệ</w:t>
      </w:r>
      <w:proofErr w:type="spellEnd"/>
      <w:r>
        <w:t xml:space="preserve"> </w:t>
      </w:r>
      <w:proofErr w:type="spellStart"/>
      <w:r>
        <w:t>và</w:t>
      </w:r>
      <w:proofErr w:type="spellEnd"/>
      <w:r>
        <w:t xml:space="preserve"> </w:t>
      </w:r>
      <w:proofErr w:type="spellStart"/>
      <w:r>
        <w:t>tái</w:t>
      </w:r>
      <w:proofErr w:type="spellEnd"/>
      <w:r>
        <w:t xml:space="preserve"> cơ </w:t>
      </w:r>
      <w:proofErr w:type="spellStart"/>
      <w:r>
        <w:t>cấu</w:t>
      </w:r>
      <w:proofErr w:type="spellEnd"/>
      <w:r>
        <w:t xml:space="preserve"> </w:t>
      </w:r>
      <w:proofErr w:type="spellStart"/>
      <w:r>
        <w:t>mô</w:t>
      </w:r>
      <w:proofErr w:type="spellEnd"/>
      <w:r>
        <w:t xml:space="preserve"> hình </w:t>
      </w:r>
      <w:proofErr w:type="spellStart"/>
      <w:r>
        <w:t>tổ</w:t>
      </w:r>
      <w:proofErr w:type="spellEnd"/>
      <w:r>
        <w:t xml:space="preserve"> </w:t>
      </w:r>
      <w:proofErr w:type="spellStart"/>
      <w:r>
        <w:t>chức</w:t>
      </w:r>
      <w:proofErr w:type="spellEnd"/>
      <w:r>
        <w:t xml:space="preserve"> </w:t>
      </w:r>
      <w:proofErr w:type="spellStart"/>
      <w:r>
        <w:t>nhằm</w:t>
      </w:r>
      <w:proofErr w:type="spellEnd"/>
      <w:r>
        <w:t xml:space="preserve"> </w:t>
      </w:r>
      <w:proofErr w:type="spellStart"/>
      <w:r>
        <w:t>củng</w:t>
      </w:r>
      <w:proofErr w:type="spellEnd"/>
      <w:r>
        <w:t xml:space="preserve"> cố </w:t>
      </w:r>
      <w:proofErr w:type="spellStart"/>
      <w:r>
        <w:t>và</w:t>
      </w:r>
      <w:proofErr w:type="spellEnd"/>
      <w:r>
        <w:t xml:space="preserve"> </w:t>
      </w:r>
      <w:proofErr w:type="spellStart"/>
      <w:r>
        <w:t>gia</w:t>
      </w:r>
      <w:proofErr w:type="spellEnd"/>
      <w:r>
        <w:t xml:space="preserve"> tăng</w:t>
      </w:r>
      <w:r>
        <w:rPr>
          <w:spacing w:val="-28"/>
        </w:rPr>
        <w:t xml:space="preserve"> </w:t>
      </w:r>
      <w:proofErr w:type="spellStart"/>
      <w:r>
        <w:t>nền</w:t>
      </w:r>
      <w:proofErr w:type="spellEnd"/>
      <w:r>
        <w:t xml:space="preserve"> </w:t>
      </w:r>
      <w:proofErr w:type="spellStart"/>
      <w:r>
        <w:t>tảng</w:t>
      </w:r>
      <w:proofErr w:type="spellEnd"/>
      <w:r>
        <w:t xml:space="preserve"> vững </w:t>
      </w:r>
      <w:proofErr w:type="spellStart"/>
      <w:r>
        <w:t>chắc</w:t>
      </w:r>
      <w:proofErr w:type="spellEnd"/>
      <w:r>
        <w:t xml:space="preserve">, tạo </w:t>
      </w:r>
      <w:proofErr w:type="spellStart"/>
      <w:r>
        <w:t>tiền</w:t>
      </w:r>
      <w:proofErr w:type="spellEnd"/>
      <w:r>
        <w:t xml:space="preserve"> đề phát </w:t>
      </w:r>
      <w:proofErr w:type="spellStart"/>
      <w:r>
        <w:t>triển</w:t>
      </w:r>
      <w:proofErr w:type="spellEnd"/>
      <w:r>
        <w:t xml:space="preserve"> </w:t>
      </w:r>
      <w:proofErr w:type="spellStart"/>
      <w:r>
        <w:t>cho</w:t>
      </w:r>
      <w:proofErr w:type="spellEnd"/>
      <w:r>
        <w:t xml:space="preserve"> những </w:t>
      </w:r>
      <w:proofErr w:type="spellStart"/>
      <w:r>
        <w:t>năm</w:t>
      </w:r>
      <w:proofErr w:type="spellEnd"/>
      <w:r>
        <w:t xml:space="preserve"> </w:t>
      </w:r>
      <w:proofErr w:type="spellStart"/>
      <w:r>
        <w:t>tiếp</w:t>
      </w:r>
      <w:proofErr w:type="spellEnd"/>
      <w:r>
        <w:rPr>
          <w:spacing w:val="-11"/>
        </w:rPr>
        <w:t xml:space="preserve"> </w:t>
      </w:r>
      <w:proofErr w:type="spellStart"/>
      <w:r>
        <w:t>theo.</w:t>
      </w:r>
      <w:proofErr w:type="spellEnd"/>
    </w:p>
    <w:p w14:paraId="2823B8E4" w14:textId="41DC47B6" w:rsidR="001515C9" w:rsidRDefault="001515C9" w:rsidP="00E53690">
      <w:pPr>
        <w:pStyle w:val="BodyText"/>
        <w:ind w:firstLine="359"/>
      </w:pPr>
      <w:proofErr w:type="spellStart"/>
      <w:r>
        <w:t>Tại</w:t>
      </w:r>
      <w:proofErr w:type="spellEnd"/>
      <w:r>
        <w:t xml:space="preserve"> </w:t>
      </w:r>
      <w:proofErr w:type="spellStart"/>
      <w:r>
        <w:t>hội</w:t>
      </w:r>
      <w:proofErr w:type="spellEnd"/>
      <w:r>
        <w:t xml:space="preserve"> nghị </w:t>
      </w:r>
      <w:proofErr w:type="spellStart"/>
      <w:r>
        <w:t>triển</w:t>
      </w:r>
      <w:proofErr w:type="spellEnd"/>
      <w:r>
        <w:t xml:space="preserve"> </w:t>
      </w:r>
      <w:proofErr w:type="spellStart"/>
      <w:r>
        <w:t>k</w:t>
      </w:r>
      <w:r w:rsidR="00DC5F73">
        <w:t>hai</w:t>
      </w:r>
      <w:proofErr w:type="spellEnd"/>
      <w:r w:rsidR="00DC5F73">
        <w:t xml:space="preserve"> kế hoạch </w:t>
      </w:r>
      <w:proofErr w:type="spellStart"/>
      <w:r w:rsidR="00DC5F73">
        <w:t>kinh</w:t>
      </w:r>
      <w:proofErr w:type="spellEnd"/>
      <w:r w:rsidR="00DC5F73">
        <w:t xml:space="preserve"> </w:t>
      </w:r>
      <w:proofErr w:type="spellStart"/>
      <w:r w:rsidR="00DC5F73">
        <w:t>doanh</w:t>
      </w:r>
      <w:proofErr w:type="spellEnd"/>
      <w:r w:rsidR="00DC5F73">
        <w:t xml:space="preserve"> </w:t>
      </w:r>
      <w:proofErr w:type="spellStart"/>
      <w:r w:rsidR="00DC5F73">
        <w:t>năm</w:t>
      </w:r>
      <w:proofErr w:type="spellEnd"/>
      <w:r w:rsidR="00DC5F73">
        <w:t xml:space="preserve"> 2021</w:t>
      </w:r>
      <w:r>
        <w:t xml:space="preserve">, </w:t>
      </w:r>
      <w:r w:rsidR="00347EB8">
        <w:t>OCB</w:t>
      </w:r>
      <w:r>
        <w:t xml:space="preserve"> đã </w:t>
      </w:r>
      <w:proofErr w:type="spellStart"/>
      <w:r>
        <w:t>đưa</w:t>
      </w:r>
      <w:proofErr w:type="spellEnd"/>
      <w:r>
        <w:t xml:space="preserve"> </w:t>
      </w:r>
      <w:proofErr w:type="spellStart"/>
      <w:r>
        <w:t>ra</w:t>
      </w:r>
      <w:proofErr w:type="spellEnd"/>
      <w:r>
        <w:t xml:space="preserve"> định </w:t>
      </w:r>
      <w:proofErr w:type="spellStart"/>
      <w:r>
        <w:t>hướng</w:t>
      </w:r>
      <w:proofErr w:type="spellEnd"/>
      <w:r>
        <w:t xml:space="preserve"> </w:t>
      </w:r>
      <w:proofErr w:type="spellStart"/>
      <w:r>
        <w:t>và</w:t>
      </w:r>
      <w:proofErr w:type="spellEnd"/>
      <w:r w:rsidR="00DC5F73">
        <w:t xml:space="preserve"> </w:t>
      </w:r>
      <w:proofErr w:type="spellStart"/>
      <w:r w:rsidR="00DC5F73">
        <w:t>mục</w:t>
      </w:r>
      <w:proofErr w:type="spellEnd"/>
      <w:r w:rsidR="00DC5F73">
        <w:t xml:space="preserve"> tiêu phát </w:t>
      </w:r>
      <w:proofErr w:type="spellStart"/>
      <w:r w:rsidR="00DC5F73">
        <w:t>triển</w:t>
      </w:r>
      <w:proofErr w:type="spellEnd"/>
      <w:r w:rsidR="00DC5F73">
        <w:t xml:space="preserve"> </w:t>
      </w:r>
      <w:proofErr w:type="spellStart"/>
      <w:r w:rsidR="00DC5F73">
        <w:t>từ</w:t>
      </w:r>
      <w:proofErr w:type="spellEnd"/>
      <w:r w:rsidR="00DC5F73">
        <w:t xml:space="preserve"> </w:t>
      </w:r>
      <w:proofErr w:type="spellStart"/>
      <w:r w:rsidR="00DC5F73">
        <w:t>năm</w:t>
      </w:r>
      <w:proofErr w:type="spellEnd"/>
      <w:r w:rsidR="00DC5F73">
        <w:t xml:space="preserve"> 2022-2026</w:t>
      </w:r>
      <w:r>
        <w:t xml:space="preserve"> là </w:t>
      </w:r>
      <w:proofErr w:type="spellStart"/>
      <w:r>
        <w:t>tiếp</w:t>
      </w:r>
      <w:proofErr w:type="spellEnd"/>
      <w:r>
        <w:t xml:space="preserve"> tục </w:t>
      </w:r>
      <w:proofErr w:type="spellStart"/>
      <w:r>
        <w:t>bám</w:t>
      </w:r>
      <w:proofErr w:type="spellEnd"/>
      <w:r>
        <w:t xml:space="preserve"> </w:t>
      </w:r>
      <w:proofErr w:type="spellStart"/>
      <w:r>
        <w:t>sát</w:t>
      </w:r>
      <w:proofErr w:type="spellEnd"/>
      <w:r>
        <w:t xml:space="preserve"> chủ </w:t>
      </w:r>
      <w:proofErr w:type="spellStart"/>
      <w:r>
        <w:t>trương</w:t>
      </w:r>
      <w:proofErr w:type="spellEnd"/>
      <w:r>
        <w:t xml:space="preserve"> </w:t>
      </w:r>
      <w:proofErr w:type="spellStart"/>
      <w:r>
        <w:t>của</w:t>
      </w:r>
      <w:proofErr w:type="spellEnd"/>
      <w:r>
        <w:t xml:space="preserve"> </w:t>
      </w:r>
      <w:proofErr w:type="spellStart"/>
      <w:r>
        <w:t>Đảng</w:t>
      </w:r>
      <w:proofErr w:type="spellEnd"/>
      <w:r>
        <w:t xml:space="preserve">, </w:t>
      </w:r>
      <w:proofErr w:type="spellStart"/>
      <w:r>
        <w:t>Chính</w:t>
      </w:r>
      <w:proofErr w:type="spellEnd"/>
      <w:r>
        <w:t xml:space="preserve"> </w:t>
      </w:r>
      <w:proofErr w:type="spellStart"/>
      <w:r>
        <w:t>phủ</w:t>
      </w:r>
      <w:proofErr w:type="spellEnd"/>
      <w:r>
        <w:t xml:space="preserve"> </w:t>
      </w:r>
      <w:proofErr w:type="spellStart"/>
      <w:r>
        <w:t>và</w:t>
      </w:r>
      <w:proofErr w:type="spellEnd"/>
      <w:r>
        <w:t xml:space="preserve"> NHNN, </w:t>
      </w:r>
      <w:proofErr w:type="spellStart"/>
      <w:r>
        <w:t>trong</w:t>
      </w:r>
      <w:proofErr w:type="spellEnd"/>
      <w:r>
        <w:t xml:space="preserve"> đó sẽ </w:t>
      </w:r>
      <w:proofErr w:type="spellStart"/>
      <w:r>
        <w:t>tập</w:t>
      </w:r>
      <w:proofErr w:type="spellEnd"/>
      <w:r>
        <w:t xml:space="preserve"> trung </w:t>
      </w:r>
      <w:proofErr w:type="spellStart"/>
      <w:r>
        <w:t>thực</w:t>
      </w:r>
      <w:proofErr w:type="spellEnd"/>
      <w:r>
        <w:t xml:space="preserve"> hiện </w:t>
      </w:r>
      <w:proofErr w:type="spellStart"/>
      <w:r>
        <w:t>tái</w:t>
      </w:r>
      <w:proofErr w:type="spellEnd"/>
      <w:r>
        <w:t xml:space="preserve"> </w:t>
      </w:r>
      <w:proofErr w:type="spellStart"/>
      <w:r>
        <w:t>cấu</w:t>
      </w:r>
      <w:proofErr w:type="spellEnd"/>
      <w:r>
        <w:t xml:space="preserve"> </w:t>
      </w:r>
      <w:proofErr w:type="spellStart"/>
      <w:r>
        <w:t>trúc</w:t>
      </w:r>
      <w:proofErr w:type="spellEnd"/>
      <w:r>
        <w:t xml:space="preserve"> toàn </w:t>
      </w:r>
      <w:proofErr w:type="spellStart"/>
      <w:r>
        <w:t>diện</w:t>
      </w:r>
      <w:proofErr w:type="spellEnd"/>
      <w:r>
        <w:t xml:space="preserve"> ngân hàng </w:t>
      </w:r>
      <w:proofErr w:type="spellStart"/>
      <w:r>
        <w:t>theo</w:t>
      </w:r>
      <w:proofErr w:type="spellEnd"/>
      <w:r>
        <w:t xml:space="preserve"> </w:t>
      </w:r>
      <w:proofErr w:type="spellStart"/>
      <w:r>
        <w:t>hướng</w:t>
      </w:r>
      <w:proofErr w:type="spellEnd"/>
      <w:r>
        <w:t xml:space="preserve"> hiện </w:t>
      </w:r>
      <w:proofErr w:type="spellStart"/>
      <w:r>
        <w:t>đại</w:t>
      </w:r>
      <w:proofErr w:type="spellEnd"/>
      <w:r>
        <w:t xml:space="preserve">, </w:t>
      </w:r>
      <w:proofErr w:type="spellStart"/>
      <w:r>
        <w:t>nâng</w:t>
      </w:r>
      <w:proofErr w:type="spellEnd"/>
      <w:r>
        <w:t xml:space="preserve"> </w:t>
      </w:r>
      <w:proofErr w:type="spellStart"/>
      <w:r>
        <w:t>cao</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cạnh</w:t>
      </w:r>
      <w:proofErr w:type="spellEnd"/>
      <w:r>
        <w:t xml:space="preserve"> tranh.</w:t>
      </w:r>
    </w:p>
    <w:p w14:paraId="1EF5F1F8" w14:textId="4331D270" w:rsidR="001515C9" w:rsidRPr="0031667C" w:rsidRDefault="001515C9" w:rsidP="0031667C">
      <w:pPr>
        <w:ind w:firstLine="359"/>
        <w:sectPr w:rsidR="001515C9" w:rsidRPr="0031667C" w:rsidSect="00032016">
          <w:type w:val="continuous"/>
          <w:pgSz w:w="11910" w:h="16840" w:code="9"/>
          <w:pgMar w:top="1440" w:right="1440" w:bottom="1440" w:left="1440" w:header="724" w:footer="0" w:gutter="0"/>
          <w:cols w:space="720"/>
        </w:sectPr>
      </w:pPr>
      <w:r w:rsidRPr="0031667C">
        <w:t xml:space="preserve">Theo đó, </w:t>
      </w:r>
      <w:r w:rsidR="00347EB8" w:rsidRPr="0031667C">
        <w:t>OCB</w:t>
      </w:r>
      <w:r w:rsidRPr="0031667C">
        <w:t xml:space="preserve"> </w:t>
      </w:r>
      <w:proofErr w:type="spellStart"/>
      <w:r w:rsidRPr="0031667C">
        <w:t>phấn</w:t>
      </w:r>
      <w:proofErr w:type="spellEnd"/>
      <w:r w:rsidRPr="0031667C">
        <w:t xml:space="preserve"> </w:t>
      </w:r>
      <w:proofErr w:type="spellStart"/>
      <w:r w:rsidRPr="0031667C">
        <w:t>đấu</w:t>
      </w:r>
      <w:proofErr w:type="spellEnd"/>
      <w:r w:rsidRPr="0031667C">
        <w:t xml:space="preserve"> </w:t>
      </w:r>
      <w:proofErr w:type="spellStart"/>
      <w:r w:rsidRPr="0031667C">
        <w:t>tổng</w:t>
      </w:r>
      <w:proofErr w:type="spellEnd"/>
      <w:r w:rsidRPr="0031667C">
        <w:t xml:space="preserve"> </w:t>
      </w:r>
      <w:proofErr w:type="spellStart"/>
      <w:r w:rsidRPr="0031667C">
        <w:t>tài</w:t>
      </w:r>
      <w:proofErr w:type="spellEnd"/>
      <w:r w:rsidRPr="0031667C">
        <w:t xml:space="preserve"> </w:t>
      </w:r>
      <w:proofErr w:type="spellStart"/>
      <w:r w:rsidRPr="0031667C">
        <w:t>sản</w:t>
      </w:r>
      <w:proofErr w:type="spellEnd"/>
      <w:r w:rsidRPr="0031667C">
        <w:t xml:space="preserve"> đến cuối </w:t>
      </w:r>
      <w:proofErr w:type="spellStart"/>
      <w:r w:rsidRPr="0031667C">
        <w:t>năm</w:t>
      </w:r>
      <w:proofErr w:type="spellEnd"/>
      <w:r w:rsidRPr="0031667C">
        <w:t xml:space="preserve"> </w:t>
      </w:r>
      <w:r w:rsidR="00DC5F73" w:rsidRPr="0031667C">
        <w:t>2026</w:t>
      </w:r>
      <w:r w:rsidRPr="0031667C">
        <w:t xml:space="preserve"> đạt 178.000 </w:t>
      </w:r>
      <w:proofErr w:type="spellStart"/>
      <w:r w:rsidRPr="0031667C">
        <w:t>tỷ</w:t>
      </w:r>
      <w:proofErr w:type="spellEnd"/>
      <w:r w:rsidRPr="0031667C">
        <w:t xml:space="preserve"> đồng, tăng </w:t>
      </w:r>
      <w:proofErr w:type="spellStart"/>
      <w:r w:rsidRPr="0031667C">
        <w:t>trưởng</w:t>
      </w:r>
      <w:proofErr w:type="spellEnd"/>
      <w:r w:rsidRPr="0031667C">
        <w:t xml:space="preserve"> 19%</w:t>
      </w:r>
      <w:r w:rsidR="00CF08AC">
        <w:t>.</w:t>
      </w:r>
      <w:r w:rsidRPr="0031667C">
        <w:t xml:space="preserve"> lợi </w:t>
      </w:r>
      <w:proofErr w:type="spellStart"/>
      <w:r w:rsidRPr="0031667C">
        <w:t>nhuận</w:t>
      </w:r>
      <w:proofErr w:type="spellEnd"/>
      <w:r w:rsidRPr="0031667C">
        <w:t xml:space="preserve"> </w:t>
      </w:r>
      <w:proofErr w:type="spellStart"/>
      <w:r w:rsidRPr="0031667C">
        <w:t>trước</w:t>
      </w:r>
      <w:proofErr w:type="spellEnd"/>
      <w:r w:rsidRPr="0031667C">
        <w:t xml:space="preserve"> thuế đạt 1.600 </w:t>
      </w:r>
      <w:proofErr w:type="spellStart"/>
      <w:r w:rsidRPr="0031667C">
        <w:t>tỷ</w:t>
      </w:r>
      <w:proofErr w:type="spellEnd"/>
      <w:r w:rsidRPr="0031667C">
        <w:t xml:space="preserve"> đồng, </w:t>
      </w:r>
      <w:proofErr w:type="spellStart"/>
      <w:r w:rsidRPr="0031667C">
        <w:t>bằng</w:t>
      </w:r>
      <w:proofErr w:type="spellEnd"/>
      <w:r w:rsidRPr="0031667C">
        <w:t xml:space="preserve"> 1,5 lần </w:t>
      </w:r>
      <w:proofErr w:type="spellStart"/>
      <w:r w:rsidRPr="0031667C">
        <w:t>thực</w:t>
      </w:r>
      <w:proofErr w:type="spellEnd"/>
      <w:r w:rsidRPr="0031667C">
        <w:t xml:space="preserve"> hiện </w:t>
      </w:r>
      <w:proofErr w:type="spellStart"/>
      <w:r w:rsidR="00257D7E" w:rsidRPr="0031667C">
        <w:t>năm</w:t>
      </w:r>
      <w:proofErr w:type="spellEnd"/>
    </w:p>
    <w:p w14:paraId="081D6CDA" w14:textId="5157DF40" w:rsidR="001515C9" w:rsidRPr="0031667C" w:rsidRDefault="00DC5F73" w:rsidP="0031667C">
      <w:r w:rsidRPr="0031667C">
        <w:t>2020</w:t>
      </w:r>
      <w:r w:rsidR="001515C9" w:rsidRPr="0031667C">
        <w:t xml:space="preserve"> </w:t>
      </w:r>
      <w:proofErr w:type="spellStart"/>
      <w:r w:rsidR="001515C9" w:rsidRPr="0031667C">
        <w:t>và</w:t>
      </w:r>
      <w:proofErr w:type="spellEnd"/>
      <w:r w:rsidR="001515C9" w:rsidRPr="0031667C">
        <w:t xml:space="preserve"> cũng là </w:t>
      </w:r>
      <w:proofErr w:type="spellStart"/>
      <w:r w:rsidR="001515C9" w:rsidRPr="0031667C">
        <w:t>mứ</w:t>
      </w:r>
      <w:r w:rsidRPr="0031667C">
        <w:t>c</w:t>
      </w:r>
      <w:proofErr w:type="spellEnd"/>
      <w:r w:rsidRPr="0031667C">
        <w:t xml:space="preserve"> lợi </w:t>
      </w:r>
      <w:proofErr w:type="spellStart"/>
      <w:r w:rsidRPr="0031667C">
        <w:t>nhuận</w:t>
      </w:r>
      <w:proofErr w:type="spellEnd"/>
      <w:r w:rsidRPr="0031667C">
        <w:t xml:space="preserve"> </w:t>
      </w:r>
      <w:proofErr w:type="spellStart"/>
      <w:r w:rsidRPr="0031667C">
        <w:t>cao</w:t>
      </w:r>
      <w:proofErr w:type="spellEnd"/>
      <w:r w:rsidRPr="0031667C">
        <w:t xml:space="preserve"> </w:t>
      </w:r>
      <w:proofErr w:type="spellStart"/>
      <w:r w:rsidRPr="0031667C">
        <w:t>nhất</w:t>
      </w:r>
      <w:proofErr w:type="spellEnd"/>
      <w:r w:rsidRPr="0031667C">
        <w:t xml:space="preserve"> </w:t>
      </w:r>
      <w:proofErr w:type="spellStart"/>
      <w:r w:rsidRPr="0031667C">
        <w:t>từ</w:t>
      </w:r>
      <w:proofErr w:type="spellEnd"/>
      <w:r w:rsidRPr="0031667C">
        <w:t xml:space="preserve"> </w:t>
      </w:r>
      <w:proofErr w:type="spellStart"/>
      <w:r w:rsidRPr="0031667C">
        <w:t>năm</w:t>
      </w:r>
      <w:proofErr w:type="spellEnd"/>
      <w:r w:rsidRPr="0031667C">
        <w:t xml:space="preserve"> 2015</w:t>
      </w:r>
      <w:r w:rsidR="001515C9" w:rsidRPr="0031667C">
        <w:t xml:space="preserve"> tới nay</w:t>
      </w:r>
      <w:r w:rsidR="00CF08AC">
        <w:t>.</w:t>
      </w:r>
      <w:r w:rsidR="001515C9" w:rsidRPr="0031667C">
        <w:t xml:space="preserve"> </w:t>
      </w:r>
      <w:proofErr w:type="spellStart"/>
      <w:r w:rsidR="001515C9" w:rsidRPr="0031667C">
        <w:t>huy</w:t>
      </w:r>
      <w:proofErr w:type="spellEnd"/>
      <w:r w:rsidR="001515C9" w:rsidRPr="0031667C">
        <w:t xml:space="preserve"> động </w:t>
      </w:r>
      <w:proofErr w:type="spellStart"/>
      <w:r w:rsidR="001515C9" w:rsidRPr="0031667C">
        <w:t>tiền</w:t>
      </w:r>
      <w:proofErr w:type="spellEnd"/>
      <w:r w:rsidR="001515C9" w:rsidRPr="0031667C">
        <w:t xml:space="preserve"> gửi tăng thêm 30.500 </w:t>
      </w:r>
      <w:proofErr w:type="spellStart"/>
      <w:r w:rsidR="001515C9" w:rsidRPr="0031667C">
        <w:t>tỷ</w:t>
      </w:r>
      <w:proofErr w:type="spellEnd"/>
      <w:r w:rsidR="001515C9" w:rsidRPr="0031667C">
        <w:t xml:space="preserve"> đồng, tương </w:t>
      </w:r>
      <w:proofErr w:type="spellStart"/>
      <w:r w:rsidR="001515C9" w:rsidRPr="0031667C">
        <w:t>đương</w:t>
      </w:r>
      <w:proofErr w:type="spellEnd"/>
      <w:r w:rsidR="001515C9" w:rsidRPr="0031667C">
        <w:t xml:space="preserve"> tăng 26%</w:t>
      </w:r>
      <w:r w:rsidR="00CF08AC">
        <w:t>.</w:t>
      </w:r>
      <w:r w:rsidR="001515C9" w:rsidRPr="0031667C">
        <w:t xml:space="preserve"> tăng </w:t>
      </w:r>
      <w:proofErr w:type="spellStart"/>
      <w:r w:rsidR="001515C9" w:rsidRPr="0031667C">
        <w:t>trưởng</w:t>
      </w:r>
      <w:proofErr w:type="spellEnd"/>
      <w:r w:rsidR="001515C9" w:rsidRPr="0031667C">
        <w:t xml:space="preserve"> </w:t>
      </w:r>
      <w:proofErr w:type="spellStart"/>
      <w:r w:rsidR="001515C9" w:rsidRPr="0031667C">
        <w:t>tín</w:t>
      </w:r>
      <w:proofErr w:type="spellEnd"/>
      <w:r w:rsidR="001515C9" w:rsidRPr="0031667C">
        <w:t xml:space="preserve"> </w:t>
      </w:r>
      <w:proofErr w:type="spellStart"/>
      <w:r w:rsidR="001515C9" w:rsidRPr="0031667C">
        <w:t>dụng</w:t>
      </w:r>
      <w:proofErr w:type="spellEnd"/>
      <w:r w:rsidR="001515C9" w:rsidRPr="0031667C">
        <w:t xml:space="preserve"> 15% toàn ngân hàng, </w:t>
      </w:r>
      <w:proofErr w:type="spellStart"/>
      <w:r w:rsidR="001515C9" w:rsidRPr="0031667C">
        <w:t>trong</w:t>
      </w:r>
      <w:proofErr w:type="spellEnd"/>
      <w:r w:rsidR="001515C9" w:rsidRPr="0031667C">
        <w:t xml:space="preserve"> đó tăng 25% cấp </w:t>
      </w:r>
      <w:proofErr w:type="spellStart"/>
      <w:r w:rsidR="001515C9" w:rsidRPr="0031667C">
        <w:t>tín</w:t>
      </w:r>
      <w:proofErr w:type="spellEnd"/>
      <w:r w:rsidR="001515C9" w:rsidRPr="0031667C">
        <w:t xml:space="preserve"> </w:t>
      </w:r>
      <w:proofErr w:type="spellStart"/>
      <w:r w:rsidR="001515C9" w:rsidRPr="0031667C">
        <w:t>dụng</w:t>
      </w:r>
      <w:proofErr w:type="spellEnd"/>
      <w:r w:rsidR="001515C9" w:rsidRPr="0031667C">
        <w:t xml:space="preserve"> </w:t>
      </w:r>
      <w:proofErr w:type="spellStart"/>
      <w:r w:rsidR="001515C9" w:rsidRPr="0031667C">
        <w:t>cho</w:t>
      </w:r>
      <w:proofErr w:type="spellEnd"/>
      <w:r w:rsidR="001515C9" w:rsidRPr="0031667C">
        <w:t xml:space="preserve"> </w:t>
      </w:r>
      <w:proofErr w:type="spellStart"/>
      <w:r w:rsidR="001515C9" w:rsidRPr="0031667C">
        <w:t>các</w:t>
      </w:r>
      <w:proofErr w:type="spellEnd"/>
      <w:r w:rsidR="001515C9" w:rsidRPr="0031667C">
        <w:t xml:space="preserve"> </w:t>
      </w:r>
      <w:proofErr w:type="spellStart"/>
      <w:r w:rsidR="001515C9" w:rsidRPr="0031667C">
        <w:t>doanh</w:t>
      </w:r>
      <w:proofErr w:type="spellEnd"/>
      <w:r w:rsidR="001515C9" w:rsidRPr="0031667C">
        <w:t xml:space="preserve"> nghiệp vừa </w:t>
      </w:r>
      <w:proofErr w:type="spellStart"/>
      <w:r w:rsidR="001515C9" w:rsidRPr="0031667C">
        <w:t>và</w:t>
      </w:r>
      <w:proofErr w:type="spellEnd"/>
      <w:r w:rsidR="001515C9" w:rsidRPr="0031667C">
        <w:t xml:space="preserve"> nhỏ.</w:t>
      </w:r>
    </w:p>
    <w:p w14:paraId="6BE5AC6D" w14:textId="333C227E" w:rsidR="001515C9" w:rsidRPr="001252D3" w:rsidRDefault="00257D7E" w:rsidP="00E53690">
      <w:pPr>
        <w:pStyle w:val="Heading3"/>
        <w:ind w:left="0"/>
      </w:pPr>
      <w:bookmarkStart w:id="287" w:name="_bookmark91"/>
      <w:bookmarkStart w:id="288" w:name="_Toc101095516"/>
      <w:bookmarkEnd w:id="287"/>
      <w:r>
        <w:t xml:space="preserve">3.1.3. </w:t>
      </w:r>
      <w:r w:rsidR="001515C9">
        <w:t xml:space="preserve">Định </w:t>
      </w:r>
      <w:proofErr w:type="spellStart"/>
      <w:r w:rsidR="001515C9">
        <w:t>hướng</w:t>
      </w:r>
      <w:proofErr w:type="spellEnd"/>
      <w:r w:rsidR="001515C9">
        <w:t xml:space="preserve"> </w:t>
      </w:r>
      <w:proofErr w:type="spellStart"/>
      <w:r w:rsidR="001515C9">
        <w:t>và</w:t>
      </w:r>
      <w:proofErr w:type="spellEnd"/>
      <w:r w:rsidR="001515C9">
        <w:t xml:space="preserve"> </w:t>
      </w:r>
      <w:proofErr w:type="spellStart"/>
      <w:r w:rsidR="001515C9">
        <w:t>mục</w:t>
      </w:r>
      <w:proofErr w:type="spellEnd"/>
      <w:r w:rsidR="001515C9">
        <w:t xml:space="preserve"> tiêu </w:t>
      </w:r>
      <w:proofErr w:type="spellStart"/>
      <w:r w:rsidR="0031667C">
        <w:t>hoàn</w:t>
      </w:r>
      <w:proofErr w:type="spellEnd"/>
      <w:r w:rsidR="0031667C">
        <w:t xml:space="preserve"> </w:t>
      </w:r>
      <w:proofErr w:type="spellStart"/>
      <w:r w:rsidR="0031667C">
        <w:t>thiện</w:t>
      </w:r>
      <w:proofErr w:type="spellEnd"/>
      <w:r w:rsidR="0031667C">
        <w:t xml:space="preserve"> hoạt động</w:t>
      </w:r>
      <w:r w:rsidR="001515C9">
        <w:t xml:space="preserve"> </w:t>
      </w:r>
      <w:proofErr w:type="spellStart"/>
      <w:r w:rsidR="001515C9">
        <w:t>cho</w:t>
      </w:r>
      <w:proofErr w:type="spellEnd"/>
      <w:r w:rsidR="001515C9">
        <w:t xml:space="preserve"> </w:t>
      </w:r>
      <w:proofErr w:type="spellStart"/>
      <w:r w:rsidR="001515C9">
        <w:t>vay</w:t>
      </w:r>
      <w:proofErr w:type="spellEnd"/>
      <w:r w:rsidR="001515C9">
        <w:t xml:space="preserve"> </w:t>
      </w:r>
      <w:proofErr w:type="spellStart"/>
      <w:r w:rsidR="001515C9">
        <w:t>khách</w:t>
      </w:r>
      <w:proofErr w:type="spellEnd"/>
      <w:r w:rsidR="001515C9">
        <w:t xml:space="preserve"> hàng </w:t>
      </w:r>
      <w:proofErr w:type="spellStart"/>
      <w:r w:rsidR="001515C9">
        <w:t>doanh</w:t>
      </w:r>
      <w:proofErr w:type="spellEnd"/>
      <w:r w:rsidR="001515C9">
        <w:t xml:space="preserve"> nghiệp </w:t>
      </w:r>
      <w:proofErr w:type="spellStart"/>
      <w:r w:rsidR="001515C9">
        <w:t>của</w:t>
      </w:r>
      <w:proofErr w:type="spellEnd"/>
      <w:r w:rsidR="001515C9">
        <w:t xml:space="preserve"> Ngân hàng TMCP </w:t>
      </w:r>
      <w:r w:rsidR="001252D3">
        <w:t xml:space="preserve">Phương </w:t>
      </w:r>
      <w:proofErr w:type="spellStart"/>
      <w:r w:rsidR="001252D3">
        <w:t>Đông</w:t>
      </w:r>
      <w:bookmarkEnd w:id="288"/>
      <w:proofErr w:type="spellEnd"/>
    </w:p>
    <w:p w14:paraId="6514CB81" w14:textId="08F7EC12" w:rsidR="001515C9" w:rsidRDefault="00DC5F73" w:rsidP="00E53690">
      <w:pPr>
        <w:pStyle w:val="BodyText"/>
        <w:ind w:firstLine="359"/>
      </w:pPr>
      <w:r>
        <w:t xml:space="preserve">Trong </w:t>
      </w:r>
      <w:proofErr w:type="spellStart"/>
      <w:r>
        <w:t>giai</w:t>
      </w:r>
      <w:proofErr w:type="spellEnd"/>
      <w:r>
        <w:t xml:space="preserve"> </w:t>
      </w:r>
      <w:proofErr w:type="spellStart"/>
      <w:r>
        <w:t>đoạn</w:t>
      </w:r>
      <w:proofErr w:type="spellEnd"/>
      <w:r>
        <w:t xml:space="preserve"> 5 </w:t>
      </w:r>
      <w:proofErr w:type="spellStart"/>
      <w:r>
        <w:t>năm</w:t>
      </w:r>
      <w:proofErr w:type="spellEnd"/>
      <w:r>
        <w:t xml:space="preserve"> tới (2022-2026</w:t>
      </w:r>
      <w:r w:rsidR="001515C9">
        <w:t xml:space="preserve">), </w:t>
      </w:r>
      <w:r w:rsidR="00A318BC">
        <w:t>OCB</w:t>
      </w:r>
      <w:r w:rsidR="001515C9">
        <w:t xml:space="preserve"> </w:t>
      </w:r>
      <w:proofErr w:type="spellStart"/>
      <w:r w:rsidR="001515C9">
        <w:t>đặt</w:t>
      </w:r>
      <w:proofErr w:type="spellEnd"/>
      <w:r w:rsidR="001515C9">
        <w:t xml:space="preserve"> </w:t>
      </w:r>
      <w:proofErr w:type="spellStart"/>
      <w:r w:rsidR="001515C9">
        <w:t>ra</w:t>
      </w:r>
      <w:proofErr w:type="spellEnd"/>
      <w:r w:rsidR="001515C9">
        <w:t xml:space="preserve"> </w:t>
      </w:r>
      <w:proofErr w:type="spellStart"/>
      <w:r w:rsidR="001515C9">
        <w:t>mục</w:t>
      </w:r>
      <w:proofErr w:type="spellEnd"/>
      <w:r w:rsidR="001515C9">
        <w:t xml:space="preserve"> tiêu </w:t>
      </w:r>
      <w:proofErr w:type="spellStart"/>
      <w:r w:rsidR="001515C9">
        <w:t>thực</w:t>
      </w:r>
      <w:proofErr w:type="spellEnd"/>
      <w:r w:rsidR="001515C9">
        <w:t xml:space="preserve"> hiện kế hoạch </w:t>
      </w:r>
      <w:proofErr w:type="spellStart"/>
      <w:r w:rsidR="001515C9">
        <w:t>kinh</w:t>
      </w:r>
      <w:proofErr w:type="spellEnd"/>
      <w:r w:rsidR="001515C9">
        <w:t xml:space="preserve"> </w:t>
      </w:r>
      <w:proofErr w:type="spellStart"/>
      <w:r w:rsidR="001515C9">
        <w:t>doanh</w:t>
      </w:r>
      <w:proofErr w:type="spellEnd"/>
      <w:r w:rsidR="001515C9">
        <w:t xml:space="preserve"> như </w:t>
      </w:r>
      <w:proofErr w:type="spellStart"/>
      <w:r w:rsidR="001515C9">
        <w:t>sau</w:t>
      </w:r>
      <w:proofErr w:type="spellEnd"/>
      <w:r w:rsidR="001515C9">
        <w:t>:</w:t>
      </w:r>
    </w:p>
    <w:p w14:paraId="69D00215" w14:textId="5A0EDF01" w:rsidR="001515C9" w:rsidRDefault="001515C9" w:rsidP="0031667C">
      <w:pPr>
        <w:pStyle w:val="ListParagraph"/>
        <w:numPr>
          <w:ilvl w:val="0"/>
          <w:numId w:val="38"/>
        </w:numPr>
        <w:tabs>
          <w:tab w:val="left" w:pos="1146"/>
        </w:tabs>
        <w:jc w:val="left"/>
      </w:pPr>
      <w:proofErr w:type="spellStart"/>
      <w:r>
        <w:t>Phấn</w:t>
      </w:r>
      <w:proofErr w:type="spellEnd"/>
      <w:r>
        <w:t xml:space="preserve"> </w:t>
      </w:r>
      <w:proofErr w:type="spellStart"/>
      <w:r>
        <w:t>đấu</w:t>
      </w:r>
      <w:proofErr w:type="spellEnd"/>
      <w:r>
        <w:t xml:space="preserve"> </w:t>
      </w:r>
      <w:proofErr w:type="spellStart"/>
      <w:r>
        <w:t>lọt</w:t>
      </w:r>
      <w:proofErr w:type="spellEnd"/>
      <w:r>
        <w:t xml:space="preserve"> vào top 5 chi </w:t>
      </w:r>
      <w:proofErr w:type="spellStart"/>
      <w:r>
        <w:t>nhánh</w:t>
      </w:r>
      <w:proofErr w:type="spellEnd"/>
      <w:r>
        <w:t xml:space="preserve"> trên toàn</w:t>
      </w:r>
      <w:r>
        <w:rPr>
          <w:spacing w:val="-6"/>
        </w:rPr>
        <w:t xml:space="preserve"> </w:t>
      </w:r>
      <w:r>
        <w:t>quốc.</w:t>
      </w:r>
    </w:p>
    <w:p w14:paraId="6BECC0E2" w14:textId="7B91944B" w:rsidR="001515C9" w:rsidRDefault="001515C9" w:rsidP="0031667C">
      <w:pPr>
        <w:pStyle w:val="ListParagraph"/>
        <w:numPr>
          <w:ilvl w:val="0"/>
          <w:numId w:val="38"/>
        </w:numPr>
        <w:tabs>
          <w:tab w:val="left" w:pos="1146"/>
        </w:tabs>
        <w:spacing w:before="143" w:line="357" w:lineRule="auto"/>
        <w:jc w:val="left"/>
      </w:pPr>
      <w:r>
        <w:t xml:space="preserve">Về </w:t>
      </w:r>
      <w:proofErr w:type="spellStart"/>
      <w:r>
        <w:t>dư</w:t>
      </w:r>
      <w:proofErr w:type="spellEnd"/>
      <w:r>
        <w:t xml:space="preserve"> </w:t>
      </w:r>
      <w:proofErr w:type="spellStart"/>
      <w:r>
        <w:t>nợ</w:t>
      </w:r>
      <w:proofErr w:type="spellEnd"/>
      <w:r>
        <w:t xml:space="preserve">: </w:t>
      </w:r>
      <w:proofErr w:type="spellStart"/>
      <w:r>
        <w:t>giữ</w:t>
      </w:r>
      <w:proofErr w:type="spellEnd"/>
      <w:r>
        <w:t xml:space="preserve"> vững </w:t>
      </w:r>
      <w:proofErr w:type="spellStart"/>
      <w:r>
        <w:t>thị</w:t>
      </w:r>
      <w:proofErr w:type="spellEnd"/>
      <w:r>
        <w:t xml:space="preserve"> trường </w:t>
      </w:r>
      <w:proofErr w:type="spellStart"/>
      <w:r>
        <w:t>khách</w:t>
      </w:r>
      <w:proofErr w:type="spellEnd"/>
      <w:r>
        <w:t xml:space="preserve"> hàng </w:t>
      </w:r>
      <w:proofErr w:type="spellStart"/>
      <w:r>
        <w:t>truyền</w:t>
      </w:r>
      <w:proofErr w:type="spellEnd"/>
      <w:r>
        <w:t xml:space="preserve"> thống </w:t>
      </w:r>
      <w:proofErr w:type="spellStart"/>
      <w:r>
        <w:t>trong</w:t>
      </w:r>
      <w:proofErr w:type="spellEnd"/>
      <w:r>
        <w:t xml:space="preserve"> </w:t>
      </w:r>
      <w:proofErr w:type="spellStart"/>
      <w:r>
        <w:t>lĩnh</w:t>
      </w:r>
      <w:proofErr w:type="spellEnd"/>
      <w:r>
        <w:t xml:space="preserve"> vực </w:t>
      </w:r>
      <w:proofErr w:type="spellStart"/>
      <w:r w:rsidR="00931B0C">
        <w:t>của</w:t>
      </w:r>
      <w:proofErr w:type="spellEnd"/>
      <w:r w:rsidR="00931B0C">
        <w:t xml:space="preserve"> </w:t>
      </w:r>
      <w:proofErr w:type="gramStart"/>
      <w:r w:rsidR="00931B0C">
        <w:t>OCB</w:t>
      </w:r>
      <w:r>
        <w:rPr>
          <w:spacing w:val="-7"/>
        </w:rPr>
        <w:t xml:space="preserve"> </w:t>
      </w:r>
      <w:r>
        <w:rPr>
          <w:spacing w:val="-6"/>
        </w:rPr>
        <w:t xml:space="preserve"> </w:t>
      </w:r>
      <w:proofErr w:type="spellStart"/>
      <w:r>
        <w:lastRenderedPageBreak/>
        <w:t>đi</w:t>
      </w:r>
      <w:proofErr w:type="spellEnd"/>
      <w:proofErr w:type="gramEnd"/>
      <w:r>
        <w:rPr>
          <w:spacing w:val="-7"/>
        </w:rPr>
        <w:t xml:space="preserve"> </w:t>
      </w:r>
      <w:proofErr w:type="spellStart"/>
      <w:r>
        <w:t>đôi</w:t>
      </w:r>
      <w:proofErr w:type="spellEnd"/>
      <w:r>
        <w:rPr>
          <w:spacing w:val="-6"/>
        </w:rPr>
        <w:t xml:space="preserve"> </w:t>
      </w:r>
      <w:proofErr w:type="spellStart"/>
      <w:r>
        <w:t>với</w:t>
      </w:r>
      <w:proofErr w:type="spellEnd"/>
      <w:r>
        <w:rPr>
          <w:spacing w:val="-7"/>
        </w:rPr>
        <w:t xml:space="preserve"> </w:t>
      </w:r>
      <w:proofErr w:type="spellStart"/>
      <w:r>
        <w:t>việc</w:t>
      </w:r>
      <w:proofErr w:type="spellEnd"/>
      <w:r>
        <w:rPr>
          <w:spacing w:val="-5"/>
        </w:rPr>
        <w:t xml:space="preserve"> </w:t>
      </w:r>
      <w:proofErr w:type="spellStart"/>
      <w:r>
        <w:t>mở</w:t>
      </w:r>
      <w:proofErr w:type="spellEnd"/>
      <w:r>
        <w:rPr>
          <w:spacing w:val="-7"/>
        </w:rPr>
        <w:t xml:space="preserve"> </w:t>
      </w:r>
      <w:proofErr w:type="spellStart"/>
      <w:r>
        <w:t>rộng</w:t>
      </w:r>
      <w:proofErr w:type="spellEnd"/>
      <w:r>
        <w:rPr>
          <w:spacing w:val="-6"/>
        </w:rPr>
        <w:t xml:space="preserve"> </w:t>
      </w:r>
      <w:proofErr w:type="spellStart"/>
      <w:r>
        <w:t>cho</w:t>
      </w:r>
      <w:proofErr w:type="spellEnd"/>
      <w:r>
        <w:rPr>
          <w:spacing w:val="-6"/>
        </w:rPr>
        <w:t xml:space="preserve"> </w:t>
      </w:r>
      <w:proofErr w:type="spellStart"/>
      <w:r>
        <w:t>vay</w:t>
      </w:r>
      <w:proofErr w:type="spellEnd"/>
      <w:r>
        <w:rPr>
          <w:spacing w:val="-11"/>
        </w:rPr>
        <w:t xml:space="preserve"> </w:t>
      </w:r>
      <w:proofErr w:type="spellStart"/>
      <w:r>
        <w:t>các</w:t>
      </w:r>
      <w:proofErr w:type="spellEnd"/>
      <w:r>
        <w:rPr>
          <w:spacing w:val="-4"/>
        </w:rPr>
        <w:t xml:space="preserve"> </w:t>
      </w:r>
      <w:proofErr w:type="spellStart"/>
      <w:r>
        <w:t>doanh</w:t>
      </w:r>
      <w:proofErr w:type="spellEnd"/>
      <w:r>
        <w:rPr>
          <w:spacing w:val="-5"/>
        </w:rPr>
        <w:t xml:space="preserve"> </w:t>
      </w:r>
      <w:r>
        <w:t>nghiệp</w:t>
      </w:r>
      <w:r>
        <w:rPr>
          <w:spacing w:val="-7"/>
        </w:rPr>
        <w:t xml:space="preserve"> </w:t>
      </w:r>
      <w:r>
        <w:t>nhỏ</w:t>
      </w:r>
      <w:r>
        <w:rPr>
          <w:spacing w:val="-5"/>
        </w:rPr>
        <w:t xml:space="preserve"> </w:t>
      </w:r>
      <w:proofErr w:type="spellStart"/>
      <w:r>
        <w:t>và</w:t>
      </w:r>
      <w:proofErr w:type="spellEnd"/>
      <w:r>
        <w:rPr>
          <w:spacing w:val="-6"/>
        </w:rPr>
        <w:t xml:space="preserve"> </w:t>
      </w:r>
      <w:r>
        <w:t>vừa</w:t>
      </w:r>
      <w:r w:rsidR="00CF08AC">
        <w:t>.</w:t>
      </w:r>
      <w:r>
        <w:rPr>
          <w:spacing w:val="-5"/>
        </w:rPr>
        <w:t xml:space="preserve"> </w:t>
      </w:r>
      <w:r>
        <w:t xml:space="preserve">tăng </w:t>
      </w:r>
      <w:proofErr w:type="spellStart"/>
      <w:r>
        <w:t>trưởng</w:t>
      </w:r>
      <w:proofErr w:type="spellEnd"/>
      <w:r>
        <w:rPr>
          <w:spacing w:val="-5"/>
        </w:rPr>
        <w:t xml:space="preserve"> </w:t>
      </w:r>
      <w:r>
        <w:t>100%</w:t>
      </w:r>
      <w:r>
        <w:rPr>
          <w:spacing w:val="-4"/>
        </w:rPr>
        <w:t xml:space="preserve"> </w:t>
      </w:r>
      <w:proofErr w:type="spellStart"/>
      <w:r>
        <w:t>dư</w:t>
      </w:r>
      <w:proofErr w:type="spellEnd"/>
      <w:r>
        <w:rPr>
          <w:spacing w:val="-4"/>
        </w:rPr>
        <w:t xml:space="preserve"> </w:t>
      </w:r>
      <w:proofErr w:type="spellStart"/>
      <w:r>
        <w:t>nợ</w:t>
      </w:r>
      <w:proofErr w:type="spellEnd"/>
      <w:r>
        <w:rPr>
          <w:spacing w:val="-4"/>
        </w:rPr>
        <w:t xml:space="preserve"> </w:t>
      </w:r>
      <w:proofErr w:type="spellStart"/>
      <w:r>
        <w:t>lên</w:t>
      </w:r>
      <w:proofErr w:type="spellEnd"/>
      <w:r>
        <w:rPr>
          <w:spacing w:val="-4"/>
        </w:rPr>
        <w:t xml:space="preserve"> </w:t>
      </w:r>
      <w:proofErr w:type="spellStart"/>
      <w:r>
        <w:t>mức</w:t>
      </w:r>
      <w:proofErr w:type="spellEnd"/>
      <w:r>
        <w:rPr>
          <w:spacing w:val="-5"/>
        </w:rPr>
        <w:t xml:space="preserve"> </w:t>
      </w:r>
      <w:r>
        <w:t>2.500</w:t>
      </w:r>
      <w:r>
        <w:rPr>
          <w:spacing w:val="-4"/>
        </w:rPr>
        <w:t xml:space="preserve"> </w:t>
      </w:r>
      <w:proofErr w:type="spellStart"/>
      <w:r>
        <w:rPr>
          <w:spacing w:val="2"/>
        </w:rPr>
        <w:t>tỷ</w:t>
      </w:r>
      <w:proofErr w:type="spellEnd"/>
      <w:r>
        <w:rPr>
          <w:spacing w:val="-9"/>
        </w:rPr>
        <w:t xml:space="preserve"> </w:t>
      </w:r>
      <w:r>
        <w:t>đồng,</w:t>
      </w:r>
      <w:r>
        <w:rPr>
          <w:spacing w:val="-5"/>
        </w:rPr>
        <w:t xml:space="preserve"> </w:t>
      </w:r>
      <w:proofErr w:type="spellStart"/>
      <w:r>
        <w:t>trong</w:t>
      </w:r>
      <w:proofErr w:type="spellEnd"/>
      <w:r>
        <w:rPr>
          <w:spacing w:val="-4"/>
        </w:rPr>
        <w:t xml:space="preserve"> </w:t>
      </w:r>
      <w:r>
        <w:t>đó:</w:t>
      </w:r>
      <w:r>
        <w:rPr>
          <w:spacing w:val="-5"/>
        </w:rPr>
        <w:t xml:space="preserve"> </w:t>
      </w:r>
      <w:proofErr w:type="spellStart"/>
      <w:r>
        <w:t>cho</w:t>
      </w:r>
      <w:proofErr w:type="spellEnd"/>
      <w:r>
        <w:rPr>
          <w:spacing w:val="-4"/>
        </w:rPr>
        <w:t xml:space="preserve"> </w:t>
      </w:r>
      <w:proofErr w:type="spellStart"/>
      <w:r>
        <w:t>vay</w:t>
      </w:r>
      <w:proofErr w:type="spellEnd"/>
      <w:r>
        <w:rPr>
          <w:spacing w:val="-9"/>
        </w:rPr>
        <w:t xml:space="preserve"> </w:t>
      </w:r>
      <w:r>
        <w:t>KHDN</w:t>
      </w:r>
      <w:r>
        <w:rPr>
          <w:spacing w:val="-3"/>
        </w:rPr>
        <w:t xml:space="preserve"> </w:t>
      </w:r>
      <w:r>
        <w:t>là</w:t>
      </w:r>
      <w:r>
        <w:rPr>
          <w:spacing w:val="-4"/>
        </w:rPr>
        <w:t xml:space="preserve"> </w:t>
      </w:r>
      <w:r>
        <w:t xml:space="preserve">1.500 </w:t>
      </w:r>
      <w:proofErr w:type="spellStart"/>
      <w:r>
        <w:t>tỷ</w:t>
      </w:r>
      <w:proofErr w:type="spellEnd"/>
      <w:r>
        <w:t xml:space="preserve"> đồng, </w:t>
      </w:r>
      <w:proofErr w:type="spellStart"/>
      <w:r>
        <w:t>cho</w:t>
      </w:r>
      <w:proofErr w:type="spellEnd"/>
      <w:r>
        <w:t xml:space="preserve"> </w:t>
      </w:r>
      <w:proofErr w:type="spellStart"/>
      <w:r>
        <w:t>vay</w:t>
      </w:r>
      <w:proofErr w:type="spellEnd"/>
      <w:r>
        <w:t xml:space="preserve"> KHCN là 1.000 </w:t>
      </w:r>
      <w:proofErr w:type="spellStart"/>
      <w:r>
        <w:rPr>
          <w:spacing w:val="3"/>
        </w:rPr>
        <w:t>tỷ</w:t>
      </w:r>
      <w:proofErr w:type="spellEnd"/>
      <w:r>
        <w:rPr>
          <w:spacing w:val="-16"/>
        </w:rPr>
        <w:t xml:space="preserve"> </w:t>
      </w:r>
      <w:r>
        <w:t>đồng</w:t>
      </w:r>
      <w:r w:rsidR="00CF08AC">
        <w:t>.</w:t>
      </w:r>
    </w:p>
    <w:p w14:paraId="74B09576" w14:textId="4D5E5EC6" w:rsidR="001515C9" w:rsidRDefault="001515C9" w:rsidP="0031667C">
      <w:pPr>
        <w:pStyle w:val="ListParagraph"/>
        <w:numPr>
          <w:ilvl w:val="0"/>
          <w:numId w:val="38"/>
        </w:numPr>
        <w:tabs>
          <w:tab w:val="left" w:pos="1146"/>
        </w:tabs>
        <w:spacing w:before="1" w:line="352" w:lineRule="auto"/>
        <w:jc w:val="left"/>
      </w:pPr>
      <w:r>
        <w:t xml:space="preserve">Về </w:t>
      </w:r>
      <w:proofErr w:type="spellStart"/>
      <w:r>
        <w:t>khách</w:t>
      </w:r>
      <w:proofErr w:type="spellEnd"/>
      <w:r>
        <w:t xml:space="preserve"> hàng: </w:t>
      </w:r>
      <w:proofErr w:type="spellStart"/>
      <w:r>
        <w:t>gia</w:t>
      </w:r>
      <w:proofErr w:type="spellEnd"/>
      <w:r>
        <w:t xml:space="preserve"> tăng số </w:t>
      </w:r>
      <w:proofErr w:type="spellStart"/>
      <w:r>
        <w:t>lượng</w:t>
      </w:r>
      <w:proofErr w:type="spellEnd"/>
      <w:r>
        <w:t xml:space="preserve"> </w:t>
      </w:r>
      <w:proofErr w:type="spellStart"/>
      <w:r>
        <w:t>khách</w:t>
      </w:r>
      <w:proofErr w:type="spellEnd"/>
      <w:r>
        <w:t xml:space="preserve"> hàn</w:t>
      </w:r>
      <w:r w:rsidR="0031667C">
        <w:t xml:space="preserve">g có </w:t>
      </w:r>
      <w:proofErr w:type="spellStart"/>
      <w:r w:rsidR="0031667C">
        <w:t>dư</w:t>
      </w:r>
      <w:proofErr w:type="spellEnd"/>
      <w:r w:rsidR="0031667C">
        <w:t xml:space="preserve"> </w:t>
      </w:r>
      <w:proofErr w:type="spellStart"/>
      <w:r w:rsidR="0031667C">
        <w:t>nợ</w:t>
      </w:r>
      <w:proofErr w:type="spellEnd"/>
      <w:r w:rsidR="0031667C">
        <w:t xml:space="preserve"> </w:t>
      </w:r>
      <w:proofErr w:type="spellStart"/>
      <w:r w:rsidR="0031667C">
        <w:t>lên</w:t>
      </w:r>
      <w:proofErr w:type="spellEnd"/>
      <w:r w:rsidR="0031667C">
        <w:t xml:space="preserve"> </w:t>
      </w:r>
      <w:proofErr w:type="spellStart"/>
      <w:r w:rsidR="0031667C">
        <w:t>mức</w:t>
      </w:r>
      <w:proofErr w:type="spellEnd"/>
      <w:r w:rsidR="0031667C">
        <w:t xml:space="preserve"> 2.500 </w:t>
      </w:r>
      <w:proofErr w:type="spellStart"/>
      <w:r w:rsidR="0031667C">
        <w:t>khách</w:t>
      </w:r>
      <w:proofErr w:type="spellEnd"/>
      <w:r w:rsidR="0031667C">
        <w:t xml:space="preserve">, </w:t>
      </w:r>
      <w:proofErr w:type="spellStart"/>
      <w:r>
        <w:t>trong</w:t>
      </w:r>
      <w:proofErr w:type="spellEnd"/>
      <w:r>
        <w:t xml:space="preserve"> đó KHDN là 1.500 </w:t>
      </w:r>
      <w:proofErr w:type="spellStart"/>
      <w:r>
        <w:t>và</w:t>
      </w:r>
      <w:proofErr w:type="spellEnd"/>
      <w:r>
        <w:t xml:space="preserve"> KHCN là</w:t>
      </w:r>
      <w:r>
        <w:rPr>
          <w:spacing w:val="-8"/>
        </w:rPr>
        <w:t xml:space="preserve"> </w:t>
      </w:r>
      <w:r>
        <w:t>1.000.</w:t>
      </w:r>
    </w:p>
    <w:p w14:paraId="3562B758" w14:textId="667F21A0" w:rsidR="001515C9" w:rsidRDefault="001515C9" w:rsidP="00E53690">
      <w:pPr>
        <w:pStyle w:val="BodyText"/>
        <w:spacing w:before="6"/>
        <w:ind w:firstLine="359"/>
      </w:pPr>
      <w:r>
        <w:t xml:space="preserve">Theo định </w:t>
      </w:r>
      <w:proofErr w:type="spellStart"/>
      <w:r>
        <w:t>hướng</w:t>
      </w:r>
      <w:proofErr w:type="spellEnd"/>
      <w:r>
        <w:t xml:space="preserve"> </w:t>
      </w:r>
      <w:proofErr w:type="spellStart"/>
      <w:r>
        <w:t>của</w:t>
      </w:r>
      <w:proofErr w:type="spellEnd"/>
      <w:r>
        <w:t xml:space="preserve"> NHNN </w:t>
      </w:r>
      <w:proofErr w:type="spellStart"/>
      <w:r>
        <w:t>nói</w:t>
      </w:r>
      <w:proofErr w:type="spellEnd"/>
      <w:r>
        <w:t xml:space="preserve"> </w:t>
      </w:r>
      <w:proofErr w:type="spellStart"/>
      <w:r>
        <w:t>chung</w:t>
      </w:r>
      <w:proofErr w:type="spellEnd"/>
      <w:r>
        <w:t xml:space="preserve"> </w:t>
      </w:r>
      <w:proofErr w:type="spellStart"/>
      <w:r>
        <w:t>và</w:t>
      </w:r>
      <w:proofErr w:type="spellEnd"/>
      <w:r>
        <w:t xml:space="preserve"> </w:t>
      </w:r>
      <w:r w:rsidR="00347EB8">
        <w:t>OCB</w:t>
      </w:r>
      <w:r>
        <w:t xml:space="preserve"> </w:t>
      </w:r>
      <w:proofErr w:type="spellStart"/>
      <w:r>
        <w:t>nói</w:t>
      </w:r>
      <w:proofErr w:type="spellEnd"/>
      <w:r>
        <w:t xml:space="preserve"> </w:t>
      </w:r>
      <w:proofErr w:type="spellStart"/>
      <w:r>
        <w:t>riêng</w:t>
      </w:r>
      <w:proofErr w:type="spellEnd"/>
      <w:r>
        <w:t xml:space="preserve">, </w:t>
      </w:r>
      <w:r w:rsidR="003B22E0">
        <w:t>OCB</w:t>
      </w:r>
      <w:r>
        <w:t xml:space="preserve"> </w:t>
      </w:r>
      <w:r>
        <w:rPr>
          <w:spacing w:val="2"/>
        </w:rPr>
        <w:t xml:space="preserve">sẽ </w:t>
      </w:r>
      <w:proofErr w:type="spellStart"/>
      <w:r>
        <w:t>thực</w:t>
      </w:r>
      <w:proofErr w:type="spellEnd"/>
      <w:r>
        <w:t xml:space="preserve"> hiện </w:t>
      </w:r>
      <w:proofErr w:type="spellStart"/>
      <w:r>
        <w:t>đẩy</w:t>
      </w:r>
      <w:proofErr w:type="spellEnd"/>
      <w:r>
        <w:t xml:space="preserve"> </w:t>
      </w:r>
      <w:proofErr w:type="spellStart"/>
      <w:r>
        <w:t>mạnh</w:t>
      </w:r>
      <w:proofErr w:type="spellEnd"/>
      <w:r w:rsidR="00776A76">
        <w:t xml:space="preserve"> </w:t>
      </w:r>
      <w:proofErr w:type="spellStart"/>
      <w:r w:rsidR="00776A76">
        <w:t>và</w:t>
      </w:r>
      <w:proofErr w:type="spellEnd"/>
      <w:r w:rsidR="00776A76">
        <w:t xml:space="preserve"> </w:t>
      </w:r>
      <w:proofErr w:type="spellStart"/>
      <w:r w:rsidR="00776A76">
        <w:t>hoàn</w:t>
      </w:r>
      <w:proofErr w:type="spellEnd"/>
      <w:r w:rsidR="00776A76">
        <w:t xml:space="preserve"> </w:t>
      </w:r>
      <w:proofErr w:type="spellStart"/>
      <w:r w:rsidR="00776A76">
        <w:t>thiện</w:t>
      </w:r>
      <w:proofErr w:type="spellEnd"/>
      <w:r w:rsidR="00776A76">
        <w:t xml:space="preserve"> hoạt động </w:t>
      </w:r>
      <w:proofErr w:type="spellStart"/>
      <w:r>
        <w:t>cho</w:t>
      </w:r>
      <w:proofErr w:type="spellEnd"/>
      <w:r>
        <w:t xml:space="preserve"> </w:t>
      </w:r>
      <w:proofErr w:type="spellStart"/>
      <w:r>
        <w:t>vay</w:t>
      </w:r>
      <w:proofErr w:type="spellEnd"/>
      <w:r>
        <w:t xml:space="preserve"> đối </w:t>
      </w:r>
      <w:proofErr w:type="spellStart"/>
      <w:r>
        <w:t>tượng</w:t>
      </w:r>
      <w:proofErr w:type="spellEnd"/>
      <w:r>
        <w:t xml:space="preserve"> KHDN hoạt động </w:t>
      </w:r>
      <w:proofErr w:type="spellStart"/>
      <w:r>
        <w:t>trong</w:t>
      </w:r>
      <w:proofErr w:type="spellEnd"/>
      <w:r>
        <w:t xml:space="preserve"> </w:t>
      </w:r>
      <w:proofErr w:type="spellStart"/>
      <w:r>
        <w:t>lĩnh</w:t>
      </w:r>
      <w:proofErr w:type="spellEnd"/>
      <w:r>
        <w:t xml:space="preserve"> vực </w:t>
      </w:r>
      <w:proofErr w:type="spellStart"/>
      <w:r>
        <w:t>sản</w:t>
      </w:r>
      <w:proofErr w:type="spellEnd"/>
      <w:r>
        <w:t xml:space="preserve"> xuất </w:t>
      </w:r>
      <w:proofErr w:type="spellStart"/>
      <w:r>
        <w:t>kinh</w:t>
      </w:r>
      <w:proofErr w:type="spellEnd"/>
      <w:r>
        <w:t xml:space="preserve"> </w:t>
      </w:r>
      <w:proofErr w:type="spellStart"/>
      <w:r>
        <w:t>doanh</w:t>
      </w:r>
      <w:proofErr w:type="spellEnd"/>
      <w:r>
        <w:rPr>
          <w:spacing w:val="-6"/>
        </w:rPr>
        <w:t xml:space="preserve"> </w:t>
      </w:r>
      <w:proofErr w:type="spellStart"/>
      <w:r>
        <w:t>và</w:t>
      </w:r>
      <w:proofErr w:type="spellEnd"/>
      <w:r>
        <w:rPr>
          <w:spacing w:val="-4"/>
        </w:rPr>
        <w:t xml:space="preserve"> </w:t>
      </w:r>
      <w:proofErr w:type="spellStart"/>
      <w:r>
        <w:t>thương</w:t>
      </w:r>
      <w:proofErr w:type="spellEnd"/>
      <w:r>
        <w:rPr>
          <w:spacing w:val="-2"/>
        </w:rPr>
        <w:t xml:space="preserve"> </w:t>
      </w:r>
      <w:r>
        <w:t>mại</w:t>
      </w:r>
      <w:r>
        <w:rPr>
          <w:spacing w:val="-5"/>
        </w:rPr>
        <w:t xml:space="preserve"> </w:t>
      </w:r>
      <w:r>
        <w:t>dịch</w:t>
      </w:r>
      <w:r>
        <w:rPr>
          <w:spacing w:val="-5"/>
        </w:rPr>
        <w:t xml:space="preserve"> </w:t>
      </w:r>
      <w:proofErr w:type="spellStart"/>
      <w:r>
        <w:t>vụ</w:t>
      </w:r>
      <w:proofErr w:type="spellEnd"/>
      <w:r>
        <w:t>,</w:t>
      </w:r>
      <w:r>
        <w:rPr>
          <w:spacing w:val="-5"/>
        </w:rPr>
        <w:t xml:space="preserve"> </w:t>
      </w:r>
      <w:proofErr w:type="spellStart"/>
      <w:r>
        <w:t>trong</w:t>
      </w:r>
      <w:proofErr w:type="spellEnd"/>
      <w:r>
        <w:rPr>
          <w:spacing w:val="-5"/>
        </w:rPr>
        <w:t xml:space="preserve"> </w:t>
      </w:r>
      <w:proofErr w:type="spellStart"/>
      <w:r>
        <w:t>khi</w:t>
      </w:r>
      <w:proofErr w:type="spellEnd"/>
      <w:r>
        <w:rPr>
          <w:spacing w:val="-4"/>
        </w:rPr>
        <w:t xml:space="preserve"> </w:t>
      </w:r>
      <w:r>
        <w:t>hạn</w:t>
      </w:r>
      <w:r>
        <w:rPr>
          <w:spacing w:val="-7"/>
        </w:rPr>
        <w:t xml:space="preserve"> </w:t>
      </w:r>
      <w:proofErr w:type="spellStart"/>
      <w:r>
        <w:t>chế</w:t>
      </w:r>
      <w:proofErr w:type="spellEnd"/>
      <w:r>
        <w:rPr>
          <w:spacing w:val="-6"/>
        </w:rPr>
        <w:t xml:space="preserve"> </w:t>
      </w:r>
      <w:proofErr w:type="spellStart"/>
      <w:r>
        <w:t>cho</w:t>
      </w:r>
      <w:proofErr w:type="spellEnd"/>
      <w:r>
        <w:rPr>
          <w:spacing w:val="-6"/>
        </w:rPr>
        <w:t xml:space="preserve"> </w:t>
      </w:r>
      <w:proofErr w:type="spellStart"/>
      <w:r>
        <w:rPr>
          <w:spacing w:val="2"/>
        </w:rPr>
        <w:t>vay</w:t>
      </w:r>
      <w:proofErr w:type="spellEnd"/>
      <w:r>
        <w:rPr>
          <w:spacing w:val="-11"/>
        </w:rPr>
        <w:t xml:space="preserve"> </w:t>
      </w:r>
      <w:proofErr w:type="spellStart"/>
      <w:r>
        <w:t>lĩnh</w:t>
      </w:r>
      <w:proofErr w:type="spellEnd"/>
      <w:r>
        <w:rPr>
          <w:spacing w:val="-7"/>
        </w:rPr>
        <w:t xml:space="preserve"> </w:t>
      </w:r>
      <w:r>
        <w:t>vực</w:t>
      </w:r>
      <w:r>
        <w:rPr>
          <w:spacing w:val="-4"/>
        </w:rPr>
        <w:t xml:space="preserve"> </w:t>
      </w:r>
      <w:proofErr w:type="spellStart"/>
      <w:r>
        <w:t>xây</w:t>
      </w:r>
      <w:proofErr w:type="spellEnd"/>
      <w:r>
        <w:rPr>
          <w:spacing w:val="-9"/>
        </w:rPr>
        <w:t xml:space="preserve"> </w:t>
      </w:r>
      <w:proofErr w:type="spellStart"/>
      <w:r>
        <w:t>dựng</w:t>
      </w:r>
      <w:proofErr w:type="spellEnd"/>
      <w:r>
        <w:t>,</w:t>
      </w:r>
      <w:r>
        <w:rPr>
          <w:spacing w:val="-6"/>
        </w:rPr>
        <w:t xml:space="preserve"> </w:t>
      </w:r>
      <w:proofErr w:type="spellStart"/>
      <w:r>
        <w:t>bất</w:t>
      </w:r>
      <w:proofErr w:type="spellEnd"/>
      <w:r>
        <w:rPr>
          <w:spacing w:val="-4"/>
        </w:rPr>
        <w:t xml:space="preserve"> </w:t>
      </w:r>
      <w:r>
        <w:t xml:space="preserve">động </w:t>
      </w:r>
      <w:proofErr w:type="spellStart"/>
      <w:r>
        <w:t>sản</w:t>
      </w:r>
      <w:proofErr w:type="spellEnd"/>
      <w:r>
        <w:t>.</w:t>
      </w:r>
    </w:p>
    <w:p w14:paraId="27207EF7" w14:textId="71F8713C" w:rsidR="001515C9" w:rsidRDefault="001515C9" w:rsidP="00E53690">
      <w:pPr>
        <w:pStyle w:val="BodyText"/>
        <w:spacing w:before="2"/>
        <w:ind w:firstLine="359"/>
      </w:pPr>
      <w:proofErr w:type="spellStart"/>
      <w:r>
        <w:t>Từ</w:t>
      </w:r>
      <w:proofErr w:type="spellEnd"/>
      <w:r>
        <w:t xml:space="preserve"> kế hoạch trên, có </w:t>
      </w:r>
      <w:proofErr w:type="spellStart"/>
      <w:r>
        <w:t>thể</w:t>
      </w:r>
      <w:proofErr w:type="spellEnd"/>
      <w:r>
        <w:t xml:space="preserve"> thấy </w:t>
      </w:r>
      <w:r w:rsidR="00A318BC">
        <w:t>OCB</w:t>
      </w:r>
      <w:r>
        <w:t xml:space="preserve"> đang </w:t>
      </w:r>
      <w:proofErr w:type="spellStart"/>
      <w:r>
        <w:t>nhận</w:t>
      </w:r>
      <w:proofErr w:type="spellEnd"/>
      <w:r>
        <w:t xml:space="preserve"> </w:t>
      </w:r>
      <w:proofErr w:type="spellStart"/>
      <w:r>
        <w:t>ra</w:t>
      </w:r>
      <w:proofErr w:type="spellEnd"/>
      <w:r>
        <w:t xml:space="preserve"> </w:t>
      </w:r>
      <w:proofErr w:type="spellStart"/>
      <w:r>
        <w:t>các</w:t>
      </w:r>
      <w:proofErr w:type="spellEnd"/>
      <w:r>
        <w:t xml:space="preserve"> </w:t>
      </w:r>
      <w:proofErr w:type="spellStart"/>
      <w:r>
        <w:t>yếu</w:t>
      </w:r>
      <w:proofErr w:type="spellEnd"/>
      <w:r>
        <w:t xml:space="preserve"> </w:t>
      </w:r>
      <w:proofErr w:type="spellStart"/>
      <w:r>
        <w:t>điểm</w:t>
      </w:r>
      <w:proofErr w:type="spellEnd"/>
      <w:r>
        <w:t xml:space="preserve"> hiện </w:t>
      </w:r>
      <w:proofErr w:type="spellStart"/>
      <w:r>
        <w:t>tại</w:t>
      </w:r>
      <w:proofErr w:type="spellEnd"/>
      <w:r>
        <w:t xml:space="preserve"> </w:t>
      </w:r>
      <w:proofErr w:type="spellStart"/>
      <w:r>
        <w:t>và</w:t>
      </w:r>
      <w:proofErr w:type="spellEnd"/>
      <w:r>
        <w:t xml:space="preserve"> chuyển đổi cơ </w:t>
      </w:r>
      <w:proofErr w:type="spellStart"/>
      <w:r>
        <w:t>cấu</w:t>
      </w:r>
      <w:proofErr w:type="spellEnd"/>
      <w:r>
        <w:t xml:space="preserve"> hoạt động sang </w:t>
      </w:r>
      <w:proofErr w:type="spellStart"/>
      <w:r>
        <w:t>tập</w:t>
      </w:r>
      <w:proofErr w:type="spellEnd"/>
      <w:r>
        <w:t xml:space="preserve"> trung phát </w:t>
      </w:r>
      <w:proofErr w:type="spellStart"/>
      <w:r>
        <w:t>triển</w:t>
      </w:r>
      <w:proofErr w:type="spellEnd"/>
      <w:r>
        <w:t xml:space="preserve"> hơn nữa </w:t>
      </w:r>
      <w:proofErr w:type="spellStart"/>
      <w:r>
        <w:t>mảng</w:t>
      </w:r>
      <w:proofErr w:type="spellEnd"/>
      <w:r>
        <w:t xml:space="preserve"> </w:t>
      </w:r>
      <w:proofErr w:type="spellStart"/>
      <w:r>
        <w:t>doanh</w:t>
      </w:r>
      <w:proofErr w:type="spellEnd"/>
      <w:r>
        <w:t xml:space="preserve"> nghiệp hiện chưa </w:t>
      </w:r>
      <w:proofErr w:type="spellStart"/>
      <w:r>
        <w:t>khai</w:t>
      </w:r>
      <w:proofErr w:type="spellEnd"/>
      <w:r>
        <w:t xml:space="preserve"> </w:t>
      </w:r>
      <w:proofErr w:type="spellStart"/>
      <w:r>
        <w:t>thác</w:t>
      </w:r>
      <w:proofErr w:type="spellEnd"/>
      <w:r>
        <w:t xml:space="preserve"> hết </w:t>
      </w:r>
      <w:proofErr w:type="spellStart"/>
      <w:r>
        <w:t>tiềm</w:t>
      </w:r>
      <w:proofErr w:type="spellEnd"/>
      <w:r>
        <w:t xml:space="preserve"> </w:t>
      </w:r>
      <w:proofErr w:type="spellStart"/>
      <w:r>
        <w:t>năng</w:t>
      </w:r>
      <w:proofErr w:type="spellEnd"/>
      <w:r>
        <w:t>.</w:t>
      </w:r>
    </w:p>
    <w:p w14:paraId="24B394F6" w14:textId="13CE4784" w:rsidR="001515C9" w:rsidRPr="00F84CF1" w:rsidRDefault="00257D7E" w:rsidP="00E53690">
      <w:pPr>
        <w:pStyle w:val="Heading2"/>
      </w:pPr>
      <w:bookmarkStart w:id="289" w:name="_bookmark92"/>
      <w:bookmarkStart w:id="290" w:name="_Toc101095517"/>
      <w:bookmarkEnd w:id="289"/>
      <w:r>
        <w:t>3.2. G</w:t>
      </w:r>
      <w:r w:rsidRPr="00257D7E">
        <w:t xml:space="preserve">iải </w:t>
      </w:r>
      <w:proofErr w:type="spellStart"/>
      <w:r w:rsidRPr="00257D7E">
        <w:t>pháp</w:t>
      </w:r>
      <w:proofErr w:type="spellEnd"/>
      <w:r w:rsidRPr="00257D7E">
        <w:t xml:space="preserve"> </w:t>
      </w:r>
      <w:proofErr w:type="spellStart"/>
      <w:r w:rsidR="006A64CE">
        <w:t>hoàn</w:t>
      </w:r>
      <w:proofErr w:type="spellEnd"/>
      <w:r w:rsidR="006A64CE">
        <w:t xml:space="preserve"> </w:t>
      </w:r>
      <w:proofErr w:type="spellStart"/>
      <w:r w:rsidR="006A64CE">
        <w:t>thiện</w:t>
      </w:r>
      <w:proofErr w:type="spellEnd"/>
      <w:r w:rsidRPr="00257D7E">
        <w:t xml:space="preserve"> hoạt động </w:t>
      </w:r>
      <w:proofErr w:type="spellStart"/>
      <w:r w:rsidRPr="00257D7E">
        <w:t>cho</w:t>
      </w:r>
      <w:proofErr w:type="spellEnd"/>
      <w:r w:rsidRPr="00257D7E">
        <w:t xml:space="preserve"> </w:t>
      </w:r>
      <w:proofErr w:type="spellStart"/>
      <w:r w:rsidRPr="00257D7E">
        <w:t>vay</w:t>
      </w:r>
      <w:proofErr w:type="spellEnd"/>
      <w:r w:rsidRPr="00257D7E">
        <w:t xml:space="preserve"> </w:t>
      </w:r>
      <w:proofErr w:type="spellStart"/>
      <w:r w:rsidRPr="00257D7E">
        <w:t>khách</w:t>
      </w:r>
      <w:proofErr w:type="spellEnd"/>
      <w:r w:rsidRPr="00257D7E">
        <w:t xml:space="preserve"> hàng </w:t>
      </w:r>
      <w:proofErr w:type="spellStart"/>
      <w:r w:rsidRPr="00257D7E">
        <w:t>doanh</w:t>
      </w:r>
      <w:proofErr w:type="spellEnd"/>
      <w:r w:rsidRPr="00257D7E">
        <w:t xml:space="preserve"> nghiệp </w:t>
      </w:r>
      <w:proofErr w:type="spellStart"/>
      <w:r w:rsidRPr="00257D7E">
        <w:t>tại</w:t>
      </w:r>
      <w:proofErr w:type="spellEnd"/>
      <w:r w:rsidRPr="00257D7E">
        <w:t xml:space="preserve"> </w:t>
      </w:r>
      <w:r w:rsidR="00F84CF1">
        <w:t xml:space="preserve">Ngân hàng TMCP Phương </w:t>
      </w:r>
      <w:proofErr w:type="spellStart"/>
      <w:r w:rsidR="00F84CF1">
        <w:t>Đông</w:t>
      </w:r>
      <w:bookmarkEnd w:id="290"/>
      <w:proofErr w:type="spellEnd"/>
    </w:p>
    <w:p w14:paraId="186662EF" w14:textId="0CED1132" w:rsidR="001515C9" w:rsidRDefault="001515C9" w:rsidP="00E53690">
      <w:pPr>
        <w:pStyle w:val="BodyText"/>
        <w:ind w:firstLine="359"/>
      </w:pPr>
      <w:proofErr w:type="spellStart"/>
      <w:r>
        <w:t>Để</w:t>
      </w:r>
      <w:proofErr w:type="spellEnd"/>
      <w:r>
        <w:t xml:space="preserve"> </w:t>
      </w:r>
      <w:proofErr w:type="spellStart"/>
      <w:r>
        <w:t>thực</w:t>
      </w:r>
      <w:proofErr w:type="spellEnd"/>
      <w:r>
        <w:t xml:space="preserve"> hiện được </w:t>
      </w:r>
      <w:proofErr w:type="spellStart"/>
      <w:r>
        <w:t>mục</w:t>
      </w:r>
      <w:proofErr w:type="spellEnd"/>
      <w:r>
        <w:t xml:space="preserve"> tiêu </w:t>
      </w:r>
      <w:proofErr w:type="spellStart"/>
      <w:r>
        <w:t>kinh</w:t>
      </w:r>
      <w:proofErr w:type="spellEnd"/>
      <w:r>
        <w:t xml:space="preserve"> </w:t>
      </w:r>
      <w:proofErr w:type="spellStart"/>
      <w:r>
        <w:t>doanh</w:t>
      </w:r>
      <w:proofErr w:type="spellEnd"/>
      <w:r>
        <w:t xml:space="preserve"> </w:t>
      </w:r>
      <w:proofErr w:type="spellStart"/>
      <w:r>
        <w:t>trong</w:t>
      </w:r>
      <w:proofErr w:type="spellEnd"/>
      <w:r>
        <w:t xml:space="preserve"> 5 </w:t>
      </w:r>
      <w:proofErr w:type="spellStart"/>
      <w:r>
        <w:t>năm</w:t>
      </w:r>
      <w:proofErr w:type="spellEnd"/>
      <w:r>
        <w:t xml:space="preserve"> tới, </w:t>
      </w:r>
      <w:proofErr w:type="spellStart"/>
      <w:r>
        <w:t>đặc</w:t>
      </w:r>
      <w:proofErr w:type="spellEnd"/>
      <w:r>
        <w:t xml:space="preserve"> biệt là </w:t>
      </w:r>
      <w:proofErr w:type="spellStart"/>
      <w:r>
        <w:t>đẩy</w:t>
      </w:r>
      <w:proofErr w:type="spellEnd"/>
      <w:r>
        <w:t xml:space="preserve"> </w:t>
      </w:r>
      <w:proofErr w:type="spellStart"/>
      <w:r w:rsidR="0031667C">
        <w:t>hoàn</w:t>
      </w:r>
      <w:proofErr w:type="spellEnd"/>
      <w:r w:rsidR="0031667C">
        <w:t xml:space="preserve"> </w:t>
      </w:r>
      <w:proofErr w:type="spellStart"/>
      <w:r w:rsidR="0031667C">
        <w:t>thiện</w:t>
      </w:r>
      <w:proofErr w:type="spellEnd"/>
      <w:r w:rsidR="0031667C">
        <w:t xml:space="preserve"> </w:t>
      </w:r>
      <w:proofErr w:type="spellStart"/>
      <w:r w:rsidR="0031667C">
        <w:t>và</w:t>
      </w:r>
      <w:proofErr w:type="spellEnd"/>
      <w:r w:rsidR="0031667C">
        <w:t xml:space="preserve"> </w:t>
      </w:r>
      <w:proofErr w:type="spellStart"/>
      <w:r w:rsidR="0031667C">
        <w:t>đẩy</w:t>
      </w:r>
      <w:proofErr w:type="spellEnd"/>
      <w:r w:rsidR="0031667C">
        <w:t xml:space="preserve"> </w:t>
      </w:r>
      <w:proofErr w:type="spellStart"/>
      <w:r w:rsidR="0031667C">
        <w:t>mạnh</w:t>
      </w:r>
      <w:proofErr w:type="spellEnd"/>
      <w:r w:rsidR="0031667C">
        <w:t xml:space="preserve"> hoạt động</w:t>
      </w:r>
      <w:r>
        <w:t xml:space="preserve"> </w:t>
      </w:r>
      <w:proofErr w:type="spellStart"/>
      <w:r>
        <w:t>cho</w:t>
      </w:r>
      <w:proofErr w:type="spellEnd"/>
      <w:r>
        <w:t xml:space="preserve"> </w:t>
      </w:r>
      <w:proofErr w:type="spellStart"/>
      <w:r>
        <w:t>vay</w:t>
      </w:r>
      <w:proofErr w:type="spellEnd"/>
      <w:r>
        <w:t xml:space="preserve"> KHDN mà hiện đang </w:t>
      </w:r>
      <w:proofErr w:type="spellStart"/>
      <w:r>
        <w:t>chiếm</w:t>
      </w:r>
      <w:proofErr w:type="spellEnd"/>
      <w:r>
        <w:t xml:space="preserve"> </w:t>
      </w:r>
      <w:proofErr w:type="spellStart"/>
      <w:r>
        <w:t>tỷ</w:t>
      </w:r>
      <w:proofErr w:type="spellEnd"/>
      <w:r>
        <w:t xml:space="preserve"> </w:t>
      </w:r>
      <w:proofErr w:type="spellStart"/>
      <w:r>
        <w:t>trọng</w:t>
      </w:r>
      <w:proofErr w:type="spellEnd"/>
      <w:r>
        <w:t xml:space="preserve"> </w:t>
      </w:r>
      <w:proofErr w:type="spellStart"/>
      <w:r>
        <w:t>thấp</w:t>
      </w:r>
      <w:proofErr w:type="spellEnd"/>
      <w:r>
        <w:t xml:space="preserve"> </w:t>
      </w:r>
      <w:proofErr w:type="spellStart"/>
      <w:r>
        <w:t>trong</w:t>
      </w:r>
      <w:proofErr w:type="spellEnd"/>
      <w:r>
        <w:t xml:space="preserve"> </w:t>
      </w:r>
      <w:proofErr w:type="spellStart"/>
      <w:r>
        <w:t>tổng</w:t>
      </w:r>
      <w:proofErr w:type="spellEnd"/>
      <w:r>
        <w:t xml:space="preserve"> </w:t>
      </w:r>
      <w:proofErr w:type="spellStart"/>
      <w:r>
        <w:t>dư</w:t>
      </w:r>
      <w:proofErr w:type="spellEnd"/>
      <w:r>
        <w:t xml:space="preserve"> </w:t>
      </w:r>
      <w:proofErr w:type="spellStart"/>
      <w:r>
        <w:t>nợ</w:t>
      </w:r>
      <w:proofErr w:type="spellEnd"/>
      <w:r>
        <w:t xml:space="preserve"> </w:t>
      </w:r>
      <w:proofErr w:type="spellStart"/>
      <w:r>
        <w:t>của</w:t>
      </w:r>
      <w:proofErr w:type="spellEnd"/>
      <w:r>
        <w:rPr>
          <w:spacing w:val="-34"/>
        </w:rPr>
        <w:t xml:space="preserve"> </w:t>
      </w:r>
      <w:r w:rsidR="00325CD8">
        <w:t>OCB</w:t>
      </w:r>
      <w:r>
        <w:t xml:space="preserve">, đồng thời </w:t>
      </w:r>
      <w:proofErr w:type="spellStart"/>
      <w:r>
        <w:t>nhằm</w:t>
      </w:r>
      <w:proofErr w:type="spellEnd"/>
      <w:r>
        <w:t xml:space="preserve"> </w:t>
      </w:r>
      <w:proofErr w:type="spellStart"/>
      <w:r>
        <w:t>khẳng</w:t>
      </w:r>
      <w:proofErr w:type="spellEnd"/>
      <w:r>
        <w:t xml:space="preserve"> định </w:t>
      </w:r>
      <w:proofErr w:type="spellStart"/>
      <w:r>
        <w:t>thế</w:t>
      </w:r>
      <w:proofErr w:type="spellEnd"/>
      <w:r>
        <w:t xml:space="preserve"> </w:t>
      </w:r>
      <w:proofErr w:type="spellStart"/>
      <w:r>
        <w:t>mạnh</w:t>
      </w:r>
      <w:proofErr w:type="spellEnd"/>
      <w:r>
        <w:t xml:space="preserve"> </w:t>
      </w:r>
      <w:proofErr w:type="spellStart"/>
      <w:r>
        <w:t>và</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của</w:t>
      </w:r>
      <w:proofErr w:type="spellEnd"/>
      <w:r>
        <w:t xml:space="preserve"> </w:t>
      </w:r>
      <w:r w:rsidR="00A318BC">
        <w:t>OCB</w:t>
      </w:r>
      <w:r>
        <w:t xml:space="preserve"> </w:t>
      </w:r>
      <w:proofErr w:type="spellStart"/>
      <w:r>
        <w:t>trong</w:t>
      </w:r>
      <w:proofErr w:type="spellEnd"/>
      <w:r>
        <w:t xml:space="preserve"> </w:t>
      </w:r>
      <w:proofErr w:type="spellStart"/>
      <w:r>
        <w:t>mảng</w:t>
      </w:r>
      <w:proofErr w:type="spellEnd"/>
      <w:r>
        <w:t xml:space="preserve"> dịch </w:t>
      </w:r>
      <w:proofErr w:type="spellStart"/>
      <w:r>
        <w:t>vụ</w:t>
      </w:r>
      <w:proofErr w:type="spellEnd"/>
      <w:r>
        <w:t xml:space="preserve"> KHDN trên </w:t>
      </w:r>
      <w:proofErr w:type="spellStart"/>
      <w:r>
        <w:t>địa</w:t>
      </w:r>
      <w:proofErr w:type="spellEnd"/>
      <w:r>
        <w:t xml:space="preserve"> </w:t>
      </w:r>
      <w:proofErr w:type="spellStart"/>
      <w:r>
        <w:t>bàn</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thị</w:t>
      </w:r>
      <w:proofErr w:type="spellEnd"/>
      <w:r>
        <w:t xml:space="preserve"> trường như hiện nay thì </w:t>
      </w:r>
      <w:proofErr w:type="spellStart"/>
      <w:r>
        <w:t>biện</w:t>
      </w:r>
      <w:proofErr w:type="spellEnd"/>
      <w:r>
        <w:t xml:space="preserve"> </w:t>
      </w:r>
      <w:proofErr w:type="spellStart"/>
      <w:r>
        <w:t>pháp</w:t>
      </w:r>
      <w:proofErr w:type="spellEnd"/>
      <w:r>
        <w:t xml:space="preserve"> được đề </w:t>
      </w:r>
      <w:proofErr w:type="spellStart"/>
      <w:r>
        <w:t>ra</w:t>
      </w:r>
      <w:proofErr w:type="spellEnd"/>
      <w:r>
        <w:rPr>
          <w:spacing w:val="-4"/>
        </w:rPr>
        <w:t xml:space="preserve"> </w:t>
      </w:r>
      <w:r>
        <w:t>là:</w:t>
      </w:r>
    </w:p>
    <w:p w14:paraId="4A35EE60" w14:textId="3A4402D9" w:rsidR="001515C9" w:rsidRDefault="00E30E7E" w:rsidP="00E53690">
      <w:pPr>
        <w:pStyle w:val="Heading3"/>
        <w:ind w:left="0"/>
      </w:pPr>
      <w:bookmarkStart w:id="291" w:name="_bookmark93"/>
      <w:bookmarkStart w:id="292" w:name="_Toc101095518"/>
      <w:bookmarkEnd w:id="291"/>
      <w:r>
        <w:t xml:space="preserve">3.2.1. </w:t>
      </w:r>
      <w:proofErr w:type="spellStart"/>
      <w:r w:rsidR="001515C9">
        <w:t>Nâng</w:t>
      </w:r>
      <w:proofErr w:type="spellEnd"/>
      <w:r w:rsidR="001515C9">
        <w:t xml:space="preserve"> </w:t>
      </w:r>
      <w:proofErr w:type="spellStart"/>
      <w:r w:rsidR="001515C9">
        <w:t>cao</w:t>
      </w:r>
      <w:proofErr w:type="spellEnd"/>
      <w:r w:rsidR="001515C9">
        <w:t xml:space="preserve"> chất </w:t>
      </w:r>
      <w:proofErr w:type="spellStart"/>
      <w:r w:rsidR="001515C9">
        <w:t>lượng</w:t>
      </w:r>
      <w:proofErr w:type="spellEnd"/>
      <w:r w:rsidR="001515C9">
        <w:t xml:space="preserve"> dịch </w:t>
      </w:r>
      <w:proofErr w:type="spellStart"/>
      <w:r w:rsidR="001515C9">
        <w:t>vụ</w:t>
      </w:r>
      <w:proofErr w:type="spellEnd"/>
      <w:r w:rsidR="001515C9">
        <w:t xml:space="preserve"> </w:t>
      </w:r>
      <w:proofErr w:type="spellStart"/>
      <w:r w:rsidR="001515C9">
        <w:t>khách</w:t>
      </w:r>
      <w:proofErr w:type="spellEnd"/>
      <w:r w:rsidR="001515C9">
        <w:t xml:space="preserve"> hàng </w:t>
      </w:r>
      <w:proofErr w:type="spellStart"/>
      <w:r w:rsidR="001515C9">
        <w:t>doanh</w:t>
      </w:r>
      <w:proofErr w:type="spellEnd"/>
      <w:r w:rsidR="001515C9">
        <w:rPr>
          <w:spacing w:val="-1"/>
        </w:rPr>
        <w:t xml:space="preserve"> </w:t>
      </w:r>
      <w:r w:rsidR="001515C9">
        <w:t>nghiệp</w:t>
      </w:r>
      <w:bookmarkEnd w:id="292"/>
    </w:p>
    <w:p w14:paraId="1206C8AC" w14:textId="1B67A7E9" w:rsidR="001515C9" w:rsidRDefault="001515C9" w:rsidP="00E53690">
      <w:pPr>
        <w:pStyle w:val="BodyText"/>
        <w:spacing w:before="143"/>
        <w:ind w:firstLine="359"/>
      </w:pPr>
      <w:proofErr w:type="spellStart"/>
      <w:r>
        <w:t>Để</w:t>
      </w:r>
      <w:proofErr w:type="spellEnd"/>
      <w:r>
        <w:rPr>
          <w:spacing w:val="-11"/>
        </w:rPr>
        <w:t xml:space="preserve"> </w:t>
      </w:r>
      <w:proofErr w:type="spellStart"/>
      <w:r>
        <w:t>phục</w:t>
      </w:r>
      <w:proofErr w:type="spellEnd"/>
      <w:r>
        <w:rPr>
          <w:spacing w:val="-11"/>
        </w:rPr>
        <w:t xml:space="preserve"> </w:t>
      </w:r>
      <w:proofErr w:type="spellStart"/>
      <w:r>
        <w:t>vụ</w:t>
      </w:r>
      <w:proofErr w:type="spellEnd"/>
      <w:r>
        <w:rPr>
          <w:spacing w:val="-11"/>
        </w:rPr>
        <w:t xml:space="preserve"> </w:t>
      </w:r>
      <w:proofErr w:type="spellStart"/>
      <w:r>
        <w:t>nhanh</w:t>
      </w:r>
      <w:proofErr w:type="spellEnd"/>
      <w:r>
        <w:rPr>
          <w:spacing w:val="-10"/>
        </w:rPr>
        <w:t xml:space="preserve"> </w:t>
      </w:r>
      <w:proofErr w:type="spellStart"/>
      <w:r>
        <w:t>chóng</w:t>
      </w:r>
      <w:proofErr w:type="spellEnd"/>
      <w:r>
        <w:rPr>
          <w:spacing w:val="-11"/>
        </w:rPr>
        <w:t xml:space="preserve"> </w:t>
      </w:r>
      <w:proofErr w:type="spellStart"/>
      <w:r>
        <w:t>và</w:t>
      </w:r>
      <w:proofErr w:type="spellEnd"/>
      <w:r>
        <w:rPr>
          <w:spacing w:val="-11"/>
        </w:rPr>
        <w:t xml:space="preserve"> </w:t>
      </w:r>
      <w:proofErr w:type="spellStart"/>
      <w:r>
        <w:t>kịp</w:t>
      </w:r>
      <w:proofErr w:type="spellEnd"/>
      <w:r>
        <w:rPr>
          <w:spacing w:val="-8"/>
        </w:rPr>
        <w:t xml:space="preserve"> </w:t>
      </w:r>
      <w:r>
        <w:t>thời</w:t>
      </w:r>
      <w:r>
        <w:rPr>
          <w:spacing w:val="-11"/>
        </w:rPr>
        <w:t xml:space="preserve"> </w:t>
      </w:r>
      <w:proofErr w:type="spellStart"/>
      <w:r>
        <w:t>nhu</w:t>
      </w:r>
      <w:proofErr w:type="spellEnd"/>
      <w:r>
        <w:rPr>
          <w:spacing w:val="-11"/>
        </w:rPr>
        <w:t xml:space="preserve"> </w:t>
      </w:r>
      <w:r>
        <w:t>cầu</w:t>
      </w:r>
      <w:r>
        <w:rPr>
          <w:spacing w:val="-8"/>
        </w:rPr>
        <w:t xml:space="preserve"> </w:t>
      </w:r>
      <w:proofErr w:type="spellStart"/>
      <w:r>
        <w:t>giao</w:t>
      </w:r>
      <w:proofErr w:type="spellEnd"/>
      <w:r>
        <w:rPr>
          <w:spacing w:val="-11"/>
        </w:rPr>
        <w:t xml:space="preserve"> </w:t>
      </w:r>
      <w:r>
        <w:t>dịch</w:t>
      </w:r>
      <w:r>
        <w:rPr>
          <w:spacing w:val="-11"/>
        </w:rPr>
        <w:t xml:space="preserve"> </w:t>
      </w:r>
      <w:proofErr w:type="spellStart"/>
      <w:r>
        <w:t>của</w:t>
      </w:r>
      <w:proofErr w:type="spellEnd"/>
      <w:r>
        <w:rPr>
          <w:spacing w:val="-8"/>
        </w:rPr>
        <w:t xml:space="preserve"> </w:t>
      </w:r>
      <w:proofErr w:type="spellStart"/>
      <w:r>
        <w:t>khách</w:t>
      </w:r>
      <w:proofErr w:type="spellEnd"/>
      <w:r>
        <w:rPr>
          <w:spacing w:val="-9"/>
        </w:rPr>
        <w:t xml:space="preserve"> </w:t>
      </w:r>
      <w:r>
        <w:t>hàng,</w:t>
      </w:r>
      <w:r>
        <w:rPr>
          <w:spacing w:val="-11"/>
        </w:rPr>
        <w:t xml:space="preserve"> </w:t>
      </w:r>
      <w:r w:rsidR="00325CD8">
        <w:t>Ngân hàng</w:t>
      </w:r>
      <w:r>
        <w:t xml:space="preserve"> cần </w:t>
      </w:r>
      <w:proofErr w:type="spellStart"/>
      <w:r>
        <w:t>thực</w:t>
      </w:r>
      <w:proofErr w:type="spellEnd"/>
      <w:r>
        <w:t xml:space="preserve"> hiện phân chia </w:t>
      </w:r>
      <w:proofErr w:type="spellStart"/>
      <w:r>
        <w:t>thành</w:t>
      </w:r>
      <w:proofErr w:type="spellEnd"/>
      <w:r>
        <w:t xml:space="preserve"> </w:t>
      </w:r>
      <w:proofErr w:type="spellStart"/>
      <w:r>
        <w:t>các</w:t>
      </w:r>
      <w:proofErr w:type="spellEnd"/>
      <w:r>
        <w:t xml:space="preserve"> </w:t>
      </w:r>
      <w:proofErr w:type="spellStart"/>
      <w:r>
        <w:t>khu</w:t>
      </w:r>
      <w:proofErr w:type="spellEnd"/>
      <w:r>
        <w:t xml:space="preserve"> vực </w:t>
      </w:r>
      <w:proofErr w:type="spellStart"/>
      <w:r>
        <w:t>phục</w:t>
      </w:r>
      <w:proofErr w:type="spellEnd"/>
      <w:r>
        <w:t xml:space="preserve"> </w:t>
      </w:r>
      <w:proofErr w:type="spellStart"/>
      <w:r>
        <w:t>vụ</w:t>
      </w:r>
      <w:proofErr w:type="spellEnd"/>
      <w:r>
        <w:t xml:space="preserve"> chuyên biệt đối </w:t>
      </w:r>
      <w:proofErr w:type="spellStart"/>
      <w:r>
        <w:t>với</w:t>
      </w:r>
      <w:proofErr w:type="spellEnd"/>
      <w:r>
        <w:t xml:space="preserve"> KHCN, KHDN, </w:t>
      </w:r>
      <w:proofErr w:type="spellStart"/>
      <w:r>
        <w:t>trong</w:t>
      </w:r>
      <w:proofErr w:type="spellEnd"/>
      <w:r>
        <w:t xml:space="preserve"> đó, cần có </w:t>
      </w:r>
      <w:proofErr w:type="spellStart"/>
      <w:r>
        <w:t>chính</w:t>
      </w:r>
      <w:proofErr w:type="spellEnd"/>
      <w:r>
        <w:t xml:space="preserve"> sách </w:t>
      </w:r>
      <w:proofErr w:type="spellStart"/>
      <w:r>
        <w:t>ưu</w:t>
      </w:r>
      <w:proofErr w:type="spellEnd"/>
      <w:r>
        <w:t xml:space="preserve"> </w:t>
      </w:r>
      <w:proofErr w:type="spellStart"/>
      <w:r>
        <w:t>tiên</w:t>
      </w:r>
      <w:proofErr w:type="spellEnd"/>
      <w:r>
        <w:t xml:space="preserve"> đối </w:t>
      </w:r>
      <w:proofErr w:type="spellStart"/>
      <w:r>
        <w:t>với</w:t>
      </w:r>
      <w:proofErr w:type="spellEnd"/>
      <w:r>
        <w:t xml:space="preserve"> </w:t>
      </w:r>
      <w:proofErr w:type="spellStart"/>
      <w:r>
        <w:t>khách</w:t>
      </w:r>
      <w:proofErr w:type="spellEnd"/>
      <w:r>
        <w:t xml:space="preserve"> hàng VIP/ </w:t>
      </w:r>
      <w:proofErr w:type="spellStart"/>
      <w:r>
        <w:t>khách</w:t>
      </w:r>
      <w:proofErr w:type="spellEnd"/>
      <w:r>
        <w:t xml:space="preserve"> hàng </w:t>
      </w:r>
      <w:proofErr w:type="spellStart"/>
      <w:r>
        <w:t>chiến</w:t>
      </w:r>
      <w:proofErr w:type="spellEnd"/>
      <w:r>
        <w:rPr>
          <w:spacing w:val="-9"/>
        </w:rPr>
        <w:t xml:space="preserve"> </w:t>
      </w:r>
      <w:proofErr w:type="spellStart"/>
      <w:proofErr w:type="gramStart"/>
      <w:r>
        <w:t>lược</w:t>
      </w:r>
      <w:proofErr w:type="spellEnd"/>
      <w:r>
        <w:t>,…</w:t>
      </w:r>
      <w:proofErr w:type="gramEnd"/>
      <w:r w:rsidR="00CF08AC">
        <w:t>.</w:t>
      </w:r>
      <w:r>
        <w:rPr>
          <w:spacing w:val="-9"/>
        </w:rPr>
        <w:t xml:space="preserve"> </w:t>
      </w:r>
      <w:proofErr w:type="spellStart"/>
      <w:r>
        <w:t>các</w:t>
      </w:r>
      <w:proofErr w:type="spellEnd"/>
      <w:r>
        <w:rPr>
          <w:spacing w:val="-7"/>
        </w:rPr>
        <w:t xml:space="preserve"> </w:t>
      </w:r>
      <w:r>
        <w:t>phòng</w:t>
      </w:r>
      <w:r>
        <w:rPr>
          <w:spacing w:val="-9"/>
        </w:rPr>
        <w:t xml:space="preserve"> </w:t>
      </w:r>
      <w:r>
        <w:t>ban</w:t>
      </w:r>
      <w:r>
        <w:rPr>
          <w:spacing w:val="-8"/>
        </w:rPr>
        <w:t xml:space="preserve"> </w:t>
      </w:r>
      <w:r>
        <w:t>cần</w:t>
      </w:r>
      <w:r>
        <w:rPr>
          <w:spacing w:val="-7"/>
        </w:rPr>
        <w:t xml:space="preserve"> </w:t>
      </w:r>
      <w:proofErr w:type="spellStart"/>
      <w:r>
        <w:t>phối</w:t>
      </w:r>
      <w:proofErr w:type="spellEnd"/>
      <w:r>
        <w:rPr>
          <w:spacing w:val="-6"/>
        </w:rPr>
        <w:t xml:space="preserve"> </w:t>
      </w:r>
      <w:r>
        <w:t>hợp</w:t>
      </w:r>
      <w:r>
        <w:rPr>
          <w:spacing w:val="-9"/>
        </w:rPr>
        <w:t xml:space="preserve"> </w:t>
      </w:r>
      <w:proofErr w:type="spellStart"/>
      <w:r>
        <w:t>chặt</w:t>
      </w:r>
      <w:proofErr w:type="spellEnd"/>
      <w:r>
        <w:rPr>
          <w:spacing w:val="-9"/>
        </w:rPr>
        <w:t xml:space="preserve"> </w:t>
      </w:r>
      <w:proofErr w:type="spellStart"/>
      <w:r>
        <w:t>chẽ</w:t>
      </w:r>
      <w:proofErr w:type="spellEnd"/>
      <w:r>
        <w:t>,</w:t>
      </w:r>
      <w:r>
        <w:rPr>
          <w:spacing w:val="-8"/>
        </w:rPr>
        <w:t xml:space="preserve"> </w:t>
      </w:r>
      <w:proofErr w:type="spellStart"/>
      <w:r>
        <w:t>nhịp</w:t>
      </w:r>
      <w:proofErr w:type="spellEnd"/>
      <w:r>
        <w:rPr>
          <w:spacing w:val="-9"/>
        </w:rPr>
        <w:t xml:space="preserve"> </w:t>
      </w:r>
      <w:proofErr w:type="spellStart"/>
      <w:r>
        <w:t>nhàng</w:t>
      </w:r>
      <w:proofErr w:type="spellEnd"/>
      <w:r>
        <w:rPr>
          <w:spacing w:val="-8"/>
        </w:rPr>
        <w:t xml:space="preserve"> </w:t>
      </w:r>
      <w:proofErr w:type="spellStart"/>
      <w:r>
        <w:t>với</w:t>
      </w:r>
      <w:proofErr w:type="spellEnd"/>
      <w:r>
        <w:rPr>
          <w:spacing w:val="-7"/>
        </w:rPr>
        <w:t xml:space="preserve"> </w:t>
      </w:r>
      <w:proofErr w:type="spellStart"/>
      <w:r>
        <w:t>nhau</w:t>
      </w:r>
      <w:proofErr w:type="spellEnd"/>
      <w:r>
        <w:rPr>
          <w:spacing w:val="-8"/>
        </w:rPr>
        <w:t xml:space="preserve"> </w:t>
      </w:r>
      <w:proofErr w:type="spellStart"/>
      <w:r>
        <w:t>để</w:t>
      </w:r>
      <w:proofErr w:type="spellEnd"/>
      <w:r>
        <w:rPr>
          <w:spacing w:val="-9"/>
        </w:rPr>
        <w:t xml:space="preserve"> </w:t>
      </w:r>
      <w:proofErr w:type="spellStart"/>
      <w:r>
        <w:t>rút</w:t>
      </w:r>
      <w:proofErr w:type="spellEnd"/>
      <w:r>
        <w:rPr>
          <w:spacing w:val="-8"/>
        </w:rPr>
        <w:t xml:space="preserve"> </w:t>
      </w:r>
      <w:proofErr w:type="spellStart"/>
      <w:r>
        <w:t>ngắn</w:t>
      </w:r>
      <w:proofErr w:type="spellEnd"/>
      <w:r>
        <w:t xml:space="preserve"> thời </w:t>
      </w:r>
      <w:proofErr w:type="spellStart"/>
      <w:r>
        <w:t>gian</w:t>
      </w:r>
      <w:proofErr w:type="spellEnd"/>
      <w:r>
        <w:t xml:space="preserve"> </w:t>
      </w:r>
      <w:proofErr w:type="spellStart"/>
      <w:r>
        <w:t>xử</w:t>
      </w:r>
      <w:proofErr w:type="spellEnd"/>
      <w:r>
        <w:t xml:space="preserve"> lý </w:t>
      </w:r>
      <w:proofErr w:type="spellStart"/>
      <w:r>
        <w:t>hồ</w:t>
      </w:r>
      <w:proofErr w:type="spellEnd"/>
      <w:r>
        <w:t xml:space="preserve"> sơ </w:t>
      </w:r>
      <w:proofErr w:type="spellStart"/>
      <w:r>
        <w:t>khách</w:t>
      </w:r>
      <w:proofErr w:type="spellEnd"/>
      <w:r>
        <w:t xml:space="preserve"> hàng. Đồng thời, </w:t>
      </w:r>
      <w:proofErr w:type="spellStart"/>
      <w:r>
        <w:t>tận</w:t>
      </w:r>
      <w:proofErr w:type="spellEnd"/>
      <w:r>
        <w:t xml:space="preserve"> </w:t>
      </w:r>
      <w:proofErr w:type="spellStart"/>
      <w:r>
        <w:t>dụng</w:t>
      </w:r>
      <w:proofErr w:type="spellEnd"/>
      <w:r>
        <w:t xml:space="preserve"> </w:t>
      </w:r>
      <w:proofErr w:type="spellStart"/>
      <w:r>
        <w:t>triệt</w:t>
      </w:r>
      <w:proofErr w:type="spellEnd"/>
      <w:r>
        <w:t xml:space="preserve"> </w:t>
      </w:r>
      <w:proofErr w:type="spellStart"/>
      <w:r>
        <w:t>để</w:t>
      </w:r>
      <w:proofErr w:type="spellEnd"/>
      <w:r>
        <w:t xml:space="preserve"> mọi nguồn </w:t>
      </w:r>
      <w:proofErr w:type="spellStart"/>
      <w:r>
        <w:t>lực</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các</w:t>
      </w:r>
      <w:proofErr w:type="spellEnd"/>
      <w:r>
        <w:t xml:space="preserve"> phòng </w:t>
      </w:r>
      <w:proofErr w:type="spellStart"/>
      <w:r>
        <w:t>giao</w:t>
      </w:r>
      <w:proofErr w:type="spellEnd"/>
      <w:r>
        <w:t xml:space="preserve"> dịch </w:t>
      </w:r>
      <w:proofErr w:type="spellStart"/>
      <w:r>
        <w:t>để</w:t>
      </w:r>
      <w:proofErr w:type="spellEnd"/>
      <w:r>
        <w:t xml:space="preserve"> phát </w:t>
      </w:r>
      <w:proofErr w:type="spellStart"/>
      <w:r>
        <w:t>triển</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trong</w:t>
      </w:r>
      <w:proofErr w:type="spellEnd"/>
      <w:r>
        <w:t xml:space="preserve"> đó có cả KHDN. </w:t>
      </w:r>
      <w:proofErr w:type="spellStart"/>
      <w:r>
        <w:t>Xem</w:t>
      </w:r>
      <w:proofErr w:type="spellEnd"/>
      <w:r>
        <w:t xml:space="preserve"> xét</w:t>
      </w:r>
      <w:r>
        <w:rPr>
          <w:spacing w:val="-45"/>
        </w:rPr>
        <w:t xml:space="preserve"> </w:t>
      </w:r>
      <w:proofErr w:type="spellStart"/>
      <w:r>
        <w:t>việc</w:t>
      </w:r>
      <w:proofErr w:type="spellEnd"/>
      <w:r>
        <w:t xml:space="preserve"> </w:t>
      </w:r>
      <w:proofErr w:type="spellStart"/>
      <w:r>
        <w:t>đưa</w:t>
      </w:r>
      <w:proofErr w:type="spellEnd"/>
      <w:r>
        <w:t xml:space="preserve"> </w:t>
      </w:r>
      <w:proofErr w:type="spellStart"/>
      <w:r>
        <w:t>chỉ</w:t>
      </w:r>
      <w:proofErr w:type="spellEnd"/>
      <w:r>
        <w:t xml:space="preserve"> tiêu </w:t>
      </w:r>
      <w:proofErr w:type="spellStart"/>
      <w:r>
        <w:t>tiếp</w:t>
      </w:r>
      <w:proofErr w:type="spellEnd"/>
      <w:r>
        <w:t xml:space="preserve"> </w:t>
      </w:r>
      <w:proofErr w:type="spellStart"/>
      <w:r>
        <w:t>cận</w:t>
      </w:r>
      <w:proofErr w:type="spellEnd"/>
      <w:r>
        <w:t xml:space="preserve"> </w:t>
      </w:r>
      <w:proofErr w:type="spellStart"/>
      <w:r>
        <w:t>khách</w:t>
      </w:r>
      <w:proofErr w:type="spellEnd"/>
      <w:r>
        <w:t xml:space="preserve"> hàng mới đối </w:t>
      </w:r>
      <w:proofErr w:type="spellStart"/>
      <w:r>
        <w:t>với</w:t>
      </w:r>
      <w:proofErr w:type="spellEnd"/>
      <w:r>
        <w:t xml:space="preserve"> </w:t>
      </w:r>
      <w:proofErr w:type="spellStart"/>
      <w:r>
        <w:t>từng</w:t>
      </w:r>
      <w:proofErr w:type="spellEnd"/>
      <w:r>
        <w:t xml:space="preserve"> </w:t>
      </w:r>
      <w:proofErr w:type="spellStart"/>
      <w:r>
        <w:t>cán</w:t>
      </w:r>
      <w:proofErr w:type="spellEnd"/>
      <w:r>
        <w:t xml:space="preserve"> bộ </w:t>
      </w:r>
      <w:proofErr w:type="spellStart"/>
      <w:r>
        <w:t>nhân</w:t>
      </w:r>
      <w:proofErr w:type="spellEnd"/>
      <w:r>
        <w:t xml:space="preserve"> viên </w:t>
      </w:r>
      <w:proofErr w:type="spellStart"/>
      <w:r>
        <w:t>và</w:t>
      </w:r>
      <w:proofErr w:type="spellEnd"/>
      <w:r>
        <w:t xml:space="preserve"> </w:t>
      </w:r>
      <w:proofErr w:type="spellStart"/>
      <w:r>
        <w:t>cộng</w:t>
      </w:r>
      <w:proofErr w:type="spellEnd"/>
      <w:r>
        <w:t xml:space="preserve"> </w:t>
      </w:r>
      <w:proofErr w:type="spellStart"/>
      <w:r>
        <w:t>điểm</w:t>
      </w:r>
      <w:proofErr w:type="spellEnd"/>
      <w:r>
        <w:t xml:space="preserve"> KPI</w:t>
      </w:r>
      <w:r>
        <w:rPr>
          <w:spacing w:val="-6"/>
        </w:rPr>
        <w:t xml:space="preserve"> </w:t>
      </w:r>
      <w:r>
        <w:t>xét</w:t>
      </w:r>
      <w:r>
        <w:rPr>
          <w:spacing w:val="-6"/>
        </w:rPr>
        <w:t xml:space="preserve"> </w:t>
      </w:r>
      <w:proofErr w:type="spellStart"/>
      <w:r>
        <w:t>lương</w:t>
      </w:r>
      <w:proofErr w:type="spellEnd"/>
      <w:r>
        <w:rPr>
          <w:spacing w:val="-6"/>
        </w:rPr>
        <w:t xml:space="preserve"> </w:t>
      </w:r>
      <w:proofErr w:type="spellStart"/>
      <w:r>
        <w:t>khi</w:t>
      </w:r>
      <w:proofErr w:type="spellEnd"/>
      <w:r>
        <w:rPr>
          <w:spacing w:val="-7"/>
        </w:rPr>
        <w:t xml:space="preserve"> </w:t>
      </w:r>
      <w:r>
        <w:t>có</w:t>
      </w:r>
      <w:r>
        <w:rPr>
          <w:spacing w:val="-4"/>
        </w:rPr>
        <w:t xml:space="preserve"> </w:t>
      </w:r>
      <w:r>
        <w:t>một</w:t>
      </w:r>
      <w:r>
        <w:rPr>
          <w:spacing w:val="-6"/>
        </w:rPr>
        <w:t xml:space="preserve"> </w:t>
      </w:r>
      <w:proofErr w:type="spellStart"/>
      <w:r>
        <w:t>cán</w:t>
      </w:r>
      <w:proofErr w:type="spellEnd"/>
      <w:r>
        <w:rPr>
          <w:spacing w:val="-6"/>
        </w:rPr>
        <w:t xml:space="preserve"> </w:t>
      </w:r>
      <w:r>
        <w:t>bộ</w:t>
      </w:r>
      <w:r>
        <w:rPr>
          <w:spacing w:val="-6"/>
        </w:rPr>
        <w:t xml:space="preserve"> </w:t>
      </w:r>
      <w:proofErr w:type="spellStart"/>
      <w:r>
        <w:t>tiếp</w:t>
      </w:r>
      <w:proofErr w:type="spellEnd"/>
      <w:r>
        <w:rPr>
          <w:spacing w:val="-6"/>
        </w:rPr>
        <w:t xml:space="preserve"> </w:t>
      </w:r>
      <w:proofErr w:type="spellStart"/>
      <w:r>
        <w:t>cận</w:t>
      </w:r>
      <w:proofErr w:type="spellEnd"/>
      <w:r>
        <w:rPr>
          <w:spacing w:val="-7"/>
        </w:rPr>
        <w:t xml:space="preserve"> </w:t>
      </w:r>
      <w:proofErr w:type="spellStart"/>
      <w:r>
        <w:t>thành</w:t>
      </w:r>
      <w:proofErr w:type="spellEnd"/>
      <w:r>
        <w:rPr>
          <w:spacing w:val="-4"/>
        </w:rPr>
        <w:t xml:space="preserve"> </w:t>
      </w:r>
      <w:r>
        <w:t>công</w:t>
      </w:r>
      <w:r>
        <w:rPr>
          <w:spacing w:val="-5"/>
        </w:rPr>
        <w:t xml:space="preserve"> </w:t>
      </w:r>
      <w:r>
        <w:t>1</w:t>
      </w:r>
      <w:r>
        <w:rPr>
          <w:spacing w:val="-7"/>
        </w:rPr>
        <w:t xml:space="preserve"> </w:t>
      </w:r>
      <w:proofErr w:type="spellStart"/>
      <w:r>
        <w:t>khách</w:t>
      </w:r>
      <w:proofErr w:type="spellEnd"/>
      <w:r>
        <w:rPr>
          <w:spacing w:val="-6"/>
        </w:rPr>
        <w:t xml:space="preserve"> </w:t>
      </w:r>
      <w:r>
        <w:t>hàng</w:t>
      </w:r>
      <w:r>
        <w:rPr>
          <w:spacing w:val="-3"/>
        </w:rPr>
        <w:t xml:space="preserve"> </w:t>
      </w:r>
      <w:proofErr w:type="spellStart"/>
      <w:r>
        <w:t>và</w:t>
      </w:r>
      <w:proofErr w:type="spellEnd"/>
      <w:r>
        <w:rPr>
          <w:spacing w:val="-4"/>
        </w:rPr>
        <w:t xml:space="preserve"> </w:t>
      </w:r>
      <w:r>
        <w:t>có</w:t>
      </w:r>
      <w:r>
        <w:rPr>
          <w:spacing w:val="-6"/>
        </w:rPr>
        <w:t xml:space="preserve"> </w:t>
      </w:r>
      <w:r>
        <w:t>phát</w:t>
      </w:r>
      <w:r>
        <w:rPr>
          <w:spacing w:val="-5"/>
        </w:rPr>
        <w:t xml:space="preserve"> </w:t>
      </w:r>
      <w:r>
        <w:t>sinh</w:t>
      </w:r>
      <w:r>
        <w:rPr>
          <w:spacing w:val="-7"/>
        </w:rPr>
        <w:t xml:space="preserve"> </w:t>
      </w:r>
      <w:r>
        <w:t xml:space="preserve">số </w:t>
      </w:r>
      <w:proofErr w:type="spellStart"/>
      <w:r>
        <w:t>dư</w:t>
      </w:r>
      <w:proofErr w:type="spellEnd"/>
      <w:r>
        <w:t xml:space="preserve"> </w:t>
      </w:r>
      <w:proofErr w:type="spellStart"/>
      <w:r>
        <w:t>tín</w:t>
      </w:r>
      <w:proofErr w:type="spellEnd"/>
      <w:r>
        <w:rPr>
          <w:spacing w:val="-2"/>
        </w:rPr>
        <w:t xml:space="preserve"> </w:t>
      </w:r>
      <w:proofErr w:type="spellStart"/>
      <w:r>
        <w:t>dụng</w:t>
      </w:r>
      <w:proofErr w:type="spellEnd"/>
      <w:r>
        <w:t>.</w:t>
      </w:r>
    </w:p>
    <w:p w14:paraId="294D2243" w14:textId="4FFBC8AE" w:rsidR="001515C9" w:rsidRDefault="00325CD8" w:rsidP="00E53690">
      <w:pPr>
        <w:pStyle w:val="BodyText"/>
        <w:spacing w:before="1"/>
        <w:ind w:firstLine="359"/>
      </w:pPr>
      <w:r>
        <w:t>Ngân hàng</w:t>
      </w:r>
      <w:r w:rsidR="001515C9">
        <w:t xml:space="preserve"> cũng cần </w:t>
      </w:r>
      <w:proofErr w:type="spellStart"/>
      <w:r w:rsidR="001515C9">
        <w:t>theo</w:t>
      </w:r>
      <w:proofErr w:type="spellEnd"/>
      <w:r w:rsidR="001515C9">
        <w:t xml:space="preserve"> </w:t>
      </w:r>
      <w:proofErr w:type="spellStart"/>
      <w:r w:rsidR="001515C9">
        <w:t>dõi</w:t>
      </w:r>
      <w:proofErr w:type="spellEnd"/>
      <w:r w:rsidR="001515C9">
        <w:t xml:space="preserve"> </w:t>
      </w:r>
      <w:proofErr w:type="spellStart"/>
      <w:r w:rsidR="001515C9">
        <w:t>và</w:t>
      </w:r>
      <w:proofErr w:type="spellEnd"/>
      <w:r w:rsidR="001515C9">
        <w:t xml:space="preserve"> </w:t>
      </w:r>
      <w:proofErr w:type="spellStart"/>
      <w:r w:rsidR="001515C9">
        <w:t>áp</w:t>
      </w:r>
      <w:proofErr w:type="spellEnd"/>
      <w:r w:rsidR="001515C9">
        <w:t xml:space="preserve"> </w:t>
      </w:r>
      <w:proofErr w:type="spellStart"/>
      <w:r w:rsidR="001515C9">
        <w:t>dụng</w:t>
      </w:r>
      <w:proofErr w:type="spellEnd"/>
      <w:r w:rsidR="001515C9">
        <w:t xml:space="preserve"> </w:t>
      </w:r>
      <w:proofErr w:type="spellStart"/>
      <w:r w:rsidR="001515C9">
        <w:t>riêng</w:t>
      </w:r>
      <w:proofErr w:type="spellEnd"/>
      <w:r w:rsidR="001515C9">
        <w:t xml:space="preserve"> </w:t>
      </w:r>
      <w:proofErr w:type="spellStart"/>
      <w:r w:rsidR="001515C9">
        <w:t>chính</w:t>
      </w:r>
      <w:proofErr w:type="spellEnd"/>
      <w:r w:rsidR="001515C9">
        <w:t xml:space="preserve"> sách đối </w:t>
      </w:r>
      <w:proofErr w:type="spellStart"/>
      <w:r w:rsidR="001515C9">
        <w:t>với</w:t>
      </w:r>
      <w:proofErr w:type="spellEnd"/>
      <w:r w:rsidR="001515C9">
        <w:t xml:space="preserve"> những </w:t>
      </w:r>
      <w:proofErr w:type="spellStart"/>
      <w:r w:rsidR="001515C9">
        <w:t>khách</w:t>
      </w:r>
      <w:proofErr w:type="spellEnd"/>
      <w:r w:rsidR="001515C9">
        <w:t xml:space="preserve"> hàng </w:t>
      </w:r>
      <w:proofErr w:type="spellStart"/>
      <w:r w:rsidR="001515C9">
        <w:t>doanh</w:t>
      </w:r>
      <w:proofErr w:type="spellEnd"/>
      <w:r w:rsidR="001515C9">
        <w:t xml:space="preserve"> nghiệp </w:t>
      </w:r>
      <w:proofErr w:type="spellStart"/>
      <w:r w:rsidR="001515C9">
        <w:t>uy</w:t>
      </w:r>
      <w:proofErr w:type="spellEnd"/>
      <w:r w:rsidR="001515C9">
        <w:t xml:space="preserve"> </w:t>
      </w:r>
      <w:proofErr w:type="spellStart"/>
      <w:r w:rsidR="001515C9">
        <w:t>tín</w:t>
      </w:r>
      <w:proofErr w:type="spellEnd"/>
      <w:r w:rsidR="001515C9">
        <w:t xml:space="preserve">, có </w:t>
      </w:r>
      <w:proofErr w:type="spellStart"/>
      <w:r w:rsidR="001515C9">
        <w:t>quan</w:t>
      </w:r>
      <w:proofErr w:type="spellEnd"/>
      <w:r w:rsidR="001515C9">
        <w:t xml:space="preserve"> </w:t>
      </w:r>
      <w:proofErr w:type="spellStart"/>
      <w:r w:rsidR="001515C9">
        <w:t>hệ</w:t>
      </w:r>
      <w:proofErr w:type="spellEnd"/>
      <w:r w:rsidR="001515C9">
        <w:t xml:space="preserve"> </w:t>
      </w:r>
      <w:proofErr w:type="spellStart"/>
      <w:r w:rsidR="001515C9">
        <w:t>tín</w:t>
      </w:r>
      <w:proofErr w:type="spellEnd"/>
      <w:r w:rsidR="001515C9">
        <w:t xml:space="preserve"> </w:t>
      </w:r>
      <w:proofErr w:type="spellStart"/>
      <w:r w:rsidR="001515C9">
        <w:t>dụng</w:t>
      </w:r>
      <w:proofErr w:type="spellEnd"/>
      <w:r w:rsidR="001515C9">
        <w:t xml:space="preserve"> </w:t>
      </w:r>
      <w:proofErr w:type="spellStart"/>
      <w:r w:rsidR="001515C9">
        <w:t>thường</w:t>
      </w:r>
      <w:proofErr w:type="spellEnd"/>
      <w:r w:rsidR="001515C9">
        <w:t xml:space="preserve"> </w:t>
      </w:r>
      <w:proofErr w:type="spellStart"/>
      <w:r w:rsidR="001515C9">
        <w:t>xuyên</w:t>
      </w:r>
      <w:proofErr w:type="spellEnd"/>
      <w:r w:rsidR="001515C9">
        <w:t xml:space="preserve"> </w:t>
      </w:r>
      <w:proofErr w:type="spellStart"/>
      <w:r w:rsidR="001515C9">
        <w:t>và</w:t>
      </w:r>
      <w:proofErr w:type="spellEnd"/>
      <w:r w:rsidR="001515C9">
        <w:t xml:space="preserve"> trả </w:t>
      </w:r>
      <w:proofErr w:type="spellStart"/>
      <w:r w:rsidR="001515C9">
        <w:t>nợ</w:t>
      </w:r>
      <w:proofErr w:type="spellEnd"/>
      <w:r w:rsidR="001515C9">
        <w:t xml:space="preserve"> đúng hạn</w:t>
      </w:r>
      <w:r w:rsidR="001515C9">
        <w:rPr>
          <w:spacing w:val="-36"/>
        </w:rPr>
        <w:t xml:space="preserve"> </w:t>
      </w:r>
      <w:r w:rsidR="001515C9">
        <w:t xml:space="preserve">như </w:t>
      </w:r>
      <w:proofErr w:type="spellStart"/>
      <w:r w:rsidR="001515C9">
        <w:lastRenderedPageBreak/>
        <w:t>ưu</w:t>
      </w:r>
      <w:proofErr w:type="spellEnd"/>
      <w:r w:rsidR="001515C9">
        <w:rPr>
          <w:spacing w:val="-5"/>
        </w:rPr>
        <w:t xml:space="preserve"> </w:t>
      </w:r>
      <w:proofErr w:type="spellStart"/>
      <w:r w:rsidR="001515C9">
        <w:t>đãi</w:t>
      </w:r>
      <w:proofErr w:type="spellEnd"/>
      <w:r w:rsidR="001515C9">
        <w:rPr>
          <w:spacing w:val="-4"/>
        </w:rPr>
        <w:t xml:space="preserve"> </w:t>
      </w:r>
      <w:r w:rsidR="001515C9">
        <w:t>tang</w:t>
      </w:r>
      <w:r w:rsidR="001515C9">
        <w:rPr>
          <w:spacing w:val="-4"/>
        </w:rPr>
        <w:t xml:space="preserve"> </w:t>
      </w:r>
      <w:proofErr w:type="spellStart"/>
      <w:r w:rsidR="001515C9">
        <w:t>lãi</w:t>
      </w:r>
      <w:proofErr w:type="spellEnd"/>
      <w:r w:rsidR="001515C9">
        <w:rPr>
          <w:spacing w:val="-5"/>
        </w:rPr>
        <w:t xml:space="preserve"> </w:t>
      </w:r>
      <w:proofErr w:type="spellStart"/>
      <w:r w:rsidR="001515C9">
        <w:t>suất</w:t>
      </w:r>
      <w:proofErr w:type="spellEnd"/>
      <w:r w:rsidR="001515C9">
        <w:rPr>
          <w:spacing w:val="-4"/>
        </w:rPr>
        <w:t xml:space="preserve"> </w:t>
      </w:r>
      <w:proofErr w:type="spellStart"/>
      <w:r w:rsidR="001515C9">
        <w:t>tiền</w:t>
      </w:r>
      <w:proofErr w:type="spellEnd"/>
      <w:r w:rsidR="001515C9">
        <w:rPr>
          <w:spacing w:val="-2"/>
        </w:rPr>
        <w:t xml:space="preserve"> </w:t>
      </w:r>
      <w:r w:rsidR="001515C9">
        <w:t>gửi,</w:t>
      </w:r>
      <w:r w:rsidR="001515C9">
        <w:rPr>
          <w:spacing w:val="-5"/>
        </w:rPr>
        <w:t xml:space="preserve"> </w:t>
      </w:r>
      <w:proofErr w:type="spellStart"/>
      <w:r w:rsidR="001515C9">
        <w:t>miễn</w:t>
      </w:r>
      <w:proofErr w:type="spellEnd"/>
      <w:r w:rsidR="001515C9">
        <w:rPr>
          <w:spacing w:val="-4"/>
        </w:rPr>
        <w:t xml:space="preserve"> </w:t>
      </w:r>
      <w:r w:rsidR="001515C9">
        <w:t>phí</w:t>
      </w:r>
      <w:r w:rsidR="001515C9">
        <w:rPr>
          <w:spacing w:val="-4"/>
        </w:rPr>
        <w:t xml:space="preserve"> </w:t>
      </w:r>
      <w:r w:rsidR="001515C9">
        <w:t>dịch</w:t>
      </w:r>
      <w:r w:rsidR="001515C9">
        <w:rPr>
          <w:spacing w:val="-5"/>
        </w:rPr>
        <w:t xml:space="preserve"> </w:t>
      </w:r>
      <w:proofErr w:type="spellStart"/>
      <w:r w:rsidR="001515C9">
        <w:t>vụ</w:t>
      </w:r>
      <w:proofErr w:type="spellEnd"/>
      <w:r w:rsidR="001515C9">
        <w:t>.</w:t>
      </w:r>
      <w:r w:rsidR="001515C9">
        <w:rPr>
          <w:spacing w:val="-2"/>
        </w:rPr>
        <w:t xml:space="preserve"> </w:t>
      </w:r>
      <w:r w:rsidR="001515C9">
        <w:t>Đối</w:t>
      </w:r>
      <w:r w:rsidR="001515C9">
        <w:rPr>
          <w:spacing w:val="-4"/>
        </w:rPr>
        <w:t xml:space="preserve"> </w:t>
      </w:r>
      <w:proofErr w:type="spellStart"/>
      <w:r w:rsidR="001515C9">
        <w:t>với</w:t>
      </w:r>
      <w:proofErr w:type="spellEnd"/>
      <w:r w:rsidR="001515C9">
        <w:rPr>
          <w:spacing w:val="-5"/>
        </w:rPr>
        <w:t xml:space="preserve"> </w:t>
      </w:r>
      <w:r w:rsidR="001515C9">
        <w:t>những</w:t>
      </w:r>
      <w:r w:rsidR="001515C9">
        <w:rPr>
          <w:spacing w:val="-2"/>
        </w:rPr>
        <w:t xml:space="preserve"> </w:t>
      </w:r>
      <w:r w:rsidR="001515C9">
        <w:t>KHDN</w:t>
      </w:r>
      <w:r w:rsidR="001515C9">
        <w:rPr>
          <w:spacing w:val="-2"/>
        </w:rPr>
        <w:t xml:space="preserve"> </w:t>
      </w:r>
      <w:r w:rsidR="001515C9">
        <w:t>mới</w:t>
      </w:r>
      <w:r w:rsidR="001515C9">
        <w:rPr>
          <w:spacing w:val="-5"/>
        </w:rPr>
        <w:t xml:space="preserve"> </w:t>
      </w:r>
      <w:proofErr w:type="spellStart"/>
      <w:r w:rsidR="001515C9">
        <w:t>vay</w:t>
      </w:r>
      <w:proofErr w:type="spellEnd"/>
      <w:r w:rsidR="001515C9">
        <w:rPr>
          <w:spacing w:val="-9"/>
        </w:rPr>
        <w:t xml:space="preserve"> </w:t>
      </w:r>
      <w:proofErr w:type="spellStart"/>
      <w:r w:rsidR="001515C9">
        <w:t>nhưng</w:t>
      </w:r>
      <w:proofErr w:type="spellEnd"/>
      <w:r w:rsidR="001515C9">
        <w:t xml:space="preserve"> có</w:t>
      </w:r>
      <w:r w:rsidR="001515C9">
        <w:rPr>
          <w:spacing w:val="-7"/>
        </w:rPr>
        <w:t xml:space="preserve"> </w:t>
      </w:r>
      <w:proofErr w:type="spellStart"/>
      <w:r w:rsidR="001515C9">
        <w:t>phương</w:t>
      </w:r>
      <w:proofErr w:type="spellEnd"/>
      <w:r w:rsidR="001515C9">
        <w:rPr>
          <w:spacing w:val="-7"/>
        </w:rPr>
        <w:t xml:space="preserve"> </w:t>
      </w:r>
      <w:r w:rsidR="001515C9">
        <w:t>án</w:t>
      </w:r>
      <w:r w:rsidR="001515C9">
        <w:rPr>
          <w:spacing w:val="-6"/>
        </w:rPr>
        <w:t xml:space="preserve"> </w:t>
      </w:r>
      <w:proofErr w:type="spellStart"/>
      <w:r w:rsidR="001515C9">
        <w:t>sản</w:t>
      </w:r>
      <w:proofErr w:type="spellEnd"/>
      <w:r w:rsidR="001515C9">
        <w:rPr>
          <w:spacing w:val="-7"/>
        </w:rPr>
        <w:t xml:space="preserve"> </w:t>
      </w:r>
      <w:r w:rsidR="001515C9">
        <w:t>xuất</w:t>
      </w:r>
      <w:r w:rsidR="001515C9">
        <w:rPr>
          <w:spacing w:val="-4"/>
        </w:rPr>
        <w:t xml:space="preserve"> </w:t>
      </w:r>
      <w:proofErr w:type="spellStart"/>
      <w:r w:rsidR="001515C9">
        <w:t>kinh</w:t>
      </w:r>
      <w:proofErr w:type="spellEnd"/>
      <w:r w:rsidR="001515C9">
        <w:rPr>
          <w:spacing w:val="-7"/>
        </w:rPr>
        <w:t xml:space="preserve"> </w:t>
      </w:r>
      <w:proofErr w:type="spellStart"/>
      <w:r w:rsidR="001515C9">
        <w:t>doanh</w:t>
      </w:r>
      <w:proofErr w:type="spellEnd"/>
      <w:r w:rsidR="001515C9">
        <w:rPr>
          <w:spacing w:val="-6"/>
        </w:rPr>
        <w:t xml:space="preserve"> </w:t>
      </w:r>
      <w:r w:rsidR="001515C9">
        <w:t>khả</w:t>
      </w:r>
      <w:r w:rsidR="001515C9">
        <w:rPr>
          <w:spacing w:val="-6"/>
        </w:rPr>
        <w:t xml:space="preserve"> </w:t>
      </w:r>
      <w:proofErr w:type="spellStart"/>
      <w:r w:rsidR="001515C9">
        <w:t>thi</w:t>
      </w:r>
      <w:proofErr w:type="spellEnd"/>
      <w:r w:rsidR="001515C9">
        <w:t>,</w:t>
      </w:r>
      <w:r w:rsidR="001515C9">
        <w:rPr>
          <w:spacing w:val="-7"/>
        </w:rPr>
        <w:t xml:space="preserve"> </w:t>
      </w:r>
      <w:r>
        <w:t>ngân hàng</w:t>
      </w:r>
      <w:r w:rsidR="001515C9">
        <w:rPr>
          <w:spacing w:val="-6"/>
        </w:rPr>
        <w:t xml:space="preserve"> </w:t>
      </w:r>
      <w:r w:rsidR="001515C9">
        <w:t>có</w:t>
      </w:r>
      <w:r w:rsidR="001515C9">
        <w:rPr>
          <w:spacing w:val="-6"/>
        </w:rPr>
        <w:t xml:space="preserve"> </w:t>
      </w:r>
      <w:proofErr w:type="spellStart"/>
      <w:r w:rsidR="001515C9">
        <w:t>thể</w:t>
      </w:r>
      <w:proofErr w:type="spellEnd"/>
      <w:r w:rsidR="001515C9">
        <w:rPr>
          <w:spacing w:val="-6"/>
        </w:rPr>
        <w:t xml:space="preserve"> </w:t>
      </w:r>
      <w:proofErr w:type="spellStart"/>
      <w:r w:rsidR="001515C9">
        <w:t>xem</w:t>
      </w:r>
      <w:proofErr w:type="spellEnd"/>
      <w:r w:rsidR="001515C9">
        <w:rPr>
          <w:spacing w:val="-9"/>
        </w:rPr>
        <w:t xml:space="preserve"> </w:t>
      </w:r>
      <w:r w:rsidR="001515C9">
        <w:t>xét</w:t>
      </w:r>
      <w:r w:rsidR="001515C9">
        <w:rPr>
          <w:spacing w:val="-6"/>
        </w:rPr>
        <w:t xml:space="preserve"> </w:t>
      </w:r>
      <w:proofErr w:type="spellStart"/>
      <w:r w:rsidR="001515C9">
        <w:t>áp</w:t>
      </w:r>
      <w:proofErr w:type="spellEnd"/>
      <w:r w:rsidR="001515C9">
        <w:rPr>
          <w:spacing w:val="-7"/>
        </w:rPr>
        <w:t xml:space="preserve"> </w:t>
      </w:r>
      <w:proofErr w:type="spellStart"/>
      <w:r w:rsidR="001515C9">
        <w:t>dụng</w:t>
      </w:r>
      <w:proofErr w:type="spellEnd"/>
      <w:r w:rsidR="001515C9">
        <w:rPr>
          <w:spacing w:val="-4"/>
        </w:rPr>
        <w:t xml:space="preserve"> </w:t>
      </w:r>
      <w:proofErr w:type="spellStart"/>
      <w:r w:rsidR="001515C9">
        <w:t>mức</w:t>
      </w:r>
      <w:proofErr w:type="spellEnd"/>
      <w:r w:rsidR="001515C9">
        <w:rPr>
          <w:spacing w:val="-6"/>
        </w:rPr>
        <w:t xml:space="preserve"> </w:t>
      </w:r>
      <w:proofErr w:type="spellStart"/>
      <w:r w:rsidR="001515C9">
        <w:t>lãi</w:t>
      </w:r>
      <w:proofErr w:type="spellEnd"/>
      <w:r w:rsidR="001515C9">
        <w:t xml:space="preserve"> </w:t>
      </w:r>
      <w:proofErr w:type="spellStart"/>
      <w:r w:rsidR="001515C9">
        <w:t>suất</w:t>
      </w:r>
      <w:proofErr w:type="spellEnd"/>
      <w:r w:rsidR="001515C9">
        <w:t xml:space="preserve"> hợp lý </w:t>
      </w:r>
      <w:proofErr w:type="spellStart"/>
      <w:r w:rsidR="001515C9">
        <w:t>và</w:t>
      </w:r>
      <w:proofErr w:type="spellEnd"/>
      <w:r w:rsidR="001515C9">
        <w:t xml:space="preserve"> </w:t>
      </w:r>
      <w:proofErr w:type="spellStart"/>
      <w:r w:rsidR="001515C9">
        <w:t>thủ</w:t>
      </w:r>
      <w:proofErr w:type="spellEnd"/>
      <w:r w:rsidR="001515C9">
        <w:t xml:space="preserve"> tục </w:t>
      </w:r>
      <w:proofErr w:type="spellStart"/>
      <w:r w:rsidR="001515C9">
        <w:t>tinh</w:t>
      </w:r>
      <w:proofErr w:type="spellEnd"/>
      <w:r w:rsidR="001515C9">
        <w:t xml:space="preserve"> </w:t>
      </w:r>
      <w:proofErr w:type="spellStart"/>
      <w:r w:rsidR="001515C9">
        <w:t>gọn</w:t>
      </w:r>
      <w:proofErr w:type="spellEnd"/>
      <w:r w:rsidR="001515C9">
        <w:t xml:space="preserve"> </w:t>
      </w:r>
      <w:proofErr w:type="spellStart"/>
      <w:r w:rsidR="001515C9">
        <w:t>để</w:t>
      </w:r>
      <w:proofErr w:type="spellEnd"/>
      <w:r w:rsidR="001515C9">
        <w:t xml:space="preserve"> khuyến </w:t>
      </w:r>
      <w:proofErr w:type="spellStart"/>
      <w:r w:rsidR="001515C9">
        <w:t>khích</w:t>
      </w:r>
      <w:proofErr w:type="spellEnd"/>
      <w:r w:rsidR="001515C9">
        <w:t xml:space="preserve"> </w:t>
      </w:r>
      <w:proofErr w:type="spellStart"/>
      <w:r w:rsidR="001515C9">
        <w:t>khách</w:t>
      </w:r>
      <w:proofErr w:type="spellEnd"/>
      <w:r w:rsidR="001515C9">
        <w:t xml:space="preserve"> hàng </w:t>
      </w:r>
      <w:proofErr w:type="spellStart"/>
      <w:r w:rsidR="001515C9">
        <w:t>vay</w:t>
      </w:r>
      <w:proofErr w:type="spellEnd"/>
      <w:r w:rsidR="001515C9">
        <w:t xml:space="preserve"> ngân</w:t>
      </w:r>
      <w:r w:rsidR="001515C9">
        <w:rPr>
          <w:spacing w:val="-15"/>
        </w:rPr>
        <w:t xml:space="preserve"> </w:t>
      </w:r>
      <w:r w:rsidR="001515C9">
        <w:t>hàng.</w:t>
      </w:r>
    </w:p>
    <w:p w14:paraId="0F282B86" w14:textId="2873917B" w:rsidR="001515C9" w:rsidRDefault="001515C9" w:rsidP="00E53690">
      <w:pPr>
        <w:pStyle w:val="BodyText"/>
        <w:ind w:firstLine="359"/>
      </w:pPr>
      <w:r>
        <w:t xml:space="preserve">Ngoài </w:t>
      </w:r>
      <w:proofErr w:type="spellStart"/>
      <w:r>
        <w:t>ra</w:t>
      </w:r>
      <w:proofErr w:type="spellEnd"/>
      <w:r>
        <w:t xml:space="preserve">, </w:t>
      </w:r>
      <w:r w:rsidR="00325CD8">
        <w:t>Ngân hàng</w:t>
      </w:r>
      <w:r>
        <w:t xml:space="preserve"> cũng cần </w:t>
      </w:r>
      <w:proofErr w:type="spellStart"/>
      <w:r>
        <w:t>triển</w:t>
      </w:r>
      <w:proofErr w:type="spellEnd"/>
      <w:r>
        <w:t xml:space="preserve"> </w:t>
      </w:r>
      <w:proofErr w:type="spellStart"/>
      <w:r>
        <w:t>khai</w:t>
      </w:r>
      <w:proofErr w:type="spellEnd"/>
      <w:r>
        <w:t xml:space="preserve"> tốt công </w:t>
      </w:r>
      <w:proofErr w:type="spellStart"/>
      <w:r>
        <w:t>tác</w:t>
      </w:r>
      <w:proofErr w:type="spellEnd"/>
      <w:r>
        <w:t xml:space="preserve"> </w:t>
      </w:r>
      <w:proofErr w:type="spellStart"/>
      <w:r>
        <w:t>chăm</w:t>
      </w:r>
      <w:proofErr w:type="spellEnd"/>
      <w:r>
        <w:t xml:space="preserve"> </w:t>
      </w:r>
      <w:proofErr w:type="spellStart"/>
      <w:r>
        <w:t>sóc</w:t>
      </w:r>
      <w:proofErr w:type="spellEnd"/>
      <w:r>
        <w:t xml:space="preserve"> </w:t>
      </w:r>
      <w:proofErr w:type="spellStart"/>
      <w:r>
        <w:t>khách</w:t>
      </w:r>
      <w:proofErr w:type="spellEnd"/>
      <w:r>
        <w:t xml:space="preserve"> hàng qua </w:t>
      </w:r>
      <w:proofErr w:type="spellStart"/>
      <w:r>
        <w:t>việc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buổi</w:t>
      </w:r>
      <w:proofErr w:type="spellEnd"/>
      <w:r>
        <w:t xml:space="preserve"> </w:t>
      </w:r>
      <w:proofErr w:type="spellStart"/>
      <w:r>
        <w:t>hội</w:t>
      </w:r>
      <w:proofErr w:type="spellEnd"/>
      <w:r>
        <w:t xml:space="preserve"> nghị </w:t>
      </w:r>
      <w:proofErr w:type="spellStart"/>
      <w:r>
        <w:t>khách</w:t>
      </w:r>
      <w:proofErr w:type="spellEnd"/>
      <w:r>
        <w:t xml:space="preserve"> hàng </w:t>
      </w:r>
      <w:proofErr w:type="spellStart"/>
      <w:r>
        <w:t>nhằm</w:t>
      </w:r>
      <w:proofErr w:type="spellEnd"/>
      <w:r>
        <w:t xml:space="preserve"> giúp </w:t>
      </w:r>
      <w:proofErr w:type="spellStart"/>
      <w:r>
        <w:t>hai</w:t>
      </w:r>
      <w:proofErr w:type="spellEnd"/>
      <w:r>
        <w:t xml:space="preserve"> bên </w:t>
      </w:r>
      <w:proofErr w:type="spellStart"/>
      <w:r>
        <w:t>hiểu</w:t>
      </w:r>
      <w:proofErr w:type="spellEnd"/>
      <w:r>
        <w:t xml:space="preserve"> rõ </w:t>
      </w:r>
      <w:proofErr w:type="spellStart"/>
      <w:r>
        <w:t>nhu</w:t>
      </w:r>
      <w:proofErr w:type="spellEnd"/>
      <w:r>
        <w:t xml:space="preserve"> cầu </w:t>
      </w:r>
      <w:proofErr w:type="spellStart"/>
      <w:r>
        <w:t>của</w:t>
      </w:r>
      <w:proofErr w:type="spellEnd"/>
      <w:r>
        <w:t xml:space="preserve"> </w:t>
      </w:r>
      <w:proofErr w:type="spellStart"/>
      <w:r>
        <w:t>nhau</w:t>
      </w:r>
      <w:proofErr w:type="spellEnd"/>
      <w:r>
        <w:t xml:space="preserve"> hơn, trao đổi những </w:t>
      </w:r>
      <w:proofErr w:type="spellStart"/>
      <w:r>
        <w:t>khó</w:t>
      </w:r>
      <w:proofErr w:type="spellEnd"/>
      <w:r>
        <w:t xml:space="preserve"> </w:t>
      </w:r>
      <w:proofErr w:type="spellStart"/>
      <w:r>
        <w:t>khăn</w:t>
      </w:r>
      <w:proofErr w:type="spellEnd"/>
      <w:r>
        <w:t xml:space="preserve">, </w:t>
      </w:r>
      <w:proofErr w:type="spellStart"/>
      <w:r>
        <w:t>vướng</w:t>
      </w:r>
      <w:proofErr w:type="spellEnd"/>
      <w:r>
        <w:t xml:space="preserve"> mắc mà </w:t>
      </w:r>
      <w:proofErr w:type="spellStart"/>
      <w:r>
        <w:t>doanh</w:t>
      </w:r>
      <w:proofErr w:type="spellEnd"/>
      <w:r>
        <w:t xml:space="preserve"> nghiệp đang gặp </w:t>
      </w:r>
      <w:proofErr w:type="spellStart"/>
      <w:r>
        <w:t>phải</w:t>
      </w:r>
      <w:proofErr w:type="spellEnd"/>
      <w:r>
        <w:t xml:space="preserve"> </w:t>
      </w:r>
      <w:proofErr w:type="spellStart"/>
      <w:r>
        <w:t>và</w:t>
      </w:r>
      <w:proofErr w:type="spellEnd"/>
      <w:r>
        <w:t xml:space="preserve"> tìm </w:t>
      </w:r>
      <w:proofErr w:type="spellStart"/>
      <w:r>
        <w:t>hướng</w:t>
      </w:r>
      <w:proofErr w:type="spellEnd"/>
      <w:r>
        <w:t xml:space="preserve"> giải quyết </w:t>
      </w:r>
      <w:proofErr w:type="spellStart"/>
      <w:r>
        <w:t>đôi</w:t>
      </w:r>
      <w:proofErr w:type="spellEnd"/>
      <w:r>
        <w:t xml:space="preserve"> bên cùng có lợi.</w:t>
      </w:r>
    </w:p>
    <w:p w14:paraId="131A7C97" w14:textId="6B9F633F" w:rsidR="001515C9" w:rsidRDefault="00E30E7E" w:rsidP="00E53690">
      <w:pPr>
        <w:pStyle w:val="Heading3"/>
        <w:ind w:left="0"/>
      </w:pPr>
      <w:bookmarkStart w:id="293" w:name="_bookmark94"/>
      <w:bookmarkStart w:id="294" w:name="_Toc101095519"/>
      <w:bookmarkEnd w:id="293"/>
      <w:r>
        <w:t xml:space="preserve">3.2.2. </w:t>
      </w:r>
      <w:r w:rsidR="001515C9">
        <w:t xml:space="preserve">Phát </w:t>
      </w:r>
      <w:proofErr w:type="spellStart"/>
      <w:r w:rsidR="001515C9">
        <w:t>triển</w:t>
      </w:r>
      <w:proofErr w:type="spellEnd"/>
      <w:r w:rsidR="001515C9">
        <w:t xml:space="preserve"> </w:t>
      </w:r>
      <w:proofErr w:type="spellStart"/>
      <w:r w:rsidR="001515C9">
        <w:t>và</w:t>
      </w:r>
      <w:proofErr w:type="spellEnd"/>
      <w:r w:rsidR="001515C9">
        <w:t xml:space="preserve"> </w:t>
      </w:r>
      <w:proofErr w:type="spellStart"/>
      <w:r w:rsidR="001515C9">
        <w:t>quảng</w:t>
      </w:r>
      <w:proofErr w:type="spellEnd"/>
      <w:r w:rsidR="001515C9">
        <w:t xml:space="preserve"> </w:t>
      </w:r>
      <w:proofErr w:type="spellStart"/>
      <w:r w:rsidR="001515C9">
        <w:t>bá</w:t>
      </w:r>
      <w:proofErr w:type="spellEnd"/>
      <w:r w:rsidR="001515C9">
        <w:t xml:space="preserve"> </w:t>
      </w:r>
      <w:proofErr w:type="spellStart"/>
      <w:r w:rsidR="001515C9">
        <w:t>thương</w:t>
      </w:r>
      <w:proofErr w:type="spellEnd"/>
      <w:r w:rsidR="001515C9">
        <w:rPr>
          <w:spacing w:val="-5"/>
        </w:rPr>
        <w:t xml:space="preserve"> </w:t>
      </w:r>
      <w:proofErr w:type="spellStart"/>
      <w:r w:rsidR="001515C9">
        <w:t>hiệu</w:t>
      </w:r>
      <w:bookmarkEnd w:id="294"/>
      <w:proofErr w:type="spellEnd"/>
    </w:p>
    <w:p w14:paraId="7A2A5636" w14:textId="5AC78C14" w:rsidR="001515C9" w:rsidRDefault="00325CD8" w:rsidP="00E53690">
      <w:pPr>
        <w:pStyle w:val="BodyText"/>
        <w:spacing w:before="143"/>
        <w:ind w:firstLine="359"/>
      </w:pPr>
      <w:r>
        <w:t>Ngân hàng</w:t>
      </w:r>
      <w:r w:rsidR="001515C9">
        <w:t xml:space="preserve"> cần </w:t>
      </w:r>
      <w:proofErr w:type="spellStart"/>
      <w:r w:rsidR="001515C9">
        <w:t>đầu</w:t>
      </w:r>
      <w:proofErr w:type="spellEnd"/>
      <w:r w:rsidR="001515C9">
        <w:t xml:space="preserve"> </w:t>
      </w:r>
      <w:proofErr w:type="spellStart"/>
      <w:r w:rsidR="001515C9">
        <w:t>tư</w:t>
      </w:r>
      <w:proofErr w:type="spellEnd"/>
      <w:r w:rsidR="001515C9">
        <w:t xml:space="preserve"> </w:t>
      </w:r>
      <w:proofErr w:type="spellStart"/>
      <w:r w:rsidR="001515C9">
        <w:t>nâng</w:t>
      </w:r>
      <w:proofErr w:type="spellEnd"/>
      <w:r w:rsidR="001515C9">
        <w:t xml:space="preserve"> cấp cơ </w:t>
      </w:r>
      <w:proofErr w:type="spellStart"/>
      <w:r w:rsidR="001515C9">
        <w:t>sở</w:t>
      </w:r>
      <w:proofErr w:type="spellEnd"/>
      <w:r w:rsidR="001515C9">
        <w:t xml:space="preserve"> </w:t>
      </w:r>
      <w:proofErr w:type="spellStart"/>
      <w:r w:rsidR="001515C9">
        <w:t>hạ</w:t>
      </w:r>
      <w:proofErr w:type="spellEnd"/>
      <w:r w:rsidR="001515C9">
        <w:t xml:space="preserve"> </w:t>
      </w:r>
      <w:proofErr w:type="spellStart"/>
      <w:r w:rsidR="001515C9">
        <w:t>tầng</w:t>
      </w:r>
      <w:proofErr w:type="spellEnd"/>
      <w:r w:rsidR="001515C9">
        <w:t xml:space="preserve"> </w:t>
      </w:r>
      <w:proofErr w:type="spellStart"/>
      <w:r w:rsidR="001515C9">
        <w:t>của</w:t>
      </w:r>
      <w:proofErr w:type="spellEnd"/>
      <w:r w:rsidR="001515C9">
        <w:t xml:space="preserve"> chi </w:t>
      </w:r>
      <w:proofErr w:type="spellStart"/>
      <w:r w:rsidR="001515C9">
        <w:t>nhánh</w:t>
      </w:r>
      <w:proofErr w:type="spellEnd"/>
      <w:r w:rsidR="001515C9">
        <w:t xml:space="preserve"> </w:t>
      </w:r>
      <w:proofErr w:type="spellStart"/>
      <w:r w:rsidR="001515C9">
        <w:t>và</w:t>
      </w:r>
      <w:proofErr w:type="spellEnd"/>
      <w:r w:rsidR="001515C9">
        <w:t xml:space="preserve"> </w:t>
      </w:r>
      <w:proofErr w:type="spellStart"/>
      <w:r w:rsidR="001515C9">
        <w:t>các</w:t>
      </w:r>
      <w:proofErr w:type="spellEnd"/>
      <w:r w:rsidR="001515C9">
        <w:t xml:space="preserve"> phòng </w:t>
      </w:r>
      <w:proofErr w:type="spellStart"/>
      <w:r w:rsidR="001515C9">
        <w:t>giao</w:t>
      </w:r>
      <w:proofErr w:type="spellEnd"/>
      <w:r w:rsidR="001515C9">
        <w:t xml:space="preserve"> dịch trực </w:t>
      </w:r>
      <w:proofErr w:type="spellStart"/>
      <w:r w:rsidR="001515C9">
        <w:t>thuộc</w:t>
      </w:r>
      <w:proofErr w:type="spellEnd"/>
      <w:r w:rsidR="001515C9">
        <w:t xml:space="preserve">, như </w:t>
      </w:r>
      <w:proofErr w:type="spellStart"/>
      <w:r w:rsidR="001515C9">
        <w:t>trang</w:t>
      </w:r>
      <w:proofErr w:type="spellEnd"/>
      <w:r w:rsidR="001515C9">
        <w:t xml:space="preserve"> bị </w:t>
      </w:r>
      <w:proofErr w:type="spellStart"/>
      <w:r w:rsidR="001515C9">
        <w:t>hệ</w:t>
      </w:r>
      <w:proofErr w:type="spellEnd"/>
      <w:r w:rsidR="001515C9">
        <w:t xml:space="preserve"> thống </w:t>
      </w:r>
      <w:proofErr w:type="spellStart"/>
      <w:r w:rsidR="001515C9">
        <w:t>bấm</w:t>
      </w:r>
      <w:proofErr w:type="spellEnd"/>
      <w:r w:rsidR="001515C9">
        <w:t xml:space="preserve"> số </w:t>
      </w:r>
      <w:proofErr w:type="spellStart"/>
      <w:r w:rsidR="001515C9">
        <w:t>thứ</w:t>
      </w:r>
      <w:proofErr w:type="spellEnd"/>
      <w:r w:rsidR="001515C9">
        <w:t xml:space="preserve"> tự </w:t>
      </w:r>
      <w:proofErr w:type="spellStart"/>
      <w:r w:rsidR="001515C9">
        <w:t>chờ</w:t>
      </w:r>
      <w:proofErr w:type="spellEnd"/>
      <w:r w:rsidR="001515C9">
        <w:t xml:space="preserve"> </w:t>
      </w:r>
      <w:proofErr w:type="spellStart"/>
      <w:r w:rsidR="001515C9">
        <w:t>giao</w:t>
      </w:r>
      <w:proofErr w:type="spellEnd"/>
      <w:r w:rsidR="001515C9">
        <w:t xml:space="preserve"> dịch, </w:t>
      </w:r>
      <w:proofErr w:type="spellStart"/>
      <w:r w:rsidR="001515C9">
        <w:t>quầy</w:t>
      </w:r>
      <w:proofErr w:type="spellEnd"/>
      <w:r w:rsidR="001515C9">
        <w:t xml:space="preserve"> </w:t>
      </w:r>
      <w:proofErr w:type="spellStart"/>
      <w:r w:rsidR="001515C9">
        <w:t>hoặc</w:t>
      </w:r>
      <w:proofErr w:type="spellEnd"/>
      <w:r w:rsidR="001515C9">
        <w:rPr>
          <w:spacing w:val="-44"/>
        </w:rPr>
        <w:t xml:space="preserve"> </w:t>
      </w:r>
      <w:r w:rsidR="001515C9">
        <w:t xml:space="preserve">phòng </w:t>
      </w:r>
      <w:proofErr w:type="spellStart"/>
      <w:r w:rsidR="001515C9">
        <w:t>riêng</w:t>
      </w:r>
      <w:proofErr w:type="spellEnd"/>
      <w:r w:rsidR="001515C9">
        <w:t xml:space="preserve"> </w:t>
      </w:r>
      <w:proofErr w:type="spellStart"/>
      <w:r w:rsidR="001515C9">
        <w:t>tiếp</w:t>
      </w:r>
      <w:proofErr w:type="spellEnd"/>
      <w:r w:rsidR="001515C9">
        <w:t xml:space="preserve"> </w:t>
      </w:r>
      <w:proofErr w:type="spellStart"/>
      <w:r w:rsidR="001515C9">
        <w:t>khách</w:t>
      </w:r>
      <w:proofErr w:type="spellEnd"/>
      <w:r w:rsidR="001515C9">
        <w:t xml:space="preserve"> VIP, …</w:t>
      </w:r>
      <w:proofErr w:type="spellStart"/>
      <w:r w:rsidR="001515C9">
        <w:t>hướng</w:t>
      </w:r>
      <w:proofErr w:type="spellEnd"/>
      <w:r w:rsidR="001515C9">
        <w:t xml:space="preserve"> tới hình </w:t>
      </w:r>
      <w:proofErr w:type="spellStart"/>
      <w:r w:rsidR="001515C9">
        <w:t>ảnh</w:t>
      </w:r>
      <w:proofErr w:type="spellEnd"/>
      <w:r w:rsidR="001515C9">
        <w:t xml:space="preserve"> chuyên nghiệp, </w:t>
      </w:r>
      <w:proofErr w:type="spellStart"/>
      <w:r w:rsidR="001515C9">
        <w:t>tiện</w:t>
      </w:r>
      <w:proofErr w:type="spellEnd"/>
      <w:r w:rsidR="001515C9">
        <w:t xml:space="preserve"> lợi </w:t>
      </w:r>
      <w:proofErr w:type="spellStart"/>
      <w:r w:rsidR="001515C9">
        <w:t>cho</w:t>
      </w:r>
      <w:proofErr w:type="spellEnd"/>
      <w:r w:rsidR="001515C9">
        <w:t xml:space="preserve"> </w:t>
      </w:r>
      <w:proofErr w:type="spellStart"/>
      <w:r w:rsidR="001515C9">
        <w:t>khách</w:t>
      </w:r>
      <w:proofErr w:type="spellEnd"/>
      <w:r w:rsidR="001515C9">
        <w:t xml:space="preserve"> hàng, qua</w:t>
      </w:r>
      <w:r w:rsidR="001515C9">
        <w:rPr>
          <w:spacing w:val="-11"/>
        </w:rPr>
        <w:t xml:space="preserve"> </w:t>
      </w:r>
      <w:r w:rsidR="001515C9">
        <w:t>đó</w:t>
      </w:r>
      <w:r w:rsidR="001515C9">
        <w:rPr>
          <w:spacing w:val="-9"/>
        </w:rPr>
        <w:t xml:space="preserve"> </w:t>
      </w:r>
      <w:proofErr w:type="spellStart"/>
      <w:r w:rsidR="001515C9">
        <w:t>thu</w:t>
      </w:r>
      <w:proofErr w:type="spellEnd"/>
      <w:r w:rsidR="001515C9">
        <w:rPr>
          <w:spacing w:val="-9"/>
        </w:rPr>
        <w:t xml:space="preserve"> </w:t>
      </w:r>
      <w:proofErr w:type="spellStart"/>
      <w:r w:rsidR="001515C9">
        <w:t>hút</w:t>
      </w:r>
      <w:proofErr w:type="spellEnd"/>
      <w:r w:rsidR="001515C9">
        <w:rPr>
          <w:spacing w:val="-11"/>
        </w:rPr>
        <w:t xml:space="preserve"> </w:t>
      </w:r>
      <w:proofErr w:type="spellStart"/>
      <w:r w:rsidR="001515C9">
        <w:t>khách</w:t>
      </w:r>
      <w:proofErr w:type="spellEnd"/>
      <w:r w:rsidR="001515C9">
        <w:rPr>
          <w:spacing w:val="-11"/>
        </w:rPr>
        <w:t xml:space="preserve"> </w:t>
      </w:r>
      <w:r w:rsidR="001515C9">
        <w:t>hàng</w:t>
      </w:r>
      <w:r w:rsidR="001515C9">
        <w:rPr>
          <w:spacing w:val="-11"/>
        </w:rPr>
        <w:t xml:space="preserve"> </w:t>
      </w:r>
      <w:r w:rsidR="001515C9">
        <w:t>đến</w:t>
      </w:r>
      <w:r w:rsidR="001515C9">
        <w:rPr>
          <w:spacing w:val="-9"/>
        </w:rPr>
        <w:t xml:space="preserve"> </w:t>
      </w:r>
      <w:proofErr w:type="spellStart"/>
      <w:r w:rsidR="001515C9">
        <w:t>giao</w:t>
      </w:r>
      <w:proofErr w:type="spellEnd"/>
      <w:r w:rsidR="001515C9">
        <w:rPr>
          <w:spacing w:val="-9"/>
        </w:rPr>
        <w:t xml:space="preserve"> </w:t>
      </w:r>
      <w:r w:rsidR="001515C9">
        <w:t>dịch</w:t>
      </w:r>
      <w:r w:rsidR="001515C9">
        <w:rPr>
          <w:spacing w:val="-9"/>
        </w:rPr>
        <w:t xml:space="preserve"> </w:t>
      </w:r>
      <w:proofErr w:type="spellStart"/>
      <w:r w:rsidR="001515C9">
        <w:t>tại</w:t>
      </w:r>
      <w:proofErr w:type="spellEnd"/>
      <w:r w:rsidR="001515C9">
        <w:rPr>
          <w:spacing w:val="-11"/>
        </w:rPr>
        <w:t xml:space="preserve"> </w:t>
      </w:r>
      <w:r w:rsidR="001515C9">
        <w:t>chi</w:t>
      </w:r>
      <w:r w:rsidR="001515C9">
        <w:rPr>
          <w:spacing w:val="-7"/>
        </w:rPr>
        <w:t xml:space="preserve"> </w:t>
      </w:r>
      <w:proofErr w:type="spellStart"/>
      <w:r w:rsidR="001515C9">
        <w:t>nhánh</w:t>
      </w:r>
      <w:proofErr w:type="spellEnd"/>
      <w:r w:rsidR="001515C9">
        <w:t>,</w:t>
      </w:r>
      <w:r w:rsidR="001515C9">
        <w:rPr>
          <w:spacing w:val="-11"/>
        </w:rPr>
        <w:t xml:space="preserve"> </w:t>
      </w:r>
      <w:proofErr w:type="spellStart"/>
      <w:r w:rsidR="001515C9">
        <w:rPr>
          <w:spacing w:val="2"/>
        </w:rPr>
        <w:t>đẩy</w:t>
      </w:r>
      <w:proofErr w:type="spellEnd"/>
      <w:r w:rsidR="001515C9">
        <w:rPr>
          <w:spacing w:val="-14"/>
        </w:rPr>
        <w:t xml:space="preserve"> </w:t>
      </w:r>
      <w:proofErr w:type="spellStart"/>
      <w:r w:rsidR="001515C9">
        <w:t>mạnh</w:t>
      </w:r>
      <w:proofErr w:type="spellEnd"/>
      <w:r w:rsidR="001515C9">
        <w:rPr>
          <w:spacing w:val="-10"/>
        </w:rPr>
        <w:t xml:space="preserve"> </w:t>
      </w:r>
      <w:r w:rsidR="001515C9">
        <w:t>khả</w:t>
      </w:r>
      <w:r w:rsidR="001515C9">
        <w:rPr>
          <w:spacing w:val="-11"/>
        </w:rPr>
        <w:t xml:space="preserve"> </w:t>
      </w:r>
      <w:proofErr w:type="spellStart"/>
      <w:r w:rsidR="001515C9">
        <w:t>năng</w:t>
      </w:r>
      <w:proofErr w:type="spellEnd"/>
      <w:r w:rsidR="001515C9">
        <w:rPr>
          <w:spacing w:val="-11"/>
        </w:rPr>
        <w:t xml:space="preserve"> </w:t>
      </w:r>
      <w:proofErr w:type="spellStart"/>
      <w:r w:rsidR="001515C9">
        <w:t>cạnh</w:t>
      </w:r>
      <w:proofErr w:type="spellEnd"/>
      <w:r w:rsidR="001515C9">
        <w:rPr>
          <w:spacing w:val="-9"/>
        </w:rPr>
        <w:t xml:space="preserve"> </w:t>
      </w:r>
      <w:r w:rsidR="001515C9">
        <w:t xml:space="preserve">tranh </w:t>
      </w:r>
      <w:proofErr w:type="spellStart"/>
      <w:r w:rsidR="001515C9">
        <w:t>và</w:t>
      </w:r>
      <w:proofErr w:type="spellEnd"/>
      <w:r w:rsidR="001515C9">
        <w:t xml:space="preserve"> đồng thời tăng </w:t>
      </w:r>
      <w:proofErr w:type="spellStart"/>
      <w:r w:rsidR="001515C9">
        <w:t>trưởng</w:t>
      </w:r>
      <w:proofErr w:type="spellEnd"/>
      <w:r w:rsidR="001515C9">
        <w:t xml:space="preserve"> được </w:t>
      </w:r>
      <w:proofErr w:type="spellStart"/>
      <w:r w:rsidR="001515C9">
        <w:t>thị</w:t>
      </w:r>
      <w:proofErr w:type="spellEnd"/>
      <w:r w:rsidR="001515C9">
        <w:t xml:space="preserve"> </w:t>
      </w:r>
      <w:proofErr w:type="spellStart"/>
      <w:r w:rsidR="001515C9">
        <w:t>phần</w:t>
      </w:r>
      <w:proofErr w:type="spellEnd"/>
      <w:r w:rsidR="001515C9">
        <w:t xml:space="preserve"> </w:t>
      </w:r>
      <w:proofErr w:type="spellStart"/>
      <w:r w:rsidR="001515C9">
        <w:t>cho</w:t>
      </w:r>
      <w:proofErr w:type="spellEnd"/>
      <w:r w:rsidR="001515C9">
        <w:t xml:space="preserve"> </w:t>
      </w:r>
      <w:proofErr w:type="spellStart"/>
      <w:r w:rsidR="001515C9">
        <w:t>vay</w:t>
      </w:r>
      <w:proofErr w:type="spellEnd"/>
      <w:r w:rsidR="001515C9">
        <w:t xml:space="preserve"> KHDN </w:t>
      </w:r>
      <w:proofErr w:type="spellStart"/>
      <w:r w:rsidR="001515C9">
        <w:t>của</w:t>
      </w:r>
      <w:proofErr w:type="spellEnd"/>
      <w:r w:rsidR="001515C9">
        <w:t xml:space="preserve"> </w:t>
      </w:r>
      <w:r w:rsidR="00A318BC">
        <w:t>OCB</w:t>
      </w:r>
      <w:r w:rsidR="001515C9">
        <w:t>.</w:t>
      </w:r>
    </w:p>
    <w:p w14:paraId="6B821972" w14:textId="59F17D5F" w:rsidR="001515C9" w:rsidRPr="0031667C" w:rsidRDefault="001515C9" w:rsidP="0031667C">
      <w:pPr>
        <w:ind w:firstLine="359"/>
        <w:sectPr w:rsidR="001515C9" w:rsidRPr="0031667C" w:rsidSect="00032016">
          <w:type w:val="continuous"/>
          <w:pgSz w:w="11910" w:h="16840" w:code="9"/>
          <w:pgMar w:top="1440" w:right="1440" w:bottom="1440" w:left="1440" w:header="724" w:footer="0" w:gutter="0"/>
          <w:cols w:space="720"/>
        </w:sectPr>
      </w:pPr>
      <w:r w:rsidRPr="0031667C">
        <w:t xml:space="preserve">Bên </w:t>
      </w:r>
      <w:proofErr w:type="spellStart"/>
      <w:r w:rsidRPr="0031667C">
        <w:t>cạnh</w:t>
      </w:r>
      <w:proofErr w:type="spellEnd"/>
      <w:r w:rsidRPr="0031667C">
        <w:t xml:space="preserve"> đó, ngoài </w:t>
      </w:r>
      <w:proofErr w:type="spellStart"/>
      <w:r w:rsidRPr="0031667C">
        <w:t>việc</w:t>
      </w:r>
      <w:proofErr w:type="spellEnd"/>
      <w:r w:rsidRPr="0031667C">
        <w:t xml:space="preserve"> </w:t>
      </w:r>
      <w:proofErr w:type="spellStart"/>
      <w:r w:rsidRPr="0031667C">
        <w:t>quảng</w:t>
      </w:r>
      <w:proofErr w:type="spellEnd"/>
      <w:r w:rsidRPr="0031667C">
        <w:t xml:space="preserve"> </w:t>
      </w:r>
      <w:proofErr w:type="spellStart"/>
      <w:r w:rsidRPr="0031667C">
        <w:t>bá</w:t>
      </w:r>
      <w:proofErr w:type="spellEnd"/>
      <w:r w:rsidRPr="0031667C">
        <w:t xml:space="preserve"> </w:t>
      </w:r>
      <w:proofErr w:type="spellStart"/>
      <w:r w:rsidRPr="0031667C">
        <w:t>thương</w:t>
      </w:r>
      <w:proofErr w:type="spellEnd"/>
      <w:r w:rsidRPr="0031667C">
        <w:t xml:space="preserve"> </w:t>
      </w:r>
      <w:proofErr w:type="spellStart"/>
      <w:r w:rsidRPr="0031667C">
        <w:t>hiệu</w:t>
      </w:r>
      <w:proofErr w:type="spellEnd"/>
      <w:r w:rsidRPr="0031667C">
        <w:t xml:space="preserve"> </w:t>
      </w:r>
      <w:r w:rsidR="00347EB8" w:rsidRPr="0031667C">
        <w:t>OCB</w:t>
      </w:r>
      <w:r w:rsidRPr="0031667C">
        <w:t xml:space="preserve"> </w:t>
      </w:r>
      <w:proofErr w:type="spellStart"/>
      <w:r w:rsidRPr="0031667C">
        <w:t>nói</w:t>
      </w:r>
      <w:proofErr w:type="spellEnd"/>
      <w:r w:rsidRPr="0031667C">
        <w:t xml:space="preserve"> </w:t>
      </w:r>
      <w:proofErr w:type="spellStart"/>
      <w:r w:rsidRPr="0031667C">
        <w:t>chung</w:t>
      </w:r>
      <w:proofErr w:type="spellEnd"/>
      <w:r w:rsidRPr="0031667C">
        <w:t xml:space="preserve">, </w:t>
      </w:r>
      <w:r w:rsidR="00325CD8">
        <w:t>OCB</w:t>
      </w:r>
      <w:r w:rsidRPr="0031667C">
        <w:t xml:space="preserve"> cần </w:t>
      </w:r>
      <w:proofErr w:type="spellStart"/>
      <w:r w:rsidRPr="0031667C">
        <w:t>chú</w:t>
      </w:r>
      <w:proofErr w:type="spellEnd"/>
      <w:r w:rsidRPr="0031667C">
        <w:t xml:space="preserve"> </w:t>
      </w:r>
      <w:proofErr w:type="spellStart"/>
      <w:r w:rsidRPr="0031667C">
        <w:t>trọng</w:t>
      </w:r>
      <w:proofErr w:type="spellEnd"/>
      <w:r w:rsidRPr="0031667C">
        <w:t xml:space="preserve"> công </w:t>
      </w:r>
      <w:proofErr w:type="spellStart"/>
      <w:r w:rsidRPr="0031667C">
        <w:t>tác</w:t>
      </w:r>
      <w:proofErr w:type="spellEnd"/>
      <w:r w:rsidRPr="0031667C">
        <w:t xml:space="preserve"> </w:t>
      </w:r>
      <w:proofErr w:type="spellStart"/>
      <w:r w:rsidRPr="0031667C">
        <w:t>truyền</w:t>
      </w:r>
      <w:proofErr w:type="spellEnd"/>
      <w:r w:rsidRPr="0031667C">
        <w:t xml:space="preserve"> </w:t>
      </w:r>
      <w:proofErr w:type="spellStart"/>
      <w:r w:rsidRPr="0031667C">
        <w:t>thông</w:t>
      </w:r>
      <w:proofErr w:type="spellEnd"/>
      <w:r w:rsidRPr="0031667C">
        <w:t xml:space="preserve"> giới </w:t>
      </w:r>
      <w:proofErr w:type="spellStart"/>
      <w:r w:rsidRPr="0031667C">
        <w:t>thiệu</w:t>
      </w:r>
      <w:proofErr w:type="spellEnd"/>
      <w:r w:rsidRPr="0031667C">
        <w:t xml:space="preserve"> </w:t>
      </w:r>
      <w:proofErr w:type="spellStart"/>
      <w:r w:rsidRPr="0031667C">
        <w:t>các</w:t>
      </w:r>
      <w:proofErr w:type="spellEnd"/>
      <w:r w:rsidRPr="0031667C">
        <w:t xml:space="preserve"> </w:t>
      </w:r>
      <w:proofErr w:type="spellStart"/>
      <w:r w:rsidRPr="0031667C">
        <w:t>sản</w:t>
      </w:r>
      <w:proofErr w:type="spellEnd"/>
      <w:r w:rsidRPr="0031667C">
        <w:t xml:space="preserve"> </w:t>
      </w:r>
      <w:proofErr w:type="spellStart"/>
      <w:r w:rsidRPr="0031667C">
        <w:t>phẩm</w:t>
      </w:r>
      <w:proofErr w:type="spellEnd"/>
      <w:r w:rsidRPr="0031667C">
        <w:t xml:space="preserve"> </w:t>
      </w:r>
      <w:proofErr w:type="spellStart"/>
      <w:r w:rsidRPr="0031667C">
        <w:t>cho</w:t>
      </w:r>
      <w:proofErr w:type="spellEnd"/>
      <w:r w:rsidRPr="0031667C">
        <w:t xml:space="preserve"> </w:t>
      </w:r>
      <w:proofErr w:type="spellStart"/>
      <w:r w:rsidRPr="0031667C">
        <w:t>vay</w:t>
      </w:r>
      <w:proofErr w:type="spellEnd"/>
      <w:r w:rsidRPr="0031667C">
        <w:t xml:space="preserve"> KHDN hiện có cũng như </w:t>
      </w:r>
      <w:proofErr w:type="spellStart"/>
      <w:r w:rsidRPr="0031667C">
        <w:t>các</w:t>
      </w:r>
      <w:proofErr w:type="spellEnd"/>
      <w:r w:rsidRPr="0031667C">
        <w:t xml:space="preserve"> </w:t>
      </w:r>
      <w:proofErr w:type="spellStart"/>
      <w:r w:rsidRPr="0031667C">
        <w:t>ưu</w:t>
      </w:r>
      <w:proofErr w:type="spellEnd"/>
      <w:r w:rsidRPr="0031667C">
        <w:t xml:space="preserve"> </w:t>
      </w:r>
      <w:proofErr w:type="spellStart"/>
      <w:r w:rsidRPr="0031667C">
        <w:t>đãi</w:t>
      </w:r>
      <w:proofErr w:type="spellEnd"/>
      <w:r w:rsidRPr="0031667C">
        <w:t xml:space="preserve"> dành </w:t>
      </w:r>
      <w:proofErr w:type="spellStart"/>
      <w:r w:rsidRPr="0031667C">
        <w:t>riêng</w:t>
      </w:r>
      <w:proofErr w:type="spellEnd"/>
      <w:r w:rsidRPr="0031667C">
        <w:t xml:space="preserve"> </w:t>
      </w:r>
      <w:proofErr w:type="spellStart"/>
      <w:r w:rsidRPr="0031667C">
        <w:t>cho</w:t>
      </w:r>
      <w:proofErr w:type="spellEnd"/>
      <w:r w:rsidRPr="0031667C">
        <w:t xml:space="preserve"> KHDN </w:t>
      </w:r>
      <w:proofErr w:type="spellStart"/>
      <w:r w:rsidRPr="0031667C">
        <w:t>khi</w:t>
      </w:r>
      <w:proofErr w:type="spellEnd"/>
      <w:r w:rsidRPr="0031667C">
        <w:t xml:space="preserve"> đến </w:t>
      </w:r>
      <w:proofErr w:type="spellStart"/>
      <w:r w:rsidRPr="0031667C">
        <w:t>giao</w:t>
      </w:r>
      <w:proofErr w:type="spellEnd"/>
      <w:r w:rsidRPr="0031667C">
        <w:t xml:space="preserve"> dịch </w:t>
      </w:r>
      <w:proofErr w:type="spellStart"/>
      <w:r w:rsidRPr="0031667C">
        <w:t>tại</w:t>
      </w:r>
      <w:proofErr w:type="spellEnd"/>
      <w:r w:rsidRPr="0031667C">
        <w:t xml:space="preserve"> chi </w:t>
      </w:r>
      <w:proofErr w:type="spellStart"/>
      <w:r w:rsidRPr="0031667C">
        <w:t>nhánh</w:t>
      </w:r>
      <w:proofErr w:type="spellEnd"/>
      <w:r w:rsidRPr="0031667C">
        <w:t xml:space="preserve">, </w:t>
      </w:r>
      <w:proofErr w:type="spellStart"/>
      <w:r w:rsidRPr="0031667C">
        <w:t>bởi</w:t>
      </w:r>
      <w:proofErr w:type="spellEnd"/>
      <w:r w:rsidRPr="0031667C">
        <w:t xml:space="preserve"> </w:t>
      </w:r>
      <w:proofErr w:type="spellStart"/>
      <w:r w:rsidR="00E30E7E" w:rsidRPr="0031667C">
        <w:t>phần</w:t>
      </w:r>
      <w:proofErr w:type="spellEnd"/>
    </w:p>
    <w:p w14:paraId="5C0CCB8E" w14:textId="44BA4E0B" w:rsidR="001515C9" w:rsidRPr="0031667C" w:rsidRDefault="001515C9" w:rsidP="0031667C">
      <w:proofErr w:type="spellStart"/>
      <w:r w:rsidRPr="0031667C">
        <w:t>lớn</w:t>
      </w:r>
      <w:proofErr w:type="spellEnd"/>
      <w:r w:rsidRPr="0031667C">
        <w:t xml:space="preserve"> </w:t>
      </w:r>
      <w:proofErr w:type="spellStart"/>
      <w:r w:rsidRPr="0031667C">
        <w:t>khách</w:t>
      </w:r>
      <w:proofErr w:type="spellEnd"/>
      <w:r w:rsidRPr="0031667C">
        <w:t xml:space="preserve"> hàng có </w:t>
      </w:r>
      <w:proofErr w:type="spellStart"/>
      <w:r w:rsidRPr="0031667C">
        <w:t>nhu</w:t>
      </w:r>
      <w:proofErr w:type="spellEnd"/>
      <w:r w:rsidRPr="0031667C">
        <w:t xml:space="preserve"> cầu về nguồn </w:t>
      </w:r>
      <w:proofErr w:type="spellStart"/>
      <w:r w:rsidRPr="0031667C">
        <w:t>vốn</w:t>
      </w:r>
      <w:proofErr w:type="spellEnd"/>
      <w:r w:rsidRPr="0031667C">
        <w:t xml:space="preserve"> </w:t>
      </w:r>
      <w:proofErr w:type="spellStart"/>
      <w:r w:rsidRPr="0031667C">
        <w:t>để</w:t>
      </w:r>
      <w:proofErr w:type="spellEnd"/>
      <w:r w:rsidRPr="0031667C">
        <w:t xml:space="preserve"> </w:t>
      </w:r>
      <w:proofErr w:type="spellStart"/>
      <w:r w:rsidRPr="0031667C">
        <w:t>sản</w:t>
      </w:r>
      <w:proofErr w:type="spellEnd"/>
      <w:r w:rsidRPr="0031667C">
        <w:t xml:space="preserve"> xuất </w:t>
      </w:r>
      <w:proofErr w:type="spellStart"/>
      <w:r w:rsidRPr="0031667C">
        <w:t>kinh</w:t>
      </w:r>
      <w:proofErr w:type="spellEnd"/>
      <w:r w:rsidRPr="0031667C">
        <w:t xml:space="preserve"> </w:t>
      </w:r>
      <w:proofErr w:type="spellStart"/>
      <w:r w:rsidRPr="0031667C">
        <w:t>doanh</w:t>
      </w:r>
      <w:proofErr w:type="spellEnd"/>
      <w:r w:rsidRPr="0031667C">
        <w:t xml:space="preserve"> </w:t>
      </w:r>
      <w:proofErr w:type="spellStart"/>
      <w:r w:rsidRPr="0031667C">
        <w:t>nhưng</w:t>
      </w:r>
      <w:proofErr w:type="spellEnd"/>
      <w:r w:rsidRPr="0031667C">
        <w:t xml:space="preserve"> chưa </w:t>
      </w:r>
      <w:proofErr w:type="spellStart"/>
      <w:r w:rsidRPr="0031667C">
        <w:t>thực</w:t>
      </w:r>
      <w:proofErr w:type="spellEnd"/>
      <w:r w:rsidRPr="0031667C">
        <w:t xml:space="preserve"> sự </w:t>
      </w:r>
      <w:proofErr w:type="spellStart"/>
      <w:r w:rsidRPr="0031667C">
        <w:t>hiểu</w:t>
      </w:r>
      <w:proofErr w:type="spellEnd"/>
      <w:r w:rsidRPr="0031667C">
        <w:t xml:space="preserve"> rõ về </w:t>
      </w:r>
      <w:proofErr w:type="spellStart"/>
      <w:r w:rsidR="006D1926">
        <w:t>các</w:t>
      </w:r>
      <w:proofErr w:type="spellEnd"/>
      <w:r w:rsidR="006D1926">
        <w:t xml:space="preserve"> </w:t>
      </w:r>
      <w:proofErr w:type="spellStart"/>
      <w:r w:rsidR="006D1926">
        <w:t>sản</w:t>
      </w:r>
      <w:proofErr w:type="spellEnd"/>
      <w:r w:rsidR="006D1926">
        <w:t xml:space="preserve"> </w:t>
      </w:r>
      <w:proofErr w:type="spellStart"/>
      <w:r w:rsidR="006D1926">
        <w:t>phẩm</w:t>
      </w:r>
      <w:proofErr w:type="spellEnd"/>
      <w:r w:rsidRPr="0031667C">
        <w:t xml:space="preserve"> </w:t>
      </w:r>
      <w:proofErr w:type="spellStart"/>
      <w:r w:rsidRPr="0031667C">
        <w:t>cho</w:t>
      </w:r>
      <w:proofErr w:type="spellEnd"/>
      <w:r w:rsidRPr="0031667C">
        <w:t xml:space="preserve"> </w:t>
      </w:r>
      <w:proofErr w:type="spellStart"/>
      <w:r w:rsidRPr="0031667C">
        <w:t>vay</w:t>
      </w:r>
      <w:proofErr w:type="spellEnd"/>
      <w:r w:rsidRPr="0031667C">
        <w:t xml:space="preserve"> </w:t>
      </w:r>
      <w:proofErr w:type="spellStart"/>
      <w:r w:rsidRPr="0031667C">
        <w:t>của</w:t>
      </w:r>
      <w:proofErr w:type="spellEnd"/>
      <w:r w:rsidRPr="0031667C">
        <w:t xml:space="preserve"> ngân hàng.</w:t>
      </w:r>
    </w:p>
    <w:p w14:paraId="71E9F39B" w14:textId="2F9333BC" w:rsidR="001515C9" w:rsidRDefault="00E30E7E" w:rsidP="00E53690">
      <w:pPr>
        <w:pStyle w:val="Heading3"/>
        <w:ind w:left="0"/>
      </w:pPr>
      <w:bookmarkStart w:id="295" w:name="_Toc101095520"/>
      <w:r>
        <w:t xml:space="preserve">3.2.3. </w:t>
      </w:r>
      <w:proofErr w:type="spellStart"/>
      <w:r w:rsidR="001515C9">
        <w:t>Nâng</w:t>
      </w:r>
      <w:proofErr w:type="spellEnd"/>
      <w:r w:rsidR="001515C9">
        <w:t xml:space="preserve"> </w:t>
      </w:r>
      <w:proofErr w:type="spellStart"/>
      <w:r w:rsidR="001515C9">
        <w:t>cao</w:t>
      </w:r>
      <w:proofErr w:type="spellEnd"/>
      <w:r w:rsidR="001515C9">
        <w:t xml:space="preserve"> chất </w:t>
      </w:r>
      <w:proofErr w:type="spellStart"/>
      <w:r w:rsidR="001515C9">
        <w:t>lượng</w:t>
      </w:r>
      <w:proofErr w:type="spellEnd"/>
      <w:r w:rsidR="001515C9">
        <w:t xml:space="preserve"> </w:t>
      </w:r>
      <w:proofErr w:type="spellStart"/>
      <w:r w:rsidR="001515C9">
        <w:t>cán</w:t>
      </w:r>
      <w:proofErr w:type="spellEnd"/>
      <w:r w:rsidR="001515C9">
        <w:t xml:space="preserve"> bộ </w:t>
      </w:r>
      <w:proofErr w:type="spellStart"/>
      <w:r w:rsidR="001515C9">
        <w:t>tín</w:t>
      </w:r>
      <w:proofErr w:type="spellEnd"/>
      <w:r w:rsidR="001515C9">
        <w:rPr>
          <w:spacing w:val="-4"/>
        </w:rPr>
        <w:t xml:space="preserve"> </w:t>
      </w:r>
      <w:proofErr w:type="spellStart"/>
      <w:r w:rsidR="001515C9">
        <w:t>dụng</w:t>
      </w:r>
      <w:bookmarkEnd w:id="295"/>
      <w:proofErr w:type="spellEnd"/>
    </w:p>
    <w:p w14:paraId="74C5CB12" w14:textId="680DC2F0" w:rsidR="006E3863" w:rsidRDefault="00E30E7E" w:rsidP="00E53690">
      <w:pPr>
        <w:pStyle w:val="ListParagraph"/>
        <w:tabs>
          <w:tab w:val="left" w:pos="786"/>
        </w:tabs>
        <w:spacing w:before="143"/>
        <w:ind w:left="0" w:firstLine="0"/>
      </w:pPr>
      <w:r>
        <w:tab/>
      </w:r>
      <w:r w:rsidR="001515C9">
        <w:t xml:space="preserve">Hoạt động </w:t>
      </w:r>
      <w:proofErr w:type="spellStart"/>
      <w:r w:rsidR="001515C9">
        <w:t>cho</w:t>
      </w:r>
      <w:proofErr w:type="spellEnd"/>
      <w:r w:rsidR="001515C9">
        <w:t xml:space="preserve"> </w:t>
      </w:r>
      <w:proofErr w:type="spellStart"/>
      <w:r w:rsidR="001515C9">
        <w:t>vay</w:t>
      </w:r>
      <w:proofErr w:type="spellEnd"/>
      <w:r w:rsidR="001515C9">
        <w:t xml:space="preserve"> KHDN </w:t>
      </w:r>
      <w:proofErr w:type="spellStart"/>
      <w:r w:rsidR="001515C9">
        <w:t>đòi</w:t>
      </w:r>
      <w:proofErr w:type="spellEnd"/>
      <w:r w:rsidR="001515C9">
        <w:t xml:space="preserve"> </w:t>
      </w:r>
      <w:proofErr w:type="spellStart"/>
      <w:r w:rsidR="001515C9">
        <w:t>hỏi</w:t>
      </w:r>
      <w:proofErr w:type="spellEnd"/>
      <w:r w:rsidR="001515C9">
        <w:t xml:space="preserve"> </w:t>
      </w:r>
      <w:proofErr w:type="spellStart"/>
      <w:r w:rsidR="001515C9">
        <w:t>cán</w:t>
      </w:r>
      <w:proofErr w:type="spellEnd"/>
      <w:r w:rsidR="001515C9">
        <w:t xml:space="preserve"> bộ </w:t>
      </w:r>
      <w:proofErr w:type="spellStart"/>
      <w:r w:rsidR="001515C9">
        <w:t>tín</w:t>
      </w:r>
      <w:proofErr w:type="spellEnd"/>
      <w:r w:rsidR="001515C9">
        <w:t xml:space="preserve"> </w:t>
      </w:r>
      <w:proofErr w:type="spellStart"/>
      <w:r w:rsidR="001515C9">
        <w:t>dụng</w:t>
      </w:r>
      <w:proofErr w:type="spellEnd"/>
      <w:r w:rsidR="001515C9">
        <w:t xml:space="preserve"> </w:t>
      </w:r>
      <w:proofErr w:type="spellStart"/>
      <w:r w:rsidR="001515C9">
        <w:t>không</w:t>
      </w:r>
      <w:proofErr w:type="spellEnd"/>
      <w:r w:rsidR="001515C9">
        <w:t xml:space="preserve"> </w:t>
      </w:r>
      <w:proofErr w:type="spellStart"/>
      <w:r w:rsidR="001515C9">
        <w:t>chỉ</w:t>
      </w:r>
      <w:proofErr w:type="spellEnd"/>
      <w:r w:rsidR="001515C9">
        <w:t xml:space="preserve"> có </w:t>
      </w:r>
      <w:proofErr w:type="spellStart"/>
      <w:r w:rsidR="001515C9">
        <w:t>trình</w:t>
      </w:r>
      <w:proofErr w:type="spellEnd"/>
      <w:r w:rsidR="001515C9">
        <w:t xml:space="preserve"> độ chuyên </w:t>
      </w:r>
      <w:proofErr w:type="spellStart"/>
      <w:r w:rsidR="001515C9">
        <w:t>môn</w:t>
      </w:r>
      <w:proofErr w:type="spellEnd"/>
      <w:r w:rsidR="001515C9">
        <w:t xml:space="preserve"> vững </w:t>
      </w:r>
      <w:proofErr w:type="spellStart"/>
      <w:r w:rsidR="001515C9">
        <w:t>vàng</w:t>
      </w:r>
      <w:proofErr w:type="spellEnd"/>
      <w:r w:rsidR="001515C9">
        <w:t xml:space="preserve"> mà còn </w:t>
      </w:r>
      <w:proofErr w:type="spellStart"/>
      <w:r w:rsidR="001515C9">
        <w:t>phải</w:t>
      </w:r>
      <w:proofErr w:type="spellEnd"/>
      <w:r w:rsidR="001515C9">
        <w:t xml:space="preserve"> có khả </w:t>
      </w:r>
      <w:proofErr w:type="spellStart"/>
      <w:r w:rsidR="001515C9">
        <w:t>năng</w:t>
      </w:r>
      <w:proofErr w:type="spellEnd"/>
      <w:r w:rsidR="001515C9">
        <w:t xml:space="preserve"> am </w:t>
      </w:r>
      <w:proofErr w:type="spellStart"/>
      <w:r w:rsidR="001515C9">
        <w:t>hiểu</w:t>
      </w:r>
      <w:proofErr w:type="spellEnd"/>
      <w:r w:rsidR="001515C9">
        <w:t xml:space="preserve"> </w:t>
      </w:r>
      <w:proofErr w:type="spellStart"/>
      <w:r w:rsidR="001515C9">
        <w:t>và</w:t>
      </w:r>
      <w:proofErr w:type="spellEnd"/>
      <w:r w:rsidR="001515C9">
        <w:t xml:space="preserve"> </w:t>
      </w:r>
      <w:proofErr w:type="spellStart"/>
      <w:r w:rsidR="001515C9">
        <w:t>nhạy</w:t>
      </w:r>
      <w:proofErr w:type="spellEnd"/>
      <w:r w:rsidR="001515C9">
        <w:t xml:space="preserve"> </w:t>
      </w:r>
      <w:proofErr w:type="spellStart"/>
      <w:r w:rsidR="001515C9">
        <w:t>bén</w:t>
      </w:r>
      <w:proofErr w:type="spellEnd"/>
      <w:r w:rsidR="001515C9">
        <w:t xml:space="preserve"> </w:t>
      </w:r>
      <w:proofErr w:type="spellStart"/>
      <w:r w:rsidR="001515C9">
        <w:t>với</w:t>
      </w:r>
      <w:proofErr w:type="spellEnd"/>
      <w:r w:rsidR="001515C9">
        <w:t xml:space="preserve"> </w:t>
      </w:r>
      <w:proofErr w:type="spellStart"/>
      <w:r w:rsidR="001515C9">
        <w:t>thông</w:t>
      </w:r>
      <w:proofErr w:type="spellEnd"/>
      <w:r w:rsidR="001515C9">
        <w:t xml:space="preserve"> tin </w:t>
      </w:r>
      <w:proofErr w:type="spellStart"/>
      <w:r w:rsidR="001515C9">
        <w:t>thị</w:t>
      </w:r>
      <w:proofErr w:type="spellEnd"/>
      <w:r w:rsidR="001515C9">
        <w:t xml:space="preserve"> trường.</w:t>
      </w:r>
      <w:r w:rsidR="001515C9">
        <w:rPr>
          <w:spacing w:val="-14"/>
        </w:rPr>
        <w:t xml:space="preserve"> </w:t>
      </w:r>
      <w:proofErr w:type="spellStart"/>
      <w:r w:rsidR="001515C9">
        <w:t>Nhằm</w:t>
      </w:r>
      <w:proofErr w:type="spellEnd"/>
      <w:r w:rsidR="001515C9">
        <w:rPr>
          <w:spacing w:val="-14"/>
        </w:rPr>
        <w:t xml:space="preserve"> </w:t>
      </w:r>
      <w:proofErr w:type="spellStart"/>
      <w:r w:rsidR="001515C9">
        <w:t>nâng</w:t>
      </w:r>
      <w:proofErr w:type="spellEnd"/>
      <w:r w:rsidR="001515C9">
        <w:rPr>
          <w:spacing w:val="-14"/>
        </w:rPr>
        <w:t xml:space="preserve"> </w:t>
      </w:r>
      <w:proofErr w:type="spellStart"/>
      <w:r w:rsidR="001515C9">
        <w:t>cao</w:t>
      </w:r>
      <w:proofErr w:type="spellEnd"/>
      <w:r w:rsidR="001515C9">
        <w:rPr>
          <w:spacing w:val="-11"/>
        </w:rPr>
        <w:t xml:space="preserve"> </w:t>
      </w:r>
      <w:r w:rsidR="001515C9">
        <w:t>chất</w:t>
      </w:r>
      <w:r w:rsidR="001515C9">
        <w:rPr>
          <w:spacing w:val="-14"/>
        </w:rPr>
        <w:t xml:space="preserve"> </w:t>
      </w:r>
      <w:proofErr w:type="spellStart"/>
      <w:r w:rsidR="001515C9">
        <w:t>lượng</w:t>
      </w:r>
      <w:proofErr w:type="spellEnd"/>
      <w:r w:rsidR="001515C9">
        <w:rPr>
          <w:spacing w:val="-13"/>
        </w:rPr>
        <w:t xml:space="preserve"> </w:t>
      </w:r>
      <w:proofErr w:type="spellStart"/>
      <w:r w:rsidR="001515C9">
        <w:t>nhân</w:t>
      </w:r>
      <w:proofErr w:type="spellEnd"/>
      <w:r w:rsidR="001515C9">
        <w:rPr>
          <w:spacing w:val="-14"/>
        </w:rPr>
        <w:t xml:space="preserve"> </w:t>
      </w:r>
      <w:r w:rsidR="001515C9">
        <w:t>sự</w:t>
      </w:r>
      <w:r w:rsidR="001515C9">
        <w:rPr>
          <w:spacing w:val="-13"/>
        </w:rPr>
        <w:t xml:space="preserve"> </w:t>
      </w:r>
      <w:proofErr w:type="spellStart"/>
      <w:r w:rsidR="001515C9">
        <w:t>của</w:t>
      </w:r>
      <w:proofErr w:type="spellEnd"/>
      <w:r w:rsidR="001515C9">
        <w:rPr>
          <w:spacing w:val="-11"/>
        </w:rPr>
        <w:t xml:space="preserve"> </w:t>
      </w:r>
      <w:r w:rsidR="001515C9">
        <w:t>Phòng</w:t>
      </w:r>
      <w:r w:rsidR="001515C9">
        <w:rPr>
          <w:spacing w:val="-12"/>
        </w:rPr>
        <w:t xml:space="preserve"> </w:t>
      </w:r>
      <w:proofErr w:type="spellStart"/>
      <w:r w:rsidR="001515C9">
        <w:t>Khách</w:t>
      </w:r>
      <w:proofErr w:type="spellEnd"/>
      <w:r w:rsidR="001515C9">
        <w:rPr>
          <w:spacing w:val="-10"/>
        </w:rPr>
        <w:t xml:space="preserve"> </w:t>
      </w:r>
      <w:r w:rsidR="001515C9">
        <w:t>hàng</w:t>
      </w:r>
      <w:r w:rsidR="001515C9">
        <w:rPr>
          <w:spacing w:val="-11"/>
        </w:rPr>
        <w:t xml:space="preserve"> </w:t>
      </w:r>
      <w:proofErr w:type="spellStart"/>
      <w:r w:rsidR="001515C9">
        <w:t>Doanh</w:t>
      </w:r>
      <w:proofErr w:type="spellEnd"/>
      <w:r w:rsidR="001515C9">
        <w:rPr>
          <w:spacing w:val="-14"/>
        </w:rPr>
        <w:t xml:space="preserve"> </w:t>
      </w:r>
      <w:r w:rsidR="001515C9">
        <w:t xml:space="preserve">nghiệp, </w:t>
      </w:r>
      <w:r w:rsidR="006E3863">
        <w:t>Ngân hàng</w:t>
      </w:r>
      <w:r w:rsidR="001515C9">
        <w:t xml:space="preserve"> cần </w:t>
      </w:r>
      <w:proofErr w:type="spellStart"/>
      <w:r w:rsidR="001515C9">
        <w:t>thực</w:t>
      </w:r>
      <w:proofErr w:type="spellEnd"/>
      <w:r w:rsidR="001515C9">
        <w:t xml:space="preserve"> hiện những </w:t>
      </w:r>
      <w:proofErr w:type="spellStart"/>
      <w:r w:rsidR="001515C9">
        <w:t>việc</w:t>
      </w:r>
      <w:proofErr w:type="spellEnd"/>
      <w:r w:rsidR="001515C9">
        <w:t xml:space="preserve"> </w:t>
      </w:r>
      <w:proofErr w:type="spellStart"/>
      <w:r w:rsidR="001515C9">
        <w:t>sau</w:t>
      </w:r>
      <w:proofErr w:type="spellEnd"/>
      <w:r w:rsidR="001515C9">
        <w:t>:</w:t>
      </w:r>
    </w:p>
    <w:p w14:paraId="3733662A" w14:textId="5FAA249B" w:rsidR="001515C9" w:rsidRDefault="006E3863" w:rsidP="00E53690">
      <w:pPr>
        <w:pStyle w:val="ListParagraph"/>
        <w:tabs>
          <w:tab w:val="left" w:pos="786"/>
        </w:tabs>
        <w:spacing w:before="143"/>
        <w:ind w:left="0" w:firstLine="0"/>
      </w:pPr>
      <w:r>
        <w:tab/>
      </w:r>
      <w:r w:rsidR="001515C9">
        <w:t xml:space="preserve">Về </w:t>
      </w:r>
      <w:proofErr w:type="spellStart"/>
      <w:r w:rsidR="001515C9">
        <w:t>tuyển</w:t>
      </w:r>
      <w:proofErr w:type="spellEnd"/>
      <w:r w:rsidR="001515C9">
        <w:t xml:space="preserve"> </w:t>
      </w:r>
      <w:proofErr w:type="spellStart"/>
      <w:r w:rsidR="001515C9">
        <w:t>dụng</w:t>
      </w:r>
      <w:proofErr w:type="spellEnd"/>
      <w:r w:rsidR="001515C9">
        <w:t xml:space="preserve"> </w:t>
      </w:r>
      <w:proofErr w:type="spellStart"/>
      <w:r w:rsidR="001515C9">
        <w:t>nhân</w:t>
      </w:r>
      <w:proofErr w:type="spellEnd"/>
      <w:r w:rsidR="001515C9">
        <w:t xml:space="preserve"> sự: </w:t>
      </w:r>
      <w:r>
        <w:t>Ngân hàng</w:t>
      </w:r>
      <w:r w:rsidR="001515C9">
        <w:t xml:space="preserve"> cần </w:t>
      </w:r>
      <w:proofErr w:type="spellStart"/>
      <w:r w:rsidR="001515C9">
        <w:t>thực</w:t>
      </w:r>
      <w:proofErr w:type="spellEnd"/>
      <w:r w:rsidR="001515C9">
        <w:rPr>
          <w:spacing w:val="-17"/>
        </w:rPr>
        <w:t xml:space="preserve"> </w:t>
      </w:r>
      <w:r w:rsidR="001515C9">
        <w:t>hiện</w:t>
      </w:r>
      <w:r w:rsidR="001515C9">
        <w:rPr>
          <w:spacing w:val="-16"/>
        </w:rPr>
        <w:t xml:space="preserve"> </w:t>
      </w:r>
      <w:proofErr w:type="spellStart"/>
      <w:r w:rsidR="001515C9">
        <w:t>tuyển</w:t>
      </w:r>
      <w:proofErr w:type="spellEnd"/>
      <w:r w:rsidR="001515C9">
        <w:rPr>
          <w:spacing w:val="-17"/>
        </w:rPr>
        <w:t xml:space="preserve"> </w:t>
      </w:r>
      <w:proofErr w:type="spellStart"/>
      <w:r w:rsidR="001515C9">
        <w:t>chọn</w:t>
      </w:r>
      <w:proofErr w:type="spellEnd"/>
      <w:r w:rsidR="001515C9">
        <w:rPr>
          <w:spacing w:val="-16"/>
        </w:rPr>
        <w:t xml:space="preserve"> </w:t>
      </w:r>
      <w:proofErr w:type="spellStart"/>
      <w:r w:rsidR="001515C9">
        <w:t>cán</w:t>
      </w:r>
      <w:proofErr w:type="spellEnd"/>
      <w:r w:rsidR="001515C9">
        <w:rPr>
          <w:spacing w:val="-17"/>
        </w:rPr>
        <w:t xml:space="preserve"> </w:t>
      </w:r>
      <w:r w:rsidR="001515C9">
        <w:t>bộ</w:t>
      </w:r>
      <w:r w:rsidR="001515C9">
        <w:rPr>
          <w:spacing w:val="-16"/>
        </w:rPr>
        <w:t xml:space="preserve"> </w:t>
      </w:r>
      <w:r w:rsidR="001515C9">
        <w:t>mới</w:t>
      </w:r>
      <w:r w:rsidR="001515C9">
        <w:rPr>
          <w:spacing w:val="-16"/>
        </w:rPr>
        <w:t xml:space="preserve"> </w:t>
      </w:r>
      <w:proofErr w:type="spellStart"/>
      <w:r w:rsidR="001515C9">
        <w:t>thông</w:t>
      </w:r>
      <w:proofErr w:type="spellEnd"/>
      <w:r w:rsidR="001515C9">
        <w:rPr>
          <w:spacing w:val="-17"/>
        </w:rPr>
        <w:t xml:space="preserve"> </w:t>
      </w:r>
      <w:r w:rsidR="001515C9">
        <w:t>qua</w:t>
      </w:r>
      <w:r w:rsidR="001515C9">
        <w:rPr>
          <w:spacing w:val="-16"/>
        </w:rPr>
        <w:t xml:space="preserve"> </w:t>
      </w:r>
      <w:proofErr w:type="spellStart"/>
      <w:r w:rsidR="001515C9">
        <w:t>thi</w:t>
      </w:r>
      <w:proofErr w:type="spellEnd"/>
      <w:r w:rsidR="001515C9">
        <w:rPr>
          <w:spacing w:val="-17"/>
        </w:rPr>
        <w:t xml:space="preserve"> </w:t>
      </w:r>
      <w:proofErr w:type="spellStart"/>
      <w:r w:rsidR="001515C9">
        <w:t>tuyển</w:t>
      </w:r>
      <w:proofErr w:type="spellEnd"/>
      <w:r w:rsidR="001515C9">
        <w:rPr>
          <w:spacing w:val="-16"/>
        </w:rPr>
        <w:t xml:space="preserve"> </w:t>
      </w:r>
      <w:proofErr w:type="spellStart"/>
      <w:r w:rsidR="001515C9">
        <w:t>khách</w:t>
      </w:r>
      <w:proofErr w:type="spellEnd"/>
      <w:r w:rsidR="001515C9">
        <w:rPr>
          <w:spacing w:val="-17"/>
        </w:rPr>
        <w:t xml:space="preserve"> </w:t>
      </w:r>
      <w:proofErr w:type="spellStart"/>
      <w:r w:rsidR="001515C9">
        <w:t>quan</w:t>
      </w:r>
      <w:proofErr w:type="spellEnd"/>
      <w:r w:rsidR="001515C9">
        <w:rPr>
          <w:spacing w:val="-16"/>
        </w:rPr>
        <w:t xml:space="preserve"> </w:t>
      </w:r>
      <w:proofErr w:type="spellStart"/>
      <w:r w:rsidR="001515C9">
        <w:t>để</w:t>
      </w:r>
      <w:proofErr w:type="spellEnd"/>
      <w:r w:rsidR="001515C9">
        <w:rPr>
          <w:spacing w:val="-16"/>
        </w:rPr>
        <w:t xml:space="preserve"> </w:t>
      </w:r>
      <w:r w:rsidR="001515C9">
        <w:t>có</w:t>
      </w:r>
      <w:r w:rsidR="001515C9">
        <w:rPr>
          <w:spacing w:val="-15"/>
        </w:rPr>
        <w:t xml:space="preserve"> </w:t>
      </w:r>
      <w:r w:rsidR="001515C9">
        <w:t>được</w:t>
      </w:r>
      <w:r w:rsidR="001515C9">
        <w:rPr>
          <w:spacing w:val="-16"/>
        </w:rPr>
        <w:t xml:space="preserve"> </w:t>
      </w:r>
      <w:r w:rsidR="001515C9">
        <w:t xml:space="preserve">nguồn </w:t>
      </w:r>
      <w:proofErr w:type="spellStart"/>
      <w:r w:rsidR="001515C9">
        <w:t>nhân</w:t>
      </w:r>
      <w:proofErr w:type="spellEnd"/>
      <w:r w:rsidR="001515C9">
        <w:rPr>
          <w:spacing w:val="-9"/>
        </w:rPr>
        <w:t xml:space="preserve"> </w:t>
      </w:r>
      <w:proofErr w:type="spellStart"/>
      <w:r w:rsidR="001515C9">
        <w:t>lực</w:t>
      </w:r>
      <w:proofErr w:type="spellEnd"/>
      <w:r w:rsidR="001515C9">
        <w:rPr>
          <w:spacing w:val="-8"/>
        </w:rPr>
        <w:t xml:space="preserve"> </w:t>
      </w:r>
      <w:r w:rsidR="001515C9">
        <w:t>chất</w:t>
      </w:r>
      <w:r w:rsidR="001515C9">
        <w:rPr>
          <w:spacing w:val="-9"/>
        </w:rPr>
        <w:t xml:space="preserve"> </w:t>
      </w:r>
      <w:proofErr w:type="spellStart"/>
      <w:r w:rsidR="001515C9">
        <w:t>lượng</w:t>
      </w:r>
      <w:proofErr w:type="spellEnd"/>
      <w:r w:rsidR="001515C9">
        <w:rPr>
          <w:spacing w:val="-8"/>
        </w:rPr>
        <w:t xml:space="preserve"> </w:t>
      </w:r>
      <w:proofErr w:type="spellStart"/>
      <w:r w:rsidR="001515C9">
        <w:t>cao</w:t>
      </w:r>
      <w:proofErr w:type="spellEnd"/>
      <w:r w:rsidR="001515C9">
        <w:rPr>
          <w:spacing w:val="-9"/>
        </w:rPr>
        <w:t xml:space="preserve"> </w:t>
      </w:r>
      <w:proofErr w:type="spellStart"/>
      <w:r w:rsidR="001515C9">
        <w:t>nhằm</w:t>
      </w:r>
      <w:proofErr w:type="spellEnd"/>
      <w:r w:rsidR="001515C9">
        <w:rPr>
          <w:spacing w:val="-10"/>
        </w:rPr>
        <w:t xml:space="preserve"> </w:t>
      </w:r>
      <w:proofErr w:type="spellStart"/>
      <w:r w:rsidR="001515C9">
        <w:t>thực</w:t>
      </w:r>
      <w:proofErr w:type="spellEnd"/>
      <w:r w:rsidR="001515C9">
        <w:rPr>
          <w:spacing w:val="-8"/>
        </w:rPr>
        <w:t xml:space="preserve"> </w:t>
      </w:r>
      <w:r w:rsidR="001515C9">
        <w:t>hiện</w:t>
      </w:r>
      <w:r w:rsidR="001515C9">
        <w:rPr>
          <w:spacing w:val="-9"/>
        </w:rPr>
        <w:t xml:space="preserve"> </w:t>
      </w:r>
      <w:proofErr w:type="spellStart"/>
      <w:r w:rsidR="001515C9">
        <w:t>các</w:t>
      </w:r>
      <w:proofErr w:type="spellEnd"/>
      <w:r w:rsidR="001515C9">
        <w:rPr>
          <w:spacing w:val="-5"/>
        </w:rPr>
        <w:t xml:space="preserve"> </w:t>
      </w:r>
      <w:proofErr w:type="spellStart"/>
      <w:r w:rsidR="001515C9">
        <w:t>mục</w:t>
      </w:r>
      <w:proofErr w:type="spellEnd"/>
      <w:r w:rsidR="001515C9">
        <w:rPr>
          <w:spacing w:val="-9"/>
        </w:rPr>
        <w:t xml:space="preserve"> </w:t>
      </w:r>
      <w:r w:rsidR="001515C9">
        <w:t>tiêu</w:t>
      </w:r>
      <w:r w:rsidR="001515C9">
        <w:rPr>
          <w:spacing w:val="-8"/>
        </w:rPr>
        <w:t xml:space="preserve"> </w:t>
      </w:r>
      <w:proofErr w:type="spellStart"/>
      <w:r w:rsidR="001515C9">
        <w:t>kinh</w:t>
      </w:r>
      <w:proofErr w:type="spellEnd"/>
      <w:r w:rsidR="001515C9">
        <w:rPr>
          <w:spacing w:val="-8"/>
        </w:rPr>
        <w:t xml:space="preserve"> </w:t>
      </w:r>
      <w:proofErr w:type="spellStart"/>
      <w:r w:rsidR="001515C9">
        <w:t>doanh</w:t>
      </w:r>
      <w:proofErr w:type="spellEnd"/>
      <w:r w:rsidR="001515C9">
        <w:t>,</w:t>
      </w:r>
      <w:r w:rsidR="001515C9">
        <w:rPr>
          <w:spacing w:val="-9"/>
        </w:rPr>
        <w:t xml:space="preserve"> </w:t>
      </w:r>
      <w:r w:rsidR="001515C9">
        <w:t>chất</w:t>
      </w:r>
      <w:r w:rsidR="001515C9">
        <w:rPr>
          <w:spacing w:val="-8"/>
        </w:rPr>
        <w:t xml:space="preserve"> </w:t>
      </w:r>
      <w:proofErr w:type="spellStart"/>
      <w:r w:rsidR="001515C9">
        <w:t>lượng</w:t>
      </w:r>
      <w:proofErr w:type="spellEnd"/>
      <w:r w:rsidR="001515C9">
        <w:rPr>
          <w:spacing w:val="-9"/>
        </w:rPr>
        <w:t xml:space="preserve"> </w:t>
      </w:r>
      <w:r w:rsidR="001515C9">
        <w:t xml:space="preserve">dịch </w:t>
      </w:r>
      <w:proofErr w:type="spellStart"/>
      <w:r w:rsidR="001515C9">
        <w:t>vụ</w:t>
      </w:r>
      <w:proofErr w:type="spellEnd"/>
      <w:r w:rsidR="001515C9">
        <w:t xml:space="preserve"> </w:t>
      </w:r>
      <w:proofErr w:type="spellStart"/>
      <w:r w:rsidR="001515C9">
        <w:t>và</w:t>
      </w:r>
      <w:proofErr w:type="spellEnd"/>
      <w:r w:rsidR="001515C9">
        <w:t xml:space="preserve"> </w:t>
      </w:r>
      <w:proofErr w:type="spellStart"/>
      <w:r w:rsidR="001515C9">
        <w:t>các</w:t>
      </w:r>
      <w:proofErr w:type="spellEnd"/>
      <w:r w:rsidR="001515C9">
        <w:t xml:space="preserve"> </w:t>
      </w:r>
      <w:proofErr w:type="spellStart"/>
      <w:r w:rsidR="001515C9">
        <w:t>vấn</w:t>
      </w:r>
      <w:proofErr w:type="spellEnd"/>
      <w:r w:rsidR="001515C9">
        <w:t xml:space="preserve"> đề </w:t>
      </w:r>
      <w:proofErr w:type="spellStart"/>
      <w:r w:rsidR="001515C9">
        <w:t>khác</w:t>
      </w:r>
      <w:proofErr w:type="spellEnd"/>
      <w:r w:rsidR="001515C9">
        <w:t xml:space="preserve">, </w:t>
      </w:r>
      <w:proofErr w:type="spellStart"/>
      <w:r w:rsidR="001515C9">
        <w:t>đảm</w:t>
      </w:r>
      <w:proofErr w:type="spellEnd"/>
      <w:r w:rsidR="001515C9">
        <w:t xml:space="preserve"> bảo được </w:t>
      </w:r>
      <w:proofErr w:type="spellStart"/>
      <w:r w:rsidR="001515C9">
        <w:t>mục</w:t>
      </w:r>
      <w:proofErr w:type="spellEnd"/>
      <w:r w:rsidR="001515C9">
        <w:t xml:space="preserve"> tiêu tăng </w:t>
      </w:r>
      <w:proofErr w:type="spellStart"/>
      <w:r w:rsidR="001515C9">
        <w:t>trưởng</w:t>
      </w:r>
      <w:proofErr w:type="spellEnd"/>
      <w:r w:rsidR="001515C9">
        <w:t xml:space="preserve"> </w:t>
      </w:r>
      <w:proofErr w:type="spellStart"/>
      <w:r w:rsidR="001515C9">
        <w:t>thị</w:t>
      </w:r>
      <w:proofErr w:type="spellEnd"/>
      <w:r w:rsidR="001515C9">
        <w:t xml:space="preserve"> </w:t>
      </w:r>
      <w:proofErr w:type="spellStart"/>
      <w:r w:rsidR="001515C9">
        <w:t>phần</w:t>
      </w:r>
      <w:proofErr w:type="spellEnd"/>
      <w:r w:rsidR="001515C9">
        <w:t xml:space="preserve"> </w:t>
      </w:r>
      <w:proofErr w:type="spellStart"/>
      <w:r w:rsidR="001515C9">
        <w:t>và</w:t>
      </w:r>
      <w:proofErr w:type="spellEnd"/>
      <w:r w:rsidR="001515C9">
        <w:t xml:space="preserve"> </w:t>
      </w:r>
      <w:proofErr w:type="spellStart"/>
      <w:r w:rsidR="001515C9">
        <w:t>đẩy</w:t>
      </w:r>
      <w:proofErr w:type="spellEnd"/>
      <w:r w:rsidR="001515C9">
        <w:rPr>
          <w:spacing w:val="-34"/>
        </w:rPr>
        <w:t xml:space="preserve"> </w:t>
      </w:r>
      <w:proofErr w:type="spellStart"/>
      <w:r w:rsidR="001515C9">
        <w:t>mạnh</w:t>
      </w:r>
      <w:proofErr w:type="spellEnd"/>
      <w:r w:rsidR="001515C9">
        <w:t xml:space="preserve"> </w:t>
      </w:r>
      <w:proofErr w:type="spellStart"/>
      <w:r w:rsidR="001515C9">
        <w:t>hiệu</w:t>
      </w:r>
      <w:proofErr w:type="spellEnd"/>
      <w:r w:rsidR="001515C9">
        <w:t xml:space="preserve"> quả hoạt động </w:t>
      </w:r>
      <w:proofErr w:type="spellStart"/>
      <w:r w:rsidR="001515C9">
        <w:t>kinh</w:t>
      </w:r>
      <w:proofErr w:type="spellEnd"/>
      <w:r w:rsidR="001515C9">
        <w:t xml:space="preserve"> </w:t>
      </w:r>
      <w:proofErr w:type="spellStart"/>
      <w:r w:rsidR="001515C9">
        <w:t>doanh</w:t>
      </w:r>
      <w:proofErr w:type="spellEnd"/>
      <w:r w:rsidR="00CF08AC">
        <w:t>.</w:t>
      </w:r>
      <w:r w:rsidR="001515C9">
        <w:t xml:space="preserve"> Có </w:t>
      </w:r>
      <w:proofErr w:type="spellStart"/>
      <w:r w:rsidR="001515C9">
        <w:t>chính</w:t>
      </w:r>
      <w:proofErr w:type="spellEnd"/>
      <w:r w:rsidR="001515C9">
        <w:t xml:space="preserve"> sách </w:t>
      </w:r>
      <w:proofErr w:type="spellStart"/>
      <w:r w:rsidR="001515C9">
        <w:t>đãi</w:t>
      </w:r>
      <w:proofErr w:type="spellEnd"/>
      <w:r w:rsidR="001515C9">
        <w:t xml:space="preserve"> </w:t>
      </w:r>
      <w:proofErr w:type="spellStart"/>
      <w:r w:rsidR="001515C9">
        <w:t>ngộ</w:t>
      </w:r>
      <w:proofErr w:type="spellEnd"/>
      <w:r w:rsidR="001515C9">
        <w:t xml:space="preserve"> hợp lý </w:t>
      </w:r>
      <w:proofErr w:type="spellStart"/>
      <w:r w:rsidR="001515C9">
        <w:t>để</w:t>
      </w:r>
      <w:proofErr w:type="spellEnd"/>
      <w:r w:rsidR="001515C9">
        <w:t xml:space="preserve"> </w:t>
      </w:r>
      <w:proofErr w:type="spellStart"/>
      <w:r w:rsidR="001515C9">
        <w:t>thu</w:t>
      </w:r>
      <w:proofErr w:type="spellEnd"/>
      <w:r w:rsidR="001515C9">
        <w:t xml:space="preserve"> </w:t>
      </w:r>
      <w:proofErr w:type="spellStart"/>
      <w:r w:rsidR="001515C9">
        <w:t>hút</w:t>
      </w:r>
      <w:proofErr w:type="spellEnd"/>
      <w:r w:rsidR="001515C9">
        <w:t xml:space="preserve"> </w:t>
      </w:r>
      <w:proofErr w:type="spellStart"/>
      <w:r w:rsidR="001515C9">
        <w:t>người</w:t>
      </w:r>
      <w:proofErr w:type="spellEnd"/>
      <w:r w:rsidR="001515C9">
        <w:t xml:space="preserve"> </w:t>
      </w:r>
      <w:proofErr w:type="spellStart"/>
      <w:r w:rsidR="001515C9">
        <w:t>giỏi</w:t>
      </w:r>
      <w:proofErr w:type="spellEnd"/>
      <w:r w:rsidR="001515C9">
        <w:t>,</w:t>
      </w:r>
      <w:r w:rsidR="001515C9">
        <w:rPr>
          <w:spacing w:val="-5"/>
        </w:rPr>
        <w:t xml:space="preserve"> </w:t>
      </w:r>
      <w:r w:rsidR="001515C9">
        <w:t>có</w:t>
      </w:r>
      <w:r w:rsidR="001515C9">
        <w:rPr>
          <w:spacing w:val="-4"/>
        </w:rPr>
        <w:t xml:space="preserve"> </w:t>
      </w:r>
      <w:proofErr w:type="spellStart"/>
      <w:r w:rsidR="001515C9">
        <w:t>chế</w:t>
      </w:r>
      <w:proofErr w:type="spellEnd"/>
      <w:r w:rsidR="001515C9">
        <w:rPr>
          <w:spacing w:val="-2"/>
        </w:rPr>
        <w:t xml:space="preserve"> </w:t>
      </w:r>
      <w:r w:rsidR="001515C9">
        <w:t>độ</w:t>
      </w:r>
      <w:r w:rsidR="001515C9">
        <w:rPr>
          <w:spacing w:val="-3"/>
        </w:rPr>
        <w:t xml:space="preserve"> </w:t>
      </w:r>
      <w:proofErr w:type="spellStart"/>
      <w:r w:rsidR="001515C9">
        <w:t>tiền</w:t>
      </w:r>
      <w:proofErr w:type="spellEnd"/>
      <w:r w:rsidR="001515C9">
        <w:rPr>
          <w:spacing w:val="-4"/>
        </w:rPr>
        <w:t xml:space="preserve"> </w:t>
      </w:r>
      <w:proofErr w:type="spellStart"/>
      <w:r w:rsidR="001515C9">
        <w:t>lương</w:t>
      </w:r>
      <w:proofErr w:type="spellEnd"/>
      <w:r w:rsidR="001515C9">
        <w:t>,</w:t>
      </w:r>
      <w:r w:rsidR="001515C9">
        <w:rPr>
          <w:spacing w:val="-4"/>
        </w:rPr>
        <w:t xml:space="preserve"> </w:t>
      </w:r>
      <w:proofErr w:type="spellStart"/>
      <w:r w:rsidR="001515C9">
        <w:t>chế</w:t>
      </w:r>
      <w:proofErr w:type="spellEnd"/>
      <w:r w:rsidR="001515C9">
        <w:rPr>
          <w:spacing w:val="-4"/>
        </w:rPr>
        <w:t xml:space="preserve"> </w:t>
      </w:r>
      <w:r w:rsidR="001515C9">
        <w:t>độ</w:t>
      </w:r>
      <w:r w:rsidR="001515C9">
        <w:rPr>
          <w:spacing w:val="-4"/>
        </w:rPr>
        <w:t xml:space="preserve"> </w:t>
      </w:r>
      <w:proofErr w:type="spellStart"/>
      <w:r w:rsidR="001515C9">
        <w:t>khen</w:t>
      </w:r>
      <w:proofErr w:type="spellEnd"/>
      <w:r w:rsidR="001515C9">
        <w:rPr>
          <w:spacing w:val="-4"/>
        </w:rPr>
        <w:t xml:space="preserve"> </w:t>
      </w:r>
      <w:proofErr w:type="spellStart"/>
      <w:r w:rsidR="001515C9">
        <w:t>thưởng</w:t>
      </w:r>
      <w:proofErr w:type="spellEnd"/>
      <w:r w:rsidR="001515C9">
        <w:rPr>
          <w:spacing w:val="-2"/>
        </w:rPr>
        <w:t xml:space="preserve"> </w:t>
      </w:r>
      <w:proofErr w:type="spellStart"/>
      <w:r w:rsidR="001515C9">
        <w:t>phù</w:t>
      </w:r>
      <w:proofErr w:type="spellEnd"/>
      <w:r w:rsidR="001515C9">
        <w:rPr>
          <w:spacing w:val="-4"/>
        </w:rPr>
        <w:t xml:space="preserve"> </w:t>
      </w:r>
      <w:r w:rsidR="001515C9">
        <w:t>hợp,</w:t>
      </w:r>
      <w:r w:rsidR="001515C9">
        <w:rPr>
          <w:spacing w:val="-3"/>
        </w:rPr>
        <w:t xml:space="preserve"> </w:t>
      </w:r>
      <w:r w:rsidR="001515C9">
        <w:t>công</w:t>
      </w:r>
      <w:r w:rsidR="001515C9">
        <w:rPr>
          <w:spacing w:val="-4"/>
        </w:rPr>
        <w:t xml:space="preserve"> </w:t>
      </w:r>
      <w:proofErr w:type="spellStart"/>
      <w:r w:rsidR="001515C9">
        <w:t>bằng</w:t>
      </w:r>
      <w:proofErr w:type="spellEnd"/>
      <w:r w:rsidR="001515C9">
        <w:rPr>
          <w:spacing w:val="-4"/>
        </w:rPr>
        <w:t xml:space="preserve"> </w:t>
      </w:r>
      <w:proofErr w:type="spellStart"/>
      <w:r w:rsidR="001515C9">
        <w:t>dựa</w:t>
      </w:r>
      <w:proofErr w:type="spellEnd"/>
      <w:r w:rsidR="001515C9">
        <w:rPr>
          <w:spacing w:val="-4"/>
        </w:rPr>
        <w:t xml:space="preserve"> </w:t>
      </w:r>
      <w:r w:rsidR="001515C9">
        <w:t>trên</w:t>
      </w:r>
      <w:r w:rsidR="001515C9">
        <w:rPr>
          <w:spacing w:val="-4"/>
        </w:rPr>
        <w:t xml:space="preserve"> </w:t>
      </w:r>
      <w:proofErr w:type="spellStart"/>
      <w:r w:rsidR="001515C9">
        <w:t>năng</w:t>
      </w:r>
      <w:proofErr w:type="spellEnd"/>
      <w:r w:rsidR="001515C9">
        <w:t xml:space="preserve"> </w:t>
      </w:r>
      <w:proofErr w:type="spellStart"/>
      <w:r w:rsidR="001515C9">
        <w:t>lực</w:t>
      </w:r>
      <w:proofErr w:type="spellEnd"/>
      <w:r w:rsidR="001515C9">
        <w:t xml:space="preserve"> </w:t>
      </w:r>
      <w:proofErr w:type="spellStart"/>
      <w:r w:rsidR="001515C9">
        <w:t>và</w:t>
      </w:r>
      <w:proofErr w:type="spellEnd"/>
      <w:r w:rsidR="001515C9">
        <w:t xml:space="preserve"> </w:t>
      </w:r>
      <w:proofErr w:type="spellStart"/>
      <w:r w:rsidR="001515C9">
        <w:t>thành</w:t>
      </w:r>
      <w:proofErr w:type="spellEnd"/>
      <w:r w:rsidR="001515C9">
        <w:t xml:space="preserve"> tích công </w:t>
      </w:r>
      <w:proofErr w:type="spellStart"/>
      <w:r w:rsidR="001515C9">
        <w:t>việc</w:t>
      </w:r>
      <w:proofErr w:type="spellEnd"/>
      <w:r w:rsidR="001515C9">
        <w:t xml:space="preserve"> </w:t>
      </w:r>
      <w:proofErr w:type="spellStart"/>
      <w:r w:rsidR="001515C9">
        <w:t>để</w:t>
      </w:r>
      <w:proofErr w:type="spellEnd"/>
      <w:r w:rsidR="001515C9">
        <w:t xml:space="preserve"> khuyến </w:t>
      </w:r>
      <w:proofErr w:type="spellStart"/>
      <w:r w:rsidR="001515C9">
        <w:t>khích</w:t>
      </w:r>
      <w:proofErr w:type="spellEnd"/>
      <w:r w:rsidR="001515C9">
        <w:t xml:space="preserve">, tạo sự </w:t>
      </w:r>
      <w:proofErr w:type="spellStart"/>
      <w:r w:rsidR="001515C9">
        <w:t>cạnh</w:t>
      </w:r>
      <w:proofErr w:type="spellEnd"/>
      <w:r w:rsidR="001515C9">
        <w:t xml:space="preserve"> tranh công </w:t>
      </w:r>
      <w:proofErr w:type="spellStart"/>
      <w:r w:rsidR="001515C9">
        <w:t>bằng</w:t>
      </w:r>
      <w:proofErr w:type="spellEnd"/>
      <w:r w:rsidR="001515C9">
        <w:t xml:space="preserve"> </w:t>
      </w:r>
      <w:proofErr w:type="spellStart"/>
      <w:r w:rsidR="001515C9">
        <w:t>giữa</w:t>
      </w:r>
      <w:proofErr w:type="spellEnd"/>
      <w:r w:rsidR="001515C9">
        <w:t xml:space="preserve"> </w:t>
      </w:r>
      <w:proofErr w:type="spellStart"/>
      <w:r w:rsidR="001515C9">
        <w:t>các</w:t>
      </w:r>
      <w:proofErr w:type="spellEnd"/>
      <w:r w:rsidR="001515C9">
        <w:t xml:space="preserve"> </w:t>
      </w:r>
      <w:proofErr w:type="spellStart"/>
      <w:r w:rsidR="001515C9">
        <w:t>cán</w:t>
      </w:r>
      <w:proofErr w:type="spellEnd"/>
      <w:r w:rsidR="001515C9">
        <w:rPr>
          <w:spacing w:val="-1"/>
        </w:rPr>
        <w:t xml:space="preserve"> </w:t>
      </w:r>
      <w:r w:rsidR="001515C9">
        <w:t>bộ.</w:t>
      </w:r>
    </w:p>
    <w:p w14:paraId="49E31F77" w14:textId="3A50C833" w:rsidR="001515C9" w:rsidRDefault="00E30E7E" w:rsidP="00E53690">
      <w:pPr>
        <w:pStyle w:val="ListParagraph"/>
        <w:tabs>
          <w:tab w:val="left" w:pos="786"/>
        </w:tabs>
        <w:ind w:left="0" w:firstLine="0"/>
      </w:pPr>
      <w:r>
        <w:lastRenderedPageBreak/>
        <w:tab/>
      </w:r>
      <w:r w:rsidR="001515C9">
        <w:t xml:space="preserve">Về </w:t>
      </w:r>
      <w:proofErr w:type="spellStart"/>
      <w:r w:rsidR="001515C9">
        <w:t>đào</w:t>
      </w:r>
      <w:proofErr w:type="spellEnd"/>
      <w:r w:rsidR="001515C9">
        <w:t xml:space="preserve"> tạo </w:t>
      </w:r>
      <w:proofErr w:type="spellStart"/>
      <w:r w:rsidR="001515C9">
        <w:t>cán</w:t>
      </w:r>
      <w:proofErr w:type="spellEnd"/>
      <w:r w:rsidR="001515C9">
        <w:t xml:space="preserve"> bộ: </w:t>
      </w:r>
      <w:r w:rsidR="006E3863">
        <w:t>Ngân hàng</w:t>
      </w:r>
      <w:r w:rsidR="001515C9">
        <w:t xml:space="preserve"> cần </w:t>
      </w:r>
      <w:proofErr w:type="spellStart"/>
      <w:r w:rsidR="001515C9">
        <w:t>thường</w:t>
      </w:r>
      <w:proofErr w:type="spellEnd"/>
      <w:r w:rsidR="001515C9">
        <w:t xml:space="preserve"> </w:t>
      </w:r>
      <w:proofErr w:type="spellStart"/>
      <w:r w:rsidR="001515C9">
        <w:t>xuyên</w:t>
      </w:r>
      <w:proofErr w:type="spellEnd"/>
      <w:r w:rsidR="001515C9">
        <w:t xml:space="preserve"> </w:t>
      </w:r>
      <w:proofErr w:type="spellStart"/>
      <w:r w:rsidR="001515C9">
        <w:t>tổ</w:t>
      </w:r>
      <w:proofErr w:type="spellEnd"/>
      <w:r w:rsidR="001515C9">
        <w:t xml:space="preserve"> </w:t>
      </w:r>
      <w:proofErr w:type="spellStart"/>
      <w:r w:rsidR="001515C9">
        <w:t>chức</w:t>
      </w:r>
      <w:proofErr w:type="spellEnd"/>
      <w:r w:rsidR="001515C9">
        <w:t xml:space="preserve"> </w:t>
      </w:r>
      <w:proofErr w:type="spellStart"/>
      <w:r w:rsidR="001515C9">
        <w:t>các</w:t>
      </w:r>
      <w:proofErr w:type="spellEnd"/>
      <w:r w:rsidR="001515C9">
        <w:t xml:space="preserve"> lớp </w:t>
      </w:r>
      <w:proofErr w:type="spellStart"/>
      <w:r w:rsidR="001515C9">
        <w:t>tập</w:t>
      </w:r>
      <w:proofErr w:type="spellEnd"/>
      <w:r w:rsidR="001515C9">
        <w:t xml:space="preserve"> </w:t>
      </w:r>
      <w:proofErr w:type="spellStart"/>
      <w:r w:rsidR="001515C9">
        <w:t>huấn</w:t>
      </w:r>
      <w:proofErr w:type="spellEnd"/>
      <w:r w:rsidR="001515C9">
        <w:t xml:space="preserve"> </w:t>
      </w:r>
      <w:proofErr w:type="spellStart"/>
      <w:r w:rsidR="001515C9">
        <w:t>riêng</w:t>
      </w:r>
      <w:proofErr w:type="spellEnd"/>
      <w:r w:rsidR="001515C9">
        <w:t xml:space="preserve"> biệt</w:t>
      </w:r>
      <w:r w:rsidR="001515C9">
        <w:rPr>
          <w:spacing w:val="-4"/>
        </w:rPr>
        <w:t xml:space="preserve"> </w:t>
      </w:r>
      <w:proofErr w:type="spellStart"/>
      <w:r w:rsidR="001515C9">
        <w:t>phù</w:t>
      </w:r>
      <w:proofErr w:type="spellEnd"/>
      <w:r w:rsidR="001515C9">
        <w:rPr>
          <w:spacing w:val="-4"/>
        </w:rPr>
        <w:t xml:space="preserve"> </w:t>
      </w:r>
      <w:r w:rsidR="001515C9">
        <w:t>hợp</w:t>
      </w:r>
      <w:r w:rsidR="001515C9">
        <w:rPr>
          <w:spacing w:val="-4"/>
        </w:rPr>
        <w:t xml:space="preserve"> </w:t>
      </w:r>
      <w:proofErr w:type="spellStart"/>
      <w:r w:rsidR="001515C9">
        <w:t>cho</w:t>
      </w:r>
      <w:proofErr w:type="spellEnd"/>
      <w:r w:rsidR="001515C9">
        <w:rPr>
          <w:spacing w:val="-4"/>
        </w:rPr>
        <w:t xml:space="preserve"> </w:t>
      </w:r>
      <w:proofErr w:type="spellStart"/>
      <w:r w:rsidR="001515C9">
        <w:t>từng</w:t>
      </w:r>
      <w:proofErr w:type="spellEnd"/>
      <w:r w:rsidR="001515C9">
        <w:rPr>
          <w:spacing w:val="-2"/>
        </w:rPr>
        <w:t xml:space="preserve"> </w:t>
      </w:r>
      <w:r w:rsidR="001515C9">
        <w:t>đối</w:t>
      </w:r>
      <w:r w:rsidR="001515C9">
        <w:rPr>
          <w:spacing w:val="-4"/>
        </w:rPr>
        <w:t xml:space="preserve"> </w:t>
      </w:r>
      <w:proofErr w:type="spellStart"/>
      <w:r w:rsidR="001515C9">
        <w:t>tượng</w:t>
      </w:r>
      <w:proofErr w:type="spellEnd"/>
      <w:r w:rsidR="001515C9">
        <w:rPr>
          <w:spacing w:val="-4"/>
        </w:rPr>
        <w:t xml:space="preserve"> </w:t>
      </w:r>
      <w:proofErr w:type="spellStart"/>
      <w:r w:rsidR="001515C9">
        <w:t>nhân</w:t>
      </w:r>
      <w:proofErr w:type="spellEnd"/>
      <w:r w:rsidR="001515C9">
        <w:rPr>
          <w:spacing w:val="-4"/>
        </w:rPr>
        <w:t xml:space="preserve"> </w:t>
      </w:r>
      <w:r w:rsidR="001515C9">
        <w:t>viên</w:t>
      </w:r>
      <w:r w:rsidR="001515C9">
        <w:rPr>
          <w:spacing w:val="-4"/>
        </w:rPr>
        <w:t xml:space="preserve"> </w:t>
      </w:r>
      <w:r w:rsidR="001515C9">
        <w:t>như:</w:t>
      </w:r>
      <w:r w:rsidR="001515C9">
        <w:rPr>
          <w:spacing w:val="-4"/>
        </w:rPr>
        <w:t xml:space="preserve"> </w:t>
      </w:r>
      <w:r w:rsidR="001515C9">
        <w:t>lớp</w:t>
      </w:r>
      <w:r w:rsidR="001515C9">
        <w:rPr>
          <w:spacing w:val="-3"/>
        </w:rPr>
        <w:t xml:space="preserve"> </w:t>
      </w:r>
      <w:proofErr w:type="spellStart"/>
      <w:r w:rsidR="001515C9">
        <w:t>nâng</w:t>
      </w:r>
      <w:proofErr w:type="spellEnd"/>
      <w:r w:rsidR="001515C9">
        <w:rPr>
          <w:spacing w:val="-4"/>
        </w:rPr>
        <w:t xml:space="preserve"> </w:t>
      </w:r>
      <w:proofErr w:type="spellStart"/>
      <w:r w:rsidR="001515C9">
        <w:t>cao</w:t>
      </w:r>
      <w:proofErr w:type="spellEnd"/>
      <w:r w:rsidR="001515C9">
        <w:rPr>
          <w:spacing w:val="-2"/>
        </w:rPr>
        <w:t xml:space="preserve"> </w:t>
      </w:r>
      <w:r w:rsidR="001515C9">
        <w:t>nghiệp</w:t>
      </w:r>
      <w:r w:rsidR="001515C9">
        <w:rPr>
          <w:spacing w:val="-2"/>
        </w:rPr>
        <w:t xml:space="preserve"> </w:t>
      </w:r>
      <w:proofErr w:type="spellStart"/>
      <w:r w:rsidR="001515C9">
        <w:t>vụ</w:t>
      </w:r>
      <w:proofErr w:type="spellEnd"/>
      <w:r w:rsidR="001515C9">
        <w:rPr>
          <w:spacing w:val="-4"/>
        </w:rPr>
        <w:t xml:space="preserve"> </w:t>
      </w:r>
      <w:proofErr w:type="spellStart"/>
      <w:r w:rsidR="001515C9">
        <w:t>tín</w:t>
      </w:r>
      <w:proofErr w:type="spellEnd"/>
      <w:r w:rsidR="001515C9">
        <w:rPr>
          <w:spacing w:val="-4"/>
        </w:rPr>
        <w:t xml:space="preserve"> </w:t>
      </w:r>
      <w:proofErr w:type="spellStart"/>
      <w:r w:rsidR="001515C9">
        <w:t>dụng</w:t>
      </w:r>
      <w:proofErr w:type="spellEnd"/>
      <w:r w:rsidR="001515C9">
        <w:t xml:space="preserve">, nghiệp </w:t>
      </w:r>
      <w:proofErr w:type="spellStart"/>
      <w:r w:rsidR="001515C9">
        <w:t>vụ</w:t>
      </w:r>
      <w:proofErr w:type="spellEnd"/>
      <w:r w:rsidR="001515C9">
        <w:t xml:space="preserve"> </w:t>
      </w:r>
      <w:proofErr w:type="spellStart"/>
      <w:r w:rsidR="001515C9">
        <w:t>tài</w:t>
      </w:r>
      <w:proofErr w:type="spellEnd"/>
      <w:r w:rsidR="001515C9">
        <w:t xml:space="preserve"> </w:t>
      </w:r>
      <w:proofErr w:type="spellStart"/>
      <w:r w:rsidR="001515C9">
        <w:t>sản</w:t>
      </w:r>
      <w:proofErr w:type="spellEnd"/>
      <w:r w:rsidR="001515C9">
        <w:t xml:space="preserve"> </w:t>
      </w:r>
      <w:proofErr w:type="spellStart"/>
      <w:r w:rsidR="001515C9">
        <w:t>nợ</w:t>
      </w:r>
      <w:proofErr w:type="spellEnd"/>
      <w:r w:rsidR="001515C9">
        <w:t xml:space="preserve">, nghiệp </w:t>
      </w:r>
      <w:proofErr w:type="spellStart"/>
      <w:r w:rsidR="001515C9">
        <w:t>vụ</w:t>
      </w:r>
      <w:proofErr w:type="spellEnd"/>
      <w:r w:rsidR="001515C9">
        <w:t xml:space="preserve"> </w:t>
      </w:r>
      <w:proofErr w:type="spellStart"/>
      <w:r w:rsidR="001515C9">
        <w:t>tài</w:t>
      </w:r>
      <w:proofErr w:type="spellEnd"/>
      <w:r w:rsidR="001515C9">
        <w:t xml:space="preserve"> </w:t>
      </w:r>
      <w:proofErr w:type="spellStart"/>
      <w:r w:rsidR="001515C9">
        <w:t>sản</w:t>
      </w:r>
      <w:proofErr w:type="spellEnd"/>
      <w:r w:rsidR="001515C9">
        <w:t xml:space="preserve"> có, nghiệp </w:t>
      </w:r>
      <w:proofErr w:type="spellStart"/>
      <w:r w:rsidR="001515C9">
        <w:t>vụ</w:t>
      </w:r>
      <w:proofErr w:type="spellEnd"/>
      <w:r w:rsidR="001515C9">
        <w:t xml:space="preserve"> </w:t>
      </w:r>
      <w:proofErr w:type="spellStart"/>
      <w:r w:rsidR="001515C9">
        <w:t>tài</w:t>
      </w:r>
      <w:proofErr w:type="spellEnd"/>
      <w:r w:rsidR="001515C9">
        <w:t xml:space="preserve"> </w:t>
      </w:r>
      <w:proofErr w:type="spellStart"/>
      <w:r w:rsidR="001515C9">
        <w:t>sản</w:t>
      </w:r>
      <w:proofErr w:type="spellEnd"/>
      <w:r w:rsidR="001515C9">
        <w:t xml:space="preserve"> ngoài </w:t>
      </w:r>
      <w:proofErr w:type="spellStart"/>
      <w:r w:rsidR="001515C9">
        <w:t>bảng</w:t>
      </w:r>
      <w:proofErr w:type="spellEnd"/>
      <w:r w:rsidR="001515C9">
        <w:t xml:space="preserve"> cân đối, </w:t>
      </w:r>
      <w:proofErr w:type="spellStart"/>
      <w:r w:rsidR="001515C9">
        <w:t>phổ</w:t>
      </w:r>
      <w:proofErr w:type="spellEnd"/>
      <w:r w:rsidR="001515C9">
        <w:t xml:space="preserve"> </w:t>
      </w:r>
      <w:proofErr w:type="spellStart"/>
      <w:r w:rsidR="001515C9">
        <w:t>biến</w:t>
      </w:r>
      <w:proofErr w:type="spellEnd"/>
      <w:r w:rsidR="001515C9">
        <w:t xml:space="preserve"> </w:t>
      </w:r>
      <w:proofErr w:type="spellStart"/>
      <w:r w:rsidR="001515C9">
        <w:t>các</w:t>
      </w:r>
      <w:proofErr w:type="spellEnd"/>
      <w:r w:rsidR="001515C9">
        <w:t xml:space="preserve"> </w:t>
      </w:r>
      <w:proofErr w:type="spellStart"/>
      <w:r w:rsidR="001515C9">
        <w:t>sản</w:t>
      </w:r>
      <w:proofErr w:type="spellEnd"/>
      <w:r w:rsidR="001515C9">
        <w:t xml:space="preserve"> </w:t>
      </w:r>
      <w:proofErr w:type="spellStart"/>
      <w:r w:rsidR="001515C9">
        <w:t>phẩm</w:t>
      </w:r>
      <w:proofErr w:type="spellEnd"/>
      <w:r w:rsidR="001515C9">
        <w:t xml:space="preserve"> dịch </w:t>
      </w:r>
      <w:proofErr w:type="spellStart"/>
      <w:r w:rsidR="001515C9">
        <w:t>vụ</w:t>
      </w:r>
      <w:proofErr w:type="spellEnd"/>
      <w:r w:rsidR="001515C9">
        <w:t xml:space="preserve"> </w:t>
      </w:r>
      <w:proofErr w:type="spellStart"/>
      <w:r w:rsidR="001515C9">
        <w:t>tín</w:t>
      </w:r>
      <w:proofErr w:type="spellEnd"/>
      <w:r w:rsidR="001515C9">
        <w:t xml:space="preserve"> </w:t>
      </w:r>
      <w:proofErr w:type="spellStart"/>
      <w:r w:rsidR="001515C9">
        <w:t>dụng</w:t>
      </w:r>
      <w:proofErr w:type="spellEnd"/>
      <w:r w:rsidR="001515C9">
        <w:t xml:space="preserve"> </w:t>
      </w:r>
      <w:proofErr w:type="gramStart"/>
      <w:r w:rsidR="001515C9">
        <w:t>mới,...</w:t>
      </w:r>
      <w:proofErr w:type="spellStart"/>
      <w:proofErr w:type="gramEnd"/>
      <w:r w:rsidR="001515C9">
        <w:t>cho</w:t>
      </w:r>
      <w:proofErr w:type="spellEnd"/>
      <w:r w:rsidR="001515C9">
        <w:t xml:space="preserve"> </w:t>
      </w:r>
      <w:proofErr w:type="spellStart"/>
      <w:r w:rsidR="001515C9">
        <w:t>các</w:t>
      </w:r>
      <w:proofErr w:type="spellEnd"/>
      <w:r w:rsidR="001515C9">
        <w:t xml:space="preserve"> </w:t>
      </w:r>
      <w:proofErr w:type="spellStart"/>
      <w:r w:rsidR="001515C9">
        <w:t>nhân</w:t>
      </w:r>
      <w:proofErr w:type="spellEnd"/>
      <w:r w:rsidR="001515C9">
        <w:t xml:space="preserve"> viên </w:t>
      </w:r>
      <w:proofErr w:type="spellStart"/>
      <w:r w:rsidR="001515C9">
        <w:t>tín</w:t>
      </w:r>
      <w:proofErr w:type="spellEnd"/>
      <w:r w:rsidR="001515C9">
        <w:t xml:space="preserve"> </w:t>
      </w:r>
      <w:proofErr w:type="spellStart"/>
      <w:r w:rsidR="001515C9">
        <w:t>dụng</w:t>
      </w:r>
      <w:proofErr w:type="spellEnd"/>
      <w:r w:rsidR="001515C9">
        <w:t xml:space="preserve"> (RBO/RM)</w:t>
      </w:r>
      <w:r w:rsidR="00CF08AC">
        <w:t>.</w:t>
      </w:r>
      <w:r w:rsidR="001515C9">
        <w:t xml:space="preserve"> </w:t>
      </w:r>
      <w:proofErr w:type="spellStart"/>
      <w:r w:rsidR="001515C9">
        <w:t>Tổ</w:t>
      </w:r>
      <w:proofErr w:type="spellEnd"/>
      <w:r w:rsidR="001515C9">
        <w:t xml:space="preserve"> </w:t>
      </w:r>
      <w:proofErr w:type="spellStart"/>
      <w:r w:rsidR="001515C9">
        <w:t>chức</w:t>
      </w:r>
      <w:proofErr w:type="spellEnd"/>
      <w:r w:rsidR="001515C9">
        <w:t xml:space="preserve"> định </w:t>
      </w:r>
      <w:proofErr w:type="spellStart"/>
      <w:r w:rsidR="001515C9">
        <w:t>kỳ</w:t>
      </w:r>
      <w:proofErr w:type="spellEnd"/>
      <w:r w:rsidR="001515C9">
        <w:t xml:space="preserve"> </w:t>
      </w:r>
      <w:proofErr w:type="spellStart"/>
      <w:r w:rsidR="001515C9">
        <w:t>các</w:t>
      </w:r>
      <w:proofErr w:type="spellEnd"/>
      <w:r w:rsidR="001515C9">
        <w:t xml:space="preserve"> </w:t>
      </w:r>
      <w:proofErr w:type="spellStart"/>
      <w:r w:rsidR="001515C9">
        <w:t>đợt</w:t>
      </w:r>
      <w:proofErr w:type="spellEnd"/>
      <w:r w:rsidR="001515C9">
        <w:t xml:space="preserve"> </w:t>
      </w:r>
      <w:proofErr w:type="spellStart"/>
      <w:r w:rsidR="001515C9">
        <w:t>kiểm</w:t>
      </w:r>
      <w:proofErr w:type="spellEnd"/>
      <w:r w:rsidR="001515C9">
        <w:t xml:space="preserve"> tra nghiệp </w:t>
      </w:r>
      <w:proofErr w:type="spellStart"/>
      <w:r w:rsidR="001515C9">
        <w:t>vụ</w:t>
      </w:r>
      <w:proofErr w:type="spellEnd"/>
      <w:r w:rsidR="001515C9">
        <w:t xml:space="preserve"> </w:t>
      </w:r>
      <w:proofErr w:type="spellStart"/>
      <w:r w:rsidR="001515C9">
        <w:t>dưới</w:t>
      </w:r>
      <w:proofErr w:type="spellEnd"/>
      <w:r w:rsidR="001515C9">
        <w:t xml:space="preserve"> </w:t>
      </w:r>
      <w:proofErr w:type="spellStart"/>
      <w:r w:rsidR="001515C9">
        <w:t>nhiều</w:t>
      </w:r>
      <w:proofErr w:type="spellEnd"/>
      <w:r w:rsidR="001515C9">
        <w:t xml:space="preserve"> hình thức </w:t>
      </w:r>
      <w:proofErr w:type="spellStart"/>
      <w:r w:rsidR="001515C9">
        <w:t>khác</w:t>
      </w:r>
      <w:proofErr w:type="spellEnd"/>
      <w:r w:rsidR="001515C9">
        <w:rPr>
          <w:spacing w:val="-14"/>
        </w:rPr>
        <w:t xml:space="preserve"> </w:t>
      </w:r>
      <w:proofErr w:type="spellStart"/>
      <w:r w:rsidR="001515C9">
        <w:t>nhau</w:t>
      </w:r>
      <w:proofErr w:type="spellEnd"/>
      <w:r w:rsidR="001515C9">
        <w:rPr>
          <w:spacing w:val="-14"/>
        </w:rPr>
        <w:t xml:space="preserve"> </w:t>
      </w:r>
      <w:proofErr w:type="spellStart"/>
      <w:r w:rsidR="001515C9">
        <w:t>để</w:t>
      </w:r>
      <w:proofErr w:type="spellEnd"/>
      <w:r w:rsidR="001515C9">
        <w:rPr>
          <w:spacing w:val="-14"/>
        </w:rPr>
        <w:t xml:space="preserve"> </w:t>
      </w:r>
      <w:r w:rsidR="001515C9">
        <w:t>khuyến</w:t>
      </w:r>
      <w:r w:rsidR="001515C9">
        <w:rPr>
          <w:spacing w:val="-14"/>
        </w:rPr>
        <w:t xml:space="preserve"> </w:t>
      </w:r>
      <w:proofErr w:type="spellStart"/>
      <w:r w:rsidR="001515C9">
        <w:t>khích</w:t>
      </w:r>
      <w:proofErr w:type="spellEnd"/>
      <w:r w:rsidR="001515C9">
        <w:rPr>
          <w:spacing w:val="-14"/>
        </w:rPr>
        <w:t xml:space="preserve"> </w:t>
      </w:r>
      <w:proofErr w:type="spellStart"/>
      <w:r w:rsidR="001515C9">
        <w:t>nhân</w:t>
      </w:r>
      <w:proofErr w:type="spellEnd"/>
      <w:r w:rsidR="001515C9">
        <w:rPr>
          <w:spacing w:val="-14"/>
        </w:rPr>
        <w:t xml:space="preserve"> </w:t>
      </w:r>
      <w:r w:rsidR="001515C9">
        <w:t>viên</w:t>
      </w:r>
      <w:r w:rsidR="001515C9">
        <w:rPr>
          <w:spacing w:val="-14"/>
        </w:rPr>
        <w:t xml:space="preserve"> </w:t>
      </w:r>
      <w:proofErr w:type="spellStart"/>
      <w:r w:rsidR="001515C9">
        <w:t>học</w:t>
      </w:r>
      <w:proofErr w:type="spellEnd"/>
      <w:r w:rsidR="001515C9">
        <w:rPr>
          <w:spacing w:val="-14"/>
        </w:rPr>
        <w:t xml:space="preserve"> </w:t>
      </w:r>
      <w:proofErr w:type="spellStart"/>
      <w:r w:rsidR="001515C9">
        <w:t>hỏi</w:t>
      </w:r>
      <w:proofErr w:type="spellEnd"/>
      <w:r w:rsidR="001515C9">
        <w:rPr>
          <w:spacing w:val="-11"/>
        </w:rPr>
        <w:t xml:space="preserve"> </w:t>
      </w:r>
      <w:proofErr w:type="spellStart"/>
      <w:r w:rsidR="001515C9">
        <w:t>và</w:t>
      </w:r>
      <w:proofErr w:type="spellEnd"/>
      <w:r w:rsidR="001515C9">
        <w:rPr>
          <w:spacing w:val="-14"/>
        </w:rPr>
        <w:t xml:space="preserve"> </w:t>
      </w:r>
      <w:proofErr w:type="spellStart"/>
      <w:r w:rsidR="001515C9">
        <w:t>nâng</w:t>
      </w:r>
      <w:proofErr w:type="spellEnd"/>
      <w:r w:rsidR="001515C9">
        <w:rPr>
          <w:spacing w:val="-14"/>
        </w:rPr>
        <w:t xml:space="preserve"> </w:t>
      </w:r>
      <w:proofErr w:type="spellStart"/>
      <w:r w:rsidR="001515C9">
        <w:t>cao</w:t>
      </w:r>
      <w:proofErr w:type="spellEnd"/>
      <w:r w:rsidR="001515C9">
        <w:rPr>
          <w:spacing w:val="-13"/>
        </w:rPr>
        <w:t xml:space="preserve"> </w:t>
      </w:r>
      <w:proofErr w:type="spellStart"/>
      <w:r w:rsidR="001515C9">
        <w:t>trình</w:t>
      </w:r>
      <w:proofErr w:type="spellEnd"/>
      <w:r w:rsidR="001515C9">
        <w:rPr>
          <w:spacing w:val="-14"/>
        </w:rPr>
        <w:t xml:space="preserve"> </w:t>
      </w:r>
      <w:r w:rsidR="001515C9">
        <w:t>độ</w:t>
      </w:r>
      <w:r w:rsidR="00CF08AC">
        <w:t>.</w:t>
      </w:r>
      <w:r w:rsidR="001515C9">
        <w:rPr>
          <w:spacing w:val="-14"/>
        </w:rPr>
        <w:t xml:space="preserve"> </w:t>
      </w:r>
      <w:proofErr w:type="spellStart"/>
      <w:r w:rsidR="001515C9">
        <w:t>Thường</w:t>
      </w:r>
      <w:proofErr w:type="spellEnd"/>
      <w:r w:rsidR="001515C9">
        <w:rPr>
          <w:spacing w:val="-14"/>
        </w:rPr>
        <w:t xml:space="preserve"> </w:t>
      </w:r>
      <w:proofErr w:type="spellStart"/>
      <w:r w:rsidR="001515C9">
        <w:t>xuyên</w:t>
      </w:r>
      <w:proofErr w:type="spellEnd"/>
      <w:r w:rsidR="001515C9">
        <w:t xml:space="preserve"> </w:t>
      </w:r>
      <w:proofErr w:type="spellStart"/>
      <w:r w:rsidR="001515C9">
        <w:t>tổ</w:t>
      </w:r>
      <w:proofErr w:type="spellEnd"/>
      <w:r w:rsidR="001515C9">
        <w:t xml:space="preserve"> </w:t>
      </w:r>
      <w:proofErr w:type="spellStart"/>
      <w:r w:rsidR="001515C9">
        <w:t>chức</w:t>
      </w:r>
      <w:proofErr w:type="spellEnd"/>
      <w:r w:rsidR="001515C9">
        <w:t xml:space="preserve"> </w:t>
      </w:r>
      <w:proofErr w:type="spellStart"/>
      <w:r w:rsidR="001515C9">
        <w:t>học</w:t>
      </w:r>
      <w:proofErr w:type="spellEnd"/>
      <w:r w:rsidR="001515C9">
        <w:t xml:space="preserve"> </w:t>
      </w:r>
      <w:proofErr w:type="spellStart"/>
      <w:r w:rsidR="001515C9">
        <w:t>tập</w:t>
      </w:r>
      <w:proofErr w:type="spellEnd"/>
      <w:r w:rsidR="001515C9">
        <w:t xml:space="preserve">, trao đổi, </w:t>
      </w:r>
      <w:proofErr w:type="spellStart"/>
      <w:r w:rsidR="001515C9">
        <w:t>thảo</w:t>
      </w:r>
      <w:proofErr w:type="spellEnd"/>
      <w:r w:rsidR="001515C9">
        <w:t xml:space="preserve"> luận </w:t>
      </w:r>
      <w:proofErr w:type="spellStart"/>
      <w:r w:rsidR="001515C9">
        <w:t>các</w:t>
      </w:r>
      <w:proofErr w:type="spellEnd"/>
      <w:r w:rsidR="001515C9">
        <w:t xml:space="preserve"> tình </w:t>
      </w:r>
      <w:proofErr w:type="spellStart"/>
      <w:r w:rsidR="001515C9">
        <w:t>huống</w:t>
      </w:r>
      <w:proofErr w:type="spellEnd"/>
      <w:r w:rsidR="001515C9">
        <w:t xml:space="preserve"> </w:t>
      </w:r>
      <w:proofErr w:type="spellStart"/>
      <w:r w:rsidR="001515C9">
        <w:t>rủi</w:t>
      </w:r>
      <w:proofErr w:type="spellEnd"/>
      <w:r w:rsidR="001515C9">
        <w:t xml:space="preserve"> </w:t>
      </w:r>
      <w:proofErr w:type="spellStart"/>
      <w:r w:rsidR="001515C9">
        <w:t>ro</w:t>
      </w:r>
      <w:proofErr w:type="spellEnd"/>
      <w:r w:rsidR="001515C9">
        <w:t xml:space="preserve"> </w:t>
      </w:r>
      <w:proofErr w:type="spellStart"/>
      <w:r w:rsidR="001515C9">
        <w:t>tín</w:t>
      </w:r>
      <w:proofErr w:type="spellEnd"/>
      <w:r w:rsidR="001515C9">
        <w:t xml:space="preserve"> </w:t>
      </w:r>
      <w:proofErr w:type="spellStart"/>
      <w:r w:rsidR="001515C9">
        <w:t>dụng</w:t>
      </w:r>
      <w:proofErr w:type="spellEnd"/>
      <w:r w:rsidR="001515C9">
        <w:t xml:space="preserve"> </w:t>
      </w:r>
      <w:proofErr w:type="spellStart"/>
      <w:r w:rsidR="001515C9">
        <w:t>thực</w:t>
      </w:r>
      <w:proofErr w:type="spellEnd"/>
      <w:r w:rsidR="001515C9">
        <w:t xml:space="preserve"> tế mà </w:t>
      </w:r>
      <w:proofErr w:type="spellStart"/>
      <w:r w:rsidR="001515C9">
        <w:t>báo</w:t>
      </w:r>
      <w:proofErr w:type="spellEnd"/>
      <w:r w:rsidR="001515C9">
        <w:t xml:space="preserve"> </w:t>
      </w:r>
      <w:proofErr w:type="spellStart"/>
      <w:r w:rsidR="001515C9">
        <w:t>chí</w:t>
      </w:r>
      <w:proofErr w:type="spellEnd"/>
      <w:r w:rsidR="001515C9">
        <w:t xml:space="preserve"> đã đăng tin </w:t>
      </w:r>
      <w:proofErr w:type="spellStart"/>
      <w:r w:rsidR="001515C9">
        <w:t>và</w:t>
      </w:r>
      <w:proofErr w:type="spellEnd"/>
      <w:r w:rsidR="001515C9">
        <w:t xml:space="preserve"> </w:t>
      </w:r>
      <w:proofErr w:type="spellStart"/>
      <w:r w:rsidR="001515C9">
        <w:t>các</w:t>
      </w:r>
      <w:proofErr w:type="spellEnd"/>
      <w:r w:rsidR="001515C9">
        <w:t xml:space="preserve"> tình </w:t>
      </w:r>
      <w:proofErr w:type="spellStart"/>
      <w:r w:rsidR="001515C9">
        <w:t>huống</w:t>
      </w:r>
      <w:proofErr w:type="spellEnd"/>
      <w:r w:rsidR="001515C9">
        <w:t xml:space="preserve"> mà </w:t>
      </w:r>
      <w:proofErr w:type="spellStart"/>
      <w:r w:rsidR="001515C9">
        <w:t>các</w:t>
      </w:r>
      <w:proofErr w:type="spellEnd"/>
      <w:r w:rsidR="001515C9">
        <w:t xml:space="preserve"> </w:t>
      </w:r>
      <w:proofErr w:type="spellStart"/>
      <w:r w:rsidR="001515C9">
        <w:t>cán</w:t>
      </w:r>
      <w:proofErr w:type="spellEnd"/>
      <w:r w:rsidR="001515C9">
        <w:t xml:space="preserve"> bộ </w:t>
      </w:r>
      <w:proofErr w:type="spellStart"/>
      <w:r w:rsidR="001515C9">
        <w:t>tín</w:t>
      </w:r>
      <w:proofErr w:type="spellEnd"/>
      <w:r w:rsidR="001515C9">
        <w:t xml:space="preserve"> </w:t>
      </w:r>
      <w:proofErr w:type="spellStart"/>
      <w:r w:rsidR="001515C9">
        <w:t>dụng</w:t>
      </w:r>
      <w:proofErr w:type="spellEnd"/>
      <w:r w:rsidR="001515C9">
        <w:t xml:space="preserve"> gặp </w:t>
      </w:r>
      <w:proofErr w:type="spellStart"/>
      <w:r w:rsidR="001515C9">
        <w:t>phải</w:t>
      </w:r>
      <w:proofErr w:type="spellEnd"/>
      <w:r w:rsidR="001515C9">
        <w:t xml:space="preserve"> </w:t>
      </w:r>
      <w:proofErr w:type="spellStart"/>
      <w:r w:rsidR="001515C9">
        <w:t>để</w:t>
      </w:r>
      <w:proofErr w:type="spellEnd"/>
      <w:r w:rsidR="001515C9">
        <w:t xml:space="preserve"> </w:t>
      </w:r>
      <w:proofErr w:type="gramStart"/>
      <w:r w:rsidR="001515C9">
        <w:t>chia</w:t>
      </w:r>
      <w:r w:rsidR="006D1926">
        <w:t xml:space="preserve"> </w:t>
      </w:r>
      <w:r w:rsidR="001515C9">
        <w:rPr>
          <w:spacing w:val="-47"/>
        </w:rPr>
        <w:t xml:space="preserve"> </w:t>
      </w:r>
      <w:proofErr w:type="spellStart"/>
      <w:r w:rsidR="001515C9">
        <w:t>sẻ</w:t>
      </w:r>
      <w:proofErr w:type="spellEnd"/>
      <w:proofErr w:type="gramEnd"/>
      <w:r w:rsidR="001515C9">
        <w:t xml:space="preserve">, </w:t>
      </w:r>
      <w:proofErr w:type="spellStart"/>
      <w:r w:rsidR="001515C9">
        <w:t>đẩy</w:t>
      </w:r>
      <w:proofErr w:type="spellEnd"/>
      <w:r w:rsidR="001515C9">
        <w:t xml:space="preserve"> </w:t>
      </w:r>
      <w:proofErr w:type="spellStart"/>
      <w:r w:rsidR="001515C9">
        <w:t>mạnh</w:t>
      </w:r>
      <w:proofErr w:type="spellEnd"/>
      <w:r w:rsidR="001515C9">
        <w:t xml:space="preserve"> </w:t>
      </w:r>
      <w:proofErr w:type="spellStart"/>
      <w:r w:rsidR="001515C9">
        <w:t>kinh</w:t>
      </w:r>
      <w:proofErr w:type="spellEnd"/>
      <w:r w:rsidR="001515C9">
        <w:t xml:space="preserve"> nghiệm </w:t>
      </w:r>
      <w:proofErr w:type="spellStart"/>
      <w:r w:rsidR="001515C9">
        <w:t>thực</w:t>
      </w:r>
      <w:proofErr w:type="spellEnd"/>
      <w:r w:rsidR="001515C9">
        <w:rPr>
          <w:spacing w:val="-2"/>
        </w:rPr>
        <w:t xml:space="preserve"> </w:t>
      </w:r>
      <w:r w:rsidR="001515C9">
        <w:t>tế</w:t>
      </w:r>
      <w:r w:rsidR="00CF08AC">
        <w:t>.</w:t>
      </w:r>
    </w:p>
    <w:p w14:paraId="293AF9A4" w14:textId="354CCCC3" w:rsidR="001515C9" w:rsidRDefault="00E30E7E" w:rsidP="00E53690">
      <w:pPr>
        <w:pStyle w:val="ListParagraph"/>
        <w:tabs>
          <w:tab w:val="left" w:pos="786"/>
        </w:tabs>
        <w:spacing w:line="357" w:lineRule="auto"/>
        <w:ind w:left="0" w:firstLine="0"/>
      </w:pPr>
      <w:r>
        <w:tab/>
      </w:r>
      <w:r w:rsidR="001515C9">
        <w:t xml:space="preserve">Về </w:t>
      </w:r>
      <w:proofErr w:type="spellStart"/>
      <w:r w:rsidR="001515C9">
        <w:t>bố</w:t>
      </w:r>
      <w:proofErr w:type="spellEnd"/>
      <w:r w:rsidR="001515C9">
        <w:t xml:space="preserve"> </w:t>
      </w:r>
      <w:proofErr w:type="spellStart"/>
      <w:r w:rsidR="001515C9">
        <w:t>trí</w:t>
      </w:r>
      <w:proofErr w:type="spellEnd"/>
      <w:r w:rsidR="001515C9">
        <w:t xml:space="preserve"> </w:t>
      </w:r>
      <w:proofErr w:type="spellStart"/>
      <w:r w:rsidR="001515C9">
        <w:t>nhân</w:t>
      </w:r>
      <w:proofErr w:type="spellEnd"/>
      <w:r w:rsidR="001515C9">
        <w:t xml:space="preserve"> sự: </w:t>
      </w:r>
      <w:r w:rsidR="00931B0C">
        <w:t>Ngân hàng</w:t>
      </w:r>
      <w:r w:rsidR="001515C9">
        <w:t xml:space="preserve"> cần sắp xếp </w:t>
      </w:r>
      <w:proofErr w:type="spellStart"/>
      <w:r w:rsidR="001515C9">
        <w:t>lại</w:t>
      </w:r>
      <w:proofErr w:type="spellEnd"/>
      <w:r w:rsidR="001515C9">
        <w:t xml:space="preserve"> nguồn </w:t>
      </w:r>
      <w:proofErr w:type="spellStart"/>
      <w:r w:rsidR="001515C9">
        <w:t>nhân</w:t>
      </w:r>
      <w:proofErr w:type="spellEnd"/>
      <w:r w:rsidR="001515C9">
        <w:t xml:space="preserve"> </w:t>
      </w:r>
      <w:proofErr w:type="spellStart"/>
      <w:r w:rsidR="001515C9">
        <w:t>lực</w:t>
      </w:r>
      <w:proofErr w:type="spellEnd"/>
      <w:r w:rsidR="001515C9">
        <w:t xml:space="preserve"> </w:t>
      </w:r>
      <w:proofErr w:type="spellStart"/>
      <w:r w:rsidR="001515C9">
        <w:t>cho</w:t>
      </w:r>
      <w:proofErr w:type="spellEnd"/>
      <w:r w:rsidR="001515C9">
        <w:t xml:space="preserve"> </w:t>
      </w:r>
      <w:proofErr w:type="spellStart"/>
      <w:r w:rsidR="001515C9">
        <w:t>phù</w:t>
      </w:r>
      <w:proofErr w:type="spellEnd"/>
      <w:r w:rsidR="001515C9">
        <w:t xml:space="preserve"> hợp, cụ </w:t>
      </w:r>
      <w:proofErr w:type="spellStart"/>
      <w:r w:rsidR="001515C9">
        <w:t>thể</w:t>
      </w:r>
      <w:proofErr w:type="spellEnd"/>
      <w:r w:rsidR="001515C9">
        <w:t xml:space="preserve"> là bổ sung </w:t>
      </w:r>
      <w:proofErr w:type="spellStart"/>
      <w:r w:rsidR="001515C9">
        <w:t>nhân</w:t>
      </w:r>
      <w:proofErr w:type="spellEnd"/>
      <w:r w:rsidR="001515C9">
        <w:t xml:space="preserve"> sự </w:t>
      </w:r>
      <w:proofErr w:type="spellStart"/>
      <w:r w:rsidR="001515C9">
        <w:t>cho</w:t>
      </w:r>
      <w:proofErr w:type="spellEnd"/>
      <w:r w:rsidR="001515C9">
        <w:t xml:space="preserve"> Phòng </w:t>
      </w:r>
      <w:proofErr w:type="spellStart"/>
      <w:r w:rsidR="001515C9">
        <w:t>Khách</w:t>
      </w:r>
      <w:proofErr w:type="spellEnd"/>
      <w:r w:rsidR="001515C9">
        <w:t xml:space="preserve"> hàng </w:t>
      </w:r>
      <w:proofErr w:type="spellStart"/>
      <w:r w:rsidR="001515C9">
        <w:t>Doanh</w:t>
      </w:r>
      <w:proofErr w:type="spellEnd"/>
      <w:r w:rsidR="001515C9">
        <w:t xml:space="preserve"> nghiệp</w:t>
      </w:r>
      <w:r w:rsidR="00CF08AC">
        <w:t>.</w:t>
      </w:r>
      <w:r w:rsidR="001515C9">
        <w:t xml:space="preserve"> </w:t>
      </w:r>
      <w:proofErr w:type="spellStart"/>
      <w:r w:rsidR="001515C9">
        <w:t>bố</w:t>
      </w:r>
      <w:proofErr w:type="spellEnd"/>
      <w:r w:rsidR="001515C9">
        <w:t xml:space="preserve"> </w:t>
      </w:r>
      <w:proofErr w:type="spellStart"/>
      <w:r w:rsidR="001515C9">
        <w:t>trí</w:t>
      </w:r>
      <w:proofErr w:type="spellEnd"/>
      <w:r w:rsidR="001515C9">
        <w:t xml:space="preserve"> </w:t>
      </w:r>
      <w:proofErr w:type="spellStart"/>
      <w:r w:rsidR="001515C9">
        <w:t>nhân</w:t>
      </w:r>
      <w:proofErr w:type="spellEnd"/>
      <w:r w:rsidR="001515C9">
        <w:t xml:space="preserve"> sự </w:t>
      </w:r>
      <w:proofErr w:type="spellStart"/>
      <w:r w:rsidR="001515C9">
        <w:t>phù</w:t>
      </w:r>
      <w:proofErr w:type="spellEnd"/>
      <w:r w:rsidR="001515C9">
        <w:rPr>
          <w:spacing w:val="-37"/>
        </w:rPr>
        <w:t xml:space="preserve"> </w:t>
      </w:r>
      <w:r w:rsidR="001515C9">
        <w:t xml:space="preserve">hợp </w:t>
      </w:r>
      <w:proofErr w:type="spellStart"/>
      <w:r w:rsidR="001515C9">
        <w:t>với</w:t>
      </w:r>
      <w:proofErr w:type="spellEnd"/>
      <w:r w:rsidR="001515C9">
        <w:t xml:space="preserve"> khả </w:t>
      </w:r>
      <w:proofErr w:type="spellStart"/>
      <w:r w:rsidR="001515C9">
        <w:t>năng</w:t>
      </w:r>
      <w:proofErr w:type="spellEnd"/>
      <w:r w:rsidR="001515C9">
        <w:t xml:space="preserve"> </w:t>
      </w:r>
      <w:proofErr w:type="spellStart"/>
      <w:r w:rsidR="001515C9">
        <w:t>và</w:t>
      </w:r>
      <w:proofErr w:type="spellEnd"/>
      <w:r w:rsidR="001515C9">
        <w:t xml:space="preserve"> </w:t>
      </w:r>
      <w:proofErr w:type="spellStart"/>
      <w:r w:rsidR="001515C9">
        <w:t>sở</w:t>
      </w:r>
      <w:proofErr w:type="spellEnd"/>
      <w:r w:rsidR="001515C9">
        <w:t xml:space="preserve"> trường </w:t>
      </w:r>
      <w:proofErr w:type="spellStart"/>
      <w:r w:rsidR="001515C9">
        <w:t>của</w:t>
      </w:r>
      <w:proofErr w:type="spellEnd"/>
      <w:r w:rsidR="001515C9">
        <w:t xml:space="preserve"> </w:t>
      </w:r>
      <w:proofErr w:type="spellStart"/>
      <w:r w:rsidR="001515C9">
        <w:t>từng</w:t>
      </w:r>
      <w:proofErr w:type="spellEnd"/>
      <w:r w:rsidR="001515C9">
        <w:t xml:space="preserve"> </w:t>
      </w:r>
      <w:proofErr w:type="spellStart"/>
      <w:r w:rsidR="001515C9">
        <w:t>người</w:t>
      </w:r>
      <w:proofErr w:type="spellEnd"/>
      <w:r w:rsidR="001515C9">
        <w:t xml:space="preserve"> </w:t>
      </w:r>
      <w:proofErr w:type="spellStart"/>
      <w:r w:rsidR="001515C9">
        <w:t>để</w:t>
      </w:r>
      <w:proofErr w:type="spellEnd"/>
      <w:r w:rsidR="001515C9">
        <w:t xml:space="preserve"> phát </w:t>
      </w:r>
      <w:proofErr w:type="spellStart"/>
      <w:r w:rsidR="001515C9">
        <w:t>huy</w:t>
      </w:r>
      <w:proofErr w:type="spellEnd"/>
      <w:r w:rsidR="001515C9">
        <w:t xml:space="preserve"> tối đa </w:t>
      </w:r>
      <w:proofErr w:type="spellStart"/>
      <w:r w:rsidR="001515C9">
        <w:t>năng</w:t>
      </w:r>
      <w:proofErr w:type="spellEnd"/>
      <w:r w:rsidR="001515C9">
        <w:t xml:space="preserve"> </w:t>
      </w:r>
      <w:proofErr w:type="spellStart"/>
      <w:r w:rsidR="001515C9">
        <w:t>lực</w:t>
      </w:r>
      <w:proofErr w:type="spellEnd"/>
      <w:r w:rsidR="001515C9">
        <w:t xml:space="preserve">, </w:t>
      </w:r>
      <w:proofErr w:type="spellStart"/>
      <w:r w:rsidR="001515C9">
        <w:t>đem</w:t>
      </w:r>
      <w:proofErr w:type="spellEnd"/>
      <w:r w:rsidR="001515C9">
        <w:t xml:space="preserve"> </w:t>
      </w:r>
      <w:proofErr w:type="spellStart"/>
      <w:r w:rsidR="001515C9">
        <w:t>lại</w:t>
      </w:r>
      <w:proofErr w:type="spellEnd"/>
      <w:r w:rsidR="001515C9">
        <w:t xml:space="preserve"> </w:t>
      </w:r>
      <w:proofErr w:type="spellStart"/>
      <w:r w:rsidR="001515C9">
        <w:t>hiệu</w:t>
      </w:r>
      <w:proofErr w:type="spellEnd"/>
      <w:r w:rsidR="001515C9">
        <w:t xml:space="preserve"> quả công </w:t>
      </w:r>
      <w:proofErr w:type="spellStart"/>
      <w:r w:rsidR="001515C9">
        <w:t>việc</w:t>
      </w:r>
      <w:proofErr w:type="spellEnd"/>
      <w:r w:rsidR="001515C9">
        <w:rPr>
          <w:spacing w:val="-5"/>
        </w:rPr>
        <w:t xml:space="preserve"> </w:t>
      </w:r>
      <w:proofErr w:type="spellStart"/>
      <w:r w:rsidR="001515C9">
        <w:t>cao</w:t>
      </w:r>
      <w:proofErr w:type="spellEnd"/>
      <w:r w:rsidR="001515C9">
        <w:t>.</w:t>
      </w:r>
    </w:p>
    <w:p w14:paraId="5687C126" w14:textId="77777777" w:rsidR="001515C9" w:rsidRPr="00E30E7E" w:rsidRDefault="001515C9" w:rsidP="00E53690">
      <w:pPr>
        <w:spacing w:line="357" w:lineRule="auto"/>
        <w:sectPr w:rsidR="001515C9" w:rsidRPr="00E30E7E" w:rsidSect="00032016">
          <w:type w:val="continuous"/>
          <w:pgSz w:w="11910" w:h="16840" w:code="9"/>
          <w:pgMar w:top="1440" w:right="1440" w:bottom="1440" w:left="1440" w:header="724" w:footer="0" w:gutter="0"/>
          <w:cols w:space="720"/>
        </w:sectPr>
      </w:pPr>
    </w:p>
    <w:p w14:paraId="41CD1B9B" w14:textId="6AF96FF5" w:rsidR="001515C9" w:rsidRDefault="00E30E7E" w:rsidP="00E53690">
      <w:pPr>
        <w:pStyle w:val="Heading3"/>
        <w:ind w:left="0"/>
      </w:pPr>
      <w:bookmarkStart w:id="296" w:name="_bookmark96"/>
      <w:bookmarkStart w:id="297" w:name="_Toc101095521"/>
      <w:bookmarkEnd w:id="296"/>
      <w:r>
        <w:t xml:space="preserve">3.2.4. </w:t>
      </w:r>
      <w:r w:rsidR="001515C9">
        <w:t xml:space="preserve">Ứng </w:t>
      </w:r>
      <w:proofErr w:type="spellStart"/>
      <w:r w:rsidR="001515C9">
        <w:t>dụng</w:t>
      </w:r>
      <w:proofErr w:type="spellEnd"/>
      <w:r w:rsidR="001515C9">
        <w:t xml:space="preserve"> công </w:t>
      </w:r>
      <w:proofErr w:type="spellStart"/>
      <w:r w:rsidR="001515C9">
        <w:t>nghệ</w:t>
      </w:r>
      <w:proofErr w:type="spellEnd"/>
      <w:r w:rsidR="001515C9">
        <w:t xml:space="preserve"> ngân hàng </w:t>
      </w:r>
      <w:proofErr w:type="spellStart"/>
      <w:r w:rsidR="001515C9">
        <w:t>tiên</w:t>
      </w:r>
      <w:proofErr w:type="spellEnd"/>
      <w:r w:rsidR="001515C9">
        <w:rPr>
          <w:spacing w:val="-1"/>
        </w:rPr>
        <w:t xml:space="preserve"> </w:t>
      </w:r>
      <w:proofErr w:type="spellStart"/>
      <w:r w:rsidR="001515C9">
        <w:t>tiến</w:t>
      </w:r>
      <w:bookmarkEnd w:id="297"/>
      <w:proofErr w:type="spellEnd"/>
    </w:p>
    <w:p w14:paraId="74A8D01D" w14:textId="4E3F8E13" w:rsidR="001515C9" w:rsidRDefault="001515C9" w:rsidP="00E53690">
      <w:pPr>
        <w:pStyle w:val="BodyText"/>
        <w:spacing w:before="143"/>
        <w:ind w:firstLine="359"/>
      </w:pPr>
      <w:r>
        <w:t xml:space="preserve">Chất </w:t>
      </w:r>
      <w:proofErr w:type="spellStart"/>
      <w:r>
        <w:t>lượng</w:t>
      </w:r>
      <w:proofErr w:type="spellEnd"/>
      <w:r>
        <w:t xml:space="preserve"> dịch </w:t>
      </w:r>
      <w:proofErr w:type="spellStart"/>
      <w:r>
        <w:t>vụ</w:t>
      </w:r>
      <w:proofErr w:type="spellEnd"/>
      <w:r>
        <w:t xml:space="preserve"> ngân hàng, </w:t>
      </w:r>
      <w:proofErr w:type="spellStart"/>
      <w:r>
        <w:t>đặc</w:t>
      </w:r>
      <w:proofErr w:type="spellEnd"/>
      <w:r>
        <w:t xml:space="preserve"> biệt là hoạt động </w:t>
      </w:r>
      <w:proofErr w:type="spellStart"/>
      <w:r>
        <w:t>tín</w:t>
      </w:r>
      <w:proofErr w:type="spellEnd"/>
      <w:r>
        <w:t xml:space="preserve"> </w:t>
      </w:r>
      <w:proofErr w:type="spellStart"/>
      <w:r>
        <w:t>dụng</w:t>
      </w:r>
      <w:proofErr w:type="spellEnd"/>
      <w:r>
        <w:t xml:space="preserve"> phụ </w:t>
      </w:r>
      <w:proofErr w:type="spellStart"/>
      <w:r>
        <w:t>thuộc</w:t>
      </w:r>
      <w:proofErr w:type="spellEnd"/>
      <w:r>
        <w:t xml:space="preserve"> chủ </w:t>
      </w:r>
      <w:proofErr w:type="spellStart"/>
      <w:r>
        <w:t>yếu</w:t>
      </w:r>
      <w:proofErr w:type="spellEnd"/>
      <w:r>
        <w:t xml:space="preserve"> vào </w:t>
      </w:r>
      <w:proofErr w:type="spellStart"/>
      <w:r>
        <w:t>trình</w:t>
      </w:r>
      <w:proofErr w:type="spellEnd"/>
      <w:r>
        <w:t xml:space="preserve"> độ công </w:t>
      </w:r>
      <w:proofErr w:type="spellStart"/>
      <w:r>
        <w:t>nghệ</w:t>
      </w:r>
      <w:proofErr w:type="spellEnd"/>
      <w:r>
        <w:t xml:space="preserve"> </w:t>
      </w:r>
      <w:proofErr w:type="spellStart"/>
      <w:r>
        <w:t>của</w:t>
      </w:r>
      <w:proofErr w:type="spellEnd"/>
      <w:r>
        <w:t xml:space="preserve"> </w:t>
      </w:r>
      <w:proofErr w:type="spellStart"/>
      <w:r>
        <w:t>chính</w:t>
      </w:r>
      <w:proofErr w:type="spellEnd"/>
      <w:r>
        <w:t xml:space="preserve"> ngân hàng đó. Do vậy, </w:t>
      </w:r>
      <w:proofErr w:type="spellStart"/>
      <w:r>
        <w:t>muốn</w:t>
      </w:r>
      <w:proofErr w:type="spellEnd"/>
      <w:r>
        <w:t xml:space="preserve"> tăng khả </w:t>
      </w:r>
      <w:proofErr w:type="spellStart"/>
      <w:r>
        <w:t>năng</w:t>
      </w:r>
      <w:proofErr w:type="spellEnd"/>
      <w:r>
        <w:t xml:space="preserve"> </w:t>
      </w:r>
      <w:proofErr w:type="spellStart"/>
      <w:r>
        <w:t>cạnh</w:t>
      </w:r>
      <w:proofErr w:type="spellEnd"/>
      <w:r>
        <w:t xml:space="preserve"> tranh </w:t>
      </w:r>
      <w:proofErr w:type="spellStart"/>
      <w:r>
        <w:t>với</w:t>
      </w:r>
      <w:proofErr w:type="spellEnd"/>
      <w:r>
        <w:t xml:space="preserve"> </w:t>
      </w:r>
      <w:proofErr w:type="spellStart"/>
      <w:r>
        <w:t>các</w:t>
      </w:r>
      <w:proofErr w:type="spellEnd"/>
      <w:r>
        <w:t xml:space="preserve"> NH </w:t>
      </w:r>
      <w:proofErr w:type="spellStart"/>
      <w:r>
        <w:t>khác</w:t>
      </w:r>
      <w:proofErr w:type="spellEnd"/>
      <w:r>
        <w:t xml:space="preserve">, đa </w:t>
      </w:r>
      <w:proofErr w:type="spellStart"/>
      <w:r>
        <w:t>dạng</w:t>
      </w:r>
      <w:proofErr w:type="spellEnd"/>
      <w:r>
        <w:t xml:space="preserve"> hóa </w:t>
      </w:r>
      <w:proofErr w:type="spellStart"/>
      <w:r>
        <w:t>các</w:t>
      </w:r>
      <w:proofErr w:type="spellEnd"/>
      <w:r>
        <w:t xml:space="preserve"> dịch </w:t>
      </w:r>
      <w:proofErr w:type="spellStart"/>
      <w:r>
        <w:t>vụ</w:t>
      </w:r>
      <w:proofErr w:type="spellEnd"/>
      <w:r>
        <w:t xml:space="preserve"> cung cấp </w:t>
      </w:r>
      <w:proofErr w:type="spellStart"/>
      <w:r>
        <w:t>cho</w:t>
      </w:r>
      <w:proofErr w:type="spellEnd"/>
      <w:r>
        <w:t xml:space="preserve"> </w:t>
      </w:r>
      <w:proofErr w:type="spellStart"/>
      <w:r>
        <w:t>khách</w:t>
      </w:r>
      <w:proofErr w:type="spellEnd"/>
      <w:r>
        <w:t xml:space="preserve"> hàng thì Chi </w:t>
      </w:r>
      <w:proofErr w:type="spellStart"/>
      <w:r>
        <w:t>nhánh</w:t>
      </w:r>
      <w:proofErr w:type="spellEnd"/>
      <w:r>
        <w:t xml:space="preserve"> cần </w:t>
      </w:r>
      <w:proofErr w:type="spellStart"/>
      <w:r>
        <w:t>chú</w:t>
      </w:r>
      <w:proofErr w:type="spellEnd"/>
      <w:r>
        <w:t xml:space="preserve"> </w:t>
      </w:r>
      <w:proofErr w:type="spellStart"/>
      <w:r>
        <w:t>trọng</w:t>
      </w:r>
      <w:proofErr w:type="spellEnd"/>
      <w:r>
        <w:t xml:space="preserve"> phát </w:t>
      </w:r>
      <w:proofErr w:type="spellStart"/>
      <w:r>
        <w:t>triển</w:t>
      </w:r>
      <w:proofErr w:type="spellEnd"/>
      <w:r>
        <w:t xml:space="preserve"> công </w:t>
      </w:r>
      <w:proofErr w:type="spellStart"/>
      <w:r>
        <w:t>nghệ</w:t>
      </w:r>
      <w:proofErr w:type="spellEnd"/>
      <w:r>
        <w:t xml:space="preserve"> </w:t>
      </w:r>
      <w:proofErr w:type="spellStart"/>
      <w:r>
        <w:t>thông</w:t>
      </w:r>
      <w:proofErr w:type="spellEnd"/>
      <w:r>
        <w:t xml:space="preserve"> tin (CNTT) hiện </w:t>
      </w:r>
      <w:proofErr w:type="spellStart"/>
      <w:r>
        <w:t>đại</w:t>
      </w:r>
      <w:proofErr w:type="spellEnd"/>
      <w:r>
        <w:t xml:space="preserve">, </w:t>
      </w:r>
      <w:proofErr w:type="spellStart"/>
      <w:r>
        <w:t>tiên</w:t>
      </w:r>
      <w:proofErr w:type="spellEnd"/>
      <w:r>
        <w:t xml:space="preserve"> </w:t>
      </w:r>
      <w:proofErr w:type="spellStart"/>
      <w:r>
        <w:t>tiến</w:t>
      </w:r>
      <w:proofErr w:type="spellEnd"/>
      <w:r>
        <w:t xml:space="preserve">. Bên </w:t>
      </w:r>
      <w:proofErr w:type="spellStart"/>
      <w:r>
        <w:t>cạnh</w:t>
      </w:r>
      <w:proofErr w:type="spellEnd"/>
      <w:r>
        <w:t xml:space="preserve"> </w:t>
      </w:r>
      <w:proofErr w:type="spellStart"/>
      <w:r>
        <w:t>đào</w:t>
      </w:r>
      <w:proofErr w:type="spellEnd"/>
      <w:r>
        <w:t xml:space="preserve"> tạo </w:t>
      </w:r>
      <w:proofErr w:type="spellStart"/>
      <w:r>
        <w:t>hệ</w:t>
      </w:r>
      <w:proofErr w:type="spellEnd"/>
      <w:r>
        <w:t xml:space="preserve"> thống CNTT do Hội </w:t>
      </w:r>
      <w:proofErr w:type="spellStart"/>
      <w:r>
        <w:t>sở</w:t>
      </w:r>
      <w:proofErr w:type="spellEnd"/>
      <w:r>
        <w:t xml:space="preserve"> </w:t>
      </w:r>
      <w:proofErr w:type="spellStart"/>
      <w:r>
        <w:t>áp</w:t>
      </w:r>
      <w:proofErr w:type="spellEnd"/>
      <w:r>
        <w:t xml:space="preserve"> </w:t>
      </w:r>
      <w:proofErr w:type="spellStart"/>
      <w:r>
        <w:t>dụng</w:t>
      </w:r>
      <w:proofErr w:type="spellEnd"/>
      <w:r>
        <w:t xml:space="preserve"> trên toàn </w:t>
      </w:r>
      <w:proofErr w:type="spellStart"/>
      <w:r>
        <w:t>hệ</w:t>
      </w:r>
      <w:proofErr w:type="spellEnd"/>
      <w:r>
        <w:t xml:space="preserve"> thống, </w:t>
      </w:r>
      <w:proofErr w:type="spellStart"/>
      <w:r>
        <w:t>để</w:t>
      </w:r>
      <w:proofErr w:type="spellEnd"/>
      <w:r>
        <w:t xml:space="preserve"> </w:t>
      </w:r>
      <w:proofErr w:type="spellStart"/>
      <w:r>
        <w:t>vận</w:t>
      </w:r>
      <w:proofErr w:type="spellEnd"/>
      <w:r>
        <w:t xml:space="preserve"> </w:t>
      </w:r>
      <w:proofErr w:type="spellStart"/>
      <w:r>
        <w:t>hành</w:t>
      </w:r>
      <w:proofErr w:type="spellEnd"/>
      <w:r>
        <w:t xml:space="preserve"> tốt </w:t>
      </w:r>
      <w:proofErr w:type="spellStart"/>
      <w:r>
        <w:t>các</w:t>
      </w:r>
      <w:proofErr w:type="spellEnd"/>
      <w:r>
        <w:rPr>
          <w:spacing w:val="-5"/>
        </w:rPr>
        <w:t xml:space="preserve"> </w:t>
      </w:r>
      <w:r>
        <w:t>ứng</w:t>
      </w:r>
      <w:r>
        <w:rPr>
          <w:spacing w:val="-4"/>
        </w:rPr>
        <w:t xml:space="preserve"> </w:t>
      </w:r>
      <w:proofErr w:type="spellStart"/>
      <w:r>
        <w:t>dụng</w:t>
      </w:r>
      <w:proofErr w:type="spellEnd"/>
      <w:r>
        <w:rPr>
          <w:spacing w:val="-5"/>
        </w:rPr>
        <w:t xml:space="preserve"> </w:t>
      </w:r>
      <w:r>
        <w:t>CNTT</w:t>
      </w:r>
      <w:r>
        <w:rPr>
          <w:spacing w:val="-4"/>
        </w:rPr>
        <w:t xml:space="preserve"> </w:t>
      </w:r>
      <w:r>
        <w:t>hiện</w:t>
      </w:r>
      <w:r>
        <w:rPr>
          <w:spacing w:val="-5"/>
        </w:rPr>
        <w:t xml:space="preserve"> </w:t>
      </w:r>
      <w:proofErr w:type="spellStart"/>
      <w:r>
        <w:t>đại</w:t>
      </w:r>
      <w:proofErr w:type="spellEnd"/>
      <w:r>
        <w:rPr>
          <w:spacing w:val="-4"/>
        </w:rPr>
        <w:t xml:space="preserve"> </w:t>
      </w:r>
      <w:r>
        <w:t>vào</w:t>
      </w:r>
      <w:r>
        <w:rPr>
          <w:spacing w:val="-5"/>
        </w:rPr>
        <w:t xml:space="preserve"> </w:t>
      </w:r>
      <w:r>
        <w:t>công</w:t>
      </w:r>
      <w:r>
        <w:rPr>
          <w:spacing w:val="-6"/>
        </w:rPr>
        <w:t xml:space="preserve"> </w:t>
      </w:r>
      <w:proofErr w:type="spellStart"/>
      <w:r>
        <w:t>việc</w:t>
      </w:r>
      <w:proofErr w:type="spellEnd"/>
      <w:r>
        <w:t>,</w:t>
      </w:r>
      <w:r>
        <w:rPr>
          <w:spacing w:val="-5"/>
        </w:rPr>
        <w:t xml:space="preserve"> </w:t>
      </w:r>
      <w:r>
        <w:t>chi</w:t>
      </w:r>
      <w:r>
        <w:rPr>
          <w:spacing w:val="-4"/>
        </w:rPr>
        <w:t xml:space="preserve"> </w:t>
      </w:r>
      <w:proofErr w:type="spellStart"/>
      <w:r>
        <w:t>nhánh</w:t>
      </w:r>
      <w:proofErr w:type="spellEnd"/>
      <w:r>
        <w:rPr>
          <w:spacing w:val="-5"/>
        </w:rPr>
        <w:t xml:space="preserve"> </w:t>
      </w:r>
      <w:r>
        <w:t>cần</w:t>
      </w:r>
      <w:r>
        <w:rPr>
          <w:spacing w:val="-4"/>
        </w:rPr>
        <w:t xml:space="preserve"> </w:t>
      </w:r>
      <w:proofErr w:type="spellStart"/>
      <w:r>
        <w:t>thường</w:t>
      </w:r>
      <w:proofErr w:type="spellEnd"/>
      <w:r>
        <w:rPr>
          <w:spacing w:val="-5"/>
        </w:rPr>
        <w:t xml:space="preserve"> </w:t>
      </w:r>
      <w:proofErr w:type="spellStart"/>
      <w:r>
        <w:t>xuyên</w:t>
      </w:r>
      <w:proofErr w:type="spellEnd"/>
      <w:r>
        <w:rPr>
          <w:spacing w:val="-2"/>
        </w:rPr>
        <w:t xml:space="preserve"> </w:t>
      </w:r>
      <w:proofErr w:type="spellStart"/>
      <w:r>
        <w:t>mở</w:t>
      </w:r>
      <w:proofErr w:type="spellEnd"/>
      <w:r>
        <w:rPr>
          <w:spacing w:val="-5"/>
        </w:rPr>
        <w:t xml:space="preserve"> </w:t>
      </w:r>
      <w:proofErr w:type="spellStart"/>
      <w:r>
        <w:t>các</w:t>
      </w:r>
      <w:proofErr w:type="spellEnd"/>
      <w:r>
        <w:rPr>
          <w:spacing w:val="-6"/>
        </w:rPr>
        <w:t xml:space="preserve"> </w:t>
      </w:r>
      <w:r>
        <w:t xml:space="preserve">lớp </w:t>
      </w:r>
      <w:proofErr w:type="spellStart"/>
      <w:r>
        <w:t>đào</w:t>
      </w:r>
      <w:proofErr w:type="spellEnd"/>
      <w:r>
        <w:rPr>
          <w:spacing w:val="-9"/>
        </w:rPr>
        <w:t xml:space="preserve"> </w:t>
      </w:r>
      <w:r>
        <w:t>tạo</w:t>
      </w:r>
      <w:r>
        <w:rPr>
          <w:spacing w:val="-7"/>
        </w:rPr>
        <w:t xml:space="preserve"> </w:t>
      </w:r>
      <w:r>
        <w:t>về</w:t>
      </w:r>
      <w:r>
        <w:rPr>
          <w:spacing w:val="-6"/>
        </w:rPr>
        <w:t xml:space="preserve"> </w:t>
      </w:r>
      <w:r>
        <w:t>tin</w:t>
      </w:r>
      <w:r>
        <w:rPr>
          <w:spacing w:val="-7"/>
        </w:rPr>
        <w:t xml:space="preserve"> </w:t>
      </w:r>
      <w:proofErr w:type="spellStart"/>
      <w:r>
        <w:t>học</w:t>
      </w:r>
      <w:proofErr w:type="spellEnd"/>
      <w:r>
        <w:rPr>
          <w:spacing w:val="-6"/>
        </w:rPr>
        <w:t xml:space="preserve"> </w:t>
      </w:r>
      <w:proofErr w:type="spellStart"/>
      <w:r>
        <w:t>và</w:t>
      </w:r>
      <w:proofErr w:type="spellEnd"/>
      <w:r>
        <w:rPr>
          <w:spacing w:val="-7"/>
        </w:rPr>
        <w:t xml:space="preserve"> </w:t>
      </w:r>
      <w:r>
        <w:t>khuyến</w:t>
      </w:r>
      <w:r>
        <w:rPr>
          <w:spacing w:val="-9"/>
        </w:rPr>
        <w:t xml:space="preserve"> </w:t>
      </w:r>
      <w:proofErr w:type="spellStart"/>
      <w:r>
        <w:t>khích</w:t>
      </w:r>
      <w:proofErr w:type="spellEnd"/>
      <w:r>
        <w:rPr>
          <w:spacing w:val="-6"/>
        </w:rPr>
        <w:t xml:space="preserve"> </w:t>
      </w:r>
      <w:r>
        <w:t>toàn</w:t>
      </w:r>
      <w:r>
        <w:rPr>
          <w:spacing w:val="-7"/>
        </w:rPr>
        <w:t xml:space="preserve"> </w:t>
      </w:r>
      <w:proofErr w:type="spellStart"/>
      <w:r>
        <w:t>thể</w:t>
      </w:r>
      <w:proofErr w:type="spellEnd"/>
      <w:r>
        <w:rPr>
          <w:spacing w:val="-6"/>
        </w:rPr>
        <w:t xml:space="preserve"> </w:t>
      </w:r>
      <w:proofErr w:type="spellStart"/>
      <w:r>
        <w:t>cán</w:t>
      </w:r>
      <w:proofErr w:type="spellEnd"/>
      <w:r>
        <w:rPr>
          <w:spacing w:val="-6"/>
        </w:rPr>
        <w:t xml:space="preserve"> </w:t>
      </w:r>
      <w:r>
        <w:t>bộ</w:t>
      </w:r>
      <w:r>
        <w:rPr>
          <w:spacing w:val="-6"/>
        </w:rPr>
        <w:t xml:space="preserve"> </w:t>
      </w:r>
      <w:proofErr w:type="spellStart"/>
      <w:r>
        <w:t>nhân</w:t>
      </w:r>
      <w:proofErr w:type="spellEnd"/>
      <w:r>
        <w:rPr>
          <w:spacing w:val="-7"/>
        </w:rPr>
        <w:t xml:space="preserve"> </w:t>
      </w:r>
      <w:r>
        <w:t>viên</w:t>
      </w:r>
      <w:r>
        <w:rPr>
          <w:spacing w:val="-7"/>
        </w:rPr>
        <w:t xml:space="preserve"> </w:t>
      </w:r>
      <w:proofErr w:type="spellStart"/>
      <w:r>
        <w:t>trau</w:t>
      </w:r>
      <w:proofErr w:type="spellEnd"/>
      <w:r>
        <w:rPr>
          <w:spacing w:val="-7"/>
        </w:rPr>
        <w:t xml:space="preserve"> </w:t>
      </w:r>
      <w:proofErr w:type="spellStart"/>
      <w:r>
        <w:t>dồi</w:t>
      </w:r>
      <w:proofErr w:type="spellEnd"/>
      <w:r>
        <w:rPr>
          <w:spacing w:val="-6"/>
        </w:rPr>
        <w:t xml:space="preserve"> </w:t>
      </w:r>
      <w:r>
        <w:t>kỹ</w:t>
      </w:r>
      <w:r>
        <w:rPr>
          <w:spacing w:val="-9"/>
        </w:rPr>
        <w:t xml:space="preserve"> </w:t>
      </w:r>
      <w:proofErr w:type="spellStart"/>
      <w:r>
        <w:t>năng</w:t>
      </w:r>
      <w:proofErr w:type="spellEnd"/>
      <w:r>
        <w:rPr>
          <w:spacing w:val="-7"/>
        </w:rPr>
        <w:t xml:space="preserve"> </w:t>
      </w:r>
      <w:r>
        <w:t>tin</w:t>
      </w:r>
      <w:r>
        <w:rPr>
          <w:spacing w:val="-7"/>
        </w:rPr>
        <w:t xml:space="preserve"> </w:t>
      </w:r>
      <w:proofErr w:type="spellStart"/>
      <w:r>
        <w:t>học</w:t>
      </w:r>
      <w:proofErr w:type="spellEnd"/>
      <w:r>
        <w:t xml:space="preserve"> </w:t>
      </w:r>
      <w:proofErr w:type="spellStart"/>
      <w:r>
        <w:t>nhằm</w:t>
      </w:r>
      <w:proofErr w:type="spellEnd"/>
      <w:r>
        <w:rPr>
          <w:spacing w:val="-9"/>
        </w:rPr>
        <w:t xml:space="preserve"> </w:t>
      </w:r>
      <w:proofErr w:type="spellStart"/>
      <w:r>
        <w:t>tiếp</w:t>
      </w:r>
      <w:proofErr w:type="spellEnd"/>
      <w:r>
        <w:rPr>
          <w:spacing w:val="-6"/>
        </w:rPr>
        <w:t xml:space="preserve"> </w:t>
      </w:r>
      <w:proofErr w:type="spellStart"/>
      <w:r>
        <w:t>thu</w:t>
      </w:r>
      <w:proofErr w:type="spellEnd"/>
      <w:r>
        <w:rPr>
          <w:spacing w:val="-3"/>
        </w:rPr>
        <w:t xml:space="preserve"> </w:t>
      </w:r>
      <w:proofErr w:type="spellStart"/>
      <w:r>
        <w:t>và</w:t>
      </w:r>
      <w:proofErr w:type="spellEnd"/>
      <w:r>
        <w:rPr>
          <w:spacing w:val="-5"/>
        </w:rPr>
        <w:t xml:space="preserve"> </w:t>
      </w:r>
      <w:r>
        <w:t>ứng</w:t>
      </w:r>
      <w:r>
        <w:rPr>
          <w:spacing w:val="-4"/>
        </w:rPr>
        <w:t xml:space="preserve"> </w:t>
      </w:r>
      <w:proofErr w:type="spellStart"/>
      <w:r>
        <w:t>dụng</w:t>
      </w:r>
      <w:proofErr w:type="spellEnd"/>
      <w:r>
        <w:rPr>
          <w:spacing w:val="-6"/>
        </w:rPr>
        <w:t xml:space="preserve"> </w:t>
      </w:r>
      <w:proofErr w:type="spellStart"/>
      <w:r>
        <w:t>hiệu</w:t>
      </w:r>
      <w:proofErr w:type="spellEnd"/>
      <w:r>
        <w:rPr>
          <w:spacing w:val="-6"/>
        </w:rPr>
        <w:t xml:space="preserve"> </w:t>
      </w:r>
      <w:r>
        <w:t>quả,</w:t>
      </w:r>
      <w:r>
        <w:rPr>
          <w:spacing w:val="-6"/>
        </w:rPr>
        <w:t xml:space="preserve"> </w:t>
      </w:r>
      <w:proofErr w:type="spellStart"/>
      <w:r>
        <w:t>nhanh</w:t>
      </w:r>
      <w:proofErr w:type="spellEnd"/>
      <w:r>
        <w:rPr>
          <w:spacing w:val="-3"/>
        </w:rPr>
        <w:t xml:space="preserve"> </w:t>
      </w:r>
      <w:proofErr w:type="spellStart"/>
      <w:r>
        <w:t>nhạy</w:t>
      </w:r>
      <w:proofErr w:type="spellEnd"/>
      <w:r>
        <w:rPr>
          <w:spacing w:val="-8"/>
        </w:rPr>
        <w:t xml:space="preserve"> </w:t>
      </w:r>
      <w:proofErr w:type="spellStart"/>
      <w:r>
        <w:t>các</w:t>
      </w:r>
      <w:proofErr w:type="spellEnd"/>
      <w:r>
        <w:rPr>
          <w:spacing w:val="-3"/>
        </w:rPr>
        <w:t xml:space="preserve"> </w:t>
      </w:r>
      <w:r>
        <w:t>chương</w:t>
      </w:r>
      <w:r>
        <w:rPr>
          <w:spacing w:val="-4"/>
        </w:rPr>
        <w:t xml:space="preserve"> </w:t>
      </w:r>
      <w:proofErr w:type="spellStart"/>
      <w:r>
        <w:t>trình</w:t>
      </w:r>
      <w:proofErr w:type="spellEnd"/>
      <w:r>
        <w:rPr>
          <w:spacing w:val="-1"/>
        </w:rPr>
        <w:t xml:space="preserve"> </w:t>
      </w:r>
      <w:r>
        <w:t>mới,</w:t>
      </w:r>
      <w:r>
        <w:rPr>
          <w:spacing w:val="-6"/>
        </w:rPr>
        <w:t xml:space="preserve"> </w:t>
      </w:r>
      <w:r>
        <w:t>tạo</w:t>
      </w:r>
      <w:r>
        <w:rPr>
          <w:spacing w:val="-4"/>
        </w:rPr>
        <w:t xml:space="preserve"> </w:t>
      </w:r>
      <w:proofErr w:type="spellStart"/>
      <w:r>
        <w:t>điều</w:t>
      </w:r>
      <w:proofErr w:type="spellEnd"/>
      <w:r>
        <w:rPr>
          <w:spacing w:val="-5"/>
        </w:rPr>
        <w:t xml:space="preserve"> </w:t>
      </w:r>
      <w:proofErr w:type="spellStart"/>
      <w:r>
        <w:t>kiện</w:t>
      </w:r>
      <w:proofErr w:type="spellEnd"/>
      <w:r>
        <w:t xml:space="preserve"> </w:t>
      </w:r>
      <w:proofErr w:type="spellStart"/>
      <w:r>
        <w:t>thuận</w:t>
      </w:r>
      <w:proofErr w:type="spellEnd"/>
      <w:r>
        <w:t xml:space="preserve"> lợi </w:t>
      </w:r>
      <w:proofErr w:type="spellStart"/>
      <w:r>
        <w:t>cho</w:t>
      </w:r>
      <w:proofErr w:type="spellEnd"/>
      <w:r>
        <w:t xml:space="preserve"> </w:t>
      </w:r>
      <w:proofErr w:type="spellStart"/>
      <w:r>
        <w:t>việc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quản </w:t>
      </w:r>
      <w:proofErr w:type="spellStart"/>
      <w:r>
        <w:t>trị</w:t>
      </w:r>
      <w:proofErr w:type="spellEnd"/>
      <w:r>
        <w:t xml:space="preserve"> công </w:t>
      </w:r>
      <w:proofErr w:type="spellStart"/>
      <w:r>
        <w:t>việc</w:t>
      </w:r>
      <w:proofErr w:type="spellEnd"/>
      <w:r>
        <w:t xml:space="preserve">, </w:t>
      </w:r>
      <w:proofErr w:type="spellStart"/>
      <w:r>
        <w:t>kiểm</w:t>
      </w:r>
      <w:proofErr w:type="spellEnd"/>
      <w:r>
        <w:t xml:space="preserve"> tra </w:t>
      </w:r>
      <w:proofErr w:type="spellStart"/>
      <w:r>
        <w:t>và</w:t>
      </w:r>
      <w:proofErr w:type="spellEnd"/>
      <w:r>
        <w:t xml:space="preserve"> bảo quản </w:t>
      </w:r>
      <w:proofErr w:type="spellStart"/>
      <w:r>
        <w:t>hồ</w:t>
      </w:r>
      <w:proofErr w:type="spellEnd"/>
      <w:r>
        <w:t xml:space="preserve"> sơ </w:t>
      </w:r>
      <w:proofErr w:type="spellStart"/>
      <w:r>
        <w:t>khách</w:t>
      </w:r>
      <w:proofErr w:type="spellEnd"/>
      <w:r>
        <w:rPr>
          <w:spacing w:val="-9"/>
        </w:rPr>
        <w:t xml:space="preserve"> </w:t>
      </w:r>
      <w:r>
        <w:t>hàng.</w:t>
      </w:r>
      <w:r>
        <w:rPr>
          <w:spacing w:val="-9"/>
        </w:rPr>
        <w:t xml:space="preserve"> </w:t>
      </w:r>
      <w:r>
        <w:t>Thêm</w:t>
      </w:r>
      <w:r>
        <w:rPr>
          <w:spacing w:val="-10"/>
        </w:rPr>
        <w:t xml:space="preserve"> </w:t>
      </w:r>
      <w:r>
        <w:t>vào</w:t>
      </w:r>
      <w:r>
        <w:rPr>
          <w:spacing w:val="-6"/>
        </w:rPr>
        <w:t xml:space="preserve"> </w:t>
      </w:r>
      <w:r>
        <w:t>đó,</w:t>
      </w:r>
      <w:r>
        <w:rPr>
          <w:spacing w:val="-9"/>
        </w:rPr>
        <w:t xml:space="preserve"> </w:t>
      </w:r>
      <w:proofErr w:type="spellStart"/>
      <w:r>
        <w:t>cán</w:t>
      </w:r>
      <w:proofErr w:type="spellEnd"/>
      <w:r>
        <w:rPr>
          <w:spacing w:val="-8"/>
        </w:rPr>
        <w:t xml:space="preserve"> </w:t>
      </w:r>
      <w:r>
        <w:t>bộ</w:t>
      </w:r>
      <w:r>
        <w:rPr>
          <w:spacing w:val="-9"/>
        </w:rPr>
        <w:t xml:space="preserve"> </w:t>
      </w:r>
      <w:proofErr w:type="spellStart"/>
      <w:r>
        <w:t>tín</w:t>
      </w:r>
      <w:proofErr w:type="spellEnd"/>
      <w:r>
        <w:rPr>
          <w:spacing w:val="-9"/>
        </w:rPr>
        <w:t xml:space="preserve"> </w:t>
      </w:r>
      <w:proofErr w:type="spellStart"/>
      <w:r>
        <w:t>dụng</w:t>
      </w:r>
      <w:proofErr w:type="spellEnd"/>
      <w:r>
        <w:rPr>
          <w:spacing w:val="-8"/>
        </w:rPr>
        <w:t xml:space="preserve"> </w:t>
      </w:r>
      <w:r>
        <w:t>còn</w:t>
      </w:r>
      <w:r>
        <w:rPr>
          <w:spacing w:val="-7"/>
        </w:rPr>
        <w:t xml:space="preserve"> </w:t>
      </w:r>
      <w:r>
        <w:t>có</w:t>
      </w:r>
      <w:r>
        <w:rPr>
          <w:spacing w:val="-9"/>
        </w:rPr>
        <w:t xml:space="preserve"> </w:t>
      </w:r>
      <w:proofErr w:type="spellStart"/>
      <w:r>
        <w:t>thể</w:t>
      </w:r>
      <w:proofErr w:type="spellEnd"/>
      <w:r>
        <w:rPr>
          <w:spacing w:val="-8"/>
        </w:rPr>
        <w:t xml:space="preserve"> </w:t>
      </w:r>
      <w:proofErr w:type="spellStart"/>
      <w:r>
        <w:t>tiếp</w:t>
      </w:r>
      <w:proofErr w:type="spellEnd"/>
      <w:r>
        <w:rPr>
          <w:spacing w:val="-9"/>
        </w:rPr>
        <w:t xml:space="preserve"> </w:t>
      </w:r>
      <w:proofErr w:type="spellStart"/>
      <w:r>
        <w:t>cận</w:t>
      </w:r>
      <w:proofErr w:type="spellEnd"/>
      <w:r>
        <w:rPr>
          <w:spacing w:val="-9"/>
        </w:rPr>
        <w:t xml:space="preserve"> </w:t>
      </w:r>
      <w:proofErr w:type="spellStart"/>
      <w:r>
        <w:t>các</w:t>
      </w:r>
      <w:proofErr w:type="spellEnd"/>
      <w:r>
        <w:rPr>
          <w:spacing w:val="-7"/>
        </w:rPr>
        <w:t xml:space="preserve"> </w:t>
      </w:r>
      <w:proofErr w:type="spellStart"/>
      <w:r>
        <w:t>thông</w:t>
      </w:r>
      <w:proofErr w:type="spellEnd"/>
      <w:r>
        <w:rPr>
          <w:spacing w:val="-9"/>
        </w:rPr>
        <w:t xml:space="preserve"> </w:t>
      </w:r>
      <w:r>
        <w:t>tin</w:t>
      </w:r>
      <w:r>
        <w:rPr>
          <w:spacing w:val="-8"/>
        </w:rPr>
        <w:t xml:space="preserve"> </w:t>
      </w:r>
      <w:proofErr w:type="spellStart"/>
      <w:r>
        <w:t>chính</w:t>
      </w:r>
      <w:proofErr w:type="spellEnd"/>
      <w:r>
        <w:rPr>
          <w:spacing w:val="-9"/>
        </w:rPr>
        <w:t xml:space="preserve"> </w:t>
      </w:r>
      <w:proofErr w:type="spellStart"/>
      <w:r>
        <w:t>xác</w:t>
      </w:r>
      <w:proofErr w:type="spellEnd"/>
      <w:r>
        <w:t xml:space="preserve"> </w:t>
      </w:r>
      <w:proofErr w:type="spellStart"/>
      <w:r>
        <w:t>và</w:t>
      </w:r>
      <w:proofErr w:type="spellEnd"/>
      <w:r>
        <w:t xml:space="preserve"> </w:t>
      </w:r>
      <w:proofErr w:type="spellStart"/>
      <w:r>
        <w:t>kịp</w:t>
      </w:r>
      <w:proofErr w:type="spellEnd"/>
      <w:r>
        <w:t xml:space="preserve"> thời về giá cả, </w:t>
      </w:r>
      <w:proofErr w:type="spellStart"/>
      <w:r>
        <w:t>biến</w:t>
      </w:r>
      <w:proofErr w:type="spellEnd"/>
      <w:r>
        <w:t xml:space="preserve"> động </w:t>
      </w:r>
      <w:proofErr w:type="spellStart"/>
      <w:r>
        <w:t>thị</w:t>
      </w:r>
      <w:proofErr w:type="spellEnd"/>
      <w:r>
        <w:t xml:space="preserve"> trường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liên </w:t>
      </w:r>
      <w:proofErr w:type="spellStart"/>
      <w:r>
        <w:t>quan</w:t>
      </w:r>
      <w:proofErr w:type="spellEnd"/>
      <w:r>
        <w:t xml:space="preserve"> đến </w:t>
      </w:r>
      <w:proofErr w:type="spellStart"/>
      <w:r>
        <w:t>doanh</w:t>
      </w:r>
      <w:proofErr w:type="spellEnd"/>
      <w:r>
        <w:t xml:space="preserve"> nghiệp. Ngoài </w:t>
      </w:r>
      <w:proofErr w:type="spellStart"/>
      <w:r>
        <w:t>ra</w:t>
      </w:r>
      <w:proofErr w:type="spellEnd"/>
      <w:r>
        <w:t xml:space="preserve">, </w:t>
      </w:r>
      <w:r w:rsidR="00A318BC">
        <w:t>OCB</w:t>
      </w:r>
      <w:r>
        <w:t xml:space="preserve"> cần </w:t>
      </w:r>
      <w:proofErr w:type="spellStart"/>
      <w:r>
        <w:t>nâng</w:t>
      </w:r>
      <w:proofErr w:type="spellEnd"/>
      <w:r>
        <w:t xml:space="preserve"> cấp, thay </w:t>
      </w:r>
      <w:proofErr w:type="spellStart"/>
      <w:r>
        <w:t>thế</w:t>
      </w:r>
      <w:proofErr w:type="spellEnd"/>
      <w:r>
        <w:t xml:space="preserve"> </w:t>
      </w:r>
      <w:proofErr w:type="spellStart"/>
      <w:r>
        <w:t>các</w:t>
      </w:r>
      <w:proofErr w:type="spellEnd"/>
      <w:r>
        <w:t xml:space="preserve"> máy tính </w:t>
      </w:r>
      <w:proofErr w:type="spellStart"/>
      <w:r>
        <w:t>cũ</w:t>
      </w:r>
      <w:proofErr w:type="spellEnd"/>
      <w:r>
        <w:t xml:space="preserve"> kỹ, lỗi thời </w:t>
      </w:r>
      <w:proofErr w:type="spellStart"/>
      <w:r>
        <w:t>và</w:t>
      </w:r>
      <w:proofErr w:type="spellEnd"/>
      <w:r>
        <w:t xml:space="preserve"> lạc </w:t>
      </w:r>
      <w:proofErr w:type="spellStart"/>
      <w:r>
        <w:t>hậu</w:t>
      </w:r>
      <w:proofErr w:type="spellEnd"/>
      <w:r>
        <w:t xml:space="preserve"> </w:t>
      </w:r>
      <w:proofErr w:type="spellStart"/>
      <w:r>
        <w:t>bằng</w:t>
      </w:r>
      <w:proofErr w:type="spellEnd"/>
      <w:r>
        <w:t xml:space="preserve"> những </w:t>
      </w:r>
      <w:proofErr w:type="spellStart"/>
      <w:r>
        <w:t>dòng</w:t>
      </w:r>
      <w:proofErr w:type="spellEnd"/>
      <w:r>
        <w:t xml:space="preserve"> máy mới, </w:t>
      </w:r>
      <w:proofErr w:type="spellStart"/>
      <w:r>
        <w:t>tiên</w:t>
      </w:r>
      <w:proofErr w:type="spellEnd"/>
      <w:r>
        <w:t xml:space="preserve"> </w:t>
      </w:r>
      <w:proofErr w:type="spellStart"/>
      <w:r>
        <w:t>tiến</w:t>
      </w:r>
      <w:proofErr w:type="spellEnd"/>
      <w:r>
        <w:t xml:space="preserve"> hơn </w:t>
      </w:r>
      <w:proofErr w:type="spellStart"/>
      <w:r>
        <w:t>để</w:t>
      </w:r>
      <w:proofErr w:type="spellEnd"/>
      <w:r>
        <w:t xml:space="preserve"> </w:t>
      </w:r>
      <w:proofErr w:type="spellStart"/>
      <w:r>
        <w:t>để</w:t>
      </w:r>
      <w:proofErr w:type="spellEnd"/>
      <w:r>
        <w:t xml:space="preserve"> giải quyết công </w:t>
      </w:r>
      <w:proofErr w:type="spellStart"/>
      <w:r>
        <w:t>việc</w:t>
      </w:r>
      <w:proofErr w:type="spellEnd"/>
      <w:r>
        <w:t xml:space="preserve"> </w:t>
      </w:r>
      <w:proofErr w:type="spellStart"/>
      <w:r>
        <w:t>nhanh</w:t>
      </w:r>
      <w:proofErr w:type="spellEnd"/>
      <w:r>
        <w:t xml:space="preserve"> hơn, </w:t>
      </w:r>
      <w:proofErr w:type="spellStart"/>
      <w:r>
        <w:t>nhằm</w:t>
      </w:r>
      <w:proofErr w:type="spellEnd"/>
      <w:r>
        <w:t xml:space="preserve"> </w:t>
      </w:r>
      <w:proofErr w:type="spellStart"/>
      <w:r>
        <w:t>đẩy</w:t>
      </w:r>
      <w:proofErr w:type="spellEnd"/>
      <w:r>
        <w:t xml:space="preserve"> </w:t>
      </w:r>
      <w:proofErr w:type="spellStart"/>
      <w:r>
        <w:t>mạnh</w:t>
      </w:r>
      <w:proofErr w:type="spellEnd"/>
      <w:r>
        <w:t xml:space="preserve"> chất </w:t>
      </w:r>
      <w:proofErr w:type="spellStart"/>
      <w:r>
        <w:t>lượng</w:t>
      </w:r>
      <w:proofErr w:type="spellEnd"/>
      <w:r>
        <w:t xml:space="preserve"> công </w:t>
      </w:r>
      <w:proofErr w:type="spellStart"/>
      <w:r>
        <w:t>việc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khách</w:t>
      </w:r>
      <w:proofErr w:type="spellEnd"/>
      <w:r>
        <w:t xml:space="preserve"> hàng tốt</w:t>
      </w:r>
      <w:r>
        <w:rPr>
          <w:spacing w:val="-13"/>
        </w:rPr>
        <w:t xml:space="preserve"> </w:t>
      </w:r>
      <w:r>
        <w:t>hơn.</w:t>
      </w:r>
    </w:p>
    <w:p w14:paraId="0B44DB54" w14:textId="63058D2B" w:rsidR="001515C9" w:rsidRDefault="00E30E7E" w:rsidP="00E53690">
      <w:pPr>
        <w:pStyle w:val="Heading2"/>
      </w:pPr>
      <w:bookmarkStart w:id="298" w:name="_bookmark97"/>
      <w:bookmarkStart w:id="299" w:name="_Toc101095522"/>
      <w:bookmarkEnd w:id="298"/>
      <w:r>
        <w:t>3.3. Kiến</w:t>
      </w:r>
      <w:r>
        <w:rPr>
          <w:spacing w:val="-2"/>
        </w:rPr>
        <w:t xml:space="preserve"> </w:t>
      </w:r>
      <w:r>
        <w:t>nghị</w:t>
      </w:r>
      <w:bookmarkEnd w:id="299"/>
    </w:p>
    <w:p w14:paraId="6B9EE37B" w14:textId="77158FE6" w:rsidR="001515C9" w:rsidRPr="00931B0C" w:rsidRDefault="00E30E7E" w:rsidP="00E53690">
      <w:pPr>
        <w:pStyle w:val="Heading3"/>
        <w:ind w:left="0"/>
      </w:pPr>
      <w:bookmarkStart w:id="300" w:name="_bookmark98"/>
      <w:bookmarkStart w:id="301" w:name="_Toc101095523"/>
      <w:bookmarkEnd w:id="300"/>
      <w:r>
        <w:t xml:space="preserve">3.3.1. </w:t>
      </w:r>
      <w:r w:rsidR="001515C9">
        <w:t xml:space="preserve">Kiến nghị đối </w:t>
      </w:r>
      <w:proofErr w:type="spellStart"/>
      <w:r w:rsidR="001515C9">
        <w:t>với</w:t>
      </w:r>
      <w:proofErr w:type="spellEnd"/>
      <w:r w:rsidR="001515C9">
        <w:t xml:space="preserve"> Ngân hàng TMCP </w:t>
      </w:r>
      <w:r w:rsidR="00931B0C">
        <w:t xml:space="preserve">Phương </w:t>
      </w:r>
      <w:proofErr w:type="spellStart"/>
      <w:r w:rsidR="00931B0C">
        <w:t>Đông</w:t>
      </w:r>
      <w:bookmarkEnd w:id="301"/>
      <w:proofErr w:type="spellEnd"/>
    </w:p>
    <w:p w14:paraId="4989C7D7" w14:textId="148395FD" w:rsidR="001515C9" w:rsidRDefault="001515C9" w:rsidP="00E53690">
      <w:pPr>
        <w:pStyle w:val="BodyText"/>
        <w:spacing w:before="143"/>
      </w:pPr>
      <w:r>
        <w:t xml:space="preserve">Ở cấp độ Hội </w:t>
      </w:r>
      <w:proofErr w:type="spellStart"/>
      <w:r>
        <w:t>sở</w:t>
      </w:r>
      <w:proofErr w:type="spellEnd"/>
      <w:r>
        <w:t xml:space="preserve">, </w:t>
      </w:r>
      <w:r w:rsidR="00A318BC">
        <w:t>OCB</w:t>
      </w:r>
      <w:r>
        <w:t xml:space="preserve"> cần có sự hỗ trợ về </w:t>
      </w:r>
      <w:proofErr w:type="spellStart"/>
      <w:r>
        <w:t>chính</w:t>
      </w:r>
      <w:proofErr w:type="spellEnd"/>
      <w:r>
        <w:t xml:space="preserve"> sách cụ </w:t>
      </w:r>
      <w:proofErr w:type="spellStart"/>
      <w:r>
        <w:t>thể</w:t>
      </w:r>
      <w:proofErr w:type="spellEnd"/>
      <w:r>
        <w:t xml:space="preserve"> như </w:t>
      </w:r>
      <w:proofErr w:type="spellStart"/>
      <w:r>
        <w:t>sau</w:t>
      </w:r>
      <w:proofErr w:type="spellEnd"/>
      <w:r>
        <w:t>:</w:t>
      </w:r>
    </w:p>
    <w:p w14:paraId="45C45AFF" w14:textId="6F647E9B" w:rsidR="001515C9" w:rsidRPr="00CF08AC" w:rsidRDefault="00E30E7E" w:rsidP="00E53690">
      <w:pPr>
        <w:pStyle w:val="ListParagraph"/>
        <w:tabs>
          <w:tab w:val="left" w:pos="567"/>
        </w:tabs>
        <w:spacing w:before="150" w:line="357" w:lineRule="auto"/>
        <w:ind w:left="0" w:firstLine="0"/>
        <w:jc w:val="left"/>
      </w:pPr>
      <w:r>
        <w:lastRenderedPageBreak/>
        <w:tab/>
      </w:r>
      <w:proofErr w:type="spellStart"/>
      <w:r w:rsidR="001515C9">
        <w:t>Xem</w:t>
      </w:r>
      <w:proofErr w:type="spellEnd"/>
      <w:r w:rsidR="001515C9">
        <w:t xml:space="preserve"> xét </w:t>
      </w:r>
      <w:proofErr w:type="spellStart"/>
      <w:r w:rsidR="001515C9">
        <w:t>điều</w:t>
      </w:r>
      <w:proofErr w:type="spellEnd"/>
      <w:r w:rsidR="001515C9">
        <w:t xml:space="preserve"> </w:t>
      </w:r>
      <w:proofErr w:type="spellStart"/>
      <w:r w:rsidR="001515C9">
        <w:t>chỉnh</w:t>
      </w:r>
      <w:proofErr w:type="spellEnd"/>
      <w:r w:rsidR="001515C9">
        <w:t xml:space="preserve"> </w:t>
      </w:r>
      <w:proofErr w:type="spellStart"/>
      <w:r w:rsidR="001515C9">
        <w:t>quy</w:t>
      </w:r>
      <w:proofErr w:type="spellEnd"/>
      <w:r w:rsidR="001515C9">
        <w:t xml:space="preserve"> định về hạn </w:t>
      </w:r>
      <w:proofErr w:type="spellStart"/>
      <w:r w:rsidR="001515C9">
        <w:t>mức</w:t>
      </w:r>
      <w:proofErr w:type="spellEnd"/>
      <w:r w:rsidR="001515C9">
        <w:t xml:space="preserve"> </w:t>
      </w:r>
      <w:proofErr w:type="spellStart"/>
      <w:r w:rsidR="001515C9">
        <w:t>cho</w:t>
      </w:r>
      <w:proofErr w:type="spellEnd"/>
      <w:r w:rsidR="001515C9">
        <w:t xml:space="preserve"> </w:t>
      </w:r>
      <w:proofErr w:type="spellStart"/>
      <w:r w:rsidR="001515C9">
        <w:t>vay</w:t>
      </w:r>
      <w:proofErr w:type="spellEnd"/>
      <w:r w:rsidR="001515C9">
        <w:t xml:space="preserve"> tối đa </w:t>
      </w:r>
      <w:proofErr w:type="spellStart"/>
      <w:r w:rsidR="001515C9">
        <w:t>của</w:t>
      </w:r>
      <w:proofErr w:type="spellEnd"/>
      <w:r w:rsidR="001515C9">
        <w:t xml:space="preserve"> </w:t>
      </w:r>
      <w:proofErr w:type="spellStart"/>
      <w:r w:rsidR="001515C9">
        <w:t>các</w:t>
      </w:r>
      <w:proofErr w:type="spellEnd"/>
      <w:r w:rsidR="001515C9">
        <w:t xml:space="preserve"> chi </w:t>
      </w:r>
      <w:proofErr w:type="spellStart"/>
      <w:r w:rsidR="001515C9">
        <w:t>nhánh</w:t>
      </w:r>
      <w:proofErr w:type="spellEnd"/>
      <w:r w:rsidR="001515C9">
        <w:t xml:space="preserve"> </w:t>
      </w:r>
      <w:proofErr w:type="spellStart"/>
      <w:r w:rsidR="001515C9">
        <w:t>để</w:t>
      </w:r>
      <w:proofErr w:type="spellEnd"/>
      <w:r w:rsidR="001515C9">
        <w:t xml:space="preserve"> đáp ứng </w:t>
      </w:r>
      <w:proofErr w:type="spellStart"/>
      <w:r w:rsidR="001515C9">
        <w:t>kịp</w:t>
      </w:r>
      <w:proofErr w:type="spellEnd"/>
      <w:r w:rsidR="001515C9">
        <w:t xml:space="preserve"> thời </w:t>
      </w:r>
      <w:proofErr w:type="spellStart"/>
      <w:r w:rsidR="001515C9">
        <w:t>các</w:t>
      </w:r>
      <w:proofErr w:type="spellEnd"/>
      <w:r w:rsidR="001515C9">
        <w:t xml:space="preserve"> </w:t>
      </w:r>
      <w:proofErr w:type="spellStart"/>
      <w:r w:rsidR="001515C9">
        <w:t>nhu</w:t>
      </w:r>
      <w:proofErr w:type="spellEnd"/>
      <w:r w:rsidR="001515C9">
        <w:t xml:space="preserve"> cầu </w:t>
      </w:r>
      <w:proofErr w:type="spellStart"/>
      <w:r w:rsidR="001515C9">
        <w:t>vốn</w:t>
      </w:r>
      <w:proofErr w:type="spellEnd"/>
      <w:r w:rsidR="001515C9">
        <w:t xml:space="preserve"> </w:t>
      </w:r>
      <w:proofErr w:type="spellStart"/>
      <w:r w:rsidR="001515C9">
        <w:t>lớn</w:t>
      </w:r>
      <w:proofErr w:type="spellEnd"/>
      <w:r w:rsidR="001515C9">
        <w:t xml:space="preserve"> </w:t>
      </w:r>
      <w:proofErr w:type="spellStart"/>
      <w:r w:rsidR="001515C9">
        <w:t>của</w:t>
      </w:r>
      <w:proofErr w:type="spellEnd"/>
      <w:r w:rsidR="001515C9">
        <w:t xml:space="preserve"> </w:t>
      </w:r>
      <w:proofErr w:type="spellStart"/>
      <w:r w:rsidR="001515C9">
        <w:t>khách</w:t>
      </w:r>
      <w:proofErr w:type="spellEnd"/>
      <w:r w:rsidR="001515C9">
        <w:t xml:space="preserve"> hàng, </w:t>
      </w:r>
      <w:proofErr w:type="spellStart"/>
      <w:r w:rsidR="001515C9">
        <w:t>việc</w:t>
      </w:r>
      <w:proofErr w:type="spellEnd"/>
      <w:r w:rsidR="001515C9">
        <w:t xml:space="preserve"> </w:t>
      </w:r>
      <w:proofErr w:type="spellStart"/>
      <w:r w:rsidR="001515C9">
        <w:t>nhiều</w:t>
      </w:r>
      <w:proofErr w:type="spellEnd"/>
      <w:r w:rsidR="001515C9">
        <w:t xml:space="preserve"> chi </w:t>
      </w:r>
      <w:proofErr w:type="spellStart"/>
      <w:r w:rsidR="001515C9">
        <w:t>nhánh</w:t>
      </w:r>
      <w:proofErr w:type="spellEnd"/>
      <w:r w:rsidR="001515C9">
        <w:t xml:space="preserve"> </w:t>
      </w:r>
      <w:proofErr w:type="spellStart"/>
      <w:r w:rsidR="001515C9">
        <w:t>cho</w:t>
      </w:r>
      <w:proofErr w:type="spellEnd"/>
      <w:r w:rsidR="001515C9">
        <w:t xml:space="preserve"> </w:t>
      </w:r>
      <w:proofErr w:type="spellStart"/>
      <w:r w:rsidR="001515C9">
        <w:t>vay</w:t>
      </w:r>
      <w:proofErr w:type="spellEnd"/>
      <w:r w:rsidR="001515C9">
        <w:t xml:space="preserve"> đối </w:t>
      </w:r>
      <w:proofErr w:type="spellStart"/>
      <w:r w:rsidR="001515C9">
        <w:t>với</w:t>
      </w:r>
      <w:proofErr w:type="spellEnd"/>
      <w:r w:rsidR="001515C9">
        <w:t xml:space="preserve"> một </w:t>
      </w:r>
      <w:proofErr w:type="spellStart"/>
      <w:r w:rsidR="001515C9">
        <w:t>khách</w:t>
      </w:r>
      <w:proofErr w:type="spellEnd"/>
      <w:r w:rsidR="001515C9">
        <w:t xml:space="preserve"> hàng </w:t>
      </w:r>
      <w:proofErr w:type="spellStart"/>
      <w:r w:rsidR="001515C9">
        <w:t>nhằm</w:t>
      </w:r>
      <w:proofErr w:type="spellEnd"/>
      <w:r w:rsidR="001515C9">
        <w:t xml:space="preserve"> </w:t>
      </w:r>
      <w:proofErr w:type="spellStart"/>
      <w:r w:rsidR="001515C9">
        <w:t>đảm</w:t>
      </w:r>
      <w:proofErr w:type="spellEnd"/>
      <w:r w:rsidR="001515C9">
        <w:t xml:space="preserve"> bảo </w:t>
      </w:r>
      <w:proofErr w:type="spellStart"/>
      <w:r w:rsidR="001515C9">
        <w:t>việc</w:t>
      </w:r>
      <w:proofErr w:type="spellEnd"/>
      <w:r w:rsidR="001515C9">
        <w:t xml:space="preserve"> </w:t>
      </w:r>
      <w:proofErr w:type="spellStart"/>
      <w:r w:rsidR="001515C9">
        <w:t>ngăn</w:t>
      </w:r>
      <w:proofErr w:type="spellEnd"/>
      <w:r w:rsidR="001515C9">
        <w:t xml:space="preserve"> </w:t>
      </w:r>
      <w:proofErr w:type="spellStart"/>
      <w:r w:rsidR="001515C9">
        <w:t>chặn</w:t>
      </w:r>
      <w:proofErr w:type="spellEnd"/>
      <w:r w:rsidR="001515C9">
        <w:t xml:space="preserve"> tình </w:t>
      </w:r>
      <w:proofErr w:type="spellStart"/>
      <w:r w:rsidR="001515C9">
        <w:t>trạng</w:t>
      </w:r>
      <w:proofErr w:type="spellEnd"/>
      <w:r w:rsidR="001515C9">
        <w:t xml:space="preserve"> </w:t>
      </w:r>
      <w:proofErr w:type="spellStart"/>
      <w:r w:rsidR="001515C9">
        <w:t>lôi</w:t>
      </w:r>
      <w:proofErr w:type="spellEnd"/>
      <w:r w:rsidR="001515C9">
        <w:t xml:space="preserve"> </w:t>
      </w:r>
      <w:proofErr w:type="spellStart"/>
      <w:r w:rsidR="001515C9">
        <w:t>kéo</w:t>
      </w:r>
      <w:proofErr w:type="spellEnd"/>
      <w:r w:rsidR="001515C9">
        <w:t xml:space="preserve"> </w:t>
      </w:r>
      <w:proofErr w:type="spellStart"/>
      <w:r w:rsidR="001515C9">
        <w:t>khách</w:t>
      </w:r>
      <w:proofErr w:type="spellEnd"/>
      <w:r w:rsidR="001515C9">
        <w:t xml:space="preserve"> hàng nội</w:t>
      </w:r>
      <w:r w:rsidR="001515C9">
        <w:rPr>
          <w:spacing w:val="-3"/>
        </w:rPr>
        <w:t xml:space="preserve"> </w:t>
      </w:r>
      <w:r>
        <w:t>bộ</w:t>
      </w:r>
      <w:r w:rsidR="00CF08AC">
        <w:t>.</w:t>
      </w:r>
    </w:p>
    <w:p w14:paraId="4722EB55" w14:textId="64C7EF98" w:rsidR="001515C9" w:rsidRPr="00CF08AC" w:rsidRDefault="00E30E7E" w:rsidP="00E53690">
      <w:pPr>
        <w:pStyle w:val="ListParagraph"/>
        <w:tabs>
          <w:tab w:val="left" w:pos="567"/>
        </w:tabs>
        <w:spacing w:before="2" w:line="357" w:lineRule="auto"/>
        <w:ind w:left="0" w:firstLine="0"/>
        <w:jc w:val="left"/>
      </w:pPr>
      <w:r>
        <w:tab/>
      </w:r>
      <w:r w:rsidR="001515C9">
        <w:t xml:space="preserve">Thực hiện </w:t>
      </w:r>
      <w:proofErr w:type="spellStart"/>
      <w:r w:rsidR="001515C9">
        <w:t>giao</w:t>
      </w:r>
      <w:proofErr w:type="spellEnd"/>
      <w:r w:rsidR="001515C9">
        <w:t xml:space="preserve"> </w:t>
      </w:r>
      <w:proofErr w:type="spellStart"/>
      <w:r w:rsidR="001515C9">
        <w:t>chỉ</w:t>
      </w:r>
      <w:proofErr w:type="spellEnd"/>
      <w:r w:rsidR="001515C9">
        <w:t xml:space="preserve"> tiêu </w:t>
      </w:r>
      <w:proofErr w:type="spellStart"/>
      <w:r w:rsidR="001515C9">
        <w:t>phù</w:t>
      </w:r>
      <w:proofErr w:type="spellEnd"/>
      <w:r w:rsidR="001515C9">
        <w:t xml:space="preserve"> hợp </w:t>
      </w:r>
      <w:proofErr w:type="spellStart"/>
      <w:r w:rsidR="001515C9">
        <w:t>với</w:t>
      </w:r>
      <w:proofErr w:type="spellEnd"/>
      <w:r w:rsidR="001515C9">
        <w:t xml:space="preserve"> </w:t>
      </w:r>
      <w:proofErr w:type="spellStart"/>
      <w:r w:rsidR="001515C9">
        <w:t>năng</w:t>
      </w:r>
      <w:proofErr w:type="spellEnd"/>
      <w:r w:rsidR="001515C9">
        <w:t xml:space="preserve"> </w:t>
      </w:r>
      <w:proofErr w:type="spellStart"/>
      <w:r w:rsidR="001515C9">
        <w:t>lực</w:t>
      </w:r>
      <w:proofErr w:type="spellEnd"/>
      <w:r w:rsidR="001515C9">
        <w:t xml:space="preserve"> </w:t>
      </w:r>
      <w:proofErr w:type="spellStart"/>
      <w:r w:rsidR="001515C9">
        <w:t>của</w:t>
      </w:r>
      <w:proofErr w:type="spellEnd"/>
      <w:r w:rsidR="001515C9">
        <w:t xml:space="preserve"> </w:t>
      </w:r>
      <w:proofErr w:type="spellStart"/>
      <w:r w:rsidR="001515C9">
        <w:t>từng</w:t>
      </w:r>
      <w:proofErr w:type="spellEnd"/>
      <w:r w:rsidR="001515C9">
        <w:t xml:space="preserve"> chi </w:t>
      </w:r>
      <w:proofErr w:type="spellStart"/>
      <w:r w:rsidR="001515C9">
        <w:t>nhánh</w:t>
      </w:r>
      <w:proofErr w:type="spellEnd"/>
      <w:r w:rsidR="001515C9">
        <w:t xml:space="preserve">, </w:t>
      </w:r>
      <w:proofErr w:type="spellStart"/>
      <w:r w:rsidR="001515C9">
        <w:t>tốc</w:t>
      </w:r>
      <w:proofErr w:type="spellEnd"/>
      <w:r w:rsidR="001515C9">
        <w:t xml:space="preserve"> độ tăng </w:t>
      </w:r>
      <w:proofErr w:type="spellStart"/>
      <w:r w:rsidR="001515C9">
        <w:t>của</w:t>
      </w:r>
      <w:proofErr w:type="spellEnd"/>
      <w:r w:rsidR="001515C9">
        <w:t xml:space="preserve"> </w:t>
      </w:r>
      <w:proofErr w:type="spellStart"/>
      <w:r w:rsidR="001515C9">
        <w:t>năm</w:t>
      </w:r>
      <w:proofErr w:type="spellEnd"/>
      <w:r w:rsidR="001515C9">
        <w:t xml:space="preserve"> </w:t>
      </w:r>
      <w:proofErr w:type="spellStart"/>
      <w:r w:rsidR="001515C9">
        <w:t>sau</w:t>
      </w:r>
      <w:proofErr w:type="spellEnd"/>
      <w:r w:rsidR="001515C9">
        <w:t xml:space="preserve"> sẽ được so </w:t>
      </w:r>
      <w:proofErr w:type="spellStart"/>
      <w:r w:rsidR="001515C9">
        <w:t>với</w:t>
      </w:r>
      <w:proofErr w:type="spellEnd"/>
      <w:r w:rsidR="001515C9">
        <w:t xml:space="preserve"> giá </w:t>
      </w:r>
      <w:proofErr w:type="spellStart"/>
      <w:r w:rsidR="001515C9">
        <w:t>trị</w:t>
      </w:r>
      <w:proofErr w:type="spellEnd"/>
      <w:r w:rsidR="001515C9">
        <w:t xml:space="preserve"> kế hoạch </w:t>
      </w:r>
      <w:proofErr w:type="spellStart"/>
      <w:r w:rsidR="001515C9">
        <w:t>của</w:t>
      </w:r>
      <w:proofErr w:type="spellEnd"/>
      <w:r w:rsidR="001515C9">
        <w:t xml:space="preserve"> </w:t>
      </w:r>
      <w:proofErr w:type="spellStart"/>
      <w:r w:rsidR="001515C9">
        <w:t>năm</w:t>
      </w:r>
      <w:proofErr w:type="spellEnd"/>
      <w:r w:rsidR="001515C9">
        <w:t xml:space="preserve"> </w:t>
      </w:r>
      <w:proofErr w:type="spellStart"/>
      <w:r w:rsidR="001515C9">
        <w:t>liền</w:t>
      </w:r>
      <w:proofErr w:type="spellEnd"/>
      <w:r w:rsidR="001515C9">
        <w:t xml:space="preserve"> </w:t>
      </w:r>
      <w:proofErr w:type="spellStart"/>
      <w:r w:rsidR="001515C9">
        <w:t>trước</w:t>
      </w:r>
      <w:proofErr w:type="spellEnd"/>
      <w:r w:rsidR="001515C9">
        <w:t xml:space="preserve">. Như vậy, đối </w:t>
      </w:r>
      <w:proofErr w:type="spellStart"/>
      <w:r w:rsidR="001515C9">
        <w:t>với</w:t>
      </w:r>
      <w:proofErr w:type="spellEnd"/>
      <w:r w:rsidR="001515C9">
        <w:t xml:space="preserve"> chi </w:t>
      </w:r>
      <w:proofErr w:type="spellStart"/>
      <w:r w:rsidR="001515C9">
        <w:t>nhánh</w:t>
      </w:r>
      <w:proofErr w:type="spellEnd"/>
      <w:r w:rsidR="001515C9">
        <w:t xml:space="preserve"> </w:t>
      </w:r>
      <w:proofErr w:type="spellStart"/>
      <w:r w:rsidR="001515C9">
        <w:t>năm</w:t>
      </w:r>
      <w:proofErr w:type="spellEnd"/>
      <w:r w:rsidR="001515C9">
        <w:t xml:space="preserve"> nay </w:t>
      </w:r>
      <w:proofErr w:type="spellStart"/>
      <w:r w:rsidR="001515C9">
        <w:t>không</w:t>
      </w:r>
      <w:proofErr w:type="spellEnd"/>
      <w:r w:rsidR="001515C9">
        <w:t xml:space="preserve"> đạt thì </w:t>
      </w:r>
      <w:proofErr w:type="spellStart"/>
      <w:r w:rsidR="001515C9">
        <w:t>chỉ</w:t>
      </w:r>
      <w:proofErr w:type="spellEnd"/>
      <w:r w:rsidR="001515C9">
        <w:t xml:space="preserve"> tiêu </w:t>
      </w:r>
      <w:proofErr w:type="spellStart"/>
      <w:r w:rsidR="001515C9">
        <w:t>năm</w:t>
      </w:r>
      <w:proofErr w:type="spellEnd"/>
      <w:r w:rsidR="001515C9">
        <w:t xml:space="preserve"> </w:t>
      </w:r>
      <w:proofErr w:type="spellStart"/>
      <w:r w:rsidR="001515C9">
        <w:t>sau</w:t>
      </w:r>
      <w:proofErr w:type="spellEnd"/>
      <w:r w:rsidR="001515C9">
        <w:t xml:space="preserve"> sẽ bao </w:t>
      </w:r>
      <w:proofErr w:type="spellStart"/>
      <w:r w:rsidR="001515C9">
        <w:t>gồm</w:t>
      </w:r>
      <w:proofErr w:type="spellEnd"/>
      <w:r w:rsidR="001515C9">
        <w:t xml:space="preserve"> cả </w:t>
      </w:r>
      <w:proofErr w:type="spellStart"/>
      <w:r w:rsidR="001515C9">
        <w:t>phần</w:t>
      </w:r>
      <w:proofErr w:type="spellEnd"/>
      <w:r w:rsidR="001515C9">
        <w:t xml:space="preserve"> </w:t>
      </w:r>
      <w:proofErr w:type="spellStart"/>
      <w:r w:rsidR="001515C9">
        <w:t>không</w:t>
      </w:r>
      <w:proofErr w:type="spellEnd"/>
      <w:r w:rsidR="001515C9">
        <w:t xml:space="preserve"> đạt </w:t>
      </w:r>
      <w:proofErr w:type="spellStart"/>
      <w:r w:rsidR="001515C9">
        <w:t>của</w:t>
      </w:r>
      <w:proofErr w:type="spellEnd"/>
      <w:r w:rsidR="001515C9">
        <w:t xml:space="preserve"> </w:t>
      </w:r>
      <w:proofErr w:type="spellStart"/>
      <w:r w:rsidR="001515C9">
        <w:t>năm</w:t>
      </w:r>
      <w:proofErr w:type="spellEnd"/>
      <w:r w:rsidR="001515C9">
        <w:t xml:space="preserve"> nay</w:t>
      </w:r>
      <w:r w:rsidR="00CF08AC">
        <w:t>.</w:t>
      </w:r>
      <w:r w:rsidR="001515C9">
        <w:t xml:space="preserve"> đối </w:t>
      </w:r>
      <w:proofErr w:type="spellStart"/>
      <w:r w:rsidR="001515C9">
        <w:t>với</w:t>
      </w:r>
      <w:proofErr w:type="spellEnd"/>
      <w:r w:rsidR="001515C9">
        <w:t xml:space="preserve"> chi </w:t>
      </w:r>
      <w:proofErr w:type="spellStart"/>
      <w:r w:rsidR="001515C9">
        <w:t>nhánh</w:t>
      </w:r>
      <w:proofErr w:type="spellEnd"/>
      <w:r w:rsidR="001515C9">
        <w:t xml:space="preserve"> </w:t>
      </w:r>
      <w:proofErr w:type="spellStart"/>
      <w:r w:rsidR="001515C9">
        <w:t>vượt</w:t>
      </w:r>
      <w:proofErr w:type="spellEnd"/>
      <w:r w:rsidR="001515C9">
        <w:t xml:space="preserve"> thì chi </w:t>
      </w:r>
      <w:proofErr w:type="spellStart"/>
      <w:r w:rsidR="001515C9">
        <w:t>nhánh</w:t>
      </w:r>
      <w:proofErr w:type="spellEnd"/>
      <w:r w:rsidR="001515C9">
        <w:t xml:space="preserve"> vẫn có </w:t>
      </w:r>
      <w:proofErr w:type="spellStart"/>
      <w:r w:rsidR="001515C9">
        <w:t>thể</w:t>
      </w:r>
      <w:proofErr w:type="spellEnd"/>
      <w:r w:rsidR="001515C9">
        <w:t xml:space="preserve"> </w:t>
      </w:r>
      <w:proofErr w:type="spellStart"/>
      <w:r w:rsidR="001515C9">
        <w:t>phấn</w:t>
      </w:r>
      <w:proofErr w:type="spellEnd"/>
      <w:r w:rsidR="001515C9">
        <w:t xml:space="preserve"> </w:t>
      </w:r>
      <w:proofErr w:type="spellStart"/>
      <w:r w:rsidR="001515C9">
        <w:t>đấu</w:t>
      </w:r>
      <w:proofErr w:type="spellEnd"/>
      <w:r w:rsidR="001515C9">
        <w:t xml:space="preserve"> </w:t>
      </w:r>
      <w:proofErr w:type="spellStart"/>
      <w:r w:rsidR="001515C9">
        <w:t>thực</w:t>
      </w:r>
      <w:proofErr w:type="spellEnd"/>
      <w:r w:rsidR="001515C9">
        <w:t xml:space="preserve"> hiện </w:t>
      </w:r>
      <w:proofErr w:type="spellStart"/>
      <w:r w:rsidR="001515C9">
        <w:t>vượt</w:t>
      </w:r>
      <w:proofErr w:type="spellEnd"/>
      <w:r w:rsidR="001515C9">
        <w:t xml:space="preserve"> </w:t>
      </w:r>
      <w:proofErr w:type="spellStart"/>
      <w:r w:rsidR="001515C9">
        <w:t>chỉ</w:t>
      </w:r>
      <w:proofErr w:type="spellEnd"/>
      <w:r w:rsidR="001515C9">
        <w:t xml:space="preserve"> tiêu mà </w:t>
      </w:r>
      <w:proofErr w:type="spellStart"/>
      <w:r w:rsidR="001515C9">
        <w:t>không</w:t>
      </w:r>
      <w:proofErr w:type="spellEnd"/>
      <w:r w:rsidR="001515C9">
        <w:t xml:space="preserve"> lo ngại kế hoạch </w:t>
      </w:r>
      <w:proofErr w:type="spellStart"/>
      <w:r w:rsidR="001515C9">
        <w:t>năm</w:t>
      </w:r>
      <w:proofErr w:type="spellEnd"/>
      <w:r w:rsidR="001515C9">
        <w:t xml:space="preserve"> </w:t>
      </w:r>
      <w:proofErr w:type="spellStart"/>
      <w:r w:rsidR="001515C9">
        <w:t>sau</w:t>
      </w:r>
      <w:proofErr w:type="spellEnd"/>
      <w:r w:rsidR="001515C9">
        <w:t xml:space="preserve"> nữa sẽ </w:t>
      </w:r>
      <w:proofErr w:type="spellStart"/>
      <w:r w:rsidR="001515C9">
        <w:t>quá</w:t>
      </w:r>
      <w:proofErr w:type="spellEnd"/>
      <w:r w:rsidR="001515C9">
        <w:t xml:space="preserve"> </w:t>
      </w:r>
      <w:proofErr w:type="spellStart"/>
      <w:r w:rsidR="001515C9">
        <w:t>nhiều</w:t>
      </w:r>
      <w:proofErr w:type="spellEnd"/>
      <w:r w:rsidR="001515C9">
        <w:t xml:space="preserve">, hơn nữa trường hợp </w:t>
      </w:r>
      <w:proofErr w:type="spellStart"/>
      <w:r w:rsidR="001515C9">
        <w:t>này</w:t>
      </w:r>
      <w:proofErr w:type="spellEnd"/>
      <w:r w:rsidR="001515C9">
        <w:t xml:space="preserve"> chi </w:t>
      </w:r>
      <w:proofErr w:type="spellStart"/>
      <w:r w:rsidR="001515C9">
        <w:t>nhánh</w:t>
      </w:r>
      <w:proofErr w:type="spellEnd"/>
      <w:r w:rsidR="001515C9">
        <w:t xml:space="preserve"> sẽ </w:t>
      </w:r>
      <w:proofErr w:type="spellStart"/>
      <w:r w:rsidR="001515C9">
        <w:t>không</w:t>
      </w:r>
      <w:proofErr w:type="spellEnd"/>
      <w:r w:rsidR="001515C9">
        <w:t xml:space="preserve"> bị </w:t>
      </w:r>
      <w:proofErr w:type="spellStart"/>
      <w:r w:rsidR="001515C9">
        <w:t>áp</w:t>
      </w:r>
      <w:proofErr w:type="spellEnd"/>
      <w:r w:rsidR="001515C9">
        <w:t xml:space="preserve"> </w:t>
      </w:r>
      <w:proofErr w:type="spellStart"/>
      <w:r w:rsidR="001515C9">
        <w:t>lực</w:t>
      </w:r>
      <w:proofErr w:type="spellEnd"/>
      <w:r w:rsidR="001515C9">
        <w:t xml:space="preserve"> tăng </w:t>
      </w:r>
      <w:proofErr w:type="spellStart"/>
      <w:r w:rsidR="001515C9">
        <w:t>trưởng</w:t>
      </w:r>
      <w:proofErr w:type="spellEnd"/>
      <w:r w:rsidR="001515C9">
        <w:rPr>
          <w:spacing w:val="62"/>
        </w:rPr>
        <w:t xml:space="preserve"> </w:t>
      </w:r>
      <w:r w:rsidR="001515C9">
        <w:t>nên</w:t>
      </w:r>
      <w:r>
        <w:t xml:space="preserve"> </w:t>
      </w:r>
      <w:r w:rsidR="001515C9">
        <w:t xml:space="preserve">sẽ phân bổ thời </w:t>
      </w:r>
      <w:proofErr w:type="spellStart"/>
      <w:r w:rsidR="001515C9">
        <w:t>gian</w:t>
      </w:r>
      <w:proofErr w:type="spellEnd"/>
      <w:r w:rsidR="001515C9">
        <w:t xml:space="preserve"> hợp lý </w:t>
      </w:r>
      <w:proofErr w:type="spellStart"/>
      <w:r w:rsidR="001515C9">
        <w:t>cho</w:t>
      </w:r>
      <w:proofErr w:type="spellEnd"/>
      <w:r w:rsidR="001515C9">
        <w:t xml:space="preserve"> </w:t>
      </w:r>
      <w:proofErr w:type="spellStart"/>
      <w:r w:rsidR="001515C9">
        <w:t>việc</w:t>
      </w:r>
      <w:proofErr w:type="spellEnd"/>
      <w:r w:rsidR="001515C9">
        <w:t xml:space="preserve"> </w:t>
      </w:r>
      <w:proofErr w:type="spellStart"/>
      <w:r w:rsidR="001515C9">
        <w:t>rà</w:t>
      </w:r>
      <w:proofErr w:type="spellEnd"/>
      <w:r w:rsidR="001515C9">
        <w:t xml:space="preserve"> </w:t>
      </w:r>
      <w:proofErr w:type="spellStart"/>
      <w:r w:rsidR="001515C9">
        <w:t>soát</w:t>
      </w:r>
      <w:proofErr w:type="spellEnd"/>
      <w:r w:rsidR="001515C9">
        <w:t xml:space="preserve"> </w:t>
      </w:r>
      <w:proofErr w:type="spellStart"/>
      <w:r w:rsidR="001515C9">
        <w:t>lại</w:t>
      </w:r>
      <w:proofErr w:type="spellEnd"/>
      <w:r w:rsidR="001515C9">
        <w:t xml:space="preserve"> </w:t>
      </w:r>
      <w:proofErr w:type="spellStart"/>
      <w:r w:rsidR="001515C9">
        <w:t>khách</w:t>
      </w:r>
      <w:proofErr w:type="spellEnd"/>
      <w:r w:rsidR="001515C9">
        <w:t xml:space="preserve"> hàng hiện </w:t>
      </w:r>
      <w:proofErr w:type="spellStart"/>
      <w:r w:rsidR="001515C9">
        <w:t>hữu</w:t>
      </w:r>
      <w:proofErr w:type="spellEnd"/>
      <w:r w:rsidR="001515C9">
        <w:t xml:space="preserve"> </w:t>
      </w:r>
      <w:proofErr w:type="spellStart"/>
      <w:r w:rsidR="001515C9">
        <w:t>đảm</w:t>
      </w:r>
      <w:proofErr w:type="spellEnd"/>
      <w:r w:rsidR="001515C9">
        <w:t xml:space="preserve"> bảo </w:t>
      </w:r>
      <w:proofErr w:type="spellStart"/>
      <w:r w:rsidR="001515C9">
        <w:t>việc</w:t>
      </w:r>
      <w:proofErr w:type="spellEnd"/>
      <w:r w:rsidR="001515C9">
        <w:t xml:space="preserve"> tăng </w:t>
      </w:r>
      <w:proofErr w:type="spellStart"/>
      <w:r w:rsidR="001515C9">
        <w:t>trưởng</w:t>
      </w:r>
      <w:proofErr w:type="spellEnd"/>
      <w:r w:rsidR="001515C9">
        <w:t xml:space="preserve"> </w:t>
      </w:r>
      <w:proofErr w:type="spellStart"/>
      <w:r w:rsidR="001515C9">
        <w:t>gắng</w:t>
      </w:r>
      <w:proofErr w:type="spellEnd"/>
      <w:r w:rsidR="001515C9">
        <w:t xml:space="preserve"> </w:t>
      </w:r>
      <w:proofErr w:type="spellStart"/>
      <w:r w:rsidR="001515C9">
        <w:t>liền</w:t>
      </w:r>
      <w:proofErr w:type="spellEnd"/>
      <w:r w:rsidR="001515C9">
        <w:t xml:space="preserve"> </w:t>
      </w:r>
      <w:proofErr w:type="spellStart"/>
      <w:r w:rsidR="001515C9">
        <w:t>v</w:t>
      </w:r>
      <w:r w:rsidR="00CF08AC">
        <w:t>ới</w:t>
      </w:r>
      <w:proofErr w:type="spellEnd"/>
      <w:r w:rsidR="00CF08AC">
        <w:t xml:space="preserve"> </w:t>
      </w:r>
      <w:proofErr w:type="spellStart"/>
      <w:r w:rsidR="00CF08AC">
        <w:t>đẩy</w:t>
      </w:r>
      <w:proofErr w:type="spellEnd"/>
      <w:r w:rsidR="00CF08AC">
        <w:t xml:space="preserve"> </w:t>
      </w:r>
      <w:proofErr w:type="spellStart"/>
      <w:r w:rsidR="00CF08AC">
        <w:t>mạnh</w:t>
      </w:r>
      <w:proofErr w:type="spellEnd"/>
      <w:r w:rsidR="00CF08AC">
        <w:t xml:space="preserve"> chất </w:t>
      </w:r>
      <w:proofErr w:type="spellStart"/>
      <w:r w:rsidR="00CF08AC">
        <w:t>lượng</w:t>
      </w:r>
      <w:proofErr w:type="spellEnd"/>
      <w:r w:rsidR="00CF08AC">
        <w:t xml:space="preserve"> </w:t>
      </w:r>
      <w:proofErr w:type="spellStart"/>
      <w:r w:rsidR="00CF08AC">
        <w:t>tín</w:t>
      </w:r>
      <w:proofErr w:type="spellEnd"/>
      <w:r w:rsidR="00CF08AC">
        <w:t xml:space="preserve"> </w:t>
      </w:r>
      <w:proofErr w:type="spellStart"/>
      <w:r w:rsidR="00CF08AC">
        <w:t>dụng</w:t>
      </w:r>
      <w:proofErr w:type="spellEnd"/>
      <w:r w:rsidR="00CF08AC">
        <w:t>.</w:t>
      </w:r>
    </w:p>
    <w:p w14:paraId="21AAF1C0" w14:textId="79B80A52" w:rsidR="001515C9" w:rsidRPr="00CF08AC" w:rsidRDefault="00E30E7E" w:rsidP="00E53690">
      <w:pPr>
        <w:pStyle w:val="ListParagraph"/>
        <w:tabs>
          <w:tab w:val="left" w:pos="567"/>
        </w:tabs>
        <w:spacing w:before="1" w:line="357" w:lineRule="auto"/>
        <w:ind w:left="0" w:firstLine="0"/>
        <w:jc w:val="left"/>
      </w:pPr>
      <w:r>
        <w:tab/>
      </w:r>
      <w:r w:rsidR="001515C9">
        <w:t>Bổ</w:t>
      </w:r>
      <w:r w:rsidR="001515C9">
        <w:rPr>
          <w:spacing w:val="-6"/>
        </w:rPr>
        <w:t xml:space="preserve"> </w:t>
      </w:r>
      <w:r w:rsidR="001515C9">
        <w:t>sung</w:t>
      </w:r>
      <w:r w:rsidR="001515C9">
        <w:rPr>
          <w:spacing w:val="-7"/>
        </w:rPr>
        <w:t xml:space="preserve"> </w:t>
      </w:r>
      <w:proofErr w:type="spellStart"/>
      <w:r w:rsidR="001515C9">
        <w:t>nhân</w:t>
      </w:r>
      <w:proofErr w:type="spellEnd"/>
      <w:r w:rsidR="001515C9">
        <w:rPr>
          <w:spacing w:val="-6"/>
        </w:rPr>
        <w:t xml:space="preserve"> </w:t>
      </w:r>
      <w:r w:rsidR="001515C9">
        <w:t>sự/tăng</w:t>
      </w:r>
      <w:r w:rsidR="001515C9">
        <w:rPr>
          <w:spacing w:val="-6"/>
        </w:rPr>
        <w:t xml:space="preserve"> </w:t>
      </w:r>
      <w:r w:rsidR="001515C9">
        <w:t>biên</w:t>
      </w:r>
      <w:r w:rsidR="001515C9">
        <w:rPr>
          <w:spacing w:val="-6"/>
        </w:rPr>
        <w:t xml:space="preserve"> </w:t>
      </w:r>
      <w:proofErr w:type="spellStart"/>
      <w:r w:rsidR="001515C9">
        <w:t>chế</w:t>
      </w:r>
      <w:proofErr w:type="spellEnd"/>
      <w:r w:rsidR="001515C9">
        <w:rPr>
          <w:spacing w:val="-6"/>
        </w:rPr>
        <w:t xml:space="preserve"> </w:t>
      </w:r>
      <w:proofErr w:type="spellStart"/>
      <w:r w:rsidR="001515C9">
        <w:t>cho</w:t>
      </w:r>
      <w:proofErr w:type="spellEnd"/>
      <w:r w:rsidR="001515C9">
        <w:rPr>
          <w:spacing w:val="-6"/>
        </w:rPr>
        <w:t xml:space="preserve"> </w:t>
      </w:r>
      <w:r w:rsidR="001515C9">
        <w:t>chi</w:t>
      </w:r>
      <w:r w:rsidR="001515C9">
        <w:rPr>
          <w:spacing w:val="-5"/>
        </w:rPr>
        <w:t xml:space="preserve"> </w:t>
      </w:r>
      <w:proofErr w:type="spellStart"/>
      <w:r w:rsidR="001515C9">
        <w:t>nhánh</w:t>
      </w:r>
      <w:proofErr w:type="spellEnd"/>
      <w:r w:rsidR="001515C9">
        <w:rPr>
          <w:spacing w:val="-7"/>
        </w:rPr>
        <w:t xml:space="preserve"> </w:t>
      </w:r>
      <w:proofErr w:type="spellStart"/>
      <w:r w:rsidR="001515C9">
        <w:t>đảm</w:t>
      </w:r>
      <w:proofErr w:type="spellEnd"/>
      <w:r w:rsidR="001515C9">
        <w:rPr>
          <w:spacing w:val="-9"/>
        </w:rPr>
        <w:t xml:space="preserve"> </w:t>
      </w:r>
      <w:r w:rsidR="001515C9">
        <w:t>bảo</w:t>
      </w:r>
      <w:r w:rsidR="001515C9">
        <w:rPr>
          <w:spacing w:val="-6"/>
        </w:rPr>
        <w:t xml:space="preserve"> </w:t>
      </w:r>
      <w:proofErr w:type="spellStart"/>
      <w:r w:rsidR="001515C9">
        <w:t>việc</w:t>
      </w:r>
      <w:proofErr w:type="spellEnd"/>
      <w:r w:rsidR="001515C9">
        <w:rPr>
          <w:spacing w:val="-6"/>
        </w:rPr>
        <w:t xml:space="preserve"> </w:t>
      </w:r>
      <w:proofErr w:type="spellStart"/>
      <w:r w:rsidR="001515C9">
        <w:t>triển</w:t>
      </w:r>
      <w:proofErr w:type="spellEnd"/>
      <w:r w:rsidR="001515C9">
        <w:rPr>
          <w:spacing w:val="-7"/>
        </w:rPr>
        <w:t xml:space="preserve"> </w:t>
      </w:r>
      <w:proofErr w:type="spellStart"/>
      <w:r w:rsidR="001515C9">
        <w:t>khai</w:t>
      </w:r>
      <w:proofErr w:type="spellEnd"/>
      <w:r w:rsidR="001515C9">
        <w:rPr>
          <w:spacing w:val="-4"/>
        </w:rPr>
        <w:t xml:space="preserve"> </w:t>
      </w:r>
      <w:proofErr w:type="spellStart"/>
      <w:r w:rsidR="001515C9">
        <w:t>mô</w:t>
      </w:r>
      <w:proofErr w:type="spellEnd"/>
      <w:r w:rsidR="001515C9">
        <w:rPr>
          <w:spacing w:val="-6"/>
        </w:rPr>
        <w:t xml:space="preserve"> </w:t>
      </w:r>
      <w:r w:rsidR="001515C9">
        <w:t xml:space="preserve">hình </w:t>
      </w:r>
      <w:proofErr w:type="spellStart"/>
      <w:r w:rsidR="001515C9">
        <w:t>kinh</w:t>
      </w:r>
      <w:proofErr w:type="spellEnd"/>
      <w:r w:rsidR="001515C9">
        <w:rPr>
          <w:spacing w:val="-10"/>
        </w:rPr>
        <w:t xml:space="preserve"> </w:t>
      </w:r>
      <w:proofErr w:type="spellStart"/>
      <w:r w:rsidR="001515C9">
        <w:t>doanh</w:t>
      </w:r>
      <w:proofErr w:type="spellEnd"/>
      <w:r w:rsidR="001515C9">
        <w:rPr>
          <w:spacing w:val="-6"/>
        </w:rPr>
        <w:t xml:space="preserve"> </w:t>
      </w:r>
      <w:r w:rsidR="001515C9">
        <w:t>mới</w:t>
      </w:r>
      <w:r w:rsidR="001515C9">
        <w:rPr>
          <w:spacing w:val="-10"/>
        </w:rPr>
        <w:t xml:space="preserve"> </w:t>
      </w:r>
      <w:r w:rsidR="001515C9">
        <w:t>đạt</w:t>
      </w:r>
      <w:r w:rsidR="001515C9">
        <w:rPr>
          <w:spacing w:val="-9"/>
        </w:rPr>
        <w:t xml:space="preserve"> </w:t>
      </w:r>
      <w:proofErr w:type="spellStart"/>
      <w:r w:rsidR="001515C9">
        <w:t>hiệu</w:t>
      </w:r>
      <w:proofErr w:type="spellEnd"/>
      <w:r w:rsidR="001515C9">
        <w:rPr>
          <w:spacing w:val="-9"/>
        </w:rPr>
        <w:t xml:space="preserve"> </w:t>
      </w:r>
      <w:r w:rsidR="001515C9">
        <w:t>quả</w:t>
      </w:r>
      <w:r w:rsidR="001515C9">
        <w:rPr>
          <w:spacing w:val="-10"/>
        </w:rPr>
        <w:t xml:space="preserve"> </w:t>
      </w:r>
      <w:proofErr w:type="spellStart"/>
      <w:r w:rsidR="001515C9">
        <w:t>cao</w:t>
      </w:r>
      <w:proofErr w:type="spellEnd"/>
      <w:r w:rsidR="001515C9">
        <w:t>,</w:t>
      </w:r>
      <w:r w:rsidR="001515C9">
        <w:rPr>
          <w:spacing w:val="-9"/>
        </w:rPr>
        <w:t xml:space="preserve"> </w:t>
      </w:r>
      <w:r w:rsidR="001515C9">
        <w:t>đồng</w:t>
      </w:r>
      <w:r w:rsidR="001515C9">
        <w:rPr>
          <w:spacing w:val="-10"/>
        </w:rPr>
        <w:t xml:space="preserve"> </w:t>
      </w:r>
      <w:r w:rsidR="001515C9">
        <w:t>thời</w:t>
      </w:r>
      <w:r w:rsidR="001515C9">
        <w:rPr>
          <w:spacing w:val="-9"/>
        </w:rPr>
        <w:t xml:space="preserve"> </w:t>
      </w:r>
      <w:r w:rsidR="001515C9">
        <w:t>tạo</w:t>
      </w:r>
      <w:r w:rsidR="001515C9">
        <w:rPr>
          <w:spacing w:val="-9"/>
        </w:rPr>
        <w:t xml:space="preserve"> </w:t>
      </w:r>
      <w:proofErr w:type="spellStart"/>
      <w:r w:rsidR="001515C9">
        <w:t>điều</w:t>
      </w:r>
      <w:proofErr w:type="spellEnd"/>
      <w:r w:rsidR="001515C9">
        <w:rPr>
          <w:spacing w:val="-10"/>
        </w:rPr>
        <w:t xml:space="preserve"> </w:t>
      </w:r>
      <w:proofErr w:type="spellStart"/>
      <w:r w:rsidR="001515C9">
        <w:t>kiện</w:t>
      </w:r>
      <w:proofErr w:type="spellEnd"/>
      <w:r w:rsidR="001515C9">
        <w:rPr>
          <w:spacing w:val="-9"/>
        </w:rPr>
        <w:t xml:space="preserve"> </w:t>
      </w:r>
      <w:proofErr w:type="spellStart"/>
      <w:r w:rsidR="001515C9">
        <w:t>để</w:t>
      </w:r>
      <w:proofErr w:type="spellEnd"/>
      <w:r w:rsidR="001515C9">
        <w:rPr>
          <w:spacing w:val="-8"/>
        </w:rPr>
        <w:t xml:space="preserve"> </w:t>
      </w:r>
      <w:r w:rsidR="00A318BC">
        <w:t>OCB</w:t>
      </w:r>
      <w:r w:rsidR="001515C9">
        <w:t xml:space="preserve"> có </w:t>
      </w:r>
      <w:proofErr w:type="spellStart"/>
      <w:r w:rsidR="001515C9">
        <w:t>thể</w:t>
      </w:r>
      <w:proofErr w:type="spellEnd"/>
      <w:r w:rsidR="001515C9">
        <w:t xml:space="preserve"> </w:t>
      </w:r>
      <w:proofErr w:type="spellStart"/>
      <w:r w:rsidR="001515C9">
        <w:t>thực</w:t>
      </w:r>
      <w:proofErr w:type="spellEnd"/>
      <w:r w:rsidR="001515C9">
        <w:t xml:space="preserve"> hiện </w:t>
      </w:r>
      <w:proofErr w:type="spellStart"/>
      <w:r w:rsidR="001515C9">
        <w:t>mục</w:t>
      </w:r>
      <w:proofErr w:type="spellEnd"/>
      <w:r w:rsidR="001515C9">
        <w:t xml:space="preserve"> tiêu tăng </w:t>
      </w:r>
      <w:proofErr w:type="spellStart"/>
      <w:r w:rsidR="001515C9">
        <w:t>trưởng</w:t>
      </w:r>
      <w:proofErr w:type="spellEnd"/>
      <w:r w:rsidR="001515C9">
        <w:t xml:space="preserve"> </w:t>
      </w:r>
      <w:proofErr w:type="spellStart"/>
      <w:r w:rsidR="001515C9">
        <w:t>tín</w:t>
      </w:r>
      <w:proofErr w:type="spellEnd"/>
      <w:r w:rsidR="001515C9">
        <w:t xml:space="preserve"> </w:t>
      </w:r>
      <w:proofErr w:type="spellStart"/>
      <w:r w:rsidR="001515C9">
        <w:t>dụng</w:t>
      </w:r>
      <w:proofErr w:type="spellEnd"/>
      <w:r w:rsidR="001515C9">
        <w:t xml:space="preserve"> </w:t>
      </w:r>
      <w:proofErr w:type="spellStart"/>
      <w:r w:rsidR="001515C9">
        <w:t>nói</w:t>
      </w:r>
      <w:proofErr w:type="spellEnd"/>
      <w:r w:rsidR="001515C9">
        <w:t xml:space="preserve"> </w:t>
      </w:r>
      <w:proofErr w:type="spellStart"/>
      <w:r w:rsidR="001515C9">
        <w:t>riêng</w:t>
      </w:r>
      <w:proofErr w:type="spellEnd"/>
      <w:r w:rsidR="001515C9">
        <w:t xml:space="preserve"> </w:t>
      </w:r>
      <w:proofErr w:type="spellStart"/>
      <w:r w:rsidR="001515C9">
        <w:t>và</w:t>
      </w:r>
      <w:proofErr w:type="spellEnd"/>
      <w:r w:rsidR="001515C9">
        <w:t xml:space="preserve"> </w:t>
      </w:r>
      <w:proofErr w:type="spellStart"/>
      <w:r w:rsidR="001515C9">
        <w:t>các</w:t>
      </w:r>
      <w:proofErr w:type="spellEnd"/>
      <w:r w:rsidR="001515C9">
        <w:t xml:space="preserve"> </w:t>
      </w:r>
      <w:proofErr w:type="spellStart"/>
      <w:r w:rsidR="001515C9">
        <w:t>mục</w:t>
      </w:r>
      <w:proofErr w:type="spellEnd"/>
      <w:r w:rsidR="001515C9">
        <w:t xml:space="preserve"> tiêu hoạt động </w:t>
      </w:r>
      <w:proofErr w:type="spellStart"/>
      <w:r w:rsidR="001515C9">
        <w:t>kinh</w:t>
      </w:r>
      <w:proofErr w:type="spellEnd"/>
      <w:r w:rsidR="001515C9">
        <w:t xml:space="preserve"> </w:t>
      </w:r>
      <w:proofErr w:type="spellStart"/>
      <w:r w:rsidR="001515C9">
        <w:t>doanh</w:t>
      </w:r>
      <w:proofErr w:type="spellEnd"/>
      <w:r w:rsidR="001515C9">
        <w:t xml:space="preserve"> do </w:t>
      </w:r>
      <w:r w:rsidR="00347EB8">
        <w:t>OCB</w:t>
      </w:r>
      <w:r w:rsidR="001515C9">
        <w:t xml:space="preserve"> </w:t>
      </w:r>
      <w:proofErr w:type="spellStart"/>
      <w:r w:rsidR="001515C9">
        <w:t>giao</w:t>
      </w:r>
      <w:proofErr w:type="spellEnd"/>
      <w:r w:rsidR="001515C9">
        <w:t xml:space="preserve"> </w:t>
      </w:r>
      <w:proofErr w:type="spellStart"/>
      <w:r w:rsidR="001515C9">
        <w:t>nói</w:t>
      </w:r>
      <w:proofErr w:type="spellEnd"/>
      <w:r w:rsidR="001515C9">
        <w:rPr>
          <w:spacing w:val="-6"/>
        </w:rPr>
        <w:t xml:space="preserve"> </w:t>
      </w:r>
      <w:proofErr w:type="spellStart"/>
      <w:r w:rsidR="00CF08AC">
        <w:t>chung</w:t>
      </w:r>
      <w:proofErr w:type="spellEnd"/>
      <w:r w:rsidR="00CF08AC">
        <w:t>.</w:t>
      </w:r>
    </w:p>
    <w:p w14:paraId="36090C5F" w14:textId="51B84E10" w:rsidR="001515C9" w:rsidRDefault="00E30E7E" w:rsidP="00E53690">
      <w:pPr>
        <w:pStyle w:val="ListParagraph"/>
        <w:tabs>
          <w:tab w:val="left" w:pos="567"/>
        </w:tabs>
        <w:spacing w:before="2" w:line="357" w:lineRule="auto"/>
        <w:ind w:left="0" w:firstLine="0"/>
        <w:jc w:val="left"/>
      </w:pPr>
      <w:r>
        <w:tab/>
      </w:r>
      <w:proofErr w:type="spellStart"/>
      <w:r w:rsidR="001515C9">
        <w:t>Không</w:t>
      </w:r>
      <w:proofErr w:type="spellEnd"/>
      <w:r w:rsidR="001515C9">
        <w:rPr>
          <w:spacing w:val="-7"/>
        </w:rPr>
        <w:t xml:space="preserve"> </w:t>
      </w:r>
      <w:proofErr w:type="spellStart"/>
      <w:r w:rsidR="001515C9">
        <w:t>ngừng</w:t>
      </w:r>
      <w:proofErr w:type="spellEnd"/>
      <w:r w:rsidR="001515C9">
        <w:rPr>
          <w:spacing w:val="-7"/>
        </w:rPr>
        <w:t xml:space="preserve"> </w:t>
      </w:r>
      <w:proofErr w:type="spellStart"/>
      <w:r w:rsidR="001515C9">
        <w:t>nâng</w:t>
      </w:r>
      <w:proofErr w:type="spellEnd"/>
      <w:r w:rsidR="001515C9">
        <w:rPr>
          <w:spacing w:val="-6"/>
        </w:rPr>
        <w:t xml:space="preserve"> </w:t>
      </w:r>
      <w:r w:rsidR="001515C9">
        <w:t>cấp</w:t>
      </w:r>
      <w:r w:rsidR="001515C9">
        <w:rPr>
          <w:spacing w:val="-5"/>
        </w:rPr>
        <w:t xml:space="preserve"> </w:t>
      </w:r>
      <w:r w:rsidR="001515C9">
        <w:t>công</w:t>
      </w:r>
      <w:r w:rsidR="001515C9">
        <w:rPr>
          <w:spacing w:val="-6"/>
        </w:rPr>
        <w:t xml:space="preserve"> </w:t>
      </w:r>
      <w:proofErr w:type="spellStart"/>
      <w:r w:rsidR="001515C9">
        <w:t>nghệ</w:t>
      </w:r>
      <w:proofErr w:type="spellEnd"/>
      <w:r w:rsidR="001515C9">
        <w:rPr>
          <w:spacing w:val="-6"/>
        </w:rPr>
        <w:t xml:space="preserve"> </w:t>
      </w:r>
      <w:proofErr w:type="spellStart"/>
      <w:r w:rsidR="001515C9">
        <w:t>và</w:t>
      </w:r>
      <w:proofErr w:type="spellEnd"/>
      <w:r w:rsidR="001515C9">
        <w:rPr>
          <w:spacing w:val="-6"/>
        </w:rPr>
        <w:t xml:space="preserve"> </w:t>
      </w:r>
      <w:proofErr w:type="spellStart"/>
      <w:r w:rsidR="001515C9">
        <w:t>các</w:t>
      </w:r>
      <w:proofErr w:type="spellEnd"/>
      <w:r w:rsidR="001515C9">
        <w:rPr>
          <w:spacing w:val="-6"/>
        </w:rPr>
        <w:t xml:space="preserve"> </w:t>
      </w:r>
      <w:r w:rsidR="001515C9">
        <w:t>dịch</w:t>
      </w:r>
      <w:r w:rsidR="001515C9">
        <w:rPr>
          <w:spacing w:val="-4"/>
        </w:rPr>
        <w:t xml:space="preserve"> </w:t>
      </w:r>
      <w:proofErr w:type="spellStart"/>
      <w:r w:rsidR="001515C9">
        <w:t>vụ</w:t>
      </w:r>
      <w:proofErr w:type="spellEnd"/>
      <w:r w:rsidR="001515C9">
        <w:rPr>
          <w:spacing w:val="-6"/>
        </w:rPr>
        <w:t xml:space="preserve"> </w:t>
      </w:r>
      <w:r w:rsidR="001515C9">
        <w:t>ngân</w:t>
      </w:r>
      <w:r w:rsidR="001515C9">
        <w:rPr>
          <w:spacing w:val="-6"/>
        </w:rPr>
        <w:t xml:space="preserve"> </w:t>
      </w:r>
      <w:r w:rsidR="001515C9">
        <w:t>hàng</w:t>
      </w:r>
      <w:r w:rsidR="001515C9">
        <w:rPr>
          <w:spacing w:val="-4"/>
        </w:rPr>
        <w:t xml:space="preserve"> </w:t>
      </w:r>
      <w:r w:rsidR="001515C9">
        <w:t>điện</w:t>
      </w:r>
      <w:r w:rsidR="001515C9">
        <w:rPr>
          <w:spacing w:val="-7"/>
        </w:rPr>
        <w:t xml:space="preserve"> </w:t>
      </w:r>
      <w:r w:rsidR="001515C9">
        <w:t>tử:</w:t>
      </w:r>
      <w:r w:rsidR="001515C9">
        <w:rPr>
          <w:spacing w:val="-4"/>
        </w:rPr>
        <w:t xml:space="preserve"> </w:t>
      </w:r>
      <w:proofErr w:type="spellStart"/>
      <w:r w:rsidR="001515C9">
        <w:t>Điều</w:t>
      </w:r>
      <w:proofErr w:type="spellEnd"/>
      <w:r w:rsidR="001515C9">
        <w:rPr>
          <w:spacing w:val="-7"/>
        </w:rPr>
        <w:t xml:space="preserve"> </w:t>
      </w:r>
      <w:proofErr w:type="spellStart"/>
      <w:r w:rsidR="001515C9">
        <w:t>này</w:t>
      </w:r>
      <w:proofErr w:type="spellEnd"/>
      <w:r w:rsidR="001515C9">
        <w:t xml:space="preserve"> góp </w:t>
      </w:r>
      <w:proofErr w:type="spellStart"/>
      <w:r w:rsidR="001515C9">
        <w:t>phần</w:t>
      </w:r>
      <w:proofErr w:type="spellEnd"/>
      <w:r w:rsidR="001515C9">
        <w:t xml:space="preserve"> </w:t>
      </w:r>
      <w:proofErr w:type="spellStart"/>
      <w:r w:rsidR="001515C9">
        <w:t>quan</w:t>
      </w:r>
      <w:proofErr w:type="spellEnd"/>
      <w:r w:rsidR="001515C9">
        <w:t xml:space="preserve"> </w:t>
      </w:r>
      <w:proofErr w:type="spellStart"/>
      <w:r w:rsidR="001515C9">
        <w:t>trọng</w:t>
      </w:r>
      <w:proofErr w:type="spellEnd"/>
      <w:r w:rsidR="001515C9">
        <w:t xml:space="preserve"> </w:t>
      </w:r>
      <w:proofErr w:type="spellStart"/>
      <w:r w:rsidR="001515C9">
        <w:t>trong</w:t>
      </w:r>
      <w:proofErr w:type="spellEnd"/>
      <w:r w:rsidR="001515C9">
        <w:t xml:space="preserve"> </w:t>
      </w:r>
      <w:proofErr w:type="spellStart"/>
      <w:r w:rsidR="001515C9">
        <w:t>việc</w:t>
      </w:r>
      <w:proofErr w:type="spellEnd"/>
      <w:r w:rsidR="001515C9">
        <w:t xml:space="preserve"> </w:t>
      </w:r>
      <w:proofErr w:type="spellStart"/>
      <w:r w:rsidR="001515C9">
        <w:t>theo</w:t>
      </w:r>
      <w:proofErr w:type="spellEnd"/>
      <w:r w:rsidR="001515C9">
        <w:t xml:space="preserve"> </w:t>
      </w:r>
      <w:proofErr w:type="spellStart"/>
      <w:r w:rsidR="001515C9">
        <w:t>dõi</w:t>
      </w:r>
      <w:proofErr w:type="spellEnd"/>
      <w:r w:rsidR="001515C9">
        <w:t xml:space="preserve"> quản lý, </w:t>
      </w:r>
      <w:proofErr w:type="spellStart"/>
      <w:r w:rsidR="001515C9">
        <w:t>giảm</w:t>
      </w:r>
      <w:proofErr w:type="spellEnd"/>
      <w:r w:rsidR="001515C9">
        <w:t xml:space="preserve"> </w:t>
      </w:r>
      <w:proofErr w:type="spellStart"/>
      <w:r w:rsidR="001515C9">
        <w:t>thiểu</w:t>
      </w:r>
      <w:proofErr w:type="spellEnd"/>
      <w:r w:rsidR="001515C9">
        <w:t xml:space="preserve"> thời </w:t>
      </w:r>
      <w:proofErr w:type="spellStart"/>
      <w:r w:rsidR="001515C9">
        <w:t>gian</w:t>
      </w:r>
      <w:proofErr w:type="spellEnd"/>
      <w:r w:rsidR="001515C9">
        <w:t xml:space="preserve"> </w:t>
      </w:r>
      <w:proofErr w:type="spellStart"/>
      <w:r w:rsidR="001515C9">
        <w:t>tác</w:t>
      </w:r>
      <w:proofErr w:type="spellEnd"/>
      <w:r w:rsidR="001515C9">
        <w:t xml:space="preserve"> nghiệp</w:t>
      </w:r>
      <w:r w:rsidR="001515C9">
        <w:rPr>
          <w:spacing w:val="-12"/>
        </w:rPr>
        <w:t xml:space="preserve"> </w:t>
      </w:r>
      <w:r w:rsidR="001515C9">
        <w:t>trên</w:t>
      </w:r>
      <w:r w:rsidR="001515C9">
        <w:rPr>
          <w:spacing w:val="-11"/>
        </w:rPr>
        <w:t xml:space="preserve"> </w:t>
      </w:r>
      <w:proofErr w:type="spellStart"/>
      <w:r w:rsidR="001515C9">
        <w:t>hệ</w:t>
      </w:r>
      <w:proofErr w:type="spellEnd"/>
      <w:r w:rsidR="001515C9">
        <w:rPr>
          <w:spacing w:val="-9"/>
        </w:rPr>
        <w:t xml:space="preserve"> </w:t>
      </w:r>
      <w:r w:rsidR="001515C9">
        <w:t>thống</w:t>
      </w:r>
      <w:r w:rsidR="001515C9">
        <w:rPr>
          <w:spacing w:val="-9"/>
        </w:rPr>
        <w:t xml:space="preserve"> </w:t>
      </w:r>
      <w:proofErr w:type="spellStart"/>
      <w:r w:rsidR="001515C9">
        <w:t>nhưng</w:t>
      </w:r>
      <w:proofErr w:type="spellEnd"/>
      <w:r w:rsidR="001515C9">
        <w:rPr>
          <w:spacing w:val="-11"/>
        </w:rPr>
        <w:t xml:space="preserve"> </w:t>
      </w:r>
      <w:r w:rsidR="001515C9">
        <w:t>vẫn</w:t>
      </w:r>
      <w:r w:rsidR="001515C9">
        <w:rPr>
          <w:spacing w:val="-11"/>
        </w:rPr>
        <w:t xml:space="preserve"> </w:t>
      </w:r>
      <w:proofErr w:type="spellStart"/>
      <w:r w:rsidR="001515C9">
        <w:t>đảm</w:t>
      </w:r>
      <w:proofErr w:type="spellEnd"/>
      <w:r w:rsidR="001515C9">
        <w:rPr>
          <w:spacing w:val="-11"/>
        </w:rPr>
        <w:t xml:space="preserve"> </w:t>
      </w:r>
      <w:r w:rsidR="001515C9">
        <w:t>bảo</w:t>
      </w:r>
      <w:r w:rsidR="001515C9">
        <w:rPr>
          <w:spacing w:val="-9"/>
        </w:rPr>
        <w:t xml:space="preserve"> </w:t>
      </w:r>
      <w:r w:rsidR="001515C9">
        <w:t>được</w:t>
      </w:r>
      <w:r w:rsidR="001515C9">
        <w:rPr>
          <w:spacing w:val="-10"/>
        </w:rPr>
        <w:t xml:space="preserve"> </w:t>
      </w:r>
      <w:r w:rsidR="001515C9">
        <w:t>khả</w:t>
      </w:r>
      <w:r w:rsidR="001515C9">
        <w:rPr>
          <w:spacing w:val="-11"/>
        </w:rPr>
        <w:t xml:space="preserve"> </w:t>
      </w:r>
      <w:proofErr w:type="spellStart"/>
      <w:r w:rsidR="001515C9">
        <w:t>năng</w:t>
      </w:r>
      <w:proofErr w:type="spellEnd"/>
      <w:r w:rsidR="001515C9">
        <w:rPr>
          <w:spacing w:val="-9"/>
        </w:rPr>
        <w:t xml:space="preserve"> </w:t>
      </w:r>
      <w:proofErr w:type="spellStart"/>
      <w:r w:rsidR="001515C9">
        <w:t>kiểm</w:t>
      </w:r>
      <w:proofErr w:type="spellEnd"/>
      <w:r w:rsidR="001515C9">
        <w:rPr>
          <w:spacing w:val="-11"/>
        </w:rPr>
        <w:t xml:space="preserve"> </w:t>
      </w:r>
      <w:proofErr w:type="spellStart"/>
      <w:r w:rsidR="001515C9">
        <w:t>soát</w:t>
      </w:r>
      <w:proofErr w:type="spellEnd"/>
      <w:r w:rsidR="001515C9">
        <w:t>,</w:t>
      </w:r>
      <w:r w:rsidR="001515C9">
        <w:rPr>
          <w:spacing w:val="-9"/>
        </w:rPr>
        <w:t xml:space="preserve"> </w:t>
      </w:r>
      <w:r w:rsidR="001515C9">
        <w:t>qua</w:t>
      </w:r>
      <w:r w:rsidR="001515C9">
        <w:rPr>
          <w:spacing w:val="-11"/>
        </w:rPr>
        <w:t xml:space="preserve"> </w:t>
      </w:r>
      <w:r w:rsidR="001515C9">
        <w:t>đó</w:t>
      </w:r>
      <w:r w:rsidR="001515C9">
        <w:rPr>
          <w:spacing w:val="-11"/>
        </w:rPr>
        <w:t xml:space="preserve"> </w:t>
      </w:r>
      <w:proofErr w:type="spellStart"/>
      <w:r w:rsidR="001515C9">
        <w:rPr>
          <w:spacing w:val="2"/>
        </w:rPr>
        <w:t>đẩy</w:t>
      </w:r>
      <w:proofErr w:type="spellEnd"/>
      <w:r w:rsidR="001515C9">
        <w:rPr>
          <w:spacing w:val="2"/>
        </w:rPr>
        <w:t xml:space="preserve"> </w:t>
      </w:r>
      <w:proofErr w:type="spellStart"/>
      <w:r w:rsidR="001515C9">
        <w:t>mạnh</w:t>
      </w:r>
      <w:proofErr w:type="spellEnd"/>
      <w:r w:rsidR="001515C9">
        <w:t xml:space="preserve"> chất </w:t>
      </w:r>
      <w:proofErr w:type="spellStart"/>
      <w:r w:rsidR="001515C9">
        <w:t>lượng</w:t>
      </w:r>
      <w:proofErr w:type="spellEnd"/>
      <w:r w:rsidR="001515C9">
        <w:t xml:space="preserve"> dịch </w:t>
      </w:r>
      <w:proofErr w:type="spellStart"/>
      <w:r w:rsidR="001515C9">
        <w:t>vụ</w:t>
      </w:r>
      <w:proofErr w:type="spellEnd"/>
      <w:r w:rsidR="001515C9">
        <w:t xml:space="preserve"> </w:t>
      </w:r>
      <w:proofErr w:type="spellStart"/>
      <w:r w:rsidR="001515C9">
        <w:t>của</w:t>
      </w:r>
      <w:proofErr w:type="spellEnd"/>
      <w:r w:rsidR="001515C9">
        <w:rPr>
          <w:spacing w:val="-4"/>
        </w:rPr>
        <w:t xml:space="preserve"> </w:t>
      </w:r>
      <w:r w:rsidR="00347EB8">
        <w:t>OCB</w:t>
      </w:r>
      <w:r w:rsidR="00CF08AC">
        <w:t>.</w:t>
      </w:r>
    </w:p>
    <w:p w14:paraId="142C6624" w14:textId="4967AB42" w:rsidR="001515C9" w:rsidRPr="00CF08AC" w:rsidRDefault="00E30E7E" w:rsidP="00E53690">
      <w:pPr>
        <w:pStyle w:val="ListParagraph"/>
        <w:tabs>
          <w:tab w:val="left" w:pos="567"/>
        </w:tabs>
        <w:spacing w:before="1" w:line="357" w:lineRule="auto"/>
        <w:ind w:left="0" w:firstLine="0"/>
        <w:jc w:val="left"/>
      </w:pPr>
      <w:r>
        <w:tab/>
      </w:r>
      <w:proofErr w:type="spellStart"/>
      <w:r w:rsidR="001515C9">
        <w:t>Thường</w:t>
      </w:r>
      <w:proofErr w:type="spellEnd"/>
      <w:r w:rsidR="001515C9">
        <w:t xml:space="preserve"> </w:t>
      </w:r>
      <w:proofErr w:type="spellStart"/>
      <w:r w:rsidR="001515C9">
        <w:t>xuyên</w:t>
      </w:r>
      <w:proofErr w:type="spellEnd"/>
      <w:r w:rsidR="001515C9">
        <w:t xml:space="preserve"> nghiên cứu, cập nhật </w:t>
      </w:r>
      <w:proofErr w:type="spellStart"/>
      <w:r w:rsidR="001515C9">
        <w:t>chính</w:t>
      </w:r>
      <w:proofErr w:type="spellEnd"/>
      <w:r w:rsidR="001515C9">
        <w:t xml:space="preserve"> sách </w:t>
      </w:r>
      <w:proofErr w:type="spellStart"/>
      <w:r w:rsidR="001515C9">
        <w:t>của</w:t>
      </w:r>
      <w:proofErr w:type="spellEnd"/>
      <w:r w:rsidR="001515C9">
        <w:t xml:space="preserve"> đối </w:t>
      </w:r>
      <w:proofErr w:type="spellStart"/>
      <w:r w:rsidR="001515C9">
        <w:t>thủ</w:t>
      </w:r>
      <w:proofErr w:type="spellEnd"/>
      <w:r w:rsidR="001515C9">
        <w:t xml:space="preserve"> </w:t>
      </w:r>
      <w:proofErr w:type="spellStart"/>
      <w:r w:rsidR="001515C9">
        <w:t>cạnh</w:t>
      </w:r>
      <w:proofErr w:type="spellEnd"/>
      <w:r w:rsidR="001515C9">
        <w:t xml:space="preserve"> tranh về </w:t>
      </w:r>
      <w:proofErr w:type="spellStart"/>
      <w:r w:rsidR="001515C9">
        <w:t>lãi</w:t>
      </w:r>
      <w:proofErr w:type="spellEnd"/>
      <w:r w:rsidR="001515C9">
        <w:t xml:space="preserve"> </w:t>
      </w:r>
      <w:proofErr w:type="spellStart"/>
      <w:r w:rsidR="001515C9">
        <w:t>suất</w:t>
      </w:r>
      <w:proofErr w:type="spellEnd"/>
      <w:r w:rsidR="001515C9">
        <w:t xml:space="preserve">, </w:t>
      </w:r>
      <w:proofErr w:type="spellStart"/>
      <w:r w:rsidR="001515C9">
        <w:t>mức</w:t>
      </w:r>
      <w:proofErr w:type="spellEnd"/>
      <w:r w:rsidR="001515C9">
        <w:t xml:space="preserve"> </w:t>
      </w:r>
      <w:proofErr w:type="spellStart"/>
      <w:r w:rsidR="001515C9">
        <w:t>cho</w:t>
      </w:r>
      <w:proofErr w:type="spellEnd"/>
      <w:r w:rsidR="001515C9">
        <w:t xml:space="preserve"> </w:t>
      </w:r>
      <w:proofErr w:type="spellStart"/>
      <w:r w:rsidR="001515C9">
        <w:t>vay</w:t>
      </w:r>
      <w:proofErr w:type="spellEnd"/>
      <w:r w:rsidR="001515C9">
        <w:t xml:space="preserve"> đối </w:t>
      </w:r>
      <w:proofErr w:type="spellStart"/>
      <w:r w:rsidR="001515C9">
        <w:t>với</w:t>
      </w:r>
      <w:proofErr w:type="spellEnd"/>
      <w:r w:rsidR="001515C9">
        <w:t xml:space="preserve"> KHDN </w:t>
      </w:r>
      <w:proofErr w:type="spellStart"/>
      <w:r w:rsidR="001515C9">
        <w:t>nhằm</w:t>
      </w:r>
      <w:proofErr w:type="spellEnd"/>
      <w:r w:rsidR="001515C9">
        <w:t xml:space="preserve"> ban </w:t>
      </w:r>
      <w:proofErr w:type="spellStart"/>
      <w:r w:rsidR="001515C9">
        <w:t>hành</w:t>
      </w:r>
      <w:proofErr w:type="spellEnd"/>
      <w:r w:rsidR="001515C9">
        <w:t xml:space="preserve"> </w:t>
      </w:r>
      <w:proofErr w:type="spellStart"/>
      <w:r w:rsidR="001515C9">
        <w:t>kịp</w:t>
      </w:r>
      <w:proofErr w:type="spellEnd"/>
      <w:r w:rsidR="001515C9">
        <w:t xml:space="preserve"> thời </w:t>
      </w:r>
      <w:proofErr w:type="spellStart"/>
      <w:r w:rsidR="001515C9">
        <w:t>các</w:t>
      </w:r>
      <w:proofErr w:type="spellEnd"/>
      <w:r w:rsidR="001515C9">
        <w:t xml:space="preserve"> </w:t>
      </w:r>
      <w:proofErr w:type="spellStart"/>
      <w:r w:rsidR="001515C9">
        <w:t>sản</w:t>
      </w:r>
      <w:proofErr w:type="spellEnd"/>
      <w:r w:rsidR="001515C9">
        <w:t xml:space="preserve"> </w:t>
      </w:r>
      <w:proofErr w:type="spellStart"/>
      <w:r w:rsidR="001515C9">
        <w:t>phẩm</w:t>
      </w:r>
      <w:proofErr w:type="spellEnd"/>
      <w:r w:rsidR="001515C9">
        <w:t xml:space="preserve"> </w:t>
      </w:r>
      <w:proofErr w:type="spellStart"/>
      <w:r w:rsidR="001515C9">
        <w:t>cho</w:t>
      </w:r>
      <w:proofErr w:type="spellEnd"/>
      <w:r w:rsidR="001515C9">
        <w:t xml:space="preserve"> </w:t>
      </w:r>
      <w:proofErr w:type="spellStart"/>
      <w:r w:rsidR="001515C9">
        <w:t>vay</w:t>
      </w:r>
      <w:proofErr w:type="spellEnd"/>
      <w:r w:rsidR="001515C9">
        <w:t xml:space="preserve">, tạo </w:t>
      </w:r>
      <w:proofErr w:type="spellStart"/>
      <w:r w:rsidR="001515C9">
        <w:t>điều</w:t>
      </w:r>
      <w:proofErr w:type="spellEnd"/>
      <w:r w:rsidR="001515C9">
        <w:t xml:space="preserve"> </w:t>
      </w:r>
      <w:proofErr w:type="spellStart"/>
      <w:r w:rsidR="001515C9">
        <w:t>kiện</w:t>
      </w:r>
      <w:proofErr w:type="spellEnd"/>
      <w:r w:rsidR="001515C9">
        <w:t xml:space="preserve"> đa </w:t>
      </w:r>
      <w:proofErr w:type="spellStart"/>
      <w:r w:rsidR="001515C9">
        <w:t>dạng</w:t>
      </w:r>
      <w:proofErr w:type="spellEnd"/>
      <w:r w:rsidR="001515C9">
        <w:t xml:space="preserve"> hóa </w:t>
      </w:r>
      <w:proofErr w:type="spellStart"/>
      <w:r w:rsidR="001515C9">
        <w:t>sản</w:t>
      </w:r>
      <w:proofErr w:type="spellEnd"/>
      <w:r w:rsidR="001515C9">
        <w:t xml:space="preserve"> </w:t>
      </w:r>
      <w:proofErr w:type="spellStart"/>
      <w:r w:rsidR="001515C9">
        <w:t>phẩm</w:t>
      </w:r>
      <w:proofErr w:type="spellEnd"/>
      <w:r w:rsidR="001515C9">
        <w:t xml:space="preserve">, </w:t>
      </w:r>
      <w:proofErr w:type="spellStart"/>
      <w:r w:rsidR="001515C9">
        <w:t>đẩy</w:t>
      </w:r>
      <w:proofErr w:type="spellEnd"/>
      <w:r w:rsidR="001515C9">
        <w:t xml:space="preserve"> </w:t>
      </w:r>
      <w:proofErr w:type="spellStart"/>
      <w:r w:rsidR="001515C9">
        <w:t>mạnh</w:t>
      </w:r>
      <w:proofErr w:type="spellEnd"/>
      <w:r w:rsidR="001515C9">
        <w:t xml:space="preserve"> khả </w:t>
      </w:r>
      <w:proofErr w:type="spellStart"/>
      <w:r w:rsidR="001515C9">
        <w:t>năng</w:t>
      </w:r>
      <w:proofErr w:type="spellEnd"/>
      <w:r w:rsidR="001515C9">
        <w:t xml:space="preserve"> </w:t>
      </w:r>
      <w:proofErr w:type="spellStart"/>
      <w:r w:rsidR="001515C9">
        <w:t>cạnh</w:t>
      </w:r>
      <w:proofErr w:type="spellEnd"/>
      <w:r w:rsidR="001515C9">
        <w:t xml:space="preserve"> tranh </w:t>
      </w:r>
      <w:proofErr w:type="spellStart"/>
      <w:r w:rsidR="001515C9">
        <w:t>của</w:t>
      </w:r>
      <w:proofErr w:type="spellEnd"/>
      <w:r w:rsidR="001515C9">
        <w:t xml:space="preserve"> </w:t>
      </w:r>
      <w:r w:rsidR="00347EB8">
        <w:t>OCB</w:t>
      </w:r>
      <w:r w:rsidR="001515C9">
        <w:t xml:space="preserve"> trên </w:t>
      </w:r>
      <w:proofErr w:type="spellStart"/>
      <w:r w:rsidR="001515C9">
        <w:t>thị</w:t>
      </w:r>
      <w:proofErr w:type="spellEnd"/>
      <w:r w:rsidR="001515C9">
        <w:t xml:space="preserve"> trường, qua đó tạo </w:t>
      </w:r>
      <w:proofErr w:type="spellStart"/>
      <w:r w:rsidR="001515C9">
        <w:t>điều</w:t>
      </w:r>
      <w:proofErr w:type="spellEnd"/>
      <w:r w:rsidR="001515C9">
        <w:t xml:space="preserve"> </w:t>
      </w:r>
      <w:proofErr w:type="spellStart"/>
      <w:r w:rsidR="001515C9">
        <w:t>kiện</w:t>
      </w:r>
      <w:proofErr w:type="spellEnd"/>
      <w:r w:rsidR="001515C9">
        <w:t xml:space="preserve"> </w:t>
      </w:r>
      <w:proofErr w:type="spellStart"/>
      <w:r w:rsidR="001515C9">
        <w:t>để</w:t>
      </w:r>
      <w:proofErr w:type="spellEnd"/>
      <w:r w:rsidR="001515C9">
        <w:t xml:space="preserve"> </w:t>
      </w:r>
      <w:proofErr w:type="spellStart"/>
      <w:r w:rsidR="001515C9">
        <w:t>các</w:t>
      </w:r>
      <w:proofErr w:type="spellEnd"/>
      <w:r w:rsidR="001515C9">
        <w:t xml:space="preserve"> chi </w:t>
      </w:r>
      <w:proofErr w:type="spellStart"/>
      <w:r w:rsidR="001515C9">
        <w:t>nhánh</w:t>
      </w:r>
      <w:proofErr w:type="spellEnd"/>
      <w:r w:rsidR="001515C9">
        <w:t xml:space="preserve"> </w:t>
      </w:r>
      <w:r w:rsidR="00347EB8">
        <w:t>OCB</w:t>
      </w:r>
      <w:r w:rsidR="001515C9">
        <w:t xml:space="preserve"> </w:t>
      </w:r>
      <w:proofErr w:type="spellStart"/>
      <w:r w:rsidR="001515C9">
        <w:t>nói</w:t>
      </w:r>
      <w:proofErr w:type="spellEnd"/>
      <w:r w:rsidR="001515C9">
        <w:t xml:space="preserve"> </w:t>
      </w:r>
      <w:proofErr w:type="spellStart"/>
      <w:r w:rsidR="001515C9">
        <w:t>chung</w:t>
      </w:r>
      <w:proofErr w:type="spellEnd"/>
      <w:r w:rsidR="001515C9">
        <w:t xml:space="preserve">, </w:t>
      </w:r>
      <w:r w:rsidR="00A318BC">
        <w:t>OCB</w:t>
      </w:r>
      <w:r w:rsidR="001515C9">
        <w:t xml:space="preserve"> </w:t>
      </w:r>
      <w:proofErr w:type="spellStart"/>
      <w:r w:rsidR="001515C9">
        <w:t>nói</w:t>
      </w:r>
      <w:proofErr w:type="spellEnd"/>
      <w:r w:rsidR="001515C9">
        <w:t xml:space="preserve"> </w:t>
      </w:r>
      <w:proofErr w:type="spellStart"/>
      <w:r w:rsidR="001515C9">
        <w:t>riêng</w:t>
      </w:r>
      <w:proofErr w:type="spellEnd"/>
      <w:r w:rsidR="001515C9">
        <w:t xml:space="preserve"> có </w:t>
      </w:r>
      <w:proofErr w:type="spellStart"/>
      <w:r w:rsidR="001515C9">
        <w:t>thể</w:t>
      </w:r>
      <w:proofErr w:type="spellEnd"/>
      <w:r w:rsidR="001515C9">
        <w:t xml:space="preserve"> tăng </w:t>
      </w:r>
      <w:proofErr w:type="spellStart"/>
      <w:r w:rsidR="001515C9">
        <w:t>trưởng</w:t>
      </w:r>
      <w:proofErr w:type="spellEnd"/>
      <w:r w:rsidR="001515C9">
        <w:t xml:space="preserve"> được </w:t>
      </w:r>
      <w:proofErr w:type="spellStart"/>
      <w:r w:rsidR="001515C9">
        <w:t>thị</w:t>
      </w:r>
      <w:proofErr w:type="spellEnd"/>
      <w:r w:rsidR="001515C9">
        <w:t xml:space="preserve"> </w:t>
      </w:r>
      <w:proofErr w:type="spellStart"/>
      <w:r w:rsidR="001515C9">
        <w:t>phần</w:t>
      </w:r>
      <w:proofErr w:type="spellEnd"/>
      <w:r w:rsidR="001515C9">
        <w:t xml:space="preserve"> </w:t>
      </w:r>
      <w:proofErr w:type="spellStart"/>
      <w:r w:rsidR="001515C9">
        <w:t>cho</w:t>
      </w:r>
      <w:proofErr w:type="spellEnd"/>
      <w:r w:rsidR="001515C9">
        <w:t xml:space="preserve"> </w:t>
      </w:r>
      <w:proofErr w:type="spellStart"/>
      <w:r w:rsidR="001515C9">
        <w:t>vay</w:t>
      </w:r>
      <w:proofErr w:type="spellEnd"/>
      <w:r w:rsidR="001515C9">
        <w:rPr>
          <w:spacing w:val="-4"/>
        </w:rPr>
        <w:t xml:space="preserve"> </w:t>
      </w:r>
      <w:r w:rsidR="00CF08AC">
        <w:t>KHDN.</w:t>
      </w:r>
    </w:p>
    <w:p w14:paraId="06572D73" w14:textId="62A0A2B1" w:rsidR="001515C9" w:rsidRPr="00CF08AC" w:rsidRDefault="00E30E7E" w:rsidP="00E53690">
      <w:pPr>
        <w:pStyle w:val="ListParagraph"/>
        <w:tabs>
          <w:tab w:val="left" w:pos="567"/>
        </w:tabs>
        <w:spacing w:before="8" w:line="357" w:lineRule="auto"/>
        <w:ind w:left="0" w:firstLine="0"/>
        <w:jc w:val="left"/>
      </w:pPr>
      <w:r>
        <w:tab/>
      </w:r>
      <w:proofErr w:type="spellStart"/>
      <w:r w:rsidR="001515C9">
        <w:t>Thiết</w:t>
      </w:r>
      <w:proofErr w:type="spellEnd"/>
      <w:r w:rsidR="001515C9">
        <w:t xml:space="preserve"> kế </w:t>
      </w:r>
      <w:proofErr w:type="spellStart"/>
      <w:r w:rsidR="001515C9">
        <w:t>các</w:t>
      </w:r>
      <w:proofErr w:type="spellEnd"/>
      <w:r w:rsidR="001515C9">
        <w:t xml:space="preserve"> </w:t>
      </w:r>
      <w:proofErr w:type="spellStart"/>
      <w:r w:rsidR="001515C9">
        <w:t>sản</w:t>
      </w:r>
      <w:proofErr w:type="spellEnd"/>
      <w:r w:rsidR="001515C9">
        <w:t xml:space="preserve"> </w:t>
      </w:r>
      <w:proofErr w:type="spellStart"/>
      <w:r w:rsidR="001515C9">
        <w:t>phẩm</w:t>
      </w:r>
      <w:proofErr w:type="spellEnd"/>
      <w:r w:rsidR="001515C9">
        <w:t xml:space="preserve"> </w:t>
      </w:r>
      <w:proofErr w:type="spellStart"/>
      <w:r w:rsidR="001515C9">
        <w:t>đặc</w:t>
      </w:r>
      <w:proofErr w:type="spellEnd"/>
      <w:r w:rsidR="001515C9">
        <w:t xml:space="preserve"> </w:t>
      </w:r>
      <w:proofErr w:type="spellStart"/>
      <w:r w:rsidR="001515C9">
        <w:t>thù</w:t>
      </w:r>
      <w:proofErr w:type="spellEnd"/>
      <w:r w:rsidR="001515C9">
        <w:t xml:space="preserve"> đối </w:t>
      </w:r>
      <w:proofErr w:type="spellStart"/>
      <w:r w:rsidR="001515C9">
        <w:t>với</w:t>
      </w:r>
      <w:proofErr w:type="spellEnd"/>
      <w:r w:rsidR="001515C9">
        <w:t xml:space="preserve"> </w:t>
      </w:r>
      <w:proofErr w:type="spellStart"/>
      <w:r w:rsidR="001515C9">
        <w:t>từng</w:t>
      </w:r>
      <w:proofErr w:type="spellEnd"/>
      <w:r w:rsidR="001515C9">
        <w:t xml:space="preserve"> </w:t>
      </w:r>
      <w:proofErr w:type="spellStart"/>
      <w:r w:rsidR="001515C9">
        <w:t>loại</w:t>
      </w:r>
      <w:proofErr w:type="spellEnd"/>
      <w:r w:rsidR="001515C9">
        <w:t xml:space="preserve"> hình DN, </w:t>
      </w:r>
      <w:proofErr w:type="spellStart"/>
      <w:r w:rsidR="001515C9">
        <w:t>xây</w:t>
      </w:r>
      <w:proofErr w:type="spellEnd"/>
      <w:r w:rsidR="001515C9">
        <w:t xml:space="preserve"> </w:t>
      </w:r>
      <w:proofErr w:type="spellStart"/>
      <w:r w:rsidR="001515C9">
        <w:t>dựng</w:t>
      </w:r>
      <w:proofErr w:type="spellEnd"/>
      <w:r w:rsidR="001515C9">
        <w:t xml:space="preserve"> </w:t>
      </w:r>
      <w:proofErr w:type="spellStart"/>
      <w:r w:rsidR="001515C9">
        <w:t>phương</w:t>
      </w:r>
      <w:proofErr w:type="spellEnd"/>
      <w:r w:rsidR="001515C9">
        <w:t xml:space="preserve"> thức </w:t>
      </w:r>
      <w:proofErr w:type="spellStart"/>
      <w:r w:rsidR="001515C9">
        <w:t>thẩm</w:t>
      </w:r>
      <w:proofErr w:type="spellEnd"/>
      <w:r w:rsidR="001515C9">
        <w:t xml:space="preserve"> định </w:t>
      </w:r>
      <w:proofErr w:type="spellStart"/>
      <w:r w:rsidR="001515C9">
        <w:t>phù</w:t>
      </w:r>
      <w:proofErr w:type="spellEnd"/>
      <w:r w:rsidR="001515C9">
        <w:t xml:space="preserve"> hợp </w:t>
      </w:r>
      <w:proofErr w:type="spellStart"/>
      <w:r w:rsidR="001515C9">
        <w:t>với</w:t>
      </w:r>
      <w:proofErr w:type="spellEnd"/>
      <w:r w:rsidR="001515C9">
        <w:t xml:space="preserve"> DNNVV. Bên </w:t>
      </w:r>
      <w:proofErr w:type="spellStart"/>
      <w:r w:rsidR="001515C9">
        <w:t>cạnh</w:t>
      </w:r>
      <w:proofErr w:type="spellEnd"/>
      <w:r w:rsidR="001515C9">
        <w:t xml:space="preserve"> đó, cần tăng </w:t>
      </w:r>
      <w:proofErr w:type="spellStart"/>
      <w:r w:rsidR="001515C9">
        <w:t>cường</w:t>
      </w:r>
      <w:proofErr w:type="spellEnd"/>
      <w:r w:rsidR="001515C9">
        <w:t xml:space="preserve"> cung cấp </w:t>
      </w:r>
      <w:proofErr w:type="spellStart"/>
      <w:r w:rsidR="001515C9">
        <w:t>các</w:t>
      </w:r>
      <w:proofErr w:type="spellEnd"/>
      <w:r w:rsidR="001515C9">
        <w:t xml:space="preserve"> dịch </w:t>
      </w:r>
      <w:proofErr w:type="spellStart"/>
      <w:r w:rsidR="001515C9">
        <w:t>vụ</w:t>
      </w:r>
      <w:proofErr w:type="spellEnd"/>
      <w:r w:rsidR="001515C9">
        <w:t xml:space="preserve"> như </w:t>
      </w:r>
      <w:proofErr w:type="spellStart"/>
      <w:r w:rsidR="001515C9">
        <w:t>tư</w:t>
      </w:r>
      <w:proofErr w:type="spellEnd"/>
      <w:r w:rsidR="001515C9">
        <w:t xml:space="preserve"> </w:t>
      </w:r>
      <w:proofErr w:type="spellStart"/>
      <w:r w:rsidR="001515C9">
        <w:t>vấn</w:t>
      </w:r>
      <w:proofErr w:type="spellEnd"/>
      <w:r w:rsidR="001515C9">
        <w:t xml:space="preserve">, </w:t>
      </w:r>
      <w:proofErr w:type="spellStart"/>
      <w:r w:rsidR="001515C9">
        <w:t>đào</w:t>
      </w:r>
      <w:proofErr w:type="spellEnd"/>
      <w:r w:rsidR="001515C9">
        <w:t xml:space="preserve"> tạo, </w:t>
      </w:r>
      <w:proofErr w:type="spellStart"/>
      <w:r w:rsidR="001515C9">
        <w:t>thông</w:t>
      </w:r>
      <w:proofErr w:type="spellEnd"/>
      <w:r w:rsidR="001515C9">
        <w:t xml:space="preserve"> tin hỗ trợ </w:t>
      </w:r>
      <w:proofErr w:type="spellStart"/>
      <w:r w:rsidR="001515C9">
        <w:t>ch</w:t>
      </w:r>
      <w:r w:rsidR="00CF08AC">
        <w:t>o</w:t>
      </w:r>
      <w:proofErr w:type="spellEnd"/>
      <w:r w:rsidR="00CF08AC">
        <w:t xml:space="preserve"> đối </w:t>
      </w:r>
      <w:proofErr w:type="spellStart"/>
      <w:r w:rsidR="00CF08AC">
        <w:t>tượng</w:t>
      </w:r>
      <w:proofErr w:type="spellEnd"/>
      <w:r w:rsidR="00CF08AC">
        <w:t xml:space="preserve"> </w:t>
      </w:r>
      <w:proofErr w:type="spellStart"/>
      <w:r w:rsidR="00CF08AC">
        <w:t>khách</w:t>
      </w:r>
      <w:proofErr w:type="spellEnd"/>
      <w:r w:rsidR="00CF08AC">
        <w:t xml:space="preserve"> hàng là DNNVV.</w:t>
      </w:r>
    </w:p>
    <w:p w14:paraId="59775B5C" w14:textId="72E8B5AF" w:rsidR="001515C9" w:rsidRPr="00CF08AC" w:rsidRDefault="001515C9" w:rsidP="00E53690">
      <w:pPr>
        <w:pStyle w:val="ListParagraph"/>
        <w:spacing w:before="1" w:line="357" w:lineRule="auto"/>
        <w:ind w:left="0" w:firstLine="567"/>
        <w:jc w:val="left"/>
      </w:pPr>
      <w:r>
        <w:t>Nghiên</w:t>
      </w:r>
      <w:r>
        <w:rPr>
          <w:spacing w:val="-11"/>
        </w:rPr>
        <w:t xml:space="preserve"> </w:t>
      </w:r>
      <w:r>
        <w:t>cứu</w:t>
      </w:r>
      <w:r>
        <w:rPr>
          <w:spacing w:val="-10"/>
        </w:rPr>
        <w:t xml:space="preserve"> </w:t>
      </w:r>
      <w:proofErr w:type="spellStart"/>
      <w:r>
        <w:t>triển</w:t>
      </w:r>
      <w:proofErr w:type="spellEnd"/>
      <w:r>
        <w:rPr>
          <w:spacing w:val="-11"/>
        </w:rPr>
        <w:t xml:space="preserve"> </w:t>
      </w:r>
      <w:proofErr w:type="spellStart"/>
      <w:r>
        <w:t>khai</w:t>
      </w:r>
      <w:proofErr w:type="spellEnd"/>
      <w:r>
        <w:rPr>
          <w:spacing w:val="-10"/>
        </w:rPr>
        <w:t xml:space="preserve"> </w:t>
      </w:r>
      <w:proofErr w:type="spellStart"/>
      <w:r>
        <w:t>sản</w:t>
      </w:r>
      <w:proofErr w:type="spellEnd"/>
      <w:r>
        <w:rPr>
          <w:spacing w:val="-10"/>
        </w:rPr>
        <w:t xml:space="preserve"> </w:t>
      </w:r>
      <w:proofErr w:type="spellStart"/>
      <w:r>
        <w:t>phẩm</w:t>
      </w:r>
      <w:proofErr w:type="spellEnd"/>
      <w:r>
        <w:rPr>
          <w:spacing w:val="-14"/>
        </w:rPr>
        <w:t xml:space="preserve"> </w:t>
      </w:r>
      <w:proofErr w:type="spellStart"/>
      <w:r>
        <w:t>cho</w:t>
      </w:r>
      <w:proofErr w:type="spellEnd"/>
      <w:r>
        <w:rPr>
          <w:spacing w:val="-8"/>
        </w:rPr>
        <w:t xml:space="preserve"> </w:t>
      </w:r>
      <w:proofErr w:type="spellStart"/>
      <w:r>
        <w:t>vay</w:t>
      </w:r>
      <w:proofErr w:type="spellEnd"/>
      <w:r>
        <w:rPr>
          <w:spacing w:val="-15"/>
        </w:rPr>
        <w:t xml:space="preserve"> </w:t>
      </w:r>
      <w:proofErr w:type="spellStart"/>
      <w:r>
        <w:t>tín</w:t>
      </w:r>
      <w:proofErr w:type="spellEnd"/>
      <w:r>
        <w:rPr>
          <w:spacing w:val="-9"/>
        </w:rPr>
        <w:t xml:space="preserve"> </w:t>
      </w:r>
      <w:proofErr w:type="spellStart"/>
      <w:r>
        <w:t>chấp</w:t>
      </w:r>
      <w:proofErr w:type="spellEnd"/>
      <w:r>
        <w:rPr>
          <w:spacing w:val="-10"/>
        </w:rPr>
        <w:t xml:space="preserve"> </w:t>
      </w:r>
      <w:r>
        <w:t>đối</w:t>
      </w:r>
      <w:r>
        <w:rPr>
          <w:spacing w:val="-10"/>
        </w:rPr>
        <w:t xml:space="preserve"> </w:t>
      </w:r>
      <w:proofErr w:type="spellStart"/>
      <w:r>
        <w:t>với</w:t>
      </w:r>
      <w:proofErr w:type="spellEnd"/>
      <w:r>
        <w:rPr>
          <w:spacing w:val="-9"/>
        </w:rPr>
        <w:t xml:space="preserve"> </w:t>
      </w:r>
      <w:proofErr w:type="spellStart"/>
      <w:r>
        <w:t>các</w:t>
      </w:r>
      <w:proofErr w:type="spellEnd"/>
      <w:r>
        <w:rPr>
          <w:spacing w:val="-10"/>
        </w:rPr>
        <w:t xml:space="preserve"> </w:t>
      </w:r>
      <w:proofErr w:type="spellStart"/>
      <w:r>
        <w:t>doanh</w:t>
      </w:r>
      <w:proofErr w:type="spellEnd"/>
      <w:r>
        <w:rPr>
          <w:spacing w:val="-10"/>
        </w:rPr>
        <w:t xml:space="preserve"> </w:t>
      </w:r>
      <w:r>
        <w:t>nghiệp</w:t>
      </w:r>
      <w:r>
        <w:rPr>
          <w:spacing w:val="-11"/>
        </w:rPr>
        <w:t xml:space="preserve"> </w:t>
      </w:r>
      <w:proofErr w:type="spellStart"/>
      <w:r>
        <w:t>căn</w:t>
      </w:r>
      <w:proofErr w:type="spellEnd"/>
      <w:r>
        <w:t xml:space="preserve"> </w:t>
      </w:r>
      <w:proofErr w:type="spellStart"/>
      <w:r>
        <w:t>cứ</w:t>
      </w:r>
      <w:proofErr w:type="spellEnd"/>
      <w:r>
        <w:t xml:space="preserve"> vào xếp </w:t>
      </w:r>
      <w:proofErr w:type="spellStart"/>
      <w:r>
        <w:t>hạng</w:t>
      </w:r>
      <w:proofErr w:type="spellEnd"/>
      <w:r>
        <w:t xml:space="preserve"> </w:t>
      </w:r>
      <w:proofErr w:type="spellStart"/>
      <w:r>
        <w:t>tín</w:t>
      </w:r>
      <w:proofErr w:type="spellEnd"/>
      <w:r>
        <w:t xml:space="preserve"> </w:t>
      </w:r>
      <w:proofErr w:type="spellStart"/>
      <w:r>
        <w:t>nhiệm</w:t>
      </w:r>
      <w:proofErr w:type="spellEnd"/>
      <w:r>
        <w:t xml:space="preserve"> </w:t>
      </w:r>
      <w:proofErr w:type="spellStart"/>
      <w:r>
        <w:t>và</w:t>
      </w:r>
      <w:proofErr w:type="spellEnd"/>
      <w:r>
        <w:t xml:space="preserve"> hoạt động </w:t>
      </w:r>
      <w:proofErr w:type="spellStart"/>
      <w:r>
        <w:t>của</w:t>
      </w:r>
      <w:proofErr w:type="spellEnd"/>
      <w:r>
        <w:t xml:space="preserve"> </w:t>
      </w:r>
      <w:proofErr w:type="spellStart"/>
      <w:r>
        <w:t>doanh</w:t>
      </w:r>
      <w:proofErr w:type="spellEnd"/>
      <w:r>
        <w:t xml:space="preserve"> nghiệp. Theo đó, </w:t>
      </w:r>
      <w:proofErr w:type="spellStart"/>
      <w:r>
        <w:t>sau</w:t>
      </w:r>
      <w:proofErr w:type="spellEnd"/>
      <w:r>
        <w:t xml:space="preserve"> </w:t>
      </w:r>
      <w:proofErr w:type="spellStart"/>
      <w:r>
        <w:t>khi</w:t>
      </w:r>
      <w:proofErr w:type="spellEnd"/>
      <w:r>
        <w:t xml:space="preserve"> </w:t>
      </w:r>
      <w:proofErr w:type="spellStart"/>
      <w:r>
        <w:t>đánh</w:t>
      </w:r>
      <w:proofErr w:type="spellEnd"/>
      <w:r>
        <w:rPr>
          <w:spacing w:val="-6"/>
        </w:rPr>
        <w:t xml:space="preserve"> </w:t>
      </w:r>
      <w:r>
        <w:t>giá,</w:t>
      </w:r>
      <w:r>
        <w:rPr>
          <w:spacing w:val="-6"/>
        </w:rPr>
        <w:t xml:space="preserve"> </w:t>
      </w:r>
      <w:r>
        <w:t>phân</w:t>
      </w:r>
      <w:r>
        <w:rPr>
          <w:spacing w:val="-5"/>
        </w:rPr>
        <w:t xml:space="preserve"> </w:t>
      </w:r>
      <w:proofErr w:type="spellStart"/>
      <w:r>
        <w:t>loại</w:t>
      </w:r>
      <w:proofErr w:type="spellEnd"/>
      <w:r>
        <w:rPr>
          <w:spacing w:val="-4"/>
        </w:rPr>
        <w:t xml:space="preserve"> </w:t>
      </w:r>
      <w:proofErr w:type="spellStart"/>
      <w:r>
        <w:t>khách</w:t>
      </w:r>
      <w:proofErr w:type="spellEnd"/>
      <w:r>
        <w:rPr>
          <w:spacing w:val="-5"/>
        </w:rPr>
        <w:t xml:space="preserve"> </w:t>
      </w:r>
      <w:r>
        <w:t>hàng,</w:t>
      </w:r>
      <w:r>
        <w:rPr>
          <w:spacing w:val="-6"/>
        </w:rPr>
        <w:t xml:space="preserve"> </w:t>
      </w:r>
      <w:proofErr w:type="spellStart"/>
      <w:r>
        <w:t>xác</w:t>
      </w:r>
      <w:proofErr w:type="spellEnd"/>
      <w:r>
        <w:rPr>
          <w:spacing w:val="-3"/>
        </w:rPr>
        <w:t xml:space="preserve"> </w:t>
      </w:r>
      <w:proofErr w:type="spellStart"/>
      <w:r>
        <w:t>minh</w:t>
      </w:r>
      <w:proofErr w:type="spellEnd"/>
      <w:r>
        <w:rPr>
          <w:spacing w:val="-7"/>
        </w:rPr>
        <w:t xml:space="preserve"> </w:t>
      </w:r>
      <w:proofErr w:type="spellStart"/>
      <w:r>
        <w:t>tài</w:t>
      </w:r>
      <w:proofErr w:type="spellEnd"/>
      <w:r>
        <w:rPr>
          <w:spacing w:val="-6"/>
        </w:rPr>
        <w:t xml:space="preserve"> </w:t>
      </w:r>
      <w:proofErr w:type="spellStart"/>
      <w:r>
        <w:t>chính</w:t>
      </w:r>
      <w:proofErr w:type="spellEnd"/>
      <w:r>
        <w:t>,</w:t>
      </w:r>
      <w:r>
        <w:rPr>
          <w:spacing w:val="-7"/>
        </w:rPr>
        <w:t xml:space="preserve"> </w:t>
      </w:r>
      <w:r>
        <w:t>kế</w:t>
      </w:r>
      <w:r>
        <w:rPr>
          <w:spacing w:val="-5"/>
        </w:rPr>
        <w:t xml:space="preserve"> </w:t>
      </w:r>
      <w:r>
        <w:t>hoạch</w:t>
      </w:r>
      <w:r>
        <w:rPr>
          <w:spacing w:val="-6"/>
        </w:rPr>
        <w:t xml:space="preserve"> </w:t>
      </w:r>
      <w:r>
        <w:t>sử</w:t>
      </w:r>
      <w:r>
        <w:rPr>
          <w:spacing w:val="-4"/>
        </w:rPr>
        <w:t xml:space="preserve"> </w:t>
      </w:r>
      <w:proofErr w:type="spellStart"/>
      <w:r>
        <w:t>dụng</w:t>
      </w:r>
      <w:proofErr w:type="spellEnd"/>
      <w:r>
        <w:rPr>
          <w:spacing w:val="-4"/>
        </w:rPr>
        <w:t xml:space="preserve"> </w:t>
      </w:r>
      <w:proofErr w:type="spellStart"/>
      <w:r>
        <w:t>vốn</w:t>
      </w:r>
      <w:proofErr w:type="spellEnd"/>
      <w:r>
        <w:rPr>
          <w:spacing w:val="-6"/>
        </w:rPr>
        <w:t xml:space="preserve"> </w:t>
      </w:r>
      <w:proofErr w:type="spellStart"/>
      <w:r>
        <w:t>vay</w:t>
      </w:r>
      <w:proofErr w:type="spellEnd"/>
      <w:r>
        <w:t xml:space="preserve"> hợp lý... </w:t>
      </w:r>
      <w:proofErr w:type="spellStart"/>
      <w:r>
        <w:t>doanh</w:t>
      </w:r>
      <w:proofErr w:type="spellEnd"/>
      <w:r>
        <w:t xml:space="preserve"> </w:t>
      </w:r>
      <w:r>
        <w:lastRenderedPageBreak/>
        <w:t xml:space="preserve">nghiệp sẽ được </w:t>
      </w:r>
      <w:proofErr w:type="spellStart"/>
      <w:r>
        <w:t>vay</w:t>
      </w:r>
      <w:proofErr w:type="spellEnd"/>
      <w:r>
        <w:t xml:space="preserve"> </w:t>
      </w:r>
      <w:proofErr w:type="spellStart"/>
      <w:r>
        <w:t>tín</w:t>
      </w:r>
      <w:proofErr w:type="spellEnd"/>
      <w:r>
        <w:t xml:space="preserve"> </w:t>
      </w:r>
      <w:proofErr w:type="spellStart"/>
      <w:r>
        <w:t>chấp</w:t>
      </w:r>
      <w:proofErr w:type="spellEnd"/>
      <w:r>
        <w:t xml:space="preserve"> </w:t>
      </w:r>
      <w:proofErr w:type="spellStart"/>
      <w:r>
        <w:t>với</w:t>
      </w:r>
      <w:proofErr w:type="spellEnd"/>
      <w:r>
        <w:t xml:space="preserve"> </w:t>
      </w:r>
      <w:proofErr w:type="spellStart"/>
      <w:r>
        <w:t>lãi</w:t>
      </w:r>
      <w:proofErr w:type="spellEnd"/>
      <w:r>
        <w:t xml:space="preserve"> </w:t>
      </w:r>
      <w:proofErr w:type="spellStart"/>
      <w:r>
        <w:t>suất</w:t>
      </w:r>
      <w:proofErr w:type="spellEnd"/>
      <w:r>
        <w:t xml:space="preserve"> </w:t>
      </w:r>
      <w:proofErr w:type="spellStart"/>
      <w:r>
        <w:t>tùy</w:t>
      </w:r>
      <w:proofErr w:type="spellEnd"/>
      <w:r>
        <w:t xml:space="preserve"> </w:t>
      </w:r>
      <w:proofErr w:type="spellStart"/>
      <w:r>
        <w:t>theo</w:t>
      </w:r>
      <w:proofErr w:type="spellEnd"/>
      <w:r>
        <w:t xml:space="preserve"> thời </w:t>
      </w:r>
      <w:proofErr w:type="spellStart"/>
      <w:r>
        <w:t>điểm</w:t>
      </w:r>
      <w:proofErr w:type="spellEnd"/>
      <w:r>
        <w:t xml:space="preserve"> </w:t>
      </w:r>
      <w:proofErr w:type="spellStart"/>
      <w:r>
        <w:t>và</w:t>
      </w:r>
      <w:proofErr w:type="spellEnd"/>
      <w:r>
        <w:t xml:space="preserve"> </w:t>
      </w:r>
      <w:proofErr w:type="spellStart"/>
      <w:r>
        <w:t>tiềm</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doanh</w:t>
      </w:r>
      <w:proofErr w:type="spellEnd"/>
      <w:r>
        <w:t xml:space="preserve"> nghiệp, độ </w:t>
      </w:r>
      <w:proofErr w:type="spellStart"/>
      <w:r>
        <w:t>rủi</w:t>
      </w:r>
      <w:proofErr w:type="spellEnd"/>
      <w:r>
        <w:t xml:space="preserve"> </w:t>
      </w:r>
      <w:proofErr w:type="spellStart"/>
      <w:r>
        <w:t>ro</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khoản</w:t>
      </w:r>
      <w:proofErr w:type="spellEnd"/>
      <w:r>
        <w:rPr>
          <w:spacing w:val="-12"/>
        </w:rPr>
        <w:t xml:space="preserve"> </w:t>
      </w:r>
      <w:proofErr w:type="spellStart"/>
      <w:r w:rsidR="00CF08AC">
        <w:t>vay</w:t>
      </w:r>
      <w:proofErr w:type="spellEnd"/>
      <w:r w:rsidR="00CF08AC">
        <w:t>.</w:t>
      </w:r>
    </w:p>
    <w:p w14:paraId="2A76BF08" w14:textId="79E343FD" w:rsidR="001515C9" w:rsidRPr="00E30E7E" w:rsidRDefault="00E30E7E" w:rsidP="00E53690">
      <w:pPr>
        <w:pStyle w:val="ListParagraph"/>
        <w:tabs>
          <w:tab w:val="left" w:pos="567"/>
        </w:tabs>
        <w:spacing w:before="5" w:line="355" w:lineRule="auto"/>
        <w:ind w:left="0" w:firstLine="0"/>
        <w:jc w:val="left"/>
        <w:sectPr w:rsidR="001515C9" w:rsidRPr="00E30E7E" w:rsidSect="00032016">
          <w:type w:val="continuous"/>
          <w:pgSz w:w="11910" w:h="16840" w:code="9"/>
          <w:pgMar w:top="1440" w:right="1440" w:bottom="1440" w:left="1440" w:header="724" w:footer="0" w:gutter="0"/>
          <w:cols w:space="720"/>
        </w:sectPr>
      </w:pPr>
      <w:r>
        <w:tab/>
      </w:r>
      <w:proofErr w:type="spellStart"/>
      <w:r w:rsidR="001515C9">
        <w:t>Tổ</w:t>
      </w:r>
      <w:proofErr w:type="spellEnd"/>
      <w:r w:rsidR="001515C9">
        <w:t xml:space="preserve"> </w:t>
      </w:r>
      <w:proofErr w:type="spellStart"/>
      <w:r w:rsidR="001515C9">
        <w:t>chức</w:t>
      </w:r>
      <w:proofErr w:type="spellEnd"/>
      <w:r w:rsidR="001515C9">
        <w:t xml:space="preserve"> </w:t>
      </w:r>
      <w:proofErr w:type="spellStart"/>
      <w:r w:rsidR="001515C9">
        <w:t>các</w:t>
      </w:r>
      <w:proofErr w:type="spellEnd"/>
      <w:r w:rsidR="001515C9">
        <w:t xml:space="preserve"> lớp </w:t>
      </w:r>
      <w:proofErr w:type="spellStart"/>
      <w:r w:rsidR="001515C9">
        <w:t>đào</w:t>
      </w:r>
      <w:proofErr w:type="spellEnd"/>
      <w:r w:rsidR="001515C9">
        <w:t xml:space="preserve"> tạo </w:t>
      </w:r>
      <w:proofErr w:type="spellStart"/>
      <w:r w:rsidR="001515C9">
        <w:t>với</w:t>
      </w:r>
      <w:proofErr w:type="spellEnd"/>
      <w:r w:rsidR="001515C9">
        <w:t xml:space="preserve"> </w:t>
      </w:r>
      <w:proofErr w:type="spellStart"/>
      <w:r w:rsidR="001515C9">
        <w:t>các</w:t>
      </w:r>
      <w:proofErr w:type="spellEnd"/>
      <w:r w:rsidR="001515C9">
        <w:t xml:space="preserve"> chuyên </w:t>
      </w:r>
      <w:proofErr w:type="spellStart"/>
      <w:r w:rsidR="001515C9">
        <w:t>gia</w:t>
      </w:r>
      <w:proofErr w:type="spellEnd"/>
      <w:r w:rsidR="001515C9">
        <w:t xml:space="preserve"> </w:t>
      </w:r>
      <w:proofErr w:type="spellStart"/>
      <w:r w:rsidR="001515C9">
        <w:t>trong</w:t>
      </w:r>
      <w:proofErr w:type="spellEnd"/>
      <w:r w:rsidR="001515C9">
        <w:t xml:space="preserve"> </w:t>
      </w:r>
      <w:proofErr w:type="spellStart"/>
      <w:r w:rsidR="001515C9">
        <w:t>ngành</w:t>
      </w:r>
      <w:proofErr w:type="spellEnd"/>
      <w:r w:rsidR="001515C9">
        <w:t xml:space="preserve"> về </w:t>
      </w:r>
      <w:proofErr w:type="spellStart"/>
      <w:r w:rsidR="001515C9">
        <w:t>các</w:t>
      </w:r>
      <w:proofErr w:type="spellEnd"/>
      <w:r w:rsidR="001515C9">
        <w:t xml:space="preserve"> chủ đề </w:t>
      </w:r>
      <w:proofErr w:type="spellStart"/>
      <w:r w:rsidR="001515C9">
        <w:t>sát</w:t>
      </w:r>
      <w:proofErr w:type="spellEnd"/>
      <w:r w:rsidR="001515C9">
        <w:t xml:space="preserve"> </w:t>
      </w:r>
      <w:proofErr w:type="spellStart"/>
      <w:r w:rsidR="001515C9">
        <w:t>với</w:t>
      </w:r>
      <w:proofErr w:type="spellEnd"/>
      <w:r w:rsidR="001515C9">
        <w:t xml:space="preserve"> </w:t>
      </w:r>
      <w:proofErr w:type="spellStart"/>
      <w:r w:rsidR="001515C9">
        <w:t>quy</w:t>
      </w:r>
      <w:proofErr w:type="spellEnd"/>
      <w:r w:rsidR="001515C9">
        <w:rPr>
          <w:spacing w:val="-16"/>
        </w:rPr>
        <w:t xml:space="preserve"> </w:t>
      </w:r>
      <w:proofErr w:type="spellStart"/>
      <w:r w:rsidR="001515C9">
        <w:t>trình</w:t>
      </w:r>
      <w:proofErr w:type="spellEnd"/>
      <w:r w:rsidR="001515C9">
        <w:rPr>
          <w:spacing w:val="-8"/>
        </w:rPr>
        <w:t xml:space="preserve"> </w:t>
      </w:r>
      <w:proofErr w:type="spellStart"/>
      <w:r w:rsidR="001515C9">
        <w:t>thực</w:t>
      </w:r>
      <w:proofErr w:type="spellEnd"/>
      <w:r w:rsidR="001515C9">
        <w:rPr>
          <w:spacing w:val="-9"/>
        </w:rPr>
        <w:t xml:space="preserve"> </w:t>
      </w:r>
      <w:r w:rsidR="001515C9">
        <w:t>tế</w:t>
      </w:r>
      <w:r w:rsidR="001515C9">
        <w:rPr>
          <w:spacing w:val="-8"/>
        </w:rPr>
        <w:t xml:space="preserve"> </w:t>
      </w:r>
      <w:proofErr w:type="spellStart"/>
      <w:r w:rsidR="001515C9">
        <w:t>trong</w:t>
      </w:r>
      <w:proofErr w:type="spellEnd"/>
      <w:r w:rsidR="001515C9">
        <w:rPr>
          <w:spacing w:val="-6"/>
        </w:rPr>
        <w:t xml:space="preserve"> </w:t>
      </w:r>
      <w:proofErr w:type="spellStart"/>
      <w:r w:rsidR="001515C9">
        <w:t>mảng</w:t>
      </w:r>
      <w:proofErr w:type="spellEnd"/>
      <w:r w:rsidR="001515C9">
        <w:rPr>
          <w:spacing w:val="-8"/>
        </w:rPr>
        <w:t xml:space="preserve"> </w:t>
      </w:r>
      <w:r w:rsidR="001515C9">
        <w:t>Cho</w:t>
      </w:r>
      <w:r w:rsidR="001515C9">
        <w:rPr>
          <w:spacing w:val="-9"/>
        </w:rPr>
        <w:t xml:space="preserve"> </w:t>
      </w:r>
      <w:proofErr w:type="spellStart"/>
      <w:r w:rsidR="001515C9">
        <w:t>vay</w:t>
      </w:r>
      <w:proofErr w:type="spellEnd"/>
      <w:r w:rsidR="001515C9">
        <w:rPr>
          <w:spacing w:val="-13"/>
        </w:rPr>
        <w:t xml:space="preserve"> </w:t>
      </w:r>
      <w:r w:rsidR="001515C9">
        <w:t>KHDN</w:t>
      </w:r>
      <w:r w:rsidR="001515C9">
        <w:rPr>
          <w:spacing w:val="-6"/>
        </w:rPr>
        <w:t xml:space="preserve"> </w:t>
      </w:r>
      <w:proofErr w:type="spellStart"/>
      <w:r w:rsidR="001515C9">
        <w:t>nhằm</w:t>
      </w:r>
      <w:proofErr w:type="spellEnd"/>
      <w:r w:rsidR="001515C9">
        <w:rPr>
          <w:spacing w:val="-10"/>
        </w:rPr>
        <w:t xml:space="preserve"> </w:t>
      </w:r>
      <w:proofErr w:type="spellStart"/>
      <w:r w:rsidR="001515C9">
        <w:t>nâng</w:t>
      </w:r>
      <w:proofErr w:type="spellEnd"/>
      <w:r w:rsidR="001515C9">
        <w:rPr>
          <w:spacing w:val="-8"/>
        </w:rPr>
        <w:t xml:space="preserve"> </w:t>
      </w:r>
      <w:proofErr w:type="spellStart"/>
      <w:r w:rsidR="001515C9">
        <w:t>cao</w:t>
      </w:r>
      <w:proofErr w:type="spellEnd"/>
      <w:r w:rsidR="001515C9">
        <w:rPr>
          <w:spacing w:val="-8"/>
        </w:rPr>
        <w:t xml:space="preserve"> </w:t>
      </w:r>
      <w:r w:rsidR="001515C9">
        <w:t>kiến</w:t>
      </w:r>
      <w:r w:rsidR="001515C9">
        <w:rPr>
          <w:spacing w:val="-8"/>
        </w:rPr>
        <w:t xml:space="preserve"> </w:t>
      </w:r>
      <w:r w:rsidR="001515C9">
        <w:t>thức</w:t>
      </w:r>
      <w:r w:rsidR="001515C9">
        <w:rPr>
          <w:spacing w:val="-9"/>
        </w:rPr>
        <w:t xml:space="preserve"> </w:t>
      </w:r>
      <w:r w:rsidR="001515C9">
        <w:t xml:space="preserve">nghiệp </w:t>
      </w:r>
      <w:proofErr w:type="spellStart"/>
      <w:r w:rsidR="001515C9">
        <w:t>vụ</w:t>
      </w:r>
      <w:proofErr w:type="spellEnd"/>
      <w:r w:rsidR="001515C9">
        <w:t xml:space="preserve"> </w:t>
      </w:r>
      <w:proofErr w:type="spellStart"/>
      <w:r w:rsidR="001515C9">
        <w:t>cho</w:t>
      </w:r>
      <w:proofErr w:type="spellEnd"/>
      <w:r w:rsidR="001515C9">
        <w:t xml:space="preserve"> </w:t>
      </w:r>
      <w:proofErr w:type="spellStart"/>
      <w:r w:rsidR="001515C9">
        <w:t>các</w:t>
      </w:r>
      <w:proofErr w:type="spellEnd"/>
      <w:r w:rsidR="001515C9">
        <w:t xml:space="preserve"> </w:t>
      </w:r>
      <w:proofErr w:type="spellStart"/>
      <w:r w:rsidR="001515C9">
        <w:t>cán</w:t>
      </w:r>
      <w:proofErr w:type="spellEnd"/>
      <w:r w:rsidR="001515C9">
        <w:t xml:space="preserve"> bộ Chi</w:t>
      </w:r>
      <w:r w:rsidR="001515C9">
        <w:rPr>
          <w:spacing w:val="-2"/>
        </w:rPr>
        <w:t xml:space="preserve"> </w:t>
      </w:r>
      <w:proofErr w:type="spellStart"/>
      <w:r>
        <w:t>nhánh</w:t>
      </w:r>
      <w:proofErr w:type="spellEnd"/>
      <w:r>
        <w:t>.</w:t>
      </w:r>
    </w:p>
    <w:p w14:paraId="4E226921" w14:textId="1EB43008" w:rsidR="001515C9" w:rsidRDefault="00E30E7E" w:rsidP="00E53690">
      <w:pPr>
        <w:pStyle w:val="ListParagraph"/>
        <w:tabs>
          <w:tab w:val="left" w:pos="567"/>
        </w:tabs>
        <w:spacing w:line="357" w:lineRule="auto"/>
        <w:ind w:left="0" w:firstLine="0"/>
        <w:jc w:val="left"/>
      </w:pPr>
      <w:r>
        <w:tab/>
      </w:r>
      <w:proofErr w:type="spellStart"/>
      <w:r w:rsidR="001515C9">
        <w:t>Mở</w:t>
      </w:r>
      <w:proofErr w:type="spellEnd"/>
      <w:r w:rsidR="001515C9">
        <w:t xml:space="preserve"> </w:t>
      </w:r>
      <w:proofErr w:type="spellStart"/>
      <w:r w:rsidR="001515C9">
        <w:t>rộng</w:t>
      </w:r>
      <w:proofErr w:type="spellEnd"/>
      <w:r w:rsidR="001515C9">
        <w:t xml:space="preserve"> hợp </w:t>
      </w:r>
      <w:proofErr w:type="spellStart"/>
      <w:r w:rsidR="001515C9">
        <w:t>tác</w:t>
      </w:r>
      <w:proofErr w:type="spellEnd"/>
      <w:r w:rsidR="001515C9">
        <w:t xml:space="preserve"> </w:t>
      </w:r>
      <w:proofErr w:type="spellStart"/>
      <w:r w:rsidR="001515C9">
        <w:t>với</w:t>
      </w:r>
      <w:proofErr w:type="spellEnd"/>
      <w:r w:rsidR="001515C9">
        <w:t xml:space="preserve"> </w:t>
      </w:r>
      <w:proofErr w:type="spellStart"/>
      <w:r w:rsidR="001515C9">
        <w:t>các</w:t>
      </w:r>
      <w:proofErr w:type="spellEnd"/>
      <w:r w:rsidR="001515C9">
        <w:t xml:space="preserve"> </w:t>
      </w:r>
      <w:proofErr w:type="spellStart"/>
      <w:r w:rsidR="001515C9">
        <w:t>tổ</w:t>
      </w:r>
      <w:proofErr w:type="spellEnd"/>
      <w:r w:rsidR="001515C9">
        <w:t xml:space="preserve"> </w:t>
      </w:r>
      <w:proofErr w:type="spellStart"/>
      <w:r w:rsidR="001515C9">
        <w:t>chức</w:t>
      </w:r>
      <w:proofErr w:type="spellEnd"/>
      <w:r w:rsidR="001515C9">
        <w:t xml:space="preserve"> </w:t>
      </w:r>
      <w:proofErr w:type="spellStart"/>
      <w:r w:rsidR="001515C9">
        <w:t>tài</w:t>
      </w:r>
      <w:proofErr w:type="spellEnd"/>
      <w:r w:rsidR="001515C9">
        <w:t xml:space="preserve"> </w:t>
      </w:r>
      <w:proofErr w:type="spellStart"/>
      <w:r w:rsidR="001515C9">
        <w:t>chính</w:t>
      </w:r>
      <w:proofErr w:type="spellEnd"/>
      <w:r w:rsidR="001515C9">
        <w:t xml:space="preserve"> nước ngoài như IFC, ADB, JICA </w:t>
      </w:r>
      <w:proofErr w:type="spellStart"/>
      <w:r w:rsidR="001515C9">
        <w:t>nhằm</w:t>
      </w:r>
      <w:proofErr w:type="spellEnd"/>
      <w:r w:rsidR="001515C9">
        <w:t xml:space="preserve"> tranh </w:t>
      </w:r>
      <w:proofErr w:type="spellStart"/>
      <w:r w:rsidR="001515C9">
        <w:t>thủ</w:t>
      </w:r>
      <w:proofErr w:type="spellEnd"/>
      <w:r w:rsidR="001515C9">
        <w:t xml:space="preserve"> </w:t>
      </w:r>
      <w:proofErr w:type="spellStart"/>
      <w:r w:rsidR="001515C9">
        <w:t>tiếp</w:t>
      </w:r>
      <w:proofErr w:type="spellEnd"/>
      <w:r w:rsidR="001515C9">
        <w:t xml:space="preserve"> </w:t>
      </w:r>
      <w:proofErr w:type="spellStart"/>
      <w:r w:rsidR="001515C9">
        <w:t>cận</w:t>
      </w:r>
      <w:proofErr w:type="spellEnd"/>
      <w:r w:rsidR="001515C9">
        <w:t xml:space="preserve"> </w:t>
      </w:r>
      <w:proofErr w:type="spellStart"/>
      <w:r w:rsidR="001515C9">
        <w:t>các</w:t>
      </w:r>
      <w:proofErr w:type="spellEnd"/>
      <w:r w:rsidR="001515C9">
        <w:t xml:space="preserve"> nguồn </w:t>
      </w:r>
      <w:proofErr w:type="spellStart"/>
      <w:r w:rsidR="001515C9">
        <w:t>vốn</w:t>
      </w:r>
      <w:proofErr w:type="spellEnd"/>
      <w:r w:rsidR="001515C9">
        <w:t xml:space="preserve"> trung </w:t>
      </w:r>
      <w:proofErr w:type="spellStart"/>
      <w:r w:rsidR="001515C9">
        <w:t>dài</w:t>
      </w:r>
      <w:proofErr w:type="spellEnd"/>
      <w:r w:rsidR="001515C9">
        <w:t xml:space="preserve"> hạn </w:t>
      </w:r>
      <w:proofErr w:type="spellStart"/>
      <w:r w:rsidR="001515C9">
        <w:t>với</w:t>
      </w:r>
      <w:proofErr w:type="spellEnd"/>
      <w:r w:rsidR="001515C9">
        <w:t xml:space="preserve"> chi phí hợp lý, </w:t>
      </w:r>
      <w:proofErr w:type="spellStart"/>
      <w:r w:rsidR="001515C9">
        <w:t>từ</w:t>
      </w:r>
      <w:proofErr w:type="spellEnd"/>
      <w:r w:rsidR="001515C9">
        <w:t xml:space="preserve"> đó </w:t>
      </w:r>
      <w:proofErr w:type="spellStart"/>
      <w:r w:rsidR="001515C9">
        <w:t>triển</w:t>
      </w:r>
      <w:proofErr w:type="spellEnd"/>
      <w:r w:rsidR="001515C9">
        <w:t xml:space="preserve"> </w:t>
      </w:r>
      <w:proofErr w:type="spellStart"/>
      <w:r w:rsidR="001515C9">
        <w:t>khai</w:t>
      </w:r>
      <w:proofErr w:type="spellEnd"/>
      <w:r w:rsidR="001515C9">
        <w:t xml:space="preserve"> </w:t>
      </w:r>
      <w:proofErr w:type="spellStart"/>
      <w:r w:rsidR="001515C9">
        <w:t>các</w:t>
      </w:r>
      <w:proofErr w:type="spellEnd"/>
      <w:r w:rsidR="001515C9">
        <w:t xml:space="preserve"> </w:t>
      </w:r>
      <w:proofErr w:type="spellStart"/>
      <w:r w:rsidR="001515C9">
        <w:t>gói</w:t>
      </w:r>
      <w:proofErr w:type="spellEnd"/>
      <w:r w:rsidR="001515C9">
        <w:t xml:space="preserve"> </w:t>
      </w:r>
      <w:proofErr w:type="spellStart"/>
      <w:r w:rsidR="001515C9">
        <w:t>lãi</w:t>
      </w:r>
      <w:proofErr w:type="spellEnd"/>
      <w:r w:rsidR="001515C9">
        <w:t xml:space="preserve"> </w:t>
      </w:r>
      <w:proofErr w:type="spellStart"/>
      <w:r w:rsidR="001515C9">
        <w:t>suất</w:t>
      </w:r>
      <w:proofErr w:type="spellEnd"/>
      <w:r w:rsidR="001515C9">
        <w:t xml:space="preserve"> </w:t>
      </w:r>
      <w:proofErr w:type="spellStart"/>
      <w:r w:rsidR="001515C9">
        <w:t>cho</w:t>
      </w:r>
      <w:proofErr w:type="spellEnd"/>
      <w:r w:rsidR="001515C9">
        <w:t xml:space="preserve"> </w:t>
      </w:r>
      <w:proofErr w:type="spellStart"/>
      <w:r w:rsidR="001515C9">
        <w:t>vay</w:t>
      </w:r>
      <w:proofErr w:type="spellEnd"/>
      <w:r w:rsidR="001515C9">
        <w:t xml:space="preserve"> KHDN </w:t>
      </w:r>
      <w:proofErr w:type="spellStart"/>
      <w:r w:rsidR="001515C9">
        <w:t>cạnh</w:t>
      </w:r>
      <w:proofErr w:type="spellEnd"/>
      <w:r w:rsidR="001515C9">
        <w:t xml:space="preserve"> tranh, </w:t>
      </w:r>
      <w:proofErr w:type="spellStart"/>
      <w:r w:rsidR="001515C9">
        <w:t>mở</w:t>
      </w:r>
      <w:proofErr w:type="spellEnd"/>
      <w:r w:rsidR="001515C9">
        <w:t xml:space="preserve"> </w:t>
      </w:r>
      <w:proofErr w:type="spellStart"/>
      <w:r w:rsidR="001515C9">
        <w:t>rộng</w:t>
      </w:r>
      <w:proofErr w:type="spellEnd"/>
      <w:r w:rsidR="001515C9">
        <w:t xml:space="preserve"> </w:t>
      </w:r>
      <w:proofErr w:type="spellStart"/>
      <w:r w:rsidR="001515C9">
        <w:t>danh</w:t>
      </w:r>
      <w:proofErr w:type="spellEnd"/>
      <w:r w:rsidR="001515C9">
        <w:t xml:space="preserve"> </w:t>
      </w:r>
      <w:proofErr w:type="spellStart"/>
      <w:r w:rsidR="001515C9">
        <w:t>mục</w:t>
      </w:r>
      <w:proofErr w:type="spellEnd"/>
      <w:r w:rsidR="001515C9">
        <w:t xml:space="preserve"> KHDN.</w:t>
      </w:r>
    </w:p>
    <w:p w14:paraId="1927F3C1" w14:textId="560895C4" w:rsidR="001515C9" w:rsidRDefault="00E30E7E" w:rsidP="00E53690">
      <w:pPr>
        <w:pStyle w:val="Heading3"/>
        <w:ind w:left="0"/>
      </w:pPr>
      <w:bookmarkStart w:id="302" w:name="_bookmark99"/>
      <w:bookmarkStart w:id="303" w:name="_Toc101095524"/>
      <w:bookmarkEnd w:id="302"/>
      <w:r>
        <w:t xml:space="preserve">3.3.2. </w:t>
      </w:r>
      <w:r w:rsidR="001515C9">
        <w:t xml:space="preserve">Kiến nghị đối </w:t>
      </w:r>
      <w:proofErr w:type="spellStart"/>
      <w:r w:rsidR="001515C9">
        <w:t>với</w:t>
      </w:r>
      <w:proofErr w:type="spellEnd"/>
      <w:r w:rsidR="001515C9">
        <w:t xml:space="preserve"> </w:t>
      </w:r>
      <w:proofErr w:type="spellStart"/>
      <w:r w:rsidR="001515C9">
        <w:t>Chính</w:t>
      </w:r>
      <w:proofErr w:type="spellEnd"/>
      <w:r w:rsidR="001515C9">
        <w:rPr>
          <w:spacing w:val="-5"/>
        </w:rPr>
        <w:t xml:space="preserve"> </w:t>
      </w:r>
      <w:proofErr w:type="spellStart"/>
      <w:r w:rsidR="001515C9">
        <w:t>phủ</w:t>
      </w:r>
      <w:bookmarkEnd w:id="303"/>
      <w:proofErr w:type="spellEnd"/>
    </w:p>
    <w:p w14:paraId="2CBEE1A5" w14:textId="76D4333F" w:rsidR="001515C9" w:rsidRDefault="001515C9" w:rsidP="00E53690">
      <w:pPr>
        <w:pStyle w:val="BodyText"/>
        <w:spacing w:before="143"/>
        <w:ind w:firstLine="359"/>
      </w:pPr>
      <w:proofErr w:type="spellStart"/>
      <w:r>
        <w:t>Nhằm</w:t>
      </w:r>
      <w:proofErr w:type="spellEnd"/>
      <w:r>
        <w:t xml:space="preserve"> </w:t>
      </w:r>
      <w:proofErr w:type="spellStart"/>
      <w:r>
        <w:t>đẩy</w:t>
      </w:r>
      <w:proofErr w:type="spellEnd"/>
      <w:r>
        <w:t xml:space="preserve"> </w:t>
      </w:r>
      <w:proofErr w:type="spellStart"/>
      <w:r>
        <w:t>mạnh</w:t>
      </w:r>
      <w:proofErr w:type="spellEnd"/>
      <w:r>
        <w:t xml:space="preserve"> hoạt động </w:t>
      </w:r>
      <w:proofErr w:type="spellStart"/>
      <w:r>
        <w:t>cho</w:t>
      </w:r>
      <w:proofErr w:type="spellEnd"/>
      <w:r>
        <w:t xml:space="preserve"> </w:t>
      </w:r>
      <w:proofErr w:type="spellStart"/>
      <w:r>
        <w:t>vay</w:t>
      </w:r>
      <w:proofErr w:type="spellEnd"/>
      <w:r>
        <w:t xml:space="preserve"> KHDN </w:t>
      </w:r>
      <w:proofErr w:type="spellStart"/>
      <w:r>
        <w:t>tại</w:t>
      </w:r>
      <w:proofErr w:type="spellEnd"/>
      <w:r>
        <w:t xml:space="preserve"> </w:t>
      </w:r>
      <w:r w:rsidR="00A318BC">
        <w:t>OCB</w:t>
      </w:r>
      <w:r>
        <w:t xml:space="preserve">, </w:t>
      </w:r>
      <w:proofErr w:type="spellStart"/>
      <w:r>
        <w:t>không</w:t>
      </w:r>
      <w:proofErr w:type="spellEnd"/>
      <w:r>
        <w:t xml:space="preserve"> </w:t>
      </w:r>
      <w:proofErr w:type="spellStart"/>
      <w:r>
        <w:t>chỉ</w:t>
      </w:r>
      <w:proofErr w:type="spellEnd"/>
      <w:r>
        <w:t xml:space="preserve"> có sự </w:t>
      </w:r>
      <w:proofErr w:type="spellStart"/>
      <w:r>
        <w:t>nỗ</w:t>
      </w:r>
      <w:proofErr w:type="spellEnd"/>
      <w:r>
        <w:t xml:space="preserve"> </w:t>
      </w:r>
      <w:proofErr w:type="spellStart"/>
      <w:r>
        <w:t>lực</w:t>
      </w:r>
      <w:proofErr w:type="spellEnd"/>
      <w:r>
        <w:t xml:space="preserve"> </w:t>
      </w:r>
      <w:proofErr w:type="spellStart"/>
      <w:r>
        <w:t>trong</w:t>
      </w:r>
      <w:proofErr w:type="spellEnd"/>
      <w:r>
        <w:t xml:space="preserve"> nội bộ </w:t>
      </w:r>
      <w:r w:rsidR="00347EB8">
        <w:t>OCB</w:t>
      </w:r>
      <w:r>
        <w:t xml:space="preserve">, mà còn </w:t>
      </w:r>
      <w:proofErr w:type="spellStart"/>
      <w:r>
        <w:t>rất</w:t>
      </w:r>
      <w:proofErr w:type="spellEnd"/>
      <w:r>
        <w:t xml:space="preserve"> cần đến những </w:t>
      </w:r>
      <w:proofErr w:type="spellStart"/>
      <w:r>
        <w:t>chính</w:t>
      </w:r>
      <w:proofErr w:type="spellEnd"/>
      <w:r>
        <w:t xml:space="preserve"> sách, chủ </w:t>
      </w:r>
      <w:proofErr w:type="spellStart"/>
      <w:r>
        <w:t>trương</w:t>
      </w:r>
      <w:proofErr w:type="spellEnd"/>
      <w:r>
        <w:t xml:space="preserve"> hỗ trợ </w:t>
      </w:r>
      <w:proofErr w:type="spellStart"/>
      <w:r>
        <w:t>phù</w:t>
      </w:r>
      <w:proofErr w:type="spellEnd"/>
      <w:r>
        <w:t xml:space="preserve"> hợp </w:t>
      </w:r>
      <w:proofErr w:type="spellStart"/>
      <w:r>
        <w:t>theo</w:t>
      </w:r>
      <w:proofErr w:type="spellEnd"/>
      <w:r>
        <w:t xml:space="preserve"> </w:t>
      </w:r>
      <w:proofErr w:type="spellStart"/>
      <w:r>
        <w:t>từng</w:t>
      </w:r>
      <w:proofErr w:type="spellEnd"/>
      <w:r>
        <w:t xml:space="preserve"> thời </w:t>
      </w:r>
      <w:proofErr w:type="spellStart"/>
      <w:r>
        <w:t>kỳ</w:t>
      </w:r>
      <w:proofErr w:type="spellEnd"/>
      <w:r>
        <w:t xml:space="preserve"> </w:t>
      </w:r>
      <w:proofErr w:type="spellStart"/>
      <w:r>
        <w:t>của</w:t>
      </w:r>
      <w:proofErr w:type="spellEnd"/>
      <w:r>
        <w:t xml:space="preserve"> NHNN, </w:t>
      </w:r>
      <w:proofErr w:type="spellStart"/>
      <w:r>
        <w:t>các</w:t>
      </w:r>
      <w:proofErr w:type="spellEnd"/>
      <w:r>
        <w:t xml:space="preserve"> cơ </w:t>
      </w:r>
      <w:proofErr w:type="spellStart"/>
      <w:r>
        <w:t>quan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w:t>
      </w:r>
      <w:proofErr w:type="spellStart"/>
      <w:r>
        <w:t>các</w:t>
      </w:r>
      <w:proofErr w:type="spellEnd"/>
      <w:r>
        <w:t xml:space="preserve"> </w:t>
      </w:r>
      <w:proofErr w:type="spellStart"/>
      <w:r>
        <w:t>hiệp</w:t>
      </w:r>
      <w:proofErr w:type="spellEnd"/>
      <w:r>
        <w:t xml:space="preserve"> </w:t>
      </w:r>
      <w:proofErr w:type="spellStart"/>
      <w:r>
        <w:t>hội</w:t>
      </w:r>
      <w:proofErr w:type="spellEnd"/>
      <w:r>
        <w:t xml:space="preserve"> </w:t>
      </w:r>
      <w:proofErr w:type="spellStart"/>
      <w:r>
        <w:t>doanh</w:t>
      </w:r>
      <w:proofErr w:type="spellEnd"/>
      <w:r>
        <w:rPr>
          <w:spacing w:val="-11"/>
        </w:rPr>
        <w:t xml:space="preserve"> </w:t>
      </w:r>
      <w:r>
        <w:t>nghiệp</w:t>
      </w:r>
      <w:r>
        <w:rPr>
          <w:spacing w:val="-10"/>
        </w:rPr>
        <w:t xml:space="preserve"> </w:t>
      </w:r>
      <w:proofErr w:type="spellStart"/>
      <w:r>
        <w:t>cho</w:t>
      </w:r>
      <w:proofErr w:type="spellEnd"/>
      <w:r>
        <w:rPr>
          <w:spacing w:val="-10"/>
        </w:rPr>
        <w:t xml:space="preserve"> </w:t>
      </w:r>
      <w:r>
        <w:t>cả</w:t>
      </w:r>
      <w:r>
        <w:rPr>
          <w:spacing w:val="-10"/>
        </w:rPr>
        <w:t xml:space="preserve"> </w:t>
      </w:r>
      <w:proofErr w:type="spellStart"/>
      <w:r>
        <w:t>phía</w:t>
      </w:r>
      <w:proofErr w:type="spellEnd"/>
      <w:r>
        <w:rPr>
          <w:spacing w:val="-10"/>
        </w:rPr>
        <w:t xml:space="preserve"> </w:t>
      </w:r>
      <w:r>
        <w:t>ngân</w:t>
      </w:r>
      <w:r>
        <w:rPr>
          <w:spacing w:val="-10"/>
        </w:rPr>
        <w:t xml:space="preserve"> </w:t>
      </w:r>
      <w:r>
        <w:t>hàng</w:t>
      </w:r>
      <w:r>
        <w:rPr>
          <w:spacing w:val="-10"/>
        </w:rPr>
        <w:t xml:space="preserve"> </w:t>
      </w:r>
      <w:proofErr w:type="spellStart"/>
      <w:r>
        <w:t>và</w:t>
      </w:r>
      <w:proofErr w:type="spellEnd"/>
      <w:r>
        <w:rPr>
          <w:spacing w:val="-9"/>
        </w:rPr>
        <w:t xml:space="preserve"> </w:t>
      </w:r>
      <w:proofErr w:type="spellStart"/>
      <w:r>
        <w:t>doanh</w:t>
      </w:r>
      <w:proofErr w:type="spellEnd"/>
      <w:r>
        <w:rPr>
          <w:spacing w:val="-6"/>
        </w:rPr>
        <w:t xml:space="preserve"> </w:t>
      </w:r>
      <w:r>
        <w:t>nghiệp.</w:t>
      </w:r>
      <w:r>
        <w:rPr>
          <w:spacing w:val="-10"/>
        </w:rPr>
        <w:t xml:space="preserve"> </w:t>
      </w:r>
      <w:r>
        <w:t>Theo</w:t>
      </w:r>
      <w:r>
        <w:rPr>
          <w:spacing w:val="-10"/>
        </w:rPr>
        <w:t xml:space="preserve"> </w:t>
      </w:r>
      <w:r>
        <w:t>đó,</w:t>
      </w:r>
      <w:r>
        <w:rPr>
          <w:spacing w:val="-10"/>
        </w:rPr>
        <w:t xml:space="preserve"> </w:t>
      </w:r>
      <w:proofErr w:type="spellStart"/>
      <w:r>
        <w:t>tác</w:t>
      </w:r>
      <w:proofErr w:type="spellEnd"/>
      <w:r>
        <w:rPr>
          <w:spacing w:val="-10"/>
        </w:rPr>
        <w:t xml:space="preserve"> </w:t>
      </w:r>
      <w:r>
        <w:t>giả</w:t>
      </w:r>
      <w:r>
        <w:rPr>
          <w:spacing w:val="-10"/>
        </w:rPr>
        <w:t xml:space="preserve"> </w:t>
      </w:r>
      <w:r>
        <w:t>đề</w:t>
      </w:r>
      <w:r>
        <w:rPr>
          <w:spacing w:val="-11"/>
        </w:rPr>
        <w:t xml:space="preserve"> </w:t>
      </w:r>
      <w:r>
        <w:t>xuất</w:t>
      </w:r>
      <w:r>
        <w:rPr>
          <w:spacing w:val="-8"/>
        </w:rPr>
        <w:t xml:space="preserve"> </w:t>
      </w:r>
      <w:r>
        <w:t>những kiến nghị như</w:t>
      </w:r>
      <w:r>
        <w:rPr>
          <w:spacing w:val="-3"/>
        </w:rPr>
        <w:t xml:space="preserve"> </w:t>
      </w:r>
      <w:proofErr w:type="spellStart"/>
      <w:r>
        <w:t>sau</w:t>
      </w:r>
      <w:proofErr w:type="spellEnd"/>
      <w:r>
        <w:t>:</w:t>
      </w:r>
    </w:p>
    <w:p w14:paraId="31E34910" w14:textId="2FC1E6C8" w:rsidR="001515C9" w:rsidRPr="00CF08AC" w:rsidRDefault="00E30E7E" w:rsidP="00E53690">
      <w:pPr>
        <w:pStyle w:val="ListParagraph"/>
        <w:tabs>
          <w:tab w:val="left" w:pos="709"/>
        </w:tabs>
        <w:spacing w:line="357" w:lineRule="auto"/>
        <w:ind w:left="0" w:firstLine="0"/>
      </w:pPr>
      <w:r>
        <w:tab/>
      </w:r>
      <w:r w:rsidR="001515C9">
        <w:t xml:space="preserve">NHNN cần nghiên cứu </w:t>
      </w:r>
      <w:proofErr w:type="spellStart"/>
      <w:r w:rsidR="001515C9">
        <w:t>để</w:t>
      </w:r>
      <w:proofErr w:type="spellEnd"/>
      <w:r w:rsidR="001515C9">
        <w:t xml:space="preserve"> </w:t>
      </w:r>
      <w:proofErr w:type="spellStart"/>
      <w:r w:rsidR="001515C9">
        <w:t>tiết</w:t>
      </w:r>
      <w:proofErr w:type="spellEnd"/>
      <w:r w:rsidR="001515C9">
        <w:t xml:space="preserve"> </w:t>
      </w:r>
      <w:proofErr w:type="spellStart"/>
      <w:r w:rsidR="001515C9">
        <w:t>giảm</w:t>
      </w:r>
      <w:proofErr w:type="spellEnd"/>
      <w:r w:rsidR="001515C9">
        <w:t xml:space="preserve"> </w:t>
      </w:r>
      <w:proofErr w:type="spellStart"/>
      <w:r w:rsidR="001515C9">
        <w:t>các</w:t>
      </w:r>
      <w:proofErr w:type="spellEnd"/>
      <w:r w:rsidR="001515C9">
        <w:t xml:space="preserve"> </w:t>
      </w:r>
      <w:proofErr w:type="spellStart"/>
      <w:r w:rsidR="001515C9">
        <w:t>thủ</w:t>
      </w:r>
      <w:proofErr w:type="spellEnd"/>
      <w:r w:rsidR="001515C9">
        <w:t xml:space="preserve"> tục về </w:t>
      </w:r>
      <w:proofErr w:type="spellStart"/>
      <w:r w:rsidR="001515C9">
        <w:t>giao</w:t>
      </w:r>
      <w:proofErr w:type="spellEnd"/>
      <w:r w:rsidR="001515C9">
        <w:t xml:space="preserve"> dịch </w:t>
      </w:r>
      <w:proofErr w:type="spellStart"/>
      <w:r w:rsidR="001515C9">
        <w:t>đảm</w:t>
      </w:r>
      <w:proofErr w:type="spellEnd"/>
      <w:r w:rsidR="001515C9">
        <w:t xml:space="preserve"> bảo, công </w:t>
      </w:r>
      <w:proofErr w:type="spellStart"/>
      <w:r w:rsidR="001515C9">
        <w:t>chứng</w:t>
      </w:r>
      <w:proofErr w:type="spellEnd"/>
      <w:r w:rsidR="001515C9">
        <w:t xml:space="preserve">, </w:t>
      </w:r>
      <w:proofErr w:type="spellStart"/>
      <w:r w:rsidR="001515C9">
        <w:t>tập</w:t>
      </w:r>
      <w:proofErr w:type="spellEnd"/>
      <w:r w:rsidR="001515C9">
        <w:t xml:space="preserve"> trung phân cấp </w:t>
      </w:r>
      <w:proofErr w:type="spellStart"/>
      <w:r w:rsidR="001515C9">
        <w:t>giao</w:t>
      </w:r>
      <w:proofErr w:type="spellEnd"/>
      <w:r w:rsidR="001515C9">
        <w:t xml:space="preserve"> </w:t>
      </w:r>
      <w:proofErr w:type="spellStart"/>
      <w:r w:rsidR="001515C9">
        <w:t>quyền</w:t>
      </w:r>
      <w:proofErr w:type="spellEnd"/>
      <w:r w:rsidR="001515C9">
        <w:t xml:space="preserve"> </w:t>
      </w:r>
      <w:proofErr w:type="spellStart"/>
      <w:r w:rsidR="001515C9">
        <w:t>cho</w:t>
      </w:r>
      <w:proofErr w:type="spellEnd"/>
      <w:r w:rsidR="001515C9">
        <w:t xml:space="preserve"> </w:t>
      </w:r>
      <w:proofErr w:type="spellStart"/>
      <w:r w:rsidR="001515C9">
        <w:t>chính</w:t>
      </w:r>
      <w:proofErr w:type="spellEnd"/>
      <w:r w:rsidR="001515C9">
        <w:t xml:space="preserve"> </w:t>
      </w:r>
      <w:proofErr w:type="spellStart"/>
      <w:r w:rsidR="001515C9">
        <w:t>quyền</w:t>
      </w:r>
      <w:proofErr w:type="spellEnd"/>
      <w:r w:rsidR="001515C9">
        <w:t xml:space="preserve"> cơ </w:t>
      </w:r>
      <w:proofErr w:type="spellStart"/>
      <w:r w:rsidR="001515C9">
        <w:t>sở</w:t>
      </w:r>
      <w:proofErr w:type="spellEnd"/>
      <w:r w:rsidR="001515C9">
        <w:t xml:space="preserve"> </w:t>
      </w:r>
      <w:proofErr w:type="spellStart"/>
      <w:r w:rsidR="001515C9">
        <w:t>xác</w:t>
      </w:r>
      <w:proofErr w:type="spellEnd"/>
      <w:r w:rsidR="001515C9">
        <w:t xml:space="preserve"> </w:t>
      </w:r>
      <w:proofErr w:type="spellStart"/>
      <w:r w:rsidR="001515C9">
        <w:t>nhận</w:t>
      </w:r>
      <w:proofErr w:type="spellEnd"/>
      <w:r w:rsidR="001515C9">
        <w:t xml:space="preserve"> tình </w:t>
      </w:r>
      <w:proofErr w:type="spellStart"/>
      <w:r w:rsidR="001515C9">
        <w:t>trạng</w:t>
      </w:r>
      <w:proofErr w:type="spellEnd"/>
      <w:r w:rsidR="001515C9">
        <w:t xml:space="preserve"> </w:t>
      </w:r>
      <w:proofErr w:type="spellStart"/>
      <w:r w:rsidR="001515C9">
        <w:t>tài</w:t>
      </w:r>
      <w:proofErr w:type="spellEnd"/>
      <w:r w:rsidR="001515C9">
        <w:t xml:space="preserve"> </w:t>
      </w:r>
      <w:proofErr w:type="spellStart"/>
      <w:r w:rsidR="001515C9">
        <w:t>sản</w:t>
      </w:r>
      <w:proofErr w:type="spellEnd"/>
      <w:r w:rsidR="001515C9">
        <w:t xml:space="preserve">, </w:t>
      </w:r>
      <w:proofErr w:type="spellStart"/>
      <w:r w:rsidR="001515C9">
        <w:t>đất</w:t>
      </w:r>
      <w:proofErr w:type="spellEnd"/>
      <w:r w:rsidR="001515C9">
        <w:t xml:space="preserve"> </w:t>
      </w:r>
      <w:proofErr w:type="spellStart"/>
      <w:r w:rsidR="001515C9">
        <w:t>đai</w:t>
      </w:r>
      <w:proofErr w:type="spellEnd"/>
      <w:r w:rsidR="001515C9">
        <w:t xml:space="preserve"> </w:t>
      </w:r>
      <w:proofErr w:type="spellStart"/>
      <w:r w:rsidR="001515C9">
        <w:t>của</w:t>
      </w:r>
      <w:proofErr w:type="spellEnd"/>
      <w:r w:rsidR="001515C9">
        <w:t xml:space="preserve"> </w:t>
      </w:r>
      <w:proofErr w:type="spellStart"/>
      <w:r w:rsidR="001515C9">
        <w:t>người</w:t>
      </w:r>
      <w:proofErr w:type="spellEnd"/>
      <w:r w:rsidR="001515C9">
        <w:t xml:space="preserve"> </w:t>
      </w:r>
      <w:proofErr w:type="spellStart"/>
      <w:r w:rsidR="001515C9">
        <w:t>dân</w:t>
      </w:r>
      <w:proofErr w:type="spellEnd"/>
      <w:r w:rsidR="001515C9">
        <w:t xml:space="preserve"> </w:t>
      </w:r>
      <w:proofErr w:type="spellStart"/>
      <w:r w:rsidR="001515C9">
        <w:t>và</w:t>
      </w:r>
      <w:proofErr w:type="spellEnd"/>
      <w:r w:rsidR="001515C9">
        <w:t xml:space="preserve"> </w:t>
      </w:r>
      <w:proofErr w:type="spellStart"/>
      <w:r w:rsidR="001515C9">
        <w:t>doanh</w:t>
      </w:r>
      <w:proofErr w:type="spellEnd"/>
      <w:r w:rsidR="001515C9">
        <w:t xml:space="preserve"> nghiệp làm cơ </w:t>
      </w:r>
      <w:proofErr w:type="spellStart"/>
      <w:r w:rsidR="001515C9">
        <w:t>sở</w:t>
      </w:r>
      <w:proofErr w:type="spellEnd"/>
      <w:r w:rsidR="001515C9">
        <w:t xml:space="preserve"> </w:t>
      </w:r>
      <w:proofErr w:type="spellStart"/>
      <w:r w:rsidR="001515C9">
        <w:t>để</w:t>
      </w:r>
      <w:proofErr w:type="spellEnd"/>
      <w:r w:rsidR="001515C9">
        <w:t xml:space="preserve"> làm </w:t>
      </w:r>
      <w:proofErr w:type="spellStart"/>
      <w:r w:rsidR="001515C9">
        <w:t>tài</w:t>
      </w:r>
      <w:proofErr w:type="spellEnd"/>
      <w:r w:rsidR="001515C9">
        <w:t xml:space="preserve"> </w:t>
      </w:r>
      <w:proofErr w:type="spellStart"/>
      <w:r w:rsidR="001515C9">
        <w:t>sản</w:t>
      </w:r>
      <w:proofErr w:type="spellEnd"/>
      <w:r w:rsidR="001515C9">
        <w:t xml:space="preserve"> </w:t>
      </w:r>
      <w:proofErr w:type="spellStart"/>
      <w:r w:rsidR="001515C9">
        <w:t>đảm</w:t>
      </w:r>
      <w:proofErr w:type="spellEnd"/>
      <w:r w:rsidR="001515C9">
        <w:t xml:space="preserve"> bảo </w:t>
      </w:r>
      <w:proofErr w:type="spellStart"/>
      <w:r w:rsidR="001515C9">
        <w:t>vay</w:t>
      </w:r>
      <w:proofErr w:type="spellEnd"/>
      <w:r w:rsidR="001515C9">
        <w:rPr>
          <w:spacing w:val="-4"/>
        </w:rPr>
        <w:t xml:space="preserve"> </w:t>
      </w:r>
      <w:proofErr w:type="spellStart"/>
      <w:r w:rsidR="001515C9">
        <w:t>vốn</w:t>
      </w:r>
      <w:proofErr w:type="spellEnd"/>
      <w:r w:rsidR="00CF08AC">
        <w:t>.</w:t>
      </w:r>
    </w:p>
    <w:p w14:paraId="7776C7A5" w14:textId="0142D5EC" w:rsidR="001515C9" w:rsidRPr="00CF08AC" w:rsidRDefault="00E30E7E" w:rsidP="00E53690">
      <w:pPr>
        <w:pStyle w:val="ListParagraph"/>
        <w:tabs>
          <w:tab w:val="left" w:pos="709"/>
        </w:tabs>
        <w:spacing w:before="4" w:line="357" w:lineRule="auto"/>
        <w:ind w:left="0" w:firstLine="0"/>
      </w:pPr>
      <w:r>
        <w:tab/>
      </w:r>
      <w:r w:rsidR="001515C9">
        <w:t xml:space="preserve">NHNN cần tăng </w:t>
      </w:r>
      <w:proofErr w:type="spellStart"/>
      <w:r w:rsidR="001515C9">
        <w:t>cường</w:t>
      </w:r>
      <w:proofErr w:type="spellEnd"/>
      <w:r w:rsidR="001515C9">
        <w:t xml:space="preserve"> </w:t>
      </w:r>
      <w:proofErr w:type="spellStart"/>
      <w:r w:rsidR="001515C9">
        <w:t>rà</w:t>
      </w:r>
      <w:proofErr w:type="spellEnd"/>
      <w:r w:rsidR="001515C9">
        <w:t xml:space="preserve"> </w:t>
      </w:r>
      <w:proofErr w:type="spellStart"/>
      <w:r w:rsidR="001515C9">
        <w:t>soát</w:t>
      </w:r>
      <w:proofErr w:type="spellEnd"/>
      <w:r w:rsidR="001515C9">
        <w:t xml:space="preserve"> </w:t>
      </w:r>
      <w:proofErr w:type="spellStart"/>
      <w:r w:rsidR="001515C9">
        <w:t>đảm</w:t>
      </w:r>
      <w:proofErr w:type="spellEnd"/>
      <w:r w:rsidR="001515C9">
        <w:t xml:space="preserve"> bảo </w:t>
      </w:r>
      <w:proofErr w:type="spellStart"/>
      <w:r w:rsidR="001515C9">
        <w:t>các</w:t>
      </w:r>
      <w:proofErr w:type="spellEnd"/>
      <w:r w:rsidR="001515C9">
        <w:t xml:space="preserve"> TCTD </w:t>
      </w:r>
      <w:proofErr w:type="spellStart"/>
      <w:r w:rsidR="001515C9">
        <w:t>tuân</w:t>
      </w:r>
      <w:proofErr w:type="spellEnd"/>
      <w:r w:rsidR="001515C9">
        <w:t xml:space="preserve"> </w:t>
      </w:r>
      <w:proofErr w:type="spellStart"/>
      <w:r w:rsidR="001515C9">
        <w:t>thủ</w:t>
      </w:r>
      <w:proofErr w:type="spellEnd"/>
      <w:r w:rsidR="001515C9">
        <w:t xml:space="preserve"> đầy </w:t>
      </w:r>
      <w:proofErr w:type="spellStart"/>
      <w:r w:rsidR="001515C9">
        <w:t>đủ</w:t>
      </w:r>
      <w:proofErr w:type="spellEnd"/>
      <w:r w:rsidR="001515C9">
        <w:t xml:space="preserve"> </w:t>
      </w:r>
      <w:proofErr w:type="spellStart"/>
      <w:r w:rsidR="001515C9">
        <w:t>các</w:t>
      </w:r>
      <w:proofErr w:type="spellEnd"/>
      <w:r w:rsidR="001515C9">
        <w:t xml:space="preserve"> </w:t>
      </w:r>
      <w:proofErr w:type="spellStart"/>
      <w:r w:rsidR="001515C9">
        <w:t>quy</w:t>
      </w:r>
      <w:proofErr w:type="spellEnd"/>
      <w:r w:rsidR="001515C9">
        <w:t xml:space="preserve"> định về</w:t>
      </w:r>
      <w:r w:rsidR="001515C9">
        <w:rPr>
          <w:spacing w:val="-4"/>
        </w:rPr>
        <w:t xml:space="preserve"> </w:t>
      </w:r>
      <w:proofErr w:type="spellStart"/>
      <w:r w:rsidR="001515C9">
        <w:t>huy</w:t>
      </w:r>
      <w:proofErr w:type="spellEnd"/>
      <w:r w:rsidR="001515C9">
        <w:rPr>
          <w:spacing w:val="-9"/>
        </w:rPr>
        <w:t xml:space="preserve"> </w:t>
      </w:r>
      <w:r w:rsidR="001515C9">
        <w:t>động</w:t>
      </w:r>
      <w:r w:rsidR="001515C9">
        <w:rPr>
          <w:spacing w:val="-2"/>
        </w:rPr>
        <w:t xml:space="preserve"> </w:t>
      </w:r>
      <w:proofErr w:type="spellStart"/>
      <w:r w:rsidR="001515C9">
        <w:t>lãi</w:t>
      </w:r>
      <w:proofErr w:type="spellEnd"/>
      <w:r w:rsidR="001515C9">
        <w:rPr>
          <w:spacing w:val="-4"/>
        </w:rPr>
        <w:t xml:space="preserve"> </w:t>
      </w:r>
      <w:proofErr w:type="spellStart"/>
      <w:r w:rsidR="001515C9">
        <w:t>suất</w:t>
      </w:r>
      <w:proofErr w:type="spellEnd"/>
      <w:r w:rsidR="001515C9">
        <w:rPr>
          <w:spacing w:val="-3"/>
        </w:rPr>
        <w:t xml:space="preserve"> </w:t>
      </w:r>
      <w:proofErr w:type="spellStart"/>
      <w:r w:rsidR="001515C9">
        <w:t>tránh</w:t>
      </w:r>
      <w:proofErr w:type="spellEnd"/>
      <w:r w:rsidR="001515C9">
        <w:rPr>
          <w:spacing w:val="-4"/>
        </w:rPr>
        <w:t xml:space="preserve"> </w:t>
      </w:r>
      <w:r w:rsidR="001515C9">
        <w:t>sự</w:t>
      </w:r>
      <w:r w:rsidR="001515C9">
        <w:rPr>
          <w:spacing w:val="-3"/>
        </w:rPr>
        <w:t xml:space="preserve"> </w:t>
      </w:r>
      <w:proofErr w:type="spellStart"/>
      <w:r w:rsidR="001515C9">
        <w:t>cạnh</w:t>
      </w:r>
      <w:proofErr w:type="spellEnd"/>
      <w:r w:rsidR="001515C9">
        <w:rPr>
          <w:spacing w:val="-4"/>
        </w:rPr>
        <w:t xml:space="preserve"> </w:t>
      </w:r>
      <w:r w:rsidR="001515C9">
        <w:t>tranh</w:t>
      </w:r>
      <w:r w:rsidR="001515C9">
        <w:rPr>
          <w:spacing w:val="-4"/>
        </w:rPr>
        <w:t xml:space="preserve"> </w:t>
      </w:r>
      <w:proofErr w:type="spellStart"/>
      <w:r w:rsidR="001515C9">
        <w:t>không</w:t>
      </w:r>
      <w:proofErr w:type="spellEnd"/>
      <w:r w:rsidR="001515C9">
        <w:rPr>
          <w:spacing w:val="-1"/>
        </w:rPr>
        <w:t xml:space="preserve"> </w:t>
      </w:r>
      <w:proofErr w:type="spellStart"/>
      <w:r w:rsidR="001515C9">
        <w:t>lành</w:t>
      </w:r>
      <w:proofErr w:type="spellEnd"/>
      <w:r w:rsidR="001515C9">
        <w:rPr>
          <w:spacing w:val="-2"/>
        </w:rPr>
        <w:t xml:space="preserve"> </w:t>
      </w:r>
      <w:proofErr w:type="spellStart"/>
      <w:r w:rsidR="001515C9">
        <w:t>mạnh</w:t>
      </w:r>
      <w:proofErr w:type="spellEnd"/>
      <w:r w:rsidR="001515C9">
        <w:t>,</w:t>
      </w:r>
      <w:r w:rsidR="001515C9">
        <w:rPr>
          <w:spacing w:val="-4"/>
        </w:rPr>
        <w:t xml:space="preserve"> </w:t>
      </w:r>
      <w:r w:rsidR="001515C9">
        <w:t>qua</w:t>
      </w:r>
      <w:r w:rsidR="001515C9">
        <w:rPr>
          <w:spacing w:val="-4"/>
        </w:rPr>
        <w:t xml:space="preserve"> </w:t>
      </w:r>
      <w:r w:rsidR="001515C9">
        <w:t>đó</w:t>
      </w:r>
      <w:r w:rsidR="001515C9">
        <w:rPr>
          <w:spacing w:val="-3"/>
        </w:rPr>
        <w:t xml:space="preserve"> </w:t>
      </w:r>
      <w:proofErr w:type="spellStart"/>
      <w:r w:rsidR="001515C9">
        <w:t>ảnh</w:t>
      </w:r>
      <w:proofErr w:type="spellEnd"/>
      <w:r w:rsidR="001515C9">
        <w:rPr>
          <w:spacing w:val="-1"/>
        </w:rPr>
        <w:t xml:space="preserve"> </w:t>
      </w:r>
      <w:proofErr w:type="spellStart"/>
      <w:r w:rsidR="001515C9">
        <w:t>hưởng</w:t>
      </w:r>
      <w:proofErr w:type="spellEnd"/>
      <w:r w:rsidR="001515C9">
        <w:rPr>
          <w:spacing w:val="-4"/>
        </w:rPr>
        <w:t xml:space="preserve"> </w:t>
      </w:r>
      <w:r w:rsidR="001515C9">
        <w:t xml:space="preserve">đến hoạt động </w:t>
      </w:r>
      <w:proofErr w:type="spellStart"/>
      <w:r w:rsidR="001515C9">
        <w:t>của</w:t>
      </w:r>
      <w:proofErr w:type="spellEnd"/>
      <w:r w:rsidR="001515C9">
        <w:t xml:space="preserve"> cả </w:t>
      </w:r>
      <w:proofErr w:type="spellStart"/>
      <w:r w:rsidR="001515C9">
        <w:t>hệ</w:t>
      </w:r>
      <w:proofErr w:type="spellEnd"/>
      <w:r w:rsidR="001515C9">
        <w:t xml:space="preserve"> thống </w:t>
      </w:r>
      <w:proofErr w:type="spellStart"/>
      <w:r w:rsidR="001515C9">
        <w:t>nói</w:t>
      </w:r>
      <w:proofErr w:type="spellEnd"/>
      <w:r w:rsidR="001515C9">
        <w:t xml:space="preserve"> </w:t>
      </w:r>
      <w:proofErr w:type="spellStart"/>
      <w:r w:rsidR="001515C9">
        <w:t>chung</w:t>
      </w:r>
      <w:proofErr w:type="spellEnd"/>
      <w:r w:rsidR="001515C9">
        <w:t xml:space="preserve">, </w:t>
      </w:r>
      <w:proofErr w:type="spellStart"/>
      <w:r w:rsidR="001515C9">
        <w:t>đặc</w:t>
      </w:r>
      <w:proofErr w:type="spellEnd"/>
      <w:r w:rsidR="001515C9">
        <w:t xml:space="preserve"> biệt là khả </w:t>
      </w:r>
      <w:proofErr w:type="spellStart"/>
      <w:r w:rsidR="001515C9">
        <w:t>năng</w:t>
      </w:r>
      <w:proofErr w:type="spellEnd"/>
      <w:r w:rsidR="001515C9">
        <w:t xml:space="preserve"> </w:t>
      </w:r>
      <w:proofErr w:type="spellStart"/>
      <w:r w:rsidR="001515C9">
        <w:t>giảm</w:t>
      </w:r>
      <w:proofErr w:type="spellEnd"/>
      <w:r w:rsidR="001515C9">
        <w:t xml:space="preserve"> </w:t>
      </w:r>
      <w:proofErr w:type="spellStart"/>
      <w:r w:rsidR="001515C9">
        <w:t>lãi</w:t>
      </w:r>
      <w:proofErr w:type="spellEnd"/>
      <w:r w:rsidR="001515C9">
        <w:t xml:space="preserve"> </w:t>
      </w:r>
      <w:proofErr w:type="spellStart"/>
      <w:r w:rsidR="001515C9">
        <w:t>suất</w:t>
      </w:r>
      <w:proofErr w:type="spellEnd"/>
      <w:r w:rsidR="001515C9">
        <w:t xml:space="preserve"> </w:t>
      </w:r>
      <w:proofErr w:type="spellStart"/>
      <w:r w:rsidR="001515C9">
        <w:t>cho</w:t>
      </w:r>
      <w:proofErr w:type="spellEnd"/>
      <w:r w:rsidR="001515C9">
        <w:t xml:space="preserve"> </w:t>
      </w:r>
      <w:proofErr w:type="spellStart"/>
      <w:r w:rsidR="001515C9">
        <w:rPr>
          <w:spacing w:val="2"/>
        </w:rPr>
        <w:t>vay</w:t>
      </w:r>
      <w:proofErr w:type="spellEnd"/>
      <w:r w:rsidR="001515C9">
        <w:rPr>
          <w:spacing w:val="2"/>
        </w:rPr>
        <w:t xml:space="preserve"> </w:t>
      </w:r>
      <w:proofErr w:type="spellStart"/>
      <w:r w:rsidR="001515C9">
        <w:t>để</w:t>
      </w:r>
      <w:proofErr w:type="spellEnd"/>
      <w:r w:rsidR="001515C9">
        <w:t xml:space="preserve"> hỗ trợ </w:t>
      </w:r>
      <w:proofErr w:type="spellStart"/>
      <w:r w:rsidR="001515C9">
        <w:t>các</w:t>
      </w:r>
      <w:proofErr w:type="spellEnd"/>
      <w:r w:rsidR="001515C9">
        <w:t xml:space="preserve"> </w:t>
      </w:r>
      <w:proofErr w:type="spellStart"/>
      <w:r w:rsidR="001515C9">
        <w:t>doanh</w:t>
      </w:r>
      <w:proofErr w:type="spellEnd"/>
      <w:r w:rsidR="001515C9">
        <w:t xml:space="preserve"> nghiệp </w:t>
      </w:r>
      <w:proofErr w:type="spellStart"/>
      <w:r w:rsidR="001515C9">
        <w:t>trong</w:t>
      </w:r>
      <w:proofErr w:type="spellEnd"/>
      <w:r w:rsidR="001515C9">
        <w:t xml:space="preserve"> hoạt động </w:t>
      </w:r>
      <w:proofErr w:type="spellStart"/>
      <w:r w:rsidR="001515C9">
        <w:t>kinh</w:t>
      </w:r>
      <w:proofErr w:type="spellEnd"/>
      <w:r w:rsidR="001515C9">
        <w:rPr>
          <w:spacing w:val="-7"/>
        </w:rPr>
        <w:t xml:space="preserve"> </w:t>
      </w:r>
      <w:proofErr w:type="spellStart"/>
      <w:r w:rsidR="00CF08AC">
        <w:t>doanh</w:t>
      </w:r>
      <w:proofErr w:type="spellEnd"/>
      <w:r w:rsidR="00CF08AC">
        <w:t>.</w:t>
      </w:r>
    </w:p>
    <w:p w14:paraId="22D6072B" w14:textId="2184D167" w:rsidR="001515C9" w:rsidRPr="00CF08AC" w:rsidRDefault="00E30E7E" w:rsidP="00E53690">
      <w:pPr>
        <w:pStyle w:val="ListParagraph"/>
        <w:tabs>
          <w:tab w:val="left" w:pos="709"/>
        </w:tabs>
        <w:spacing w:before="1" w:line="355" w:lineRule="auto"/>
        <w:ind w:left="0" w:firstLine="0"/>
      </w:pPr>
      <w:r>
        <w:tab/>
      </w:r>
      <w:r w:rsidR="001515C9">
        <w:t xml:space="preserve">NHNN cần </w:t>
      </w:r>
      <w:proofErr w:type="spellStart"/>
      <w:r w:rsidR="001515C9">
        <w:t>tiếp</w:t>
      </w:r>
      <w:proofErr w:type="spellEnd"/>
      <w:r w:rsidR="001515C9">
        <w:t xml:space="preserve"> tục </w:t>
      </w:r>
      <w:proofErr w:type="spellStart"/>
      <w:r w:rsidR="001515C9">
        <w:t>duy</w:t>
      </w:r>
      <w:proofErr w:type="spellEnd"/>
      <w:r w:rsidR="001515C9">
        <w:t xml:space="preserve"> </w:t>
      </w:r>
      <w:proofErr w:type="spellStart"/>
      <w:r w:rsidR="001515C9">
        <w:t>trì</w:t>
      </w:r>
      <w:proofErr w:type="spellEnd"/>
      <w:r w:rsidR="001515C9">
        <w:t xml:space="preserve">, ban </w:t>
      </w:r>
      <w:proofErr w:type="spellStart"/>
      <w:r w:rsidR="001515C9">
        <w:t>hành</w:t>
      </w:r>
      <w:proofErr w:type="spellEnd"/>
      <w:r w:rsidR="001515C9">
        <w:t xml:space="preserve"> </w:t>
      </w:r>
      <w:proofErr w:type="spellStart"/>
      <w:r w:rsidR="001515C9">
        <w:t>các</w:t>
      </w:r>
      <w:proofErr w:type="spellEnd"/>
      <w:r w:rsidR="001515C9">
        <w:t xml:space="preserve"> chương </w:t>
      </w:r>
      <w:proofErr w:type="spellStart"/>
      <w:r w:rsidR="001515C9">
        <w:t>trình</w:t>
      </w:r>
      <w:proofErr w:type="spellEnd"/>
      <w:r w:rsidR="001515C9">
        <w:t xml:space="preserve"> hỗ trợ </w:t>
      </w:r>
      <w:proofErr w:type="spellStart"/>
      <w:r w:rsidR="001515C9">
        <w:t>doanh</w:t>
      </w:r>
      <w:proofErr w:type="spellEnd"/>
      <w:r w:rsidR="001515C9">
        <w:t xml:space="preserve"> nghiệp như Chương </w:t>
      </w:r>
      <w:proofErr w:type="spellStart"/>
      <w:r w:rsidR="001515C9">
        <w:t>trình</w:t>
      </w:r>
      <w:proofErr w:type="spellEnd"/>
      <w:r w:rsidR="001515C9">
        <w:t xml:space="preserve"> </w:t>
      </w:r>
      <w:proofErr w:type="spellStart"/>
      <w:r w:rsidR="001515C9">
        <w:t>cho</w:t>
      </w:r>
      <w:proofErr w:type="spellEnd"/>
      <w:r w:rsidR="001515C9">
        <w:t xml:space="preserve"> </w:t>
      </w:r>
      <w:proofErr w:type="spellStart"/>
      <w:r w:rsidR="001515C9">
        <w:t>vay</w:t>
      </w:r>
      <w:proofErr w:type="spellEnd"/>
      <w:r w:rsidR="001515C9">
        <w:t xml:space="preserve"> KHDN xuất </w:t>
      </w:r>
      <w:proofErr w:type="spellStart"/>
      <w:r w:rsidR="001515C9">
        <w:t>khẩu</w:t>
      </w:r>
      <w:proofErr w:type="spellEnd"/>
      <w:r w:rsidR="001515C9">
        <w:t xml:space="preserve">, </w:t>
      </w:r>
      <w:proofErr w:type="spellStart"/>
      <w:r w:rsidR="001515C9">
        <w:t>cho</w:t>
      </w:r>
      <w:proofErr w:type="spellEnd"/>
      <w:r w:rsidR="001515C9">
        <w:t xml:space="preserve"> </w:t>
      </w:r>
      <w:proofErr w:type="spellStart"/>
      <w:r w:rsidR="001515C9">
        <w:t>vay</w:t>
      </w:r>
      <w:proofErr w:type="spellEnd"/>
      <w:r w:rsidR="001515C9">
        <w:t xml:space="preserve"> </w:t>
      </w:r>
      <w:proofErr w:type="spellStart"/>
      <w:r w:rsidR="001515C9">
        <w:t>nông</w:t>
      </w:r>
      <w:proofErr w:type="spellEnd"/>
      <w:r w:rsidR="001515C9">
        <w:t xml:space="preserve"> nghiệp </w:t>
      </w:r>
      <w:proofErr w:type="spellStart"/>
      <w:r w:rsidR="001515C9">
        <w:t>nông</w:t>
      </w:r>
      <w:proofErr w:type="spellEnd"/>
      <w:r w:rsidR="001515C9">
        <w:t xml:space="preserve"> </w:t>
      </w:r>
      <w:proofErr w:type="spellStart"/>
      <w:r w:rsidR="001515C9">
        <w:t>thôn</w:t>
      </w:r>
      <w:proofErr w:type="spellEnd"/>
      <w:r w:rsidR="001515C9">
        <w:t xml:space="preserve">, hỗ trợ </w:t>
      </w:r>
      <w:proofErr w:type="spellStart"/>
      <w:r w:rsidR="001515C9">
        <w:t>doanh</w:t>
      </w:r>
      <w:proofErr w:type="spellEnd"/>
      <w:r w:rsidR="001515C9">
        <w:t xml:space="preserve"> nghiệp vừa </w:t>
      </w:r>
      <w:proofErr w:type="spellStart"/>
      <w:r w:rsidR="001515C9">
        <w:t>và</w:t>
      </w:r>
      <w:proofErr w:type="spellEnd"/>
      <w:r w:rsidR="001515C9">
        <w:rPr>
          <w:spacing w:val="-5"/>
        </w:rPr>
        <w:t xml:space="preserve"> </w:t>
      </w:r>
      <w:proofErr w:type="gramStart"/>
      <w:r w:rsidR="00CF08AC">
        <w:t>nhỏ,…</w:t>
      </w:r>
      <w:proofErr w:type="gramEnd"/>
      <w:r w:rsidR="00CF08AC">
        <w:t>.</w:t>
      </w:r>
    </w:p>
    <w:p w14:paraId="07DDCAA0" w14:textId="1D08E0A3" w:rsidR="001515C9" w:rsidRPr="00CF08AC" w:rsidRDefault="00E30E7E" w:rsidP="00E53690">
      <w:pPr>
        <w:pStyle w:val="ListParagraph"/>
        <w:tabs>
          <w:tab w:val="left" w:pos="709"/>
        </w:tabs>
        <w:spacing w:before="8" w:line="355" w:lineRule="auto"/>
        <w:ind w:left="0" w:firstLine="0"/>
      </w:pPr>
      <w:r>
        <w:tab/>
      </w:r>
      <w:r w:rsidR="001515C9">
        <w:t xml:space="preserve">Các cơ </w:t>
      </w:r>
      <w:proofErr w:type="spellStart"/>
      <w:r w:rsidR="001515C9">
        <w:t>quan</w:t>
      </w:r>
      <w:proofErr w:type="spellEnd"/>
      <w:r w:rsidR="001515C9">
        <w:t xml:space="preserve"> nhà nước, Bộ </w:t>
      </w:r>
      <w:proofErr w:type="spellStart"/>
      <w:r w:rsidR="001515C9">
        <w:t>ngành</w:t>
      </w:r>
      <w:proofErr w:type="spellEnd"/>
      <w:r w:rsidR="001515C9">
        <w:t xml:space="preserve"> liên </w:t>
      </w:r>
      <w:proofErr w:type="spellStart"/>
      <w:r w:rsidR="001515C9">
        <w:t>quan</w:t>
      </w:r>
      <w:proofErr w:type="spellEnd"/>
      <w:r w:rsidR="001515C9">
        <w:t xml:space="preserve"> cần liên tục cập nhật </w:t>
      </w:r>
      <w:proofErr w:type="spellStart"/>
      <w:r w:rsidR="001515C9">
        <w:t>chính</w:t>
      </w:r>
      <w:proofErr w:type="spellEnd"/>
      <w:r w:rsidR="001515C9">
        <w:t xml:space="preserve"> sách, </w:t>
      </w:r>
      <w:proofErr w:type="spellStart"/>
      <w:r w:rsidR="001515C9">
        <w:t>ưu</w:t>
      </w:r>
      <w:proofErr w:type="spellEnd"/>
      <w:r w:rsidR="001515C9">
        <w:t xml:space="preserve"> </w:t>
      </w:r>
      <w:proofErr w:type="spellStart"/>
      <w:r w:rsidR="001515C9">
        <w:t>đãi</w:t>
      </w:r>
      <w:proofErr w:type="spellEnd"/>
      <w:r w:rsidR="001515C9">
        <w:t xml:space="preserve"> hỗ trợ </w:t>
      </w:r>
      <w:proofErr w:type="spellStart"/>
      <w:r w:rsidR="001515C9">
        <w:t>doanh</w:t>
      </w:r>
      <w:proofErr w:type="spellEnd"/>
      <w:r w:rsidR="001515C9">
        <w:t xml:space="preserve"> nghiệp phát </w:t>
      </w:r>
      <w:proofErr w:type="spellStart"/>
      <w:r w:rsidR="001515C9">
        <w:t>triển</w:t>
      </w:r>
      <w:proofErr w:type="spellEnd"/>
      <w:r w:rsidR="001515C9">
        <w:t xml:space="preserve">, tăng </w:t>
      </w:r>
      <w:proofErr w:type="spellStart"/>
      <w:r w:rsidR="001515C9">
        <w:t>cường</w:t>
      </w:r>
      <w:proofErr w:type="spellEnd"/>
      <w:r w:rsidR="001515C9">
        <w:t xml:space="preserve"> </w:t>
      </w:r>
      <w:proofErr w:type="spellStart"/>
      <w:r w:rsidR="001515C9">
        <w:t>yếu</w:t>
      </w:r>
      <w:proofErr w:type="spellEnd"/>
      <w:r w:rsidR="001515C9">
        <w:t xml:space="preserve"> tố nội </w:t>
      </w:r>
      <w:proofErr w:type="spellStart"/>
      <w:r w:rsidR="001515C9">
        <w:t>lực</w:t>
      </w:r>
      <w:proofErr w:type="spellEnd"/>
      <w:r w:rsidR="001515C9">
        <w:t xml:space="preserve">, làm động </w:t>
      </w:r>
      <w:proofErr w:type="spellStart"/>
      <w:r w:rsidR="001515C9">
        <w:t>lực</w:t>
      </w:r>
      <w:proofErr w:type="spellEnd"/>
      <w:r w:rsidR="001515C9">
        <w:t xml:space="preserve"> phát </w:t>
      </w:r>
      <w:proofErr w:type="spellStart"/>
      <w:r w:rsidR="001515C9">
        <w:t>triển</w:t>
      </w:r>
      <w:proofErr w:type="spellEnd"/>
      <w:r w:rsidR="001515C9">
        <w:t xml:space="preserve"> </w:t>
      </w:r>
      <w:proofErr w:type="spellStart"/>
      <w:r w:rsidR="001515C9">
        <w:t>của</w:t>
      </w:r>
      <w:proofErr w:type="spellEnd"/>
      <w:r w:rsidR="001515C9">
        <w:t xml:space="preserve"> </w:t>
      </w:r>
      <w:proofErr w:type="spellStart"/>
      <w:r w:rsidR="001515C9">
        <w:t>nền</w:t>
      </w:r>
      <w:proofErr w:type="spellEnd"/>
      <w:r w:rsidR="001515C9">
        <w:t xml:space="preserve"> </w:t>
      </w:r>
      <w:proofErr w:type="spellStart"/>
      <w:r w:rsidR="001515C9">
        <w:t>kinh</w:t>
      </w:r>
      <w:proofErr w:type="spellEnd"/>
      <w:r w:rsidR="001515C9">
        <w:t xml:space="preserve"> tế </w:t>
      </w:r>
      <w:proofErr w:type="spellStart"/>
      <w:r w:rsidR="001515C9">
        <w:t>trong</w:t>
      </w:r>
      <w:proofErr w:type="spellEnd"/>
      <w:r w:rsidR="001515C9">
        <w:t xml:space="preserve"> </w:t>
      </w:r>
      <w:proofErr w:type="spellStart"/>
      <w:r w:rsidR="001515C9">
        <w:t>mỗi</w:t>
      </w:r>
      <w:proofErr w:type="spellEnd"/>
      <w:r w:rsidR="001515C9">
        <w:t xml:space="preserve"> </w:t>
      </w:r>
      <w:proofErr w:type="spellStart"/>
      <w:r w:rsidR="001515C9">
        <w:t>giai</w:t>
      </w:r>
      <w:proofErr w:type="spellEnd"/>
      <w:r w:rsidR="001515C9">
        <w:t xml:space="preserve"> </w:t>
      </w:r>
      <w:proofErr w:type="spellStart"/>
      <w:r w:rsidR="001515C9">
        <w:t>đoạn</w:t>
      </w:r>
      <w:proofErr w:type="spellEnd"/>
      <w:r w:rsidR="001515C9">
        <w:t xml:space="preserve"> phát </w:t>
      </w:r>
      <w:proofErr w:type="spellStart"/>
      <w:r w:rsidR="001515C9">
        <w:t>triển</w:t>
      </w:r>
      <w:proofErr w:type="spellEnd"/>
      <w:r w:rsidR="001515C9">
        <w:t xml:space="preserve"> </w:t>
      </w:r>
      <w:proofErr w:type="spellStart"/>
      <w:r w:rsidR="001515C9">
        <w:t>của</w:t>
      </w:r>
      <w:proofErr w:type="spellEnd"/>
      <w:r w:rsidR="001515C9">
        <w:t xml:space="preserve"> </w:t>
      </w:r>
      <w:proofErr w:type="spellStart"/>
      <w:r w:rsidR="001515C9">
        <w:t>nền</w:t>
      </w:r>
      <w:proofErr w:type="spellEnd"/>
      <w:r w:rsidR="001515C9">
        <w:t xml:space="preserve"> </w:t>
      </w:r>
      <w:proofErr w:type="spellStart"/>
      <w:r w:rsidR="001515C9">
        <w:t>kinh</w:t>
      </w:r>
      <w:proofErr w:type="spellEnd"/>
      <w:r w:rsidR="001515C9">
        <w:rPr>
          <w:spacing w:val="-8"/>
        </w:rPr>
        <w:t xml:space="preserve"> </w:t>
      </w:r>
      <w:r w:rsidR="001515C9">
        <w:t>tế</w:t>
      </w:r>
      <w:r w:rsidR="00CF08AC">
        <w:t>.</w:t>
      </w:r>
    </w:p>
    <w:p w14:paraId="62B312F9" w14:textId="75B8A114" w:rsidR="001515C9" w:rsidRDefault="00E30E7E" w:rsidP="00E53690">
      <w:pPr>
        <w:pStyle w:val="ListParagraph"/>
        <w:tabs>
          <w:tab w:val="left" w:pos="709"/>
        </w:tabs>
        <w:spacing w:before="9" w:line="357" w:lineRule="auto"/>
        <w:ind w:left="0" w:firstLine="0"/>
      </w:pPr>
      <w:r>
        <w:tab/>
      </w:r>
      <w:proofErr w:type="spellStart"/>
      <w:r w:rsidR="001515C9">
        <w:t>Nhiều</w:t>
      </w:r>
      <w:proofErr w:type="spellEnd"/>
      <w:r w:rsidR="001515C9">
        <w:t xml:space="preserve"> </w:t>
      </w:r>
      <w:proofErr w:type="spellStart"/>
      <w:r w:rsidR="001515C9">
        <w:t>doanh</w:t>
      </w:r>
      <w:proofErr w:type="spellEnd"/>
      <w:r w:rsidR="001515C9">
        <w:t xml:space="preserve"> nghiệp mới có ý tưởng công </w:t>
      </w:r>
      <w:proofErr w:type="spellStart"/>
      <w:r w:rsidR="001515C9">
        <w:t>nghệ</w:t>
      </w:r>
      <w:proofErr w:type="spellEnd"/>
      <w:r w:rsidR="001515C9">
        <w:t xml:space="preserve"> mới </w:t>
      </w:r>
      <w:proofErr w:type="spellStart"/>
      <w:r w:rsidR="001515C9">
        <w:t>rất</w:t>
      </w:r>
      <w:proofErr w:type="spellEnd"/>
      <w:r w:rsidR="001515C9">
        <w:t xml:space="preserve"> </w:t>
      </w:r>
      <w:r w:rsidR="001515C9">
        <w:rPr>
          <w:spacing w:val="2"/>
        </w:rPr>
        <w:t xml:space="preserve">hay </w:t>
      </w:r>
      <w:proofErr w:type="spellStart"/>
      <w:r w:rsidR="001515C9">
        <w:t>nhưng</w:t>
      </w:r>
      <w:proofErr w:type="spellEnd"/>
      <w:r w:rsidR="001515C9">
        <w:t xml:space="preserve"> chưa có </w:t>
      </w:r>
      <w:proofErr w:type="spellStart"/>
      <w:r w:rsidR="001515C9">
        <w:t>sản</w:t>
      </w:r>
      <w:proofErr w:type="spellEnd"/>
      <w:r w:rsidR="001515C9">
        <w:t xml:space="preserve"> </w:t>
      </w:r>
      <w:proofErr w:type="spellStart"/>
      <w:r w:rsidR="001515C9">
        <w:t>phẩm</w:t>
      </w:r>
      <w:proofErr w:type="spellEnd"/>
      <w:r w:rsidR="001515C9">
        <w:rPr>
          <w:spacing w:val="-9"/>
        </w:rPr>
        <w:t xml:space="preserve"> </w:t>
      </w:r>
      <w:proofErr w:type="spellStart"/>
      <w:r w:rsidR="001515C9">
        <w:t>thực</w:t>
      </w:r>
      <w:proofErr w:type="spellEnd"/>
      <w:r w:rsidR="001515C9">
        <w:rPr>
          <w:spacing w:val="-5"/>
        </w:rPr>
        <w:t xml:space="preserve"> </w:t>
      </w:r>
      <w:r w:rsidR="001515C9">
        <w:t>tế</w:t>
      </w:r>
      <w:r w:rsidR="001515C9">
        <w:rPr>
          <w:spacing w:val="-6"/>
        </w:rPr>
        <w:t xml:space="preserve"> </w:t>
      </w:r>
      <w:r w:rsidR="001515C9">
        <w:t>nên</w:t>
      </w:r>
      <w:r w:rsidR="001515C9">
        <w:rPr>
          <w:spacing w:val="-5"/>
        </w:rPr>
        <w:t xml:space="preserve"> </w:t>
      </w:r>
      <w:proofErr w:type="spellStart"/>
      <w:r w:rsidR="001515C9">
        <w:t>không</w:t>
      </w:r>
      <w:proofErr w:type="spellEnd"/>
      <w:r w:rsidR="001515C9">
        <w:rPr>
          <w:spacing w:val="-6"/>
        </w:rPr>
        <w:t xml:space="preserve"> </w:t>
      </w:r>
      <w:r w:rsidR="001515C9">
        <w:t>có</w:t>
      </w:r>
      <w:r w:rsidR="001515C9">
        <w:rPr>
          <w:spacing w:val="-6"/>
        </w:rPr>
        <w:t xml:space="preserve"> </w:t>
      </w:r>
      <w:proofErr w:type="spellStart"/>
      <w:r w:rsidR="001515C9">
        <w:t>tài</w:t>
      </w:r>
      <w:proofErr w:type="spellEnd"/>
      <w:r w:rsidR="001515C9">
        <w:rPr>
          <w:spacing w:val="-6"/>
        </w:rPr>
        <w:t xml:space="preserve"> </w:t>
      </w:r>
      <w:proofErr w:type="spellStart"/>
      <w:r w:rsidR="001515C9">
        <w:t>sản</w:t>
      </w:r>
      <w:proofErr w:type="spellEnd"/>
      <w:r w:rsidR="001515C9">
        <w:rPr>
          <w:spacing w:val="-6"/>
        </w:rPr>
        <w:t xml:space="preserve"> </w:t>
      </w:r>
      <w:proofErr w:type="spellStart"/>
      <w:r w:rsidR="001515C9">
        <w:t>đảm</w:t>
      </w:r>
      <w:proofErr w:type="spellEnd"/>
      <w:r w:rsidR="001515C9">
        <w:rPr>
          <w:spacing w:val="-9"/>
        </w:rPr>
        <w:t xml:space="preserve"> </w:t>
      </w:r>
      <w:r w:rsidR="001515C9">
        <w:t>bảo</w:t>
      </w:r>
      <w:r w:rsidR="001515C9">
        <w:rPr>
          <w:spacing w:val="-6"/>
        </w:rPr>
        <w:t xml:space="preserve"> </w:t>
      </w:r>
      <w:proofErr w:type="spellStart"/>
      <w:r w:rsidR="001515C9">
        <w:t>vay</w:t>
      </w:r>
      <w:proofErr w:type="spellEnd"/>
      <w:r w:rsidR="001515C9">
        <w:rPr>
          <w:spacing w:val="-8"/>
        </w:rPr>
        <w:t xml:space="preserve"> </w:t>
      </w:r>
      <w:proofErr w:type="spellStart"/>
      <w:r w:rsidR="001515C9">
        <w:t>vốn</w:t>
      </w:r>
      <w:proofErr w:type="spellEnd"/>
      <w:r w:rsidR="001515C9">
        <w:rPr>
          <w:spacing w:val="-7"/>
        </w:rPr>
        <w:t xml:space="preserve"> </w:t>
      </w:r>
      <w:proofErr w:type="spellStart"/>
      <w:r w:rsidR="001515C9">
        <w:t>theo</w:t>
      </w:r>
      <w:proofErr w:type="spellEnd"/>
      <w:r w:rsidR="001515C9">
        <w:rPr>
          <w:spacing w:val="-5"/>
        </w:rPr>
        <w:t xml:space="preserve"> </w:t>
      </w:r>
      <w:r w:rsidR="001515C9">
        <w:t>đúng</w:t>
      </w:r>
      <w:r w:rsidR="001515C9">
        <w:rPr>
          <w:spacing w:val="-6"/>
        </w:rPr>
        <w:t xml:space="preserve"> </w:t>
      </w:r>
      <w:proofErr w:type="spellStart"/>
      <w:r w:rsidR="001515C9">
        <w:t>quy</w:t>
      </w:r>
      <w:proofErr w:type="spellEnd"/>
      <w:r w:rsidR="001515C9">
        <w:rPr>
          <w:spacing w:val="-9"/>
        </w:rPr>
        <w:t xml:space="preserve"> </w:t>
      </w:r>
      <w:r w:rsidR="001515C9">
        <w:t>định</w:t>
      </w:r>
      <w:r w:rsidR="001515C9">
        <w:rPr>
          <w:spacing w:val="-6"/>
        </w:rPr>
        <w:t xml:space="preserve"> </w:t>
      </w:r>
      <w:r w:rsidR="001515C9">
        <w:t>được.</w:t>
      </w:r>
      <w:r w:rsidR="001515C9">
        <w:rPr>
          <w:spacing w:val="-5"/>
        </w:rPr>
        <w:t xml:space="preserve"> </w:t>
      </w:r>
      <w:r w:rsidR="001515C9">
        <w:t xml:space="preserve">Do đó, nhà nước cần có </w:t>
      </w:r>
      <w:proofErr w:type="spellStart"/>
      <w:r w:rsidR="001515C9">
        <w:t>chính</w:t>
      </w:r>
      <w:proofErr w:type="spellEnd"/>
      <w:r w:rsidR="001515C9">
        <w:t xml:space="preserve"> sách cụ </w:t>
      </w:r>
      <w:proofErr w:type="spellStart"/>
      <w:r w:rsidR="001515C9">
        <w:t>thể</w:t>
      </w:r>
      <w:proofErr w:type="spellEnd"/>
      <w:r w:rsidR="001515C9">
        <w:t xml:space="preserve"> về </w:t>
      </w:r>
      <w:proofErr w:type="spellStart"/>
      <w:r w:rsidR="001515C9">
        <w:t>vấn</w:t>
      </w:r>
      <w:proofErr w:type="spellEnd"/>
      <w:r w:rsidR="001515C9">
        <w:t xml:space="preserve"> đề công </w:t>
      </w:r>
      <w:proofErr w:type="spellStart"/>
      <w:r w:rsidR="001515C9">
        <w:t>nghệ</w:t>
      </w:r>
      <w:proofErr w:type="spellEnd"/>
      <w:r w:rsidR="001515C9">
        <w:t xml:space="preserve"> mới </w:t>
      </w:r>
      <w:proofErr w:type="spellStart"/>
      <w:r w:rsidR="001515C9">
        <w:t>giống</w:t>
      </w:r>
      <w:proofErr w:type="spellEnd"/>
      <w:r w:rsidR="001515C9">
        <w:t xml:space="preserve"> như </w:t>
      </w:r>
      <w:proofErr w:type="spellStart"/>
      <w:r w:rsidR="001515C9">
        <w:t>các</w:t>
      </w:r>
      <w:proofErr w:type="spellEnd"/>
      <w:r w:rsidR="001515C9">
        <w:t xml:space="preserve"> </w:t>
      </w:r>
      <w:proofErr w:type="spellStart"/>
      <w:r w:rsidR="001515C9">
        <w:t>quỹ</w:t>
      </w:r>
      <w:proofErr w:type="spellEnd"/>
      <w:r w:rsidR="001515C9">
        <w:t xml:space="preserve"> </w:t>
      </w:r>
      <w:proofErr w:type="spellStart"/>
      <w:r w:rsidR="001515C9">
        <w:t>đầu</w:t>
      </w:r>
      <w:proofErr w:type="spellEnd"/>
      <w:r w:rsidR="001515C9">
        <w:t xml:space="preserve"> </w:t>
      </w:r>
      <w:proofErr w:type="spellStart"/>
      <w:r w:rsidR="001515C9">
        <w:t>tư</w:t>
      </w:r>
      <w:proofErr w:type="spellEnd"/>
      <w:r w:rsidR="001515C9">
        <w:t xml:space="preserve"> </w:t>
      </w:r>
      <w:proofErr w:type="spellStart"/>
      <w:r w:rsidR="001515C9">
        <w:t>mạo</w:t>
      </w:r>
      <w:proofErr w:type="spellEnd"/>
      <w:r w:rsidR="001515C9">
        <w:t xml:space="preserve"> </w:t>
      </w:r>
      <w:proofErr w:type="spellStart"/>
      <w:r w:rsidR="001515C9">
        <w:t>hiểm</w:t>
      </w:r>
      <w:proofErr w:type="spellEnd"/>
      <w:r w:rsidR="001515C9">
        <w:t xml:space="preserve"> </w:t>
      </w:r>
      <w:proofErr w:type="spellStart"/>
      <w:r w:rsidR="001515C9">
        <w:t>chấp</w:t>
      </w:r>
      <w:proofErr w:type="spellEnd"/>
      <w:r w:rsidR="001515C9">
        <w:t xml:space="preserve"> </w:t>
      </w:r>
      <w:proofErr w:type="spellStart"/>
      <w:r w:rsidR="001515C9">
        <w:t>nhận</w:t>
      </w:r>
      <w:proofErr w:type="spellEnd"/>
      <w:r w:rsidR="001515C9">
        <w:t xml:space="preserve"> </w:t>
      </w:r>
      <w:proofErr w:type="spellStart"/>
      <w:r w:rsidR="001515C9">
        <w:t>rủi</w:t>
      </w:r>
      <w:proofErr w:type="spellEnd"/>
      <w:r w:rsidR="001515C9">
        <w:t xml:space="preserve"> </w:t>
      </w:r>
      <w:proofErr w:type="spellStart"/>
      <w:r w:rsidR="001515C9">
        <w:t>ro</w:t>
      </w:r>
      <w:proofErr w:type="spellEnd"/>
      <w:r w:rsidR="001515C9">
        <w:t xml:space="preserve"> </w:t>
      </w:r>
      <w:proofErr w:type="spellStart"/>
      <w:r w:rsidR="001515C9">
        <w:t>trong</w:t>
      </w:r>
      <w:proofErr w:type="spellEnd"/>
      <w:r w:rsidR="001515C9">
        <w:t xml:space="preserve"> </w:t>
      </w:r>
      <w:proofErr w:type="spellStart"/>
      <w:r w:rsidR="001515C9">
        <w:t>lĩnh</w:t>
      </w:r>
      <w:proofErr w:type="spellEnd"/>
      <w:r w:rsidR="001515C9">
        <w:t xml:space="preserve"> vực công </w:t>
      </w:r>
      <w:proofErr w:type="spellStart"/>
      <w:r w:rsidR="001515C9">
        <w:t>nghệ</w:t>
      </w:r>
      <w:proofErr w:type="spellEnd"/>
      <w:r w:rsidR="001515C9">
        <w:t xml:space="preserve"> mới, </w:t>
      </w:r>
      <w:proofErr w:type="spellStart"/>
      <w:r w:rsidR="001515C9">
        <w:t>từ</w:t>
      </w:r>
      <w:proofErr w:type="spellEnd"/>
      <w:r w:rsidR="001515C9">
        <w:t xml:space="preserve"> đó tạo </w:t>
      </w:r>
      <w:proofErr w:type="spellStart"/>
      <w:r w:rsidR="001515C9">
        <w:t>điều</w:t>
      </w:r>
      <w:proofErr w:type="spellEnd"/>
      <w:r w:rsidR="001515C9">
        <w:t xml:space="preserve"> </w:t>
      </w:r>
      <w:proofErr w:type="spellStart"/>
      <w:r w:rsidR="001515C9">
        <w:t>kiện</w:t>
      </w:r>
      <w:proofErr w:type="spellEnd"/>
      <w:r w:rsidR="001515C9">
        <w:t xml:space="preserve"> </w:t>
      </w:r>
      <w:proofErr w:type="spellStart"/>
      <w:r w:rsidR="001515C9">
        <w:t>cho</w:t>
      </w:r>
      <w:proofErr w:type="spellEnd"/>
      <w:r w:rsidR="001515C9">
        <w:t xml:space="preserve"> cả ngân hàng </w:t>
      </w:r>
      <w:proofErr w:type="spellStart"/>
      <w:r w:rsidR="001515C9">
        <w:t>và</w:t>
      </w:r>
      <w:proofErr w:type="spellEnd"/>
      <w:r w:rsidR="001515C9">
        <w:t xml:space="preserve"> </w:t>
      </w:r>
      <w:proofErr w:type="spellStart"/>
      <w:r w:rsidR="001515C9">
        <w:t>doanh</w:t>
      </w:r>
      <w:proofErr w:type="spellEnd"/>
      <w:r w:rsidR="001515C9">
        <w:t xml:space="preserve"> nghiệp có </w:t>
      </w:r>
      <w:proofErr w:type="spellStart"/>
      <w:r w:rsidR="001515C9">
        <w:t>điều</w:t>
      </w:r>
      <w:proofErr w:type="spellEnd"/>
      <w:r w:rsidR="001515C9">
        <w:t xml:space="preserve"> </w:t>
      </w:r>
      <w:proofErr w:type="spellStart"/>
      <w:r w:rsidR="001515C9">
        <w:t>kiện</w:t>
      </w:r>
      <w:proofErr w:type="spellEnd"/>
      <w:r w:rsidR="001515C9">
        <w:t xml:space="preserve"> </w:t>
      </w:r>
      <w:proofErr w:type="spellStart"/>
      <w:r w:rsidR="001515C9">
        <w:t>tiếp</w:t>
      </w:r>
      <w:proofErr w:type="spellEnd"/>
      <w:r w:rsidR="001515C9">
        <w:t xml:space="preserve"> </w:t>
      </w:r>
      <w:proofErr w:type="spellStart"/>
      <w:r w:rsidR="001515C9">
        <w:t>cận</w:t>
      </w:r>
      <w:proofErr w:type="spellEnd"/>
      <w:r w:rsidR="001515C9">
        <w:rPr>
          <w:spacing w:val="-12"/>
        </w:rPr>
        <w:t xml:space="preserve"> </w:t>
      </w:r>
      <w:proofErr w:type="spellStart"/>
      <w:r w:rsidR="001515C9">
        <w:t>vốn</w:t>
      </w:r>
      <w:proofErr w:type="spellEnd"/>
      <w:r w:rsidR="00CF08AC">
        <w:t>.</w:t>
      </w:r>
    </w:p>
    <w:p w14:paraId="0AEBB2CD" w14:textId="77777777" w:rsidR="001515C9" w:rsidRPr="00E30E7E" w:rsidRDefault="001515C9" w:rsidP="00E53690">
      <w:pPr>
        <w:spacing w:line="357" w:lineRule="auto"/>
        <w:sectPr w:rsidR="001515C9" w:rsidRPr="00E30E7E" w:rsidSect="00032016">
          <w:type w:val="continuous"/>
          <w:pgSz w:w="11910" w:h="16840" w:code="9"/>
          <w:pgMar w:top="1440" w:right="1440" w:bottom="1440" w:left="1440" w:header="724" w:footer="0" w:gutter="0"/>
          <w:cols w:space="720"/>
        </w:sectPr>
      </w:pPr>
    </w:p>
    <w:p w14:paraId="41A4753C" w14:textId="2B795AE5" w:rsidR="001515C9" w:rsidRDefault="00E30E7E" w:rsidP="00E53690">
      <w:pPr>
        <w:pStyle w:val="ListParagraph"/>
        <w:tabs>
          <w:tab w:val="left" w:pos="709"/>
        </w:tabs>
        <w:spacing w:line="357" w:lineRule="auto"/>
        <w:ind w:left="0" w:firstLine="0"/>
      </w:pPr>
      <w:r>
        <w:lastRenderedPageBreak/>
        <w:tab/>
      </w:r>
      <w:r w:rsidR="001515C9">
        <w:t>Các</w:t>
      </w:r>
      <w:r w:rsidR="001515C9">
        <w:rPr>
          <w:spacing w:val="-4"/>
        </w:rPr>
        <w:t xml:space="preserve"> </w:t>
      </w:r>
      <w:r w:rsidR="001515C9">
        <w:t>nhà</w:t>
      </w:r>
      <w:r w:rsidR="001515C9">
        <w:rPr>
          <w:spacing w:val="-4"/>
        </w:rPr>
        <w:t xml:space="preserve"> </w:t>
      </w:r>
      <w:r w:rsidR="001515C9">
        <w:t>quản</w:t>
      </w:r>
      <w:r w:rsidR="001515C9">
        <w:rPr>
          <w:spacing w:val="-4"/>
        </w:rPr>
        <w:t xml:space="preserve"> </w:t>
      </w:r>
      <w:r w:rsidR="001515C9">
        <w:t>lý</w:t>
      </w:r>
      <w:r w:rsidR="001515C9">
        <w:rPr>
          <w:spacing w:val="-3"/>
        </w:rPr>
        <w:t xml:space="preserve"> </w:t>
      </w:r>
      <w:r w:rsidR="001515C9">
        <w:t>cần</w:t>
      </w:r>
      <w:r w:rsidR="001515C9">
        <w:rPr>
          <w:spacing w:val="-4"/>
        </w:rPr>
        <w:t xml:space="preserve"> </w:t>
      </w:r>
      <w:r w:rsidR="001515C9">
        <w:t>sớm</w:t>
      </w:r>
      <w:r w:rsidR="001515C9">
        <w:rPr>
          <w:spacing w:val="-6"/>
        </w:rPr>
        <w:t xml:space="preserve"> </w:t>
      </w:r>
      <w:proofErr w:type="spellStart"/>
      <w:r w:rsidR="001515C9">
        <w:t>xây</w:t>
      </w:r>
      <w:proofErr w:type="spellEnd"/>
      <w:r w:rsidR="001515C9">
        <w:rPr>
          <w:spacing w:val="-9"/>
        </w:rPr>
        <w:t xml:space="preserve"> </w:t>
      </w:r>
      <w:proofErr w:type="spellStart"/>
      <w:r w:rsidR="001515C9">
        <w:t>dựng</w:t>
      </w:r>
      <w:proofErr w:type="spellEnd"/>
      <w:r w:rsidR="001515C9">
        <w:rPr>
          <w:spacing w:val="-3"/>
        </w:rPr>
        <w:t xml:space="preserve"> </w:t>
      </w:r>
      <w:proofErr w:type="spellStart"/>
      <w:r w:rsidR="001515C9">
        <w:t>hệ</w:t>
      </w:r>
      <w:proofErr w:type="spellEnd"/>
      <w:r w:rsidR="001515C9">
        <w:rPr>
          <w:spacing w:val="-4"/>
        </w:rPr>
        <w:t xml:space="preserve"> </w:t>
      </w:r>
      <w:r w:rsidR="001515C9">
        <w:t>thống</w:t>
      </w:r>
      <w:r w:rsidR="001515C9">
        <w:rPr>
          <w:spacing w:val="-4"/>
        </w:rPr>
        <w:t xml:space="preserve"> </w:t>
      </w:r>
      <w:proofErr w:type="spellStart"/>
      <w:r w:rsidR="001515C9">
        <w:t>thông</w:t>
      </w:r>
      <w:proofErr w:type="spellEnd"/>
      <w:r w:rsidR="001515C9">
        <w:rPr>
          <w:spacing w:val="-3"/>
        </w:rPr>
        <w:t xml:space="preserve"> </w:t>
      </w:r>
      <w:r w:rsidR="001515C9">
        <w:t>tin</w:t>
      </w:r>
      <w:r w:rsidR="001515C9">
        <w:rPr>
          <w:spacing w:val="-4"/>
        </w:rPr>
        <w:t xml:space="preserve"> </w:t>
      </w:r>
      <w:proofErr w:type="spellStart"/>
      <w:r w:rsidR="001515C9">
        <w:t>thị</w:t>
      </w:r>
      <w:proofErr w:type="spellEnd"/>
      <w:r w:rsidR="001515C9">
        <w:rPr>
          <w:spacing w:val="-4"/>
        </w:rPr>
        <w:t xml:space="preserve"> </w:t>
      </w:r>
      <w:r w:rsidR="001515C9">
        <w:t>trường,</w:t>
      </w:r>
      <w:r w:rsidR="001515C9">
        <w:rPr>
          <w:spacing w:val="-4"/>
        </w:rPr>
        <w:t xml:space="preserve"> </w:t>
      </w:r>
      <w:proofErr w:type="spellStart"/>
      <w:r w:rsidR="001515C9">
        <w:t>thông</w:t>
      </w:r>
      <w:proofErr w:type="spellEnd"/>
      <w:r w:rsidR="001515C9">
        <w:rPr>
          <w:spacing w:val="-3"/>
        </w:rPr>
        <w:t xml:space="preserve"> </w:t>
      </w:r>
      <w:r w:rsidR="001515C9">
        <w:t>tin</w:t>
      </w:r>
      <w:r w:rsidR="001515C9">
        <w:rPr>
          <w:spacing w:val="-4"/>
        </w:rPr>
        <w:t xml:space="preserve"> </w:t>
      </w:r>
      <w:proofErr w:type="spellStart"/>
      <w:r w:rsidR="001515C9">
        <w:t>doanh</w:t>
      </w:r>
      <w:proofErr w:type="spellEnd"/>
      <w:r w:rsidR="001515C9">
        <w:t xml:space="preserve"> nghiệp, </w:t>
      </w:r>
      <w:proofErr w:type="spellStart"/>
      <w:r w:rsidR="001515C9">
        <w:t>sản</w:t>
      </w:r>
      <w:proofErr w:type="spellEnd"/>
      <w:r w:rsidR="001515C9">
        <w:t xml:space="preserve"> </w:t>
      </w:r>
      <w:proofErr w:type="spellStart"/>
      <w:r w:rsidR="001515C9">
        <w:t>phẩm</w:t>
      </w:r>
      <w:proofErr w:type="spellEnd"/>
      <w:r w:rsidR="001515C9">
        <w:t xml:space="preserve">, đối </w:t>
      </w:r>
      <w:proofErr w:type="spellStart"/>
      <w:r w:rsidR="001515C9">
        <w:t>tác</w:t>
      </w:r>
      <w:proofErr w:type="spellEnd"/>
      <w:r w:rsidR="001515C9">
        <w:t xml:space="preserve"> trợ giúp DN, cùng </w:t>
      </w:r>
      <w:proofErr w:type="spellStart"/>
      <w:r w:rsidR="001515C9">
        <w:t>với</w:t>
      </w:r>
      <w:proofErr w:type="spellEnd"/>
      <w:r w:rsidR="001515C9">
        <w:t xml:space="preserve"> đó là </w:t>
      </w:r>
      <w:proofErr w:type="spellStart"/>
      <w:r w:rsidR="001515C9">
        <w:t>việc</w:t>
      </w:r>
      <w:proofErr w:type="spellEnd"/>
      <w:r w:rsidR="001515C9">
        <w:t xml:space="preserve"> </w:t>
      </w:r>
      <w:proofErr w:type="spellStart"/>
      <w:r w:rsidR="001515C9">
        <w:t>đôn</w:t>
      </w:r>
      <w:proofErr w:type="spellEnd"/>
      <w:r w:rsidR="001515C9">
        <w:t xml:space="preserve"> </w:t>
      </w:r>
      <w:proofErr w:type="spellStart"/>
      <w:r w:rsidR="001515C9">
        <w:t>đốc</w:t>
      </w:r>
      <w:proofErr w:type="spellEnd"/>
      <w:r w:rsidR="001515C9">
        <w:t xml:space="preserve"> quyết </w:t>
      </w:r>
      <w:proofErr w:type="spellStart"/>
      <w:r w:rsidR="001515C9">
        <w:t>liệt</w:t>
      </w:r>
      <w:proofErr w:type="spellEnd"/>
      <w:r w:rsidR="001515C9">
        <w:t xml:space="preserve"> </w:t>
      </w:r>
      <w:proofErr w:type="spellStart"/>
      <w:r w:rsidR="001515C9">
        <w:t>cải</w:t>
      </w:r>
      <w:proofErr w:type="spellEnd"/>
      <w:r w:rsidR="001515C9">
        <w:t xml:space="preserve"> </w:t>
      </w:r>
      <w:proofErr w:type="spellStart"/>
      <w:r w:rsidR="001515C9">
        <w:t>thiện</w:t>
      </w:r>
      <w:proofErr w:type="spellEnd"/>
      <w:r w:rsidR="001515C9">
        <w:t xml:space="preserve"> </w:t>
      </w:r>
      <w:proofErr w:type="spellStart"/>
      <w:r w:rsidR="001515C9">
        <w:t>môi</w:t>
      </w:r>
      <w:proofErr w:type="spellEnd"/>
      <w:r w:rsidR="001515C9">
        <w:t xml:space="preserve"> trường </w:t>
      </w:r>
      <w:proofErr w:type="spellStart"/>
      <w:r w:rsidR="001515C9">
        <w:t>kinh</w:t>
      </w:r>
      <w:proofErr w:type="spellEnd"/>
      <w:r w:rsidR="001515C9">
        <w:t xml:space="preserve"> </w:t>
      </w:r>
      <w:proofErr w:type="spellStart"/>
      <w:r w:rsidR="001515C9">
        <w:t>doanh</w:t>
      </w:r>
      <w:proofErr w:type="spellEnd"/>
      <w:r w:rsidR="001515C9">
        <w:t xml:space="preserve"> - </w:t>
      </w:r>
      <w:proofErr w:type="spellStart"/>
      <w:r w:rsidR="001515C9">
        <w:t>đầu</w:t>
      </w:r>
      <w:proofErr w:type="spellEnd"/>
      <w:r w:rsidR="001515C9">
        <w:t xml:space="preserve"> </w:t>
      </w:r>
      <w:proofErr w:type="spellStart"/>
      <w:r w:rsidR="001515C9">
        <w:t>tư</w:t>
      </w:r>
      <w:proofErr w:type="spellEnd"/>
      <w:r w:rsidR="001515C9">
        <w:t xml:space="preserve">, </w:t>
      </w:r>
      <w:proofErr w:type="spellStart"/>
      <w:r w:rsidR="001515C9">
        <w:t>nhất</w:t>
      </w:r>
      <w:proofErr w:type="spellEnd"/>
      <w:r w:rsidR="001515C9">
        <w:t xml:space="preserve"> là </w:t>
      </w:r>
      <w:proofErr w:type="spellStart"/>
      <w:r w:rsidR="001515C9">
        <w:t>thủ</w:t>
      </w:r>
      <w:proofErr w:type="spellEnd"/>
      <w:r w:rsidR="001515C9">
        <w:t xml:space="preserve"> tục thuế, </w:t>
      </w:r>
      <w:proofErr w:type="spellStart"/>
      <w:r w:rsidR="001515C9">
        <w:t>hải</w:t>
      </w:r>
      <w:proofErr w:type="spellEnd"/>
      <w:r w:rsidR="001515C9">
        <w:t xml:space="preserve"> </w:t>
      </w:r>
      <w:proofErr w:type="spellStart"/>
      <w:r w:rsidR="001515C9">
        <w:t>quan</w:t>
      </w:r>
      <w:proofErr w:type="spellEnd"/>
      <w:r w:rsidR="001515C9">
        <w:t xml:space="preserve">… </w:t>
      </w:r>
      <w:proofErr w:type="spellStart"/>
      <w:r w:rsidR="001515C9">
        <w:t>Bởi</w:t>
      </w:r>
      <w:proofErr w:type="spellEnd"/>
      <w:r w:rsidR="001515C9">
        <w:t xml:space="preserve"> </w:t>
      </w:r>
      <w:proofErr w:type="spellStart"/>
      <w:r w:rsidR="001515C9">
        <w:t>theo</w:t>
      </w:r>
      <w:proofErr w:type="spellEnd"/>
      <w:r w:rsidR="001515C9">
        <w:t xml:space="preserve"> chia </w:t>
      </w:r>
      <w:proofErr w:type="spellStart"/>
      <w:r w:rsidR="001515C9">
        <w:t>sẻ</w:t>
      </w:r>
      <w:proofErr w:type="spellEnd"/>
      <w:r w:rsidR="001515C9">
        <w:t xml:space="preserve"> </w:t>
      </w:r>
      <w:proofErr w:type="spellStart"/>
      <w:r w:rsidR="001515C9">
        <w:t>của</w:t>
      </w:r>
      <w:proofErr w:type="spellEnd"/>
      <w:r w:rsidR="001515C9">
        <w:t xml:space="preserve"> </w:t>
      </w:r>
      <w:proofErr w:type="spellStart"/>
      <w:r w:rsidR="001515C9">
        <w:t>các</w:t>
      </w:r>
      <w:proofErr w:type="spellEnd"/>
      <w:r w:rsidR="001515C9">
        <w:t xml:space="preserve"> </w:t>
      </w:r>
      <w:proofErr w:type="spellStart"/>
      <w:r w:rsidR="001515C9">
        <w:t>doanh</w:t>
      </w:r>
      <w:proofErr w:type="spellEnd"/>
      <w:r w:rsidR="001515C9">
        <w:t xml:space="preserve"> nghiệp hiện nay, </w:t>
      </w:r>
      <w:proofErr w:type="spellStart"/>
      <w:r w:rsidR="001515C9">
        <w:t>rào</w:t>
      </w:r>
      <w:proofErr w:type="spellEnd"/>
      <w:r w:rsidR="001515C9">
        <w:t xml:space="preserve"> </w:t>
      </w:r>
      <w:proofErr w:type="spellStart"/>
      <w:r w:rsidR="001515C9">
        <w:t>cản</w:t>
      </w:r>
      <w:proofErr w:type="spellEnd"/>
      <w:r w:rsidR="001515C9">
        <w:t xml:space="preserve"> </w:t>
      </w:r>
      <w:proofErr w:type="spellStart"/>
      <w:r w:rsidR="001515C9">
        <w:t>lớn</w:t>
      </w:r>
      <w:proofErr w:type="spellEnd"/>
      <w:r w:rsidR="001515C9">
        <w:t xml:space="preserve"> </w:t>
      </w:r>
      <w:proofErr w:type="spellStart"/>
      <w:r w:rsidR="001515C9">
        <w:t>nhất</w:t>
      </w:r>
      <w:proofErr w:type="spellEnd"/>
      <w:r w:rsidR="001515C9">
        <w:t xml:space="preserve"> đối </w:t>
      </w:r>
      <w:proofErr w:type="spellStart"/>
      <w:r w:rsidR="001515C9">
        <w:t>với</w:t>
      </w:r>
      <w:proofErr w:type="spellEnd"/>
      <w:r w:rsidR="001515C9">
        <w:t xml:space="preserve"> </w:t>
      </w:r>
      <w:proofErr w:type="spellStart"/>
      <w:r w:rsidR="001515C9">
        <w:t>họ</w:t>
      </w:r>
      <w:proofErr w:type="spellEnd"/>
      <w:r w:rsidR="001515C9">
        <w:t xml:space="preserve"> </w:t>
      </w:r>
      <w:proofErr w:type="spellStart"/>
      <w:r w:rsidR="001515C9">
        <w:t>chính</w:t>
      </w:r>
      <w:proofErr w:type="spellEnd"/>
      <w:r w:rsidR="001515C9">
        <w:t xml:space="preserve"> là </w:t>
      </w:r>
      <w:proofErr w:type="spellStart"/>
      <w:r w:rsidR="001515C9">
        <w:t>thủ</w:t>
      </w:r>
      <w:proofErr w:type="spellEnd"/>
      <w:r w:rsidR="001515C9">
        <w:t xml:space="preserve"> tục thuế, </w:t>
      </w:r>
      <w:proofErr w:type="spellStart"/>
      <w:r w:rsidR="001515C9">
        <w:t>hải</w:t>
      </w:r>
      <w:proofErr w:type="spellEnd"/>
      <w:r w:rsidR="001515C9">
        <w:t xml:space="preserve"> </w:t>
      </w:r>
      <w:proofErr w:type="spellStart"/>
      <w:r w:rsidR="001515C9">
        <w:t>quan</w:t>
      </w:r>
      <w:proofErr w:type="spellEnd"/>
      <w:r w:rsidR="001515C9">
        <w:t xml:space="preserve">, </w:t>
      </w:r>
      <w:proofErr w:type="spellStart"/>
      <w:r w:rsidR="001515C9">
        <w:t>từ</w:t>
      </w:r>
      <w:proofErr w:type="spellEnd"/>
      <w:r w:rsidR="001515C9">
        <w:t xml:space="preserve"> </w:t>
      </w:r>
      <w:proofErr w:type="spellStart"/>
      <w:r w:rsidR="001515C9">
        <w:t>đây</w:t>
      </w:r>
      <w:proofErr w:type="spellEnd"/>
      <w:r w:rsidR="001515C9">
        <w:t xml:space="preserve"> </w:t>
      </w:r>
      <w:proofErr w:type="spellStart"/>
      <w:r w:rsidR="001515C9">
        <w:t>gây</w:t>
      </w:r>
      <w:proofErr w:type="spellEnd"/>
      <w:r w:rsidR="001515C9">
        <w:t xml:space="preserve"> phát sinh </w:t>
      </w:r>
      <w:proofErr w:type="spellStart"/>
      <w:r w:rsidR="001515C9">
        <w:t>nhiều</w:t>
      </w:r>
      <w:proofErr w:type="spellEnd"/>
      <w:r w:rsidR="001515C9">
        <w:t xml:space="preserve"> chi phí, làm </w:t>
      </w:r>
      <w:proofErr w:type="spellStart"/>
      <w:r w:rsidR="001515C9">
        <w:t>giảm</w:t>
      </w:r>
      <w:proofErr w:type="spellEnd"/>
      <w:r w:rsidR="001515C9">
        <w:t xml:space="preserve"> </w:t>
      </w:r>
      <w:proofErr w:type="spellStart"/>
      <w:r w:rsidR="001515C9">
        <w:t>sức</w:t>
      </w:r>
      <w:proofErr w:type="spellEnd"/>
      <w:r w:rsidR="001515C9">
        <w:t xml:space="preserve"> </w:t>
      </w:r>
      <w:proofErr w:type="spellStart"/>
      <w:r w:rsidR="001515C9">
        <w:t>cạnh</w:t>
      </w:r>
      <w:proofErr w:type="spellEnd"/>
      <w:r w:rsidR="001515C9">
        <w:rPr>
          <w:spacing w:val="-24"/>
        </w:rPr>
        <w:t xml:space="preserve"> </w:t>
      </w:r>
      <w:r w:rsidR="001515C9">
        <w:t>tranh</w:t>
      </w:r>
      <w:r w:rsidR="00CF08AC">
        <w:t>.</w:t>
      </w:r>
    </w:p>
    <w:p w14:paraId="5D326094" w14:textId="5F469BC1" w:rsidR="001515C9" w:rsidRDefault="00E30E7E" w:rsidP="00E53690">
      <w:pPr>
        <w:pStyle w:val="ListParagraph"/>
        <w:tabs>
          <w:tab w:val="left" w:pos="709"/>
        </w:tabs>
        <w:spacing w:before="4"/>
        <w:ind w:left="0" w:firstLine="0"/>
      </w:pPr>
      <w:r>
        <w:tab/>
      </w:r>
      <w:r w:rsidR="001515C9">
        <w:t xml:space="preserve">UBND </w:t>
      </w:r>
      <w:proofErr w:type="spellStart"/>
      <w:r w:rsidR="001515C9">
        <w:t>Quận</w:t>
      </w:r>
      <w:proofErr w:type="spellEnd"/>
      <w:r w:rsidR="001515C9">
        <w:t xml:space="preserve">, </w:t>
      </w:r>
      <w:proofErr w:type="spellStart"/>
      <w:r w:rsidR="001515C9">
        <w:t>Thành</w:t>
      </w:r>
      <w:proofErr w:type="spellEnd"/>
      <w:r w:rsidR="001515C9">
        <w:t xml:space="preserve"> </w:t>
      </w:r>
      <w:proofErr w:type="spellStart"/>
      <w:r w:rsidR="001515C9">
        <w:t>phố</w:t>
      </w:r>
      <w:proofErr w:type="spellEnd"/>
      <w:r w:rsidR="001515C9">
        <w:t xml:space="preserve">, </w:t>
      </w:r>
      <w:proofErr w:type="spellStart"/>
      <w:r w:rsidR="001515C9">
        <w:t>các</w:t>
      </w:r>
      <w:proofErr w:type="spellEnd"/>
      <w:r w:rsidR="001515C9">
        <w:t xml:space="preserve"> </w:t>
      </w:r>
      <w:proofErr w:type="spellStart"/>
      <w:r w:rsidR="001515C9">
        <w:t>Hiệp</w:t>
      </w:r>
      <w:proofErr w:type="spellEnd"/>
      <w:r w:rsidR="001515C9">
        <w:t xml:space="preserve"> </w:t>
      </w:r>
      <w:proofErr w:type="spellStart"/>
      <w:r w:rsidR="001515C9">
        <w:t>hội</w:t>
      </w:r>
      <w:proofErr w:type="spellEnd"/>
      <w:r w:rsidR="001515C9">
        <w:t xml:space="preserve"> </w:t>
      </w:r>
      <w:proofErr w:type="spellStart"/>
      <w:r w:rsidR="001515C9">
        <w:t>doanh</w:t>
      </w:r>
      <w:proofErr w:type="spellEnd"/>
      <w:r w:rsidR="001515C9">
        <w:t xml:space="preserve"> nghiệp nên </w:t>
      </w:r>
      <w:proofErr w:type="spellStart"/>
      <w:r w:rsidR="001515C9">
        <w:t>tổ</w:t>
      </w:r>
      <w:proofErr w:type="spellEnd"/>
      <w:r w:rsidR="001515C9">
        <w:t xml:space="preserve"> </w:t>
      </w:r>
      <w:proofErr w:type="spellStart"/>
      <w:r w:rsidR="001515C9">
        <w:t>chức</w:t>
      </w:r>
      <w:proofErr w:type="spellEnd"/>
      <w:r w:rsidR="001515C9">
        <w:t xml:space="preserve"> </w:t>
      </w:r>
      <w:proofErr w:type="spellStart"/>
      <w:r w:rsidR="001515C9">
        <w:t>các</w:t>
      </w:r>
      <w:proofErr w:type="spellEnd"/>
      <w:r w:rsidR="001515C9">
        <w:t xml:space="preserve"> </w:t>
      </w:r>
      <w:proofErr w:type="spellStart"/>
      <w:r w:rsidR="001515C9">
        <w:t>hội</w:t>
      </w:r>
      <w:proofErr w:type="spellEnd"/>
      <w:r w:rsidR="001515C9">
        <w:t xml:space="preserve"> </w:t>
      </w:r>
      <w:proofErr w:type="spellStart"/>
      <w:r w:rsidR="001515C9">
        <w:t>thảo</w:t>
      </w:r>
      <w:proofErr w:type="spellEnd"/>
      <w:r w:rsidR="001515C9">
        <w:t xml:space="preserve"> định </w:t>
      </w:r>
      <w:proofErr w:type="spellStart"/>
      <w:r w:rsidR="001515C9">
        <w:t>kỳ</w:t>
      </w:r>
      <w:proofErr w:type="spellEnd"/>
      <w:r w:rsidR="001515C9">
        <w:t xml:space="preserve"> liên </w:t>
      </w:r>
      <w:proofErr w:type="spellStart"/>
      <w:r w:rsidR="001515C9">
        <w:t>quan</w:t>
      </w:r>
      <w:proofErr w:type="spellEnd"/>
      <w:r w:rsidR="001515C9">
        <w:t xml:space="preserve"> đến </w:t>
      </w:r>
      <w:proofErr w:type="spellStart"/>
      <w:r w:rsidR="001515C9">
        <w:t>vấn</w:t>
      </w:r>
      <w:proofErr w:type="spellEnd"/>
      <w:r w:rsidR="001515C9">
        <w:t xml:space="preserve"> đề </w:t>
      </w:r>
      <w:proofErr w:type="spellStart"/>
      <w:r w:rsidR="001515C9">
        <w:t>vay</w:t>
      </w:r>
      <w:proofErr w:type="spellEnd"/>
      <w:r w:rsidR="001515C9">
        <w:t xml:space="preserve"> </w:t>
      </w:r>
      <w:proofErr w:type="spellStart"/>
      <w:r w:rsidR="001515C9">
        <w:t>vốn</w:t>
      </w:r>
      <w:proofErr w:type="spellEnd"/>
      <w:r w:rsidR="001515C9">
        <w:t xml:space="preserve"> </w:t>
      </w:r>
      <w:proofErr w:type="spellStart"/>
      <w:r w:rsidR="001515C9">
        <w:t>ưu</w:t>
      </w:r>
      <w:proofErr w:type="spellEnd"/>
      <w:r w:rsidR="001515C9">
        <w:t xml:space="preserve"> </w:t>
      </w:r>
      <w:proofErr w:type="spellStart"/>
      <w:r w:rsidR="001515C9">
        <w:t>đãi</w:t>
      </w:r>
      <w:proofErr w:type="spellEnd"/>
      <w:r w:rsidR="001515C9">
        <w:t xml:space="preserve">, </w:t>
      </w:r>
      <w:proofErr w:type="spellStart"/>
      <w:r w:rsidR="001515C9">
        <w:t>xây</w:t>
      </w:r>
      <w:proofErr w:type="spellEnd"/>
      <w:r w:rsidR="001515C9">
        <w:t xml:space="preserve"> </w:t>
      </w:r>
      <w:proofErr w:type="spellStart"/>
      <w:r w:rsidR="001515C9">
        <w:t>dựng</w:t>
      </w:r>
      <w:proofErr w:type="spellEnd"/>
      <w:r w:rsidR="001515C9">
        <w:t xml:space="preserve"> </w:t>
      </w:r>
      <w:proofErr w:type="spellStart"/>
      <w:r w:rsidR="001515C9">
        <w:t>các</w:t>
      </w:r>
      <w:proofErr w:type="spellEnd"/>
      <w:r w:rsidR="001515C9">
        <w:t xml:space="preserve"> chương </w:t>
      </w:r>
      <w:proofErr w:type="spellStart"/>
      <w:r w:rsidR="001515C9">
        <w:t>trình</w:t>
      </w:r>
      <w:proofErr w:type="spellEnd"/>
      <w:r w:rsidR="001515C9">
        <w:t xml:space="preserve"> </w:t>
      </w:r>
      <w:proofErr w:type="spellStart"/>
      <w:r w:rsidR="001515C9">
        <w:t>trình</w:t>
      </w:r>
      <w:proofErr w:type="spellEnd"/>
      <w:r w:rsidR="001515C9">
        <w:t xml:space="preserve"> </w:t>
      </w:r>
      <w:proofErr w:type="spellStart"/>
      <w:r w:rsidR="001515C9">
        <w:t>ưu</w:t>
      </w:r>
      <w:proofErr w:type="spellEnd"/>
      <w:r w:rsidR="001515C9">
        <w:t xml:space="preserve"> </w:t>
      </w:r>
      <w:proofErr w:type="spellStart"/>
      <w:r w:rsidR="001515C9">
        <w:t>đãi</w:t>
      </w:r>
      <w:proofErr w:type="spellEnd"/>
      <w:r w:rsidR="001515C9">
        <w:rPr>
          <w:spacing w:val="-9"/>
        </w:rPr>
        <w:t xml:space="preserve"> </w:t>
      </w:r>
      <w:proofErr w:type="spellStart"/>
      <w:r w:rsidR="001515C9">
        <w:t>vốn</w:t>
      </w:r>
      <w:proofErr w:type="spellEnd"/>
      <w:r w:rsidR="001515C9">
        <w:rPr>
          <w:spacing w:val="-7"/>
        </w:rPr>
        <w:t xml:space="preserve"> </w:t>
      </w:r>
      <w:r w:rsidR="001515C9">
        <w:t>dành</w:t>
      </w:r>
      <w:r w:rsidR="001515C9">
        <w:rPr>
          <w:spacing w:val="-6"/>
        </w:rPr>
        <w:t xml:space="preserve"> </w:t>
      </w:r>
      <w:proofErr w:type="spellStart"/>
      <w:r w:rsidR="001515C9">
        <w:t>cho</w:t>
      </w:r>
      <w:proofErr w:type="spellEnd"/>
      <w:r w:rsidR="001515C9">
        <w:rPr>
          <w:spacing w:val="-6"/>
        </w:rPr>
        <w:t xml:space="preserve"> </w:t>
      </w:r>
      <w:r w:rsidR="001515C9">
        <w:t>DN</w:t>
      </w:r>
      <w:r w:rsidR="001515C9">
        <w:rPr>
          <w:spacing w:val="-8"/>
        </w:rPr>
        <w:t xml:space="preserve"> </w:t>
      </w:r>
      <w:r w:rsidR="001515C9">
        <w:t>như:</w:t>
      </w:r>
      <w:r w:rsidR="001515C9">
        <w:rPr>
          <w:spacing w:val="-9"/>
        </w:rPr>
        <w:t xml:space="preserve"> </w:t>
      </w:r>
      <w:r w:rsidR="001515C9">
        <w:t>Chương</w:t>
      </w:r>
      <w:r w:rsidR="001515C9">
        <w:rPr>
          <w:spacing w:val="-6"/>
        </w:rPr>
        <w:t xml:space="preserve"> </w:t>
      </w:r>
      <w:proofErr w:type="spellStart"/>
      <w:r w:rsidR="001515C9">
        <w:t>trình</w:t>
      </w:r>
      <w:proofErr w:type="spellEnd"/>
      <w:r w:rsidR="001515C9">
        <w:rPr>
          <w:spacing w:val="-7"/>
        </w:rPr>
        <w:t xml:space="preserve"> </w:t>
      </w:r>
      <w:r w:rsidR="001515C9">
        <w:t>kết</w:t>
      </w:r>
      <w:r w:rsidR="001515C9">
        <w:rPr>
          <w:spacing w:val="-8"/>
        </w:rPr>
        <w:t xml:space="preserve"> </w:t>
      </w:r>
      <w:proofErr w:type="spellStart"/>
      <w:r w:rsidR="001515C9">
        <w:t>nối</w:t>
      </w:r>
      <w:proofErr w:type="spellEnd"/>
      <w:r w:rsidR="001515C9">
        <w:rPr>
          <w:spacing w:val="-9"/>
        </w:rPr>
        <w:t xml:space="preserve"> </w:t>
      </w:r>
      <w:r w:rsidR="001515C9">
        <w:t>ngân</w:t>
      </w:r>
      <w:r w:rsidR="001515C9">
        <w:rPr>
          <w:spacing w:val="-7"/>
        </w:rPr>
        <w:t xml:space="preserve"> </w:t>
      </w:r>
      <w:r w:rsidR="001515C9">
        <w:t>hàng</w:t>
      </w:r>
      <w:r w:rsidR="001515C9">
        <w:rPr>
          <w:spacing w:val="-5"/>
        </w:rPr>
        <w:t xml:space="preserve"> </w:t>
      </w:r>
      <w:r w:rsidR="001515C9">
        <w:t>-</w:t>
      </w:r>
      <w:r w:rsidR="001515C9">
        <w:rPr>
          <w:spacing w:val="-9"/>
        </w:rPr>
        <w:t xml:space="preserve"> </w:t>
      </w:r>
      <w:r w:rsidR="001515C9">
        <w:t>DN,</w:t>
      </w:r>
      <w:r w:rsidR="001515C9">
        <w:rPr>
          <w:spacing w:val="-8"/>
        </w:rPr>
        <w:t xml:space="preserve"> </w:t>
      </w:r>
      <w:r w:rsidR="001515C9">
        <w:t>chương</w:t>
      </w:r>
      <w:r w:rsidR="001515C9">
        <w:rPr>
          <w:spacing w:val="-9"/>
        </w:rPr>
        <w:t xml:space="preserve"> </w:t>
      </w:r>
      <w:proofErr w:type="spellStart"/>
      <w:r w:rsidR="001515C9">
        <w:t>trình</w:t>
      </w:r>
      <w:proofErr w:type="spellEnd"/>
      <w:r w:rsidR="001515C9">
        <w:rPr>
          <w:spacing w:val="-8"/>
        </w:rPr>
        <w:t xml:space="preserve"> </w:t>
      </w:r>
      <w:r w:rsidR="001515C9">
        <w:t xml:space="preserve">hỗ trợ </w:t>
      </w:r>
      <w:proofErr w:type="spellStart"/>
      <w:r w:rsidR="001515C9">
        <w:t>ưu</w:t>
      </w:r>
      <w:proofErr w:type="spellEnd"/>
      <w:r w:rsidR="001515C9">
        <w:t xml:space="preserve"> </w:t>
      </w:r>
      <w:proofErr w:type="spellStart"/>
      <w:r w:rsidR="001515C9">
        <w:t>đãi</w:t>
      </w:r>
      <w:proofErr w:type="spellEnd"/>
      <w:r w:rsidR="001515C9">
        <w:t xml:space="preserve"> </w:t>
      </w:r>
      <w:proofErr w:type="spellStart"/>
      <w:r w:rsidR="001515C9">
        <w:t>kích</w:t>
      </w:r>
      <w:proofErr w:type="spellEnd"/>
      <w:r w:rsidR="001515C9">
        <w:t xml:space="preserve"> cầu, chương </w:t>
      </w:r>
      <w:proofErr w:type="spellStart"/>
      <w:r w:rsidR="001515C9">
        <w:t>trình</w:t>
      </w:r>
      <w:proofErr w:type="spellEnd"/>
      <w:r w:rsidR="001515C9">
        <w:t xml:space="preserve"> hỗ trợ DN </w:t>
      </w:r>
      <w:proofErr w:type="spellStart"/>
      <w:r w:rsidR="001515C9">
        <w:t>đầu</w:t>
      </w:r>
      <w:proofErr w:type="spellEnd"/>
      <w:r w:rsidR="001515C9">
        <w:t xml:space="preserve"> </w:t>
      </w:r>
      <w:proofErr w:type="spellStart"/>
      <w:r w:rsidR="001515C9">
        <w:t>tư</w:t>
      </w:r>
      <w:proofErr w:type="spellEnd"/>
      <w:r w:rsidR="001515C9">
        <w:t xml:space="preserve"> phát </w:t>
      </w:r>
      <w:proofErr w:type="spellStart"/>
      <w:r w:rsidR="001515C9">
        <w:t>triển</w:t>
      </w:r>
      <w:proofErr w:type="spellEnd"/>
      <w:r w:rsidR="001515C9">
        <w:t xml:space="preserve"> </w:t>
      </w:r>
      <w:proofErr w:type="spellStart"/>
      <w:r w:rsidR="001515C9">
        <w:t>sản</w:t>
      </w:r>
      <w:proofErr w:type="spellEnd"/>
      <w:r w:rsidR="001515C9">
        <w:t xml:space="preserve"> xuất </w:t>
      </w:r>
      <w:proofErr w:type="spellStart"/>
      <w:r w:rsidR="001515C9">
        <w:t>lĩnh</w:t>
      </w:r>
      <w:proofErr w:type="spellEnd"/>
      <w:r w:rsidR="001515C9">
        <w:t xml:space="preserve"> vực công nghiệp </w:t>
      </w:r>
      <w:proofErr w:type="spellStart"/>
      <w:r w:rsidR="001515C9">
        <w:t>và</w:t>
      </w:r>
      <w:proofErr w:type="spellEnd"/>
      <w:r w:rsidR="001515C9">
        <w:t xml:space="preserve"> công nghiệp phụ trợ..., tạo </w:t>
      </w:r>
      <w:proofErr w:type="spellStart"/>
      <w:r w:rsidR="001515C9">
        <w:t>môi</w:t>
      </w:r>
      <w:proofErr w:type="spellEnd"/>
      <w:r w:rsidR="001515C9">
        <w:t xml:space="preserve"> trường cầu </w:t>
      </w:r>
      <w:proofErr w:type="spellStart"/>
      <w:r w:rsidR="001515C9">
        <w:t>nối</w:t>
      </w:r>
      <w:proofErr w:type="spellEnd"/>
      <w:r w:rsidR="001515C9">
        <w:t xml:space="preserve"> </w:t>
      </w:r>
      <w:proofErr w:type="spellStart"/>
      <w:r w:rsidR="001515C9">
        <w:t>giữa</w:t>
      </w:r>
      <w:proofErr w:type="spellEnd"/>
      <w:r w:rsidR="001515C9">
        <w:t xml:space="preserve"> ngân hàng </w:t>
      </w:r>
      <w:proofErr w:type="spellStart"/>
      <w:r w:rsidR="001515C9">
        <w:t>và</w:t>
      </w:r>
      <w:proofErr w:type="spellEnd"/>
      <w:r w:rsidR="001515C9">
        <w:t xml:space="preserve"> </w:t>
      </w:r>
      <w:proofErr w:type="spellStart"/>
      <w:r w:rsidR="001515C9">
        <w:t>doanh</w:t>
      </w:r>
      <w:proofErr w:type="spellEnd"/>
      <w:r w:rsidR="001515C9">
        <w:t xml:space="preserve"> nghiệp, </w:t>
      </w:r>
      <w:proofErr w:type="spellStart"/>
      <w:r w:rsidR="001515C9">
        <w:t>thông</w:t>
      </w:r>
      <w:proofErr w:type="spellEnd"/>
      <w:r w:rsidR="001515C9">
        <w:t xml:space="preserve"> qua </w:t>
      </w:r>
      <w:proofErr w:type="spellStart"/>
      <w:r w:rsidR="001515C9">
        <w:t>các</w:t>
      </w:r>
      <w:proofErr w:type="spellEnd"/>
      <w:r w:rsidR="001515C9">
        <w:t xml:space="preserve"> chương </w:t>
      </w:r>
      <w:proofErr w:type="spellStart"/>
      <w:r w:rsidR="001515C9">
        <w:t>trình</w:t>
      </w:r>
      <w:proofErr w:type="spellEnd"/>
      <w:r w:rsidR="001515C9">
        <w:t xml:space="preserve"> </w:t>
      </w:r>
      <w:proofErr w:type="spellStart"/>
      <w:r w:rsidR="001515C9">
        <w:t>này</w:t>
      </w:r>
      <w:proofErr w:type="spellEnd"/>
      <w:r w:rsidR="001515C9">
        <w:t xml:space="preserve">, </w:t>
      </w:r>
      <w:proofErr w:type="spellStart"/>
      <w:r w:rsidR="001515C9">
        <w:t>phía</w:t>
      </w:r>
      <w:proofErr w:type="spellEnd"/>
      <w:r w:rsidR="001515C9">
        <w:t xml:space="preserve"> ngân hàng có </w:t>
      </w:r>
      <w:proofErr w:type="spellStart"/>
      <w:r w:rsidR="001515C9">
        <w:rPr>
          <w:spacing w:val="2"/>
        </w:rPr>
        <w:t>thể</w:t>
      </w:r>
      <w:proofErr w:type="spellEnd"/>
      <w:r w:rsidR="001515C9">
        <w:rPr>
          <w:spacing w:val="2"/>
        </w:rPr>
        <w:t xml:space="preserve"> </w:t>
      </w:r>
      <w:r w:rsidR="001515C9">
        <w:t xml:space="preserve">giới </w:t>
      </w:r>
      <w:proofErr w:type="spellStart"/>
      <w:r w:rsidR="001515C9">
        <w:t>thiệu</w:t>
      </w:r>
      <w:proofErr w:type="spellEnd"/>
      <w:r w:rsidR="001515C9">
        <w:t xml:space="preserve"> </w:t>
      </w:r>
      <w:proofErr w:type="spellStart"/>
      <w:r w:rsidR="001515C9">
        <w:t>các</w:t>
      </w:r>
      <w:proofErr w:type="spellEnd"/>
      <w:r w:rsidR="001515C9">
        <w:rPr>
          <w:spacing w:val="-13"/>
        </w:rPr>
        <w:t xml:space="preserve"> </w:t>
      </w:r>
      <w:proofErr w:type="spellStart"/>
      <w:r w:rsidR="001515C9">
        <w:t>sản</w:t>
      </w:r>
      <w:proofErr w:type="spellEnd"/>
      <w:r w:rsidR="001515C9">
        <w:rPr>
          <w:spacing w:val="-14"/>
        </w:rPr>
        <w:t xml:space="preserve"> </w:t>
      </w:r>
      <w:proofErr w:type="spellStart"/>
      <w:r w:rsidR="001515C9">
        <w:t>phẩm</w:t>
      </w:r>
      <w:proofErr w:type="spellEnd"/>
      <w:r w:rsidR="001515C9">
        <w:rPr>
          <w:spacing w:val="-15"/>
        </w:rPr>
        <w:t xml:space="preserve"> </w:t>
      </w:r>
      <w:proofErr w:type="spellStart"/>
      <w:r w:rsidR="001515C9">
        <w:t>tín</w:t>
      </w:r>
      <w:proofErr w:type="spellEnd"/>
      <w:r w:rsidR="001515C9">
        <w:rPr>
          <w:spacing w:val="-14"/>
        </w:rPr>
        <w:t xml:space="preserve"> </w:t>
      </w:r>
      <w:proofErr w:type="spellStart"/>
      <w:r w:rsidR="001515C9">
        <w:t>dụng</w:t>
      </w:r>
      <w:proofErr w:type="spellEnd"/>
      <w:r w:rsidR="001515C9">
        <w:rPr>
          <w:spacing w:val="-13"/>
        </w:rPr>
        <w:t xml:space="preserve"> </w:t>
      </w:r>
      <w:proofErr w:type="spellStart"/>
      <w:r w:rsidR="001515C9">
        <w:t>của</w:t>
      </w:r>
      <w:proofErr w:type="spellEnd"/>
      <w:r w:rsidR="001515C9">
        <w:rPr>
          <w:spacing w:val="-11"/>
        </w:rPr>
        <w:t xml:space="preserve"> </w:t>
      </w:r>
      <w:proofErr w:type="spellStart"/>
      <w:r w:rsidR="001515C9">
        <w:t>mình</w:t>
      </w:r>
      <w:proofErr w:type="spellEnd"/>
      <w:r w:rsidR="001515C9">
        <w:t>,</w:t>
      </w:r>
      <w:r w:rsidR="001515C9">
        <w:rPr>
          <w:spacing w:val="-10"/>
        </w:rPr>
        <w:t xml:space="preserve"> </w:t>
      </w:r>
      <w:r w:rsidR="001515C9">
        <w:t>qua</w:t>
      </w:r>
      <w:r w:rsidR="001515C9">
        <w:rPr>
          <w:spacing w:val="-11"/>
        </w:rPr>
        <w:t xml:space="preserve"> </w:t>
      </w:r>
      <w:r w:rsidR="001515C9">
        <w:t>đó</w:t>
      </w:r>
      <w:r w:rsidR="001515C9">
        <w:rPr>
          <w:spacing w:val="-13"/>
        </w:rPr>
        <w:t xml:space="preserve"> </w:t>
      </w:r>
      <w:r w:rsidR="001515C9">
        <w:t>có</w:t>
      </w:r>
      <w:r w:rsidR="001515C9">
        <w:rPr>
          <w:spacing w:val="-11"/>
        </w:rPr>
        <w:t xml:space="preserve"> </w:t>
      </w:r>
      <w:proofErr w:type="spellStart"/>
      <w:r w:rsidR="001515C9">
        <w:t>thể</w:t>
      </w:r>
      <w:proofErr w:type="spellEnd"/>
      <w:r w:rsidR="001515C9">
        <w:rPr>
          <w:spacing w:val="-10"/>
        </w:rPr>
        <w:t xml:space="preserve"> </w:t>
      </w:r>
      <w:proofErr w:type="spellStart"/>
      <w:r w:rsidR="001515C9">
        <w:t>nắm</w:t>
      </w:r>
      <w:proofErr w:type="spellEnd"/>
      <w:r w:rsidR="001515C9">
        <w:rPr>
          <w:spacing w:val="-16"/>
        </w:rPr>
        <w:t xml:space="preserve"> </w:t>
      </w:r>
      <w:proofErr w:type="spellStart"/>
      <w:r w:rsidR="001515C9">
        <w:t>bắt</w:t>
      </w:r>
      <w:proofErr w:type="spellEnd"/>
      <w:r w:rsidR="001515C9">
        <w:rPr>
          <w:spacing w:val="-11"/>
        </w:rPr>
        <w:t xml:space="preserve"> </w:t>
      </w:r>
      <w:proofErr w:type="spellStart"/>
      <w:r w:rsidR="001515C9">
        <w:t>kịp</w:t>
      </w:r>
      <w:proofErr w:type="spellEnd"/>
      <w:r w:rsidR="001515C9">
        <w:rPr>
          <w:spacing w:val="-13"/>
        </w:rPr>
        <w:t xml:space="preserve"> </w:t>
      </w:r>
      <w:r w:rsidR="001515C9">
        <w:t>thời</w:t>
      </w:r>
      <w:r w:rsidR="001515C9">
        <w:rPr>
          <w:spacing w:val="-14"/>
        </w:rPr>
        <w:t xml:space="preserve"> </w:t>
      </w:r>
      <w:proofErr w:type="spellStart"/>
      <w:r w:rsidR="001515C9">
        <w:t>nhu</w:t>
      </w:r>
      <w:proofErr w:type="spellEnd"/>
      <w:r w:rsidR="001515C9">
        <w:rPr>
          <w:spacing w:val="-13"/>
        </w:rPr>
        <w:t xml:space="preserve"> </w:t>
      </w:r>
      <w:r w:rsidR="001515C9">
        <w:t>cầu</w:t>
      </w:r>
      <w:r w:rsidR="001515C9">
        <w:rPr>
          <w:spacing w:val="-14"/>
        </w:rPr>
        <w:t xml:space="preserve"> </w:t>
      </w:r>
      <w:proofErr w:type="spellStart"/>
      <w:r w:rsidR="001515C9">
        <w:t>của</w:t>
      </w:r>
      <w:proofErr w:type="spellEnd"/>
      <w:r w:rsidR="001515C9">
        <w:rPr>
          <w:spacing w:val="-13"/>
        </w:rPr>
        <w:t xml:space="preserve"> </w:t>
      </w:r>
      <w:proofErr w:type="spellStart"/>
      <w:r w:rsidR="001515C9">
        <w:t>khách</w:t>
      </w:r>
      <w:proofErr w:type="spellEnd"/>
      <w:r w:rsidR="001515C9">
        <w:t xml:space="preserve"> hàng, </w:t>
      </w:r>
      <w:proofErr w:type="spellStart"/>
      <w:r w:rsidR="001515C9">
        <w:t>mở</w:t>
      </w:r>
      <w:proofErr w:type="spellEnd"/>
      <w:r w:rsidR="001515C9">
        <w:t xml:space="preserve"> </w:t>
      </w:r>
      <w:proofErr w:type="spellStart"/>
      <w:r w:rsidR="001515C9">
        <w:t>rộng</w:t>
      </w:r>
      <w:proofErr w:type="spellEnd"/>
      <w:r w:rsidR="001515C9">
        <w:t xml:space="preserve"> được </w:t>
      </w:r>
      <w:proofErr w:type="spellStart"/>
      <w:r w:rsidR="001515C9">
        <w:t>thị</w:t>
      </w:r>
      <w:proofErr w:type="spellEnd"/>
      <w:r w:rsidR="001515C9">
        <w:t xml:space="preserve"> </w:t>
      </w:r>
      <w:proofErr w:type="spellStart"/>
      <w:r w:rsidR="001515C9">
        <w:t>phần</w:t>
      </w:r>
      <w:proofErr w:type="spellEnd"/>
      <w:r w:rsidR="001515C9">
        <w:t xml:space="preserve"> </w:t>
      </w:r>
      <w:proofErr w:type="spellStart"/>
      <w:r w:rsidR="001515C9">
        <w:t>tín</w:t>
      </w:r>
      <w:proofErr w:type="spellEnd"/>
      <w:r w:rsidR="001515C9">
        <w:t xml:space="preserve"> </w:t>
      </w:r>
      <w:proofErr w:type="spellStart"/>
      <w:r w:rsidR="001515C9">
        <w:t>dụng</w:t>
      </w:r>
      <w:proofErr w:type="spellEnd"/>
      <w:r w:rsidR="001515C9">
        <w:t xml:space="preserve">, </w:t>
      </w:r>
      <w:proofErr w:type="spellStart"/>
      <w:r w:rsidR="001515C9">
        <w:t>khai</w:t>
      </w:r>
      <w:proofErr w:type="spellEnd"/>
      <w:r w:rsidR="001515C9">
        <w:t xml:space="preserve"> </w:t>
      </w:r>
      <w:proofErr w:type="spellStart"/>
      <w:r w:rsidR="001515C9">
        <w:t>thông</w:t>
      </w:r>
      <w:proofErr w:type="spellEnd"/>
      <w:r w:rsidR="001515C9">
        <w:t xml:space="preserve"> được nguồn </w:t>
      </w:r>
      <w:proofErr w:type="spellStart"/>
      <w:r w:rsidR="001515C9">
        <w:t>vốn</w:t>
      </w:r>
      <w:proofErr w:type="spellEnd"/>
      <w:r w:rsidR="001515C9">
        <w:t xml:space="preserve"> </w:t>
      </w:r>
      <w:proofErr w:type="spellStart"/>
      <w:r w:rsidR="001515C9">
        <w:t>và</w:t>
      </w:r>
      <w:proofErr w:type="spellEnd"/>
      <w:r w:rsidR="001515C9">
        <w:t xml:space="preserve"> </w:t>
      </w:r>
      <w:proofErr w:type="spellStart"/>
      <w:r w:rsidR="001515C9">
        <w:t>doanh</w:t>
      </w:r>
      <w:proofErr w:type="spellEnd"/>
      <w:r w:rsidR="001515C9">
        <w:t xml:space="preserve"> nghiệp có thêm nguồn </w:t>
      </w:r>
      <w:proofErr w:type="spellStart"/>
      <w:r w:rsidR="001515C9">
        <w:t>vốn</w:t>
      </w:r>
      <w:proofErr w:type="spellEnd"/>
      <w:r w:rsidR="001515C9">
        <w:t xml:space="preserve"> </w:t>
      </w:r>
      <w:proofErr w:type="spellStart"/>
      <w:r w:rsidR="001515C9">
        <w:t>để</w:t>
      </w:r>
      <w:proofErr w:type="spellEnd"/>
      <w:r w:rsidR="001515C9">
        <w:t xml:space="preserve"> phát </w:t>
      </w:r>
      <w:proofErr w:type="spellStart"/>
      <w:r w:rsidR="001515C9">
        <w:t>triển</w:t>
      </w:r>
      <w:proofErr w:type="spellEnd"/>
      <w:r w:rsidR="001515C9">
        <w:t xml:space="preserve"> </w:t>
      </w:r>
      <w:proofErr w:type="spellStart"/>
      <w:r w:rsidR="001515C9">
        <w:t>kinh</w:t>
      </w:r>
      <w:proofErr w:type="spellEnd"/>
      <w:r w:rsidR="001515C9">
        <w:rPr>
          <w:spacing w:val="-7"/>
        </w:rPr>
        <w:t xml:space="preserve"> </w:t>
      </w:r>
      <w:proofErr w:type="spellStart"/>
      <w:r w:rsidR="001515C9">
        <w:t>doanh</w:t>
      </w:r>
      <w:proofErr w:type="spellEnd"/>
      <w:r w:rsidR="001515C9">
        <w:t>.</w:t>
      </w:r>
    </w:p>
    <w:p w14:paraId="7A07E758" w14:textId="27915444" w:rsidR="00622E3D" w:rsidRDefault="00622E3D" w:rsidP="00E53690">
      <w:pPr>
        <w:widowControl/>
        <w:autoSpaceDE/>
        <w:autoSpaceDN/>
        <w:spacing w:after="160" w:line="259" w:lineRule="auto"/>
        <w:rPr>
          <w:b/>
          <w:bCs/>
          <w:szCs w:val="26"/>
        </w:rPr>
      </w:pPr>
      <w:bookmarkStart w:id="304" w:name="_Toc99270270"/>
      <w:bookmarkStart w:id="305" w:name="_Toc99278418"/>
    </w:p>
    <w:p w14:paraId="100A3100" w14:textId="77777777" w:rsidR="001515C9" w:rsidRDefault="001515C9" w:rsidP="00E53690">
      <w:pPr>
        <w:pStyle w:val="BodyText"/>
        <w:spacing w:before="122"/>
        <w:jc w:val="center"/>
        <w:outlineLvl w:val="0"/>
        <w:rPr>
          <w:b/>
          <w:bCs/>
        </w:rPr>
      </w:pPr>
      <w:r>
        <w:rPr>
          <w:b/>
          <w:bCs/>
        </w:rPr>
        <w:br w:type="page"/>
      </w:r>
    </w:p>
    <w:p w14:paraId="43324594" w14:textId="185500BE" w:rsidR="00E73FCD" w:rsidRPr="000209CF" w:rsidRDefault="00E73FCD" w:rsidP="00E53690">
      <w:pPr>
        <w:pStyle w:val="BodyText"/>
        <w:spacing w:before="122"/>
        <w:jc w:val="center"/>
        <w:outlineLvl w:val="0"/>
        <w:rPr>
          <w:b/>
          <w:bCs/>
        </w:rPr>
      </w:pPr>
      <w:bookmarkStart w:id="306" w:name="_Toc101095525"/>
      <w:r w:rsidRPr="000209CF">
        <w:rPr>
          <w:b/>
          <w:bCs/>
        </w:rPr>
        <w:lastRenderedPageBreak/>
        <w:t>KẾT LUẬN</w:t>
      </w:r>
      <w:bookmarkEnd w:id="304"/>
      <w:bookmarkEnd w:id="305"/>
      <w:bookmarkEnd w:id="306"/>
    </w:p>
    <w:p w14:paraId="04B4C5A1" w14:textId="4C0EA39F" w:rsidR="009579C0" w:rsidRPr="004547FA" w:rsidRDefault="009579C0" w:rsidP="00E53690">
      <w:pPr>
        <w:pStyle w:val="BodyText"/>
        <w:ind w:firstLine="719"/>
      </w:pPr>
      <w:r w:rsidRPr="004547FA">
        <w:t xml:space="preserve">Trong những </w:t>
      </w:r>
      <w:proofErr w:type="spellStart"/>
      <w:r w:rsidRPr="004547FA">
        <w:t>năm</w:t>
      </w:r>
      <w:proofErr w:type="spellEnd"/>
      <w:r w:rsidRPr="004547FA">
        <w:t xml:space="preserve"> </w:t>
      </w:r>
      <w:proofErr w:type="spellStart"/>
      <w:r w:rsidRPr="004547FA">
        <w:t>trở</w:t>
      </w:r>
      <w:proofErr w:type="spellEnd"/>
      <w:r w:rsidRPr="004547FA">
        <w:t xml:space="preserve"> </w:t>
      </w:r>
      <w:proofErr w:type="spellStart"/>
      <w:r w:rsidRPr="004547FA">
        <w:t>lại</w:t>
      </w:r>
      <w:proofErr w:type="spellEnd"/>
      <w:r w:rsidRPr="004547FA">
        <w:t xml:space="preserve"> </w:t>
      </w:r>
      <w:proofErr w:type="spellStart"/>
      <w:r w:rsidRPr="004547FA">
        <w:t>đây</w:t>
      </w:r>
      <w:proofErr w:type="spellEnd"/>
      <w:r w:rsidRPr="004547FA">
        <w:t xml:space="preserve">, </w:t>
      </w:r>
      <w:r w:rsidR="00E06B75" w:rsidRPr="004547FA">
        <w:t>OCB</w:t>
      </w:r>
      <w:r w:rsidRPr="004547FA">
        <w:t xml:space="preserve"> đang </w:t>
      </w:r>
      <w:proofErr w:type="spellStart"/>
      <w:r w:rsidRPr="004547FA">
        <w:t>từng</w:t>
      </w:r>
      <w:proofErr w:type="spellEnd"/>
      <w:r w:rsidRPr="004547FA">
        <w:t xml:space="preserve"> </w:t>
      </w:r>
      <w:proofErr w:type="spellStart"/>
      <w:r w:rsidRPr="004547FA">
        <w:t>bước</w:t>
      </w:r>
      <w:proofErr w:type="spellEnd"/>
      <w:r w:rsidRPr="004547FA">
        <w:t xml:space="preserve"> </w:t>
      </w:r>
      <w:proofErr w:type="spellStart"/>
      <w:r w:rsidRPr="004547FA">
        <w:t>chuyển</w:t>
      </w:r>
      <w:proofErr w:type="spellEnd"/>
      <w:r w:rsidRPr="004547FA">
        <w:t xml:space="preserve"> </w:t>
      </w:r>
      <w:proofErr w:type="spellStart"/>
      <w:r w:rsidRPr="004547FA">
        <w:t>mình</w:t>
      </w:r>
      <w:proofErr w:type="spellEnd"/>
      <w:r w:rsidRPr="004547FA">
        <w:t xml:space="preserve"> </w:t>
      </w:r>
      <w:proofErr w:type="spellStart"/>
      <w:r w:rsidRPr="004547FA">
        <w:t>va</w:t>
      </w:r>
      <w:proofErr w:type="spellEnd"/>
      <w:r w:rsidRPr="004547FA">
        <w:t xml:space="preserve">̀ </w:t>
      </w:r>
      <w:proofErr w:type="spellStart"/>
      <w:r w:rsidRPr="004547FA">
        <w:t>đạt</w:t>
      </w:r>
      <w:proofErr w:type="spellEnd"/>
      <w:r w:rsidRPr="004547FA">
        <w:t xml:space="preserve"> được </w:t>
      </w:r>
      <w:proofErr w:type="spellStart"/>
      <w:r w:rsidRPr="004547FA">
        <w:t>nhiều</w:t>
      </w:r>
      <w:proofErr w:type="spellEnd"/>
      <w:r w:rsidRPr="004547FA">
        <w:t xml:space="preserve"> </w:t>
      </w:r>
      <w:proofErr w:type="spellStart"/>
      <w:r w:rsidRPr="004547FA">
        <w:t>thành</w:t>
      </w:r>
      <w:proofErr w:type="spellEnd"/>
      <w:r w:rsidRPr="004547FA">
        <w:t xml:space="preserve"> </w:t>
      </w:r>
      <w:proofErr w:type="spellStart"/>
      <w:r w:rsidRPr="004547FA">
        <w:t>tựu</w:t>
      </w:r>
      <w:proofErr w:type="spellEnd"/>
      <w:r w:rsidRPr="004547FA">
        <w:t xml:space="preserve"> </w:t>
      </w:r>
      <w:proofErr w:type="spellStart"/>
      <w:r w:rsidRPr="004547FA">
        <w:t>nhất</w:t>
      </w:r>
      <w:proofErr w:type="spellEnd"/>
      <w:r w:rsidRPr="004547FA">
        <w:t xml:space="preserve"> định, </w:t>
      </w:r>
      <w:proofErr w:type="spellStart"/>
      <w:r w:rsidRPr="004547FA">
        <w:t>càng</w:t>
      </w:r>
      <w:proofErr w:type="spellEnd"/>
      <w:r w:rsidRPr="004547FA">
        <w:t xml:space="preserve"> </w:t>
      </w:r>
      <w:proofErr w:type="spellStart"/>
      <w:r w:rsidRPr="004547FA">
        <w:t>đáng</w:t>
      </w:r>
      <w:proofErr w:type="spellEnd"/>
      <w:r w:rsidRPr="004547FA">
        <w:t xml:space="preserve"> </w:t>
      </w:r>
      <w:proofErr w:type="spellStart"/>
      <w:r w:rsidRPr="004547FA">
        <w:t>trân</w:t>
      </w:r>
      <w:proofErr w:type="spellEnd"/>
      <w:r w:rsidRPr="004547FA">
        <w:t xml:space="preserve"> </w:t>
      </w:r>
      <w:proofErr w:type="spellStart"/>
      <w:r w:rsidRPr="004547FA">
        <w:t>trọng</w:t>
      </w:r>
      <w:proofErr w:type="spellEnd"/>
      <w:r w:rsidRPr="004547FA">
        <w:t xml:space="preserve"> hơn </w:t>
      </w:r>
      <w:proofErr w:type="spellStart"/>
      <w:r w:rsidRPr="004547FA">
        <w:t>khi</w:t>
      </w:r>
      <w:proofErr w:type="spellEnd"/>
      <w:r w:rsidRPr="004547FA">
        <w:t xml:space="preserve"> </w:t>
      </w:r>
      <w:proofErr w:type="spellStart"/>
      <w:r w:rsidRPr="004547FA">
        <w:t>đây</w:t>
      </w:r>
      <w:proofErr w:type="spellEnd"/>
      <w:r w:rsidRPr="004547FA">
        <w:t xml:space="preserve"> </w:t>
      </w:r>
      <w:proofErr w:type="spellStart"/>
      <w:r w:rsidRPr="004547FA">
        <w:t>lại</w:t>
      </w:r>
      <w:proofErr w:type="spellEnd"/>
      <w:r w:rsidRPr="004547FA">
        <w:t xml:space="preserve"> là </w:t>
      </w:r>
      <w:proofErr w:type="spellStart"/>
      <w:r w:rsidRPr="004547FA">
        <w:t>giai</w:t>
      </w:r>
      <w:proofErr w:type="spellEnd"/>
      <w:r w:rsidRPr="004547FA">
        <w:t xml:space="preserve"> </w:t>
      </w:r>
      <w:proofErr w:type="spellStart"/>
      <w:r w:rsidRPr="004547FA">
        <w:t>đoạn</w:t>
      </w:r>
      <w:proofErr w:type="spellEnd"/>
      <w:r w:rsidRPr="004547FA">
        <w:t xml:space="preserve"> mà </w:t>
      </w:r>
      <w:proofErr w:type="spellStart"/>
      <w:r w:rsidRPr="004547FA">
        <w:t>ngành</w:t>
      </w:r>
      <w:proofErr w:type="spellEnd"/>
      <w:r w:rsidRPr="004547FA">
        <w:t xml:space="preserve"> ngân </w:t>
      </w:r>
      <w:proofErr w:type="spellStart"/>
      <w:r w:rsidRPr="004547FA">
        <w:t>hàng</w:t>
      </w:r>
      <w:proofErr w:type="spellEnd"/>
      <w:r w:rsidRPr="004547FA">
        <w:t xml:space="preserve"> đang gặp </w:t>
      </w:r>
      <w:proofErr w:type="spellStart"/>
      <w:r w:rsidRPr="004547FA">
        <w:t>phải</w:t>
      </w:r>
      <w:proofErr w:type="spellEnd"/>
      <w:r w:rsidRPr="004547FA">
        <w:t xml:space="preserve"> </w:t>
      </w:r>
      <w:proofErr w:type="spellStart"/>
      <w:r w:rsidRPr="004547FA">
        <w:t>nhiều</w:t>
      </w:r>
      <w:proofErr w:type="spellEnd"/>
      <w:r w:rsidRPr="004547FA">
        <w:t xml:space="preserve"> </w:t>
      </w:r>
      <w:proofErr w:type="spellStart"/>
      <w:r w:rsidRPr="004547FA">
        <w:t>kho</w:t>
      </w:r>
      <w:proofErr w:type="spellEnd"/>
      <w:r w:rsidRPr="004547FA">
        <w:t xml:space="preserve">́ </w:t>
      </w:r>
      <w:proofErr w:type="spellStart"/>
      <w:r w:rsidRPr="004547FA">
        <w:t>khăn</w:t>
      </w:r>
      <w:proofErr w:type="spellEnd"/>
      <w:r w:rsidRPr="004547FA">
        <w:t xml:space="preserve">. Ngân </w:t>
      </w:r>
      <w:proofErr w:type="spellStart"/>
      <w:r w:rsidRPr="004547FA">
        <w:t>hàng</w:t>
      </w:r>
      <w:proofErr w:type="spellEnd"/>
      <w:r w:rsidRPr="004547FA">
        <w:t xml:space="preserve"> </w:t>
      </w:r>
      <w:proofErr w:type="spellStart"/>
      <w:r w:rsidRPr="004547FA">
        <w:t>luôn</w:t>
      </w:r>
      <w:proofErr w:type="spellEnd"/>
      <w:r w:rsidRPr="004547FA">
        <w:t xml:space="preserve"> </w:t>
      </w:r>
      <w:proofErr w:type="spellStart"/>
      <w:r w:rsidRPr="004547FA">
        <w:t>đảm</w:t>
      </w:r>
      <w:proofErr w:type="spellEnd"/>
      <w:r w:rsidRPr="004547FA">
        <w:t xml:space="preserve"> </w:t>
      </w:r>
      <w:proofErr w:type="spellStart"/>
      <w:r w:rsidRPr="004547FA">
        <w:t>bảo</w:t>
      </w:r>
      <w:proofErr w:type="spellEnd"/>
      <w:r w:rsidRPr="004547FA">
        <w:t xml:space="preserve"> </w:t>
      </w:r>
      <w:proofErr w:type="spellStart"/>
      <w:r w:rsidRPr="004547FA">
        <w:t>tỷ</w:t>
      </w:r>
      <w:proofErr w:type="spellEnd"/>
      <w:r w:rsidRPr="004547FA">
        <w:t xml:space="preserve"> </w:t>
      </w:r>
      <w:proofErr w:type="spellStart"/>
      <w:r w:rsidRPr="004547FA">
        <w:t>lệ</w:t>
      </w:r>
      <w:proofErr w:type="spellEnd"/>
      <w:r w:rsidRPr="004547FA">
        <w:t xml:space="preserve"> </w:t>
      </w:r>
      <w:proofErr w:type="spellStart"/>
      <w:r w:rsidRPr="004547FA">
        <w:t>nợ</w:t>
      </w:r>
      <w:proofErr w:type="spellEnd"/>
      <w:r w:rsidRPr="004547FA">
        <w:t xml:space="preserve"> </w:t>
      </w:r>
      <w:proofErr w:type="spellStart"/>
      <w:r w:rsidRPr="004547FA">
        <w:t>xấu</w:t>
      </w:r>
      <w:proofErr w:type="spellEnd"/>
      <w:r w:rsidRPr="004547FA">
        <w:t xml:space="preserve"> </w:t>
      </w:r>
      <w:proofErr w:type="spellStart"/>
      <w:r w:rsidRPr="004547FA">
        <w:t>nằm</w:t>
      </w:r>
      <w:proofErr w:type="spellEnd"/>
      <w:r w:rsidRPr="004547FA">
        <w:rPr>
          <w:spacing w:val="-27"/>
        </w:rPr>
        <w:t xml:space="preserve"> </w:t>
      </w:r>
      <w:proofErr w:type="spellStart"/>
      <w:r w:rsidRPr="004547FA">
        <w:t>dưới</w:t>
      </w:r>
      <w:proofErr w:type="spellEnd"/>
      <w:r w:rsidRPr="004547FA">
        <w:t xml:space="preserve"> </w:t>
      </w:r>
      <w:proofErr w:type="spellStart"/>
      <w:r w:rsidRPr="004547FA">
        <w:t>ngưỡng</w:t>
      </w:r>
      <w:proofErr w:type="spellEnd"/>
      <w:r w:rsidRPr="004547FA">
        <w:t xml:space="preserve"> </w:t>
      </w:r>
      <w:proofErr w:type="spellStart"/>
      <w:r w:rsidRPr="004547FA">
        <w:t>trần</w:t>
      </w:r>
      <w:proofErr w:type="spellEnd"/>
      <w:r w:rsidRPr="004547FA">
        <w:t xml:space="preserve"> </w:t>
      </w:r>
      <w:proofErr w:type="spellStart"/>
      <w:r w:rsidRPr="004547FA">
        <w:t>quy</w:t>
      </w:r>
      <w:proofErr w:type="spellEnd"/>
      <w:r w:rsidRPr="004547FA">
        <w:t xml:space="preserve"> định. </w:t>
      </w:r>
      <w:proofErr w:type="spellStart"/>
      <w:r w:rsidRPr="004547FA">
        <w:t>Đồng</w:t>
      </w:r>
      <w:proofErr w:type="spellEnd"/>
      <w:r w:rsidRPr="004547FA">
        <w:t xml:space="preserve"> </w:t>
      </w:r>
      <w:proofErr w:type="spellStart"/>
      <w:r w:rsidRPr="004547FA">
        <w:t>thời</w:t>
      </w:r>
      <w:proofErr w:type="spellEnd"/>
      <w:r w:rsidRPr="004547FA">
        <w:t xml:space="preserve"> đã </w:t>
      </w:r>
      <w:proofErr w:type="spellStart"/>
      <w:r w:rsidRPr="004547FA">
        <w:t>va</w:t>
      </w:r>
      <w:proofErr w:type="spellEnd"/>
      <w:r w:rsidRPr="004547FA">
        <w:t xml:space="preserve">̀ đang có </w:t>
      </w:r>
      <w:proofErr w:type="spellStart"/>
      <w:r w:rsidRPr="004547FA">
        <w:t>nhiều</w:t>
      </w:r>
      <w:proofErr w:type="spellEnd"/>
      <w:r w:rsidRPr="004547FA">
        <w:t xml:space="preserve"> </w:t>
      </w:r>
      <w:proofErr w:type="spellStart"/>
      <w:r w:rsidRPr="004547FA">
        <w:t>nỗ</w:t>
      </w:r>
      <w:proofErr w:type="spellEnd"/>
      <w:r w:rsidRPr="004547FA">
        <w:t xml:space="preserve"> </w:t>
      </w:r>
      <w:proofErr w:type="spellStart"/>
      <w:r w:rsidRPr="004547FA">
        <w:t>lực</w:t>
      </w:r>
      <w:proofErr w:type="spellEnd"/>
      <w:r w:rsidRPr="004547FA">
        <w:t xml:space="preserve"> </w:t>
      </w:r>
      <w:proofErr w:type="spellStart"/>
      <w:r w:rsidRPr="004547FA">
        <w:t>trong</w:t>
      </w:r>
      <w:proofErr w:type="spellEnd"/>
      <w:r w:rsidRPr="004547FA">
        <w:t xml:space="preserve"> </w:t>
      </w:r>
      <w:proofErr w:type="spellStart"/>
      <w:r w:rsidRPr="004547FA">
        <w:t>việc</w:t>
      </w:r>
      <w:proofErr w:type="spellEnd"/>
      <w:r w:rsidRPr="004547FA">
        <w:t xml:space="preserve"> </w:t>
      </w:r>
      <w:proofErr w:type="spellStart"/>
      <w:r w:rsidRPr="004547FA">
        <w:t>giảm</w:t>
      </w:r>
      <w:proofErr w:type="spellEnd"/>
      <w:r w:rsidRPr="004547FA">
        <w:t xml:space="preserve"> </w:t>
      </w:r>
      <w:proofErr w:type="spellStart"/>
      <w:r w:rsidRPr="004547FA">
        <w:t>thiểu</w:t>
      </w:r>
      <w:proofErr w:type="spellEnd"/>
      <w:r w:rsidRPr="004547FA">
        <w:t xml:space="preserve"> </w:t>
      </w:r>
      <w:proofErr w:type="spellStart"/>
      <w:r w:rsidRPr="004547FA">
        <w:t>rủi</w:t>
      </w:r>
      <w:proofErr w:type="spellEnd"/>
      <w:r w:rsidRPr="004547FA">
        <w:t xml:space="preserve"> </w:t>
      </w:r>
      <w:proofErr w:type="spellStart"/>
      <w:r w:rsidRPr="004547FA">
        <w:t>ro</w:t>
      </w:r>
      <w:proofErr w:type="spellEnd"/>
      <w:r w:rsidRPr="004547FA">
        <w:t xml:space="preserve"> </w:t>
      </w:r>
      <w:proofErr w:type="spellStart"/>
      <w:r w:rsidRPr="004547FA">
        <w:t>từ</w:t>
      </w:r>
      <w:proofErr w:type="spellEnd"/>
      <w:r w:rsidRPr="004547FA">
        <w:t xml:space="preserve"> </w:t>
      </w:r>
      <w:proofErr w:type="spellStart"/>
      <w:r w:rsidRPr="004547FA">
        <w:t>hoạt</w:t>
      </w:r>
      <w:proofErr w:type="spellEnd"/>
      <w:r w:rsidRPr="004547FA">
        <w:t xml:space="preserve"> động </w:t>
      </w:r>
      <w:proofErr w:type="spellStart"/>
      <w:r w:rsidRPr="004547FA">
        <w:t>tín</w:t>
      </w:r>
      <w:proofErr w:type="spellEnd"/>
      <w:r w:rsidRPr="004547FA">
        <w:t xml:space="preserve"> </w:t>
      </w:r>
      <w:proofErr w:type="spellStart"/>
      <w:r w:rsidRPr="004547FA">
        <w:t>dụng</w:t>
      </w:r>
      <w:proofErr w:type="spellEnd"/>
      <w:r w:rsidRPr="004547FA">
        <w:t xml:space="preserve"> </w:t>
      </w:r>
      <w:proofErr w:type="spellStart"/>
      <w:r w:rsidRPr="004547FA">
        <w:t>thông</w:t>
      </w:r>
      <w:proofErr w:type="spellEnd"/>
      <w:r w:rsidRPr="004547FA">
        <w:t xml:space="preserve"> qua </w:t>
      </w:r>
      <w:proofErr w:type="spellStart"/>
      <w:r w:rsidRPr="004547FA">
        <w:t>việc</w:t>
      </w:r>
      <w:proofErr w:type="spellEnd"/>
      <w:r w:rsidRPr="004547FA">
        <w:t xml:space="preserve"> đa </w:t>
      </w:r>
      <w:proofErr w:type="spellStart"/>
      <w:r w:rsidRPr="004547FA">
        <w:t>dạng</w:t>
      </w:r>
      <w:proofErr w:type="spellEnd"/>
      <w:r w:rsidRPr="004547FA">
        <w:t xml:space="preserve"> hóa </w:t>
      </w:r>
      <w:proofErr w:type="spellStart"/>
      <w:r w:rsidRPr="004547FA">
        <w:t>danh</w:t>
      </w:r>
      <w:proofErr w:type="spellEnd"/>
      <w:r w:rsidRPr="004547FA">
        <w:t xml:space="preserve"> </w:t>
      </w:r>
      <w:proofErr w:type="spellStart"/>
      <w:r w:rsidRPr="004547FA">
        <w:t>mục</w:t>
      </w:r>
      <w:proofErr w:type="spellEnd"/>
      <w:r w:rsidRPr="004547FA">
        <w:t xml:space="preserve"> </w:t>
      </w:r>
      <w:proofErr w:type="spellStart"/>
      <w:r w:rsidRPr="004547FA">
        <w:t>tín</w:t>
      </w:r>
      <w:proofErr w:type="spellEnd"/>
      <w:r w:rsidRPr="004547FA">
        <w:rPr>
          <w:spacing w:val="-17"/>
        </w:rPr>
        <w:t xml:space="preserve"> </w:t>
      </w:r>
      <w:proofErr w:type="spellStart"/>
      <w:r w:rsidRPr="004547FA">
        <w:t>dụng</w:t>
      </w:r>
      <w:proofErr w:type="spellEnd"/>
      <w:r w:rsidRPr="004547FA">
        <w:t>.</w:t>
      </w:r>
    </w:p>
    <w:p w14:paraId="260E5D66" w14:textId="0F050498" w:rsidR="009579C0" w:rsidRPr="004547FA" w:rsidRDefault="009579C0" w:rsidP="00E53690">
      <w:pPr>
        <w:pStyle w:val="BodyText"/>
        <w:ind w:firstLine="719"/>
      </w:pPr>
      <w:proofErr w:type="spellStart"/>
      <w:r w:rsidRPr="004547FA">
        <w:t>Mặc</w:t>
      </w:r>
      <w:proofErr w:type="spellEnd"/>
      <w:r w:rsidRPr="004547FA">
        <w:t xml:space="preserve"> dù vẫn còn </w:t>
      </w:r>
      <w:proofErr w:type="spellStart"/>
      <w:r w:rsidRPr="004547FA">
        <w:t>tồn</w:t>
      </w:r>
      <w:proofErr w:type="spellEnd"/>
      <w:r w:rsidRPr="004547FA">
        <w:t xml:space="preserve"> </w:t>
      </w:r>
      <w:proofErr w:type="spellStart"/>
      <w:r w:rsidRPr="004547FA">
        <w:t>tại</w:t>
      </w:r>
      <w:proofErr w:type="spellEnd"/>
      <w:r w:rsidRPr="004547FA">
        <w:t xml:space="preserve"> một số </w:t>
      </w:r>
      <w:proofErr w:type="spellStart"/>
      <w:r w:rsidRPr="004547FA">
        <w:t>điểm</w:t>
      </w:r>
      <w:proofErr w:type="spellEnd"/>
      <w:r w:rsidRPr="004547FA">
        <w:t xml:space="preserve"> </w:t>
      </w:r>
      <w:proofErr w:type="spellStart"/>
      <w:r w:rsidRPr="004547FA">
        <w:t>yếu</w:t>
      </w:r>
      <w:proofErr w:type="spellEnd"/>
      <w:r w:rsidRPr="004547FA">
        <w:t xml:space="preserve"> </w:t>
      </w:r>
      <w:proofErr w:type="spellStart"/>
      <w:r w:rsidRPr="004547FA">
        <w:t>nhất</w:t>
      </w:r>
      <w:proofErr w:type="spellEnd"/>
      <w:r w:rsidRPr="004547FA">
        <w:t xml:space="preserve"> định </w:t>
      </w:r>
      <w:proofErr w:type="spellStart"/>
      <w:r w:rsidRPr="004547FA">
        <w:t>tuy</w:t>
      </w:r>
      <w:proofErr w:type="spellEnd"/>
      <w:r w:rsidRPr="004547FA">
        <w:t xml:space="preserve"> nhiên </w:t>
      </w:r>
      <w:r w:rsidR="00E06B75" w:rsidRPr="004547FA">
        <w:t>OCB</w:t>
      </w:r>
      <w:r w:rsidRPr="004547FA">
        <w:t xml:space="preserve"> có </w:t>
      </w:r>
      <w:proofErr w:type="spellStart"/>
      <w:r w:rsidRPr="004547FA">
        <w:rPr>
          <w:spacing w:val="3"/>
        </w:rPr>
        <w:t>đủ</w:t>
      </w:r>
      <w:proofErr w:type="spellEnd"/>
      <w:r w:rsidRPr="004547FA">
        <w:rPr>
          <w:spacing w:val="3"/>
        </w:rPr>
        <w:t xml:space="preserve"> </w:t>
      </w:r>
      <w:proofErr w:type="spellStart"/>
      <w:r w:rsidRPr="004547FA">
        <w:t>tiềm</w:t>
      </w:r>
      <w:proofErr w:type="spellEnd"/>
      <w:r w:rsidRPr="004547FA">
        <w:t xml:space="preserve"> </w:t>
      </w:r>
      <w:proofErr w:type="spellStart"/>
      <w:r w:rsidRPr="004547FA">
        <w:t>lực</w:t>
      </w:r>
      <w:proofErr w:type="spellEnd"/>
      <w:r w:rsidRPr="004547FA">
        <w:t xml:space="preserve"> cũng như khả </w:t>
      </w:r>
      <w:proofErr w:type="spellStart"/>
      <w:r w:rsidRPr="004547FA">
        <w:t>năng</w:t>
      </w:r>
      <w:proofErr w:type="spellEnd"/>
      <w:r w:rsidRPr="004547FA">
        <w:t xml:space="preserve"> </w:t>
      </w:r>
      <w:proofErr w:type="spellStart"/>
      <w:r w:rsidRPr="004547FA">
        <w:t>tận</w:t>
      </w:r>
      <w:proofErr w:type="spellEnd"/>
      <w:r w:rsidRPr="004547FA">
        <w:t xml:space="preserve"> </w:t>
      </w:r>
      <w:proofErr w:type="spellStart"/>
      <w:r w:rsidRPr="004547FA">
        <w:t>dụng</w:t>
      </w:r>
      <w:proofErr w:type="spellEnd"/>
      <w:r w:rsidRPr="004547FA">
        <w:t xml:space="preserve"> những cơ </w:t>
      </w:r>
      <w:proofErr w:type="spellStart"/>
      <w:r w:rsidRPr="004547FA">
        <w:t>hội</w:t>
      </w:r>
      <w:proofErr w:type="spellEnd"/>
      <w:r w:rsidRPr="004547FA">
        <w:t xml:space="preserve"> </w:t>
      </w:r>
      <w:proofErr w:type="spellStart"/>
      <w:r w:rsidRPr="004547FA">
        <w:t>đê</w:t>
      </w:r>
      <w:proofErr w:type="spellEnd"/>
      <w:r w:rsidRPr="004547FA">
        <w:t xml:space="preserve">̉ </w:t>
      </w:r>
      <w:proofErr w:type="spellStart"/>
      <w:r w:rsidRPr="004547FA">
        <w:t>khắc</w:t>
      </w:r>
      <w:proofErr w:type="spellEnd"/>
      <w:r w:rsidRPr="004547FA">
        <w:t xml:space="preserve"> </w:t>
      </w:r>
      <w:proofErr w:type="spellStart"/>
      <w:r w:rsidRPr="004547FA">
        <w:t>phục</w:t>
      </w:r>
      <w:proofErr w:type="spellEnd"/>
      <w:r w:rsidRPr="004547FA">
        <w:t xml:space="preserve">, </w:t>
      </w:r>
      <w:proofErr w:type="spellStart"/>
      <w:r w:rsidRPr="004547FA">
        <w:t>từ</w:t>
      </w:r>
      <w:proofErr w:type="spellEnd"/>
      <w:r w:rsidRPr="004547FA">
        <w:t xml:space="preserve"> </w:t>
      </w:r>
      <w:proofErr w:type="spellStart"/>
      <w:r w:rsidRPr="004547FA">
        <w:t>đo</w:t>
      </w:r>
      <w:proofErr w:type="spellEnd"/>
      <w:r w:rsidRPr="004547FA">
        <w:t xml:space="preserve">́ </w:t>
      </w:r>
      <w:proofErr w:type="spellStart"/>
      <w:r w:rsidRPr="004547FA">
        <w:t>nâng</w:t>
      </w:r>
      <w:proofErr w:type="spellEnd"/>
      <w:r w:rsidRPr="004547FA">
        <w:t xml:space="preserve"> </w:t>
      </w:r>
      <w:proofErr w:type="spellStart"/>
      <w:r w:rsidRPr="004547FA">
        <w:t>cao</w:t>
      </w:r>
      <w:proofErr w:type="spellEnd"/>
      <w:r w:rsidRPr="004547FA">
        <w:t xml:space="preserve"> </w:t>
      </w:r>
      <w:proofErr w:type="spellStart"/>
      <w:r w:rsidRPr="004547FA">
        <w:t>hiệu</w:t>
      </w:r>
      <w:proofErr w:type="spellEnd"/>
      <w:r w:rsidRPr="004547FA">
        <w:t xml:space="preserve"> quả </w:t>
      </w:r>
      <w:proofErr w:type="spellStart"/>
      <w:r w:rsidRPr="004547FA">
        <w:t>hoạt</w:t>
      </w:r>
      <w:proofErr w:type="spellEnd"/>
      <w:r w:rsidRPr="004547FA">
        <w:t xml:space="preserve"> động</w:t>
      </w:r>
      <w:r w:rsidRPr="004547FA">
        <w:rPr>
          <w:spacing w:val="-4"/>
        </w:rPr>
        <w:t xml:space="preserve"> </w:t>
      </w:r>
      <w:proofErr w:type="spellStart"/>
      <w:r w:rsidRPr="004547FA">
        <w:t>tín</w:t>
      </w:r>
      <w:proofErr w:type="spellEnd"/>
      <w:r w:rsidRPr="004547FA">
        <w:rPr>
          <w:spacing w:val="-5"/>
        </w:rPr>
        <w:t xml:space="preserve"> </w:t>
      </w:r>
      <w:proofErr w:type="spellStart"/>
      <w:r w:rsidRPr="004547FA">
        <w:t>dụng</w:t>
      </w:r>
      <w:proofErr w:type="spellEnd"/>
      <w:r w:rsidRPr="004547FA">
        <w:rPr>
          <w:spacing w:val="-4"/>
        </w:rPr>
        <w:t xml:space="preserve"> </w:t>
      </w:r>
      <w:proofErr w:type="spellStart"/>
      <w:r w:rsidRPr="004547FA">
        <w:t>của</w:t>
      </w:r>
      <w:proofErr w:type="spellEnd"/>
      <w:r w:rsidRPr="004547FA">
        <w:rPr>
          <w:spacing w:val="-4"/>
        </w:rPr>
        <w:t xml:space="preserve"> </w:t>
      </w:r>
      <w:r w:rsidRPr="004547FA">
        <w:t>NH.</w:t>
      </w:r>
      <w:r w:rsidRPr="004547FA">
        <w:rPr>
          <w:spacing w:val="-6"/>
        </w:rPr>
        <w:t xml:space="preserve"> </w:t>
      </w:r>
      <w:r w:rsidRPr="004547FA">
        <w:t>Bên</w:t>
      </w:r>
      <w:r w:rsidRPr="004547FA">
        <w:rPr>
          <w:spacing w:val="-6"/>
        </w:rPr>
        <w:t xml:space="preserve"> </w:t>
      </w:r>
      <w:proofErr w:type="spellStart"/>
      <w:r w:rsidRPr="004547FA">
        <w:t>cạnh</w:t>
      </w:r>
      <w:proofErr w:type="spellEnd"/>
      <w:r w:rsidRPr="004547FA">
        <w:rPr>
          <w:spacing w:val="-3"/>
        </w:rPr>
        <w:t xml:space="preserve"> </w:t>
      </w:r>
      <w:r w:rsidRPr="004547FA">
        <w:t>những</w:t>
      </w:r>
      <w:r w:rsidRPr="004547FA">
        <w:rPr>
          <w:spacing w:val="-4"/>
        </w:rPr>
        <w:t xml:space="preserve"> </w:t>
      </w:r>
      <w:proofErr w:type="spellStart"/>
      <w:r w:rsidRPr="004547FA">
        <w:t>nỗ</w:t>
      </w:r>
      <w:proofErr w:type="spellEnd"/>
      <w:r w:rsidRPr="004547FA">
        <w:rPr>
          <w:spacing w:val="-4"/>
        </w:rPr>
        <w:t xml:space="preserve"> </w:t>
      </w:r>
      <w:proofErr w:type="spellStart"/>
      <w:r w:rsidRPr="004547FA">
        <w:t>lực</w:t>
      </w:r>
      <w:proofErr w:type="spellEnd"/>
      <w:r w:rsidRPr="004547FA">
        <w:rPr>
          <w:spacing w:val="-4"/>
        </w:rPr>
        <w:t xml:space="preserve"> </w:t>
      </w:r>
      <w:proofErr w:type="spellStart"/>
      <w:r w:rsidRPr="004547FA">
        <w:t>từ</w:t>
      </w:r>
      <w:proofErr w:type="spellEnd"/>
      <w:r w:rsidRPr="004547FA">
        <w:rPr>
          <w:spacing w:val="-5"/>
        </w:rPr>
        <w:t xml:space="preserve"> </w:t>
      </w:r>
      <w:proofErr w:type="spellStart"/>
      <w:r w:rsidRPr="004547FA">
        <w:t>chính</w:t>
      </w:r>
      <w:proofErr w:type="spellEnd"/>
      <w:r w:rsidRPr="004547FA">
        <w:rPr>
          <w:spacing w:val="-3"/>
        </w:rPr>
        <w:t xml:space="preserve"> </w:t>
      </w:r>
      <w:proofErr w:type="spellStart"/>
      <w:r w:rsidRPr="004547FA">
        <w:t>bản</w:t>
      </w:r>
      <w:proofErr w:type="spellEnd"/>
      <w:r w:rsidRPr="004547FA">
        <w:rPr>
          <w:spacing w:val="-5"/>
        </w:rPr>
        <w:t xml:space="preserve"> </w:t>
      </w:r>
      <w:proofErr w:type="spellStart"/>
      <w:r w:rsidRPr="004547FA">
        <w:t>thân</w:t>
      </w:r>
      <w:proofErr w:type="spellEnd"/>
      <w:r w:rsidRPr="004547FA">
        <w:rPr>
          <w:spacing w:val="-6"/>
        </w:rPr>
        <w:t xml:space="preserve"> </w:t>
      </w:r>
      <w:r w:rsidR="00E06B75" w:rsidRPr="004547FA">
        <w:t>OCB</w:t>
      </w:r>
      <w:r w:rsidRPr="004547FA">
        <w:rPr>
          <w:spacing w:val="-3"/>
        </w:rPr>
        <w:t xml:space="preserve"> </w:t>
      </w:r>
      <w:proofErr w:type="spellStart"/>
      <w:r w:rsidRPr="004547FA">
        <w:t>trong</w:t>
      </w:r>
      <w:proofErr w:type="spellEnd"/>
      <w:r w:rsidRPr="004547FA">
        <w:rPr>
          <w:spacing w:val="-5"/>
        </w:rPr>
        <w:t xml:space="preserve"> </w:t>
      </w:r>
      <w:proofErr w:type="spellStart"/>
      <w:r w:rsidRPr="004547FA">
        <w:t>việc</w:t>
      </w:r>
      <w:proofErr w:type="spellEnd"/>
      <w:r w:rsidRPr="004547FA">
        <w:rPr>
          <w:spacing w:val="-4"/>
        </w:rPr>
        <w:t xml:space="preserve"> </w:t>
      </w:r>
      <w:proofErr w:type="spellStart"/>
      <w:r w:rsidRPr="004547FA">
        <w:t>nâng</w:t>
      </w:r>
      <w:proofErr w:type="spellEnd"/>
      <w:r w:rsidRPr="004547FA">
        <w:t xml:space="preserve"> </w:t>
      </w:r>
      <w:proofErr w:type="spellStart"/>
      <w:r w:rsidRPr="004547FA">
        <w:t>cao</w:t>
      </w:r>
      <w:proofErr w:type="spellEnd"/>
      <w:r w:rsidRPr="004547FA">
        <w:rPr>
          <w:spacing w:val="-5"/>
        </w:rPr>
        <w:t xml:space="preserve"> </w:t>
      </w:r>
      <w:proofErr w:type="spellStart"/>
      <w:r w:rsidRPr="004547FA">
        <w:t>hiệu</w:t>
      </w:r>
      <w:proofErr w:type="spellEnd"/>
      <w:r w:rsidRPr="004547FA">
        <w:rPr>
          <w:spacing w:val="-7"/>
        </w:rPr>
        <w:t xml:space="preserve"> </w:t>
      </w:r>
      <w:r w:rsidRPr="004547FA">
        <w:t>quả</w:t>
      </w:r>
      <w:r w:rsidRPr="004547FA">
        <w:rPr>
          <w:spacing w:val="-2"/>
        </w:rPr>
        <w:t xml:space="preserve"> </w:t>
      </w:r>
      <w:proofErr w:type="spellStart"/>
      <w:r w:rsidRPr="004547FA">
        <w:t>hoạt</w:t>
      </w:r>
      <w:proofErr w:type="spellEnd"/>
      <w:r w:rsidRPr="004547FA">
        <w:rPr>
          <w:spacing w:val="-3"/>
        </w:rPr>
        <w:t xml:space="preserve"> </w:t>
      </w:r>
      <w:r w:rsidRPr="004547FA">
        <w:t>động</w:t>
      </w:r>
      <w:r w:rsidRPr="004547FA">
        <w:rPr>
          <w:spacing w:val="-5"/>
        </w:rPr>
        <w:t xml:space="preserve"> </w:t>
      </w:r>
      <w:proofErr w:type="spellStart"/>
      <w:r w:rsidRPr="004547FA">
        <w:t>tín</w:t>
      </w:r>
      <w:proofErr w:type="spellEnd"/>
      <w:r w:rsidRPr="004547FA">
        <w:rPr>
          <w:spacing w:val="-6"/>
        </w:rPr>
        <w:t xml:space="preserve"> </w:t>
      </w:r>
      <w:proofErr w:type="spellStart"/>
      <w:r w:rsidRPr="004547FA">
        <w:t>dụng</w:t>
      </w:r>
      <w:proofErr w:type="spellEnd"/>
      <w:r w:rsidRPr="004547FA">
        <w:rPr>
          <w:spacing w:val="-7"/>
        </w:rPr>
        <w:t xml:space="preserve"> </w:t>
      </w:r>
      <w:r w:rsidRPr="004547FA">
        <w:t>thì</w:t>
      </w:r>
      <w:r w:rsidRPr="004547FA">
        <w:rPr>
          <w:spacing w:val="-5"/>
        </w:rPr>
        <w:t xml:space="preserve"> </w:t>
      </w:r>
      <w:proofErr w:type="spellStart"/>
      <w:r w:rsidRPr="004547FA">
        <w:t>cần</w:t>
      </w:r>
      <w:proofErr w:type="spellEnd"/>
      <w:r w:rsidRPr="004547FA">
        <w:rPr>
          <w:spacing w:val="-7"/>
        </w:rPr>
        <w:t xml:space="preserve"> </w:t>
      </w:r>
      <w:proofErr w:type="spellStart"/>
      <w:r w:rsidRPr="004547FA">
        <w:t>phải</w:t>
      </w:r>
      <w:proofErr w:type="spellEnd"/>
      <w:r w:rsidRPr="004547FA">
        <w:rPr>
          <w:spacing w:val="-5"/>
        </w:rPr>
        <w:t xml:space="preserve"> </w:t>
      </w:r>
      <w:r w:rsidRPr="004547FA">
        <w:t>có</w:t>
      </w:r>
      <w:r w:rsidRPr="004547FA">
        <w:rPr>
          <w:spacing w:val="-7"/>
        </w:rPr>
        <w:t xml:space="preserve"> </w:t>
      </w:r>
      <w:r w:rsidRPr="004547FA">
        <w:t>sự</w:t>
      </w:r>
      <w:r w:rsidRPr="004547FA">
        <w:rPr>
          <w:spacing w:val="-5"/>
        </w:rPr>
        <w:t xml:space="preserve"> </w:t>
      </w:r>
      <w:r w:rsidRPr="004547FA">
        <w:t>hỗ</w:t>
      </w:r>
      <w:r w:rsidRPr="004547FA">
        <w:rPr>
          <w:spacing w:val="-5"/>
        </w:rPr>
        <w:t xml:space="preserve"> </w:t>
      </w:r>
      <w:r w:rsidRPr="004547FA">
        <w:t>trợ</w:t>
      </w:r>
      <w:r w:rsidRPr="004547FA">
        <w:rPr>
          <w:spacing w:val="-7"/>
        </w:rPr>
        <w:t xml:space="preserve"> </w:t>
      </w:r>
      <w:proofErr w:type="spellStart"/>
      <w:r w:rsidRPr="004547FA">
        <w:t>từ</w:t>
      </w:r>
      <w:proofErr w:type="spellEnd"/>
      <w:r w:rsidRPr="004547FA">
        <w:rPr>
          <w:spacing w:val="-4"/>
        </w:rPr>
        <w:t xml:space="preserve"> </w:t>
      </w:r>
      <w:proofErr w:type="spellStart"/>
      <w:r w:rsidRPr="004547FA">
        <w:t>phía</w:t>
      </w:r>
      <w:proofErr w:type="spellEnd"/>
      <w:r w:rsidRPr="004547FA">
        <w:rPr>
          <w:spacing w:val="-5"/>
        </w:rPr>
        <w:t xml:space="preserve"> </w:t>
      </w:r>
      <w:r w:rsidRPr="004547FA">
        <w:t>cơ</w:t>
      </w:r>
      <w:r w:rsidRPr="004547FA">
        <w:rPr>
          <w:spacing w:val="-4"/>
        </w:rPr>
        <w:t xml:space="preserve"> </w:t>
      </w:r>
      <w:proofErr w:type="spellStart"/>
      <w:r w:rsidRPr="004547FA">
        <w:t>quan</w:t>
      </w:r>
      <w:proofErr w:type="spellEnd"/>
      <w:r w:rsidRPr="004547FA">
        <w:rPr>
          <w:spacing w:val="-7"/>
        </w:rPr>
        <w:t xml:space="preserve"> </w:t>
      </w:r>
      <w:proofErr w:type="spellStart"/>
      <w:r w:rsidRPr="004547FA">
        <w:t>quản</w:t>
      </w:r>
      <w:proofErr w:type="spellEnd"/>
      <w:r w:rsidRPr="004547FA">
        <w:rPr>
          <w:spacing w:val="-5"/>
        </w:rPr>
        <w:t xml:space="preserve"> </w:t>
      </w:r>
      <w:r w:rsidRPr="004547FA">
        <w:t>lý,</w:t>
      </w:r>
      <w:r w:rsidRPr="004547FA">
        <w:rPr>
          <w:spacing w:val="-5"/>
        </w:rPr>
        <w:t xml:space="preserve"> </w:t>
      </w:r>
      <w:r w:rsidRPr="004547FA">
        <w:t>cụ</w:t>
      </w:r>
      <w:r w:rsidRPr="004547FA">
        <w:rPr>
          <w:spacing w:val="-5"/>
        </w:rPr>
        <w:t xml:space="preserve"> </w:t>
      </w:r>
      <w:proofErr w:type="spellStart"/>
      <w:r w:rsidRPr="004547FA">
        <w:t>thê</w:t>
      </w:r>
      <w:proofErr w:type="spellEnd"/>
      <w:r w:rsidRPr="004547FA">
        <w:t>̉</w:t>
      </w:r>
      <w:r w:rsidRPr="004547FA">
        <w:rPr>
          <w:spacing w:val="-4"/>
        </w:rPr>
        <w:t xml:space="preserve"> </w:t>
      </w:r>
      <w:r w:rsidRPr="004547FA">
        <w:t xml:space="preserve">là Ngân </w:t>
      </w:r>
      <w:proofErr w:type="spellStart"/>
      <w:r w:rsidRPr="004547FA">
        <w:t>hàng</w:t>
      </w:r>
      <w:proofErr w:type="spellEnd"/>
      <w:r w:rsidRPr="004547FA">
        <w:t xml:space="preserve"> nhà nước. Theo </w:t>
      </w:r>
      <w:proofErr w:type="spellStart"/>
      <w:r w:rsidRPr="004547FA">
        <w:t>đo</w:t>
      </w:r>
      <w:proofErr w:type="spellEnd"/>
      <w:r w:rsidRPr="004547FA">
        <w:t xml:space="preserve">́, Ngân </w:t>
      </w:r>
      <w:proofErr w:type="spellStart"/>
      <w:r w:rsidRPr="004547FA">
        <w:t>hàng</w:t>
      </w:r>
      <w:proofErr w:type="spellEnd"/>
      <w:r w:rsidRPr="004547FA">
        <w:t xml:space="preserve"> nhà nước </w:t>
      </w:r>
      <w:proofErr w:type="spellStart"/>
      <w:r w:rsidRPr="004547FA">
        <w:t>cần</w:t>
      </w:r>
      <w:proofErr w:type="spellEnd"/>
      <w:r w:rsidRPr="004547FA">
        <w:t xml:space="preserve"> </w:t>
      </w:r>
      <w:proofErr w:type="spellStart"/>
      <w:r w:rsidRPr="004547FA">
        <w:t>thực</w:t>
      </w:r>
      <w:proofErr w:type="spellEnd"/>
      <w:r w:rsidRPr="004547FA">
        <w:t xml:space="preserve"> hiện tốt </w:t>
      </w:r>
      <w:proofErr w:type="spellStart"/>
      <w:r w:rsidRPr="004547FA">
        <w:t>vai</w:t>
      </w:r>
      <w:proofErr w:type="spellEnd"/>
      <w:r w:rsidRPr="004547FA">
        <w:t xml:space="preserve"> </w:t>
      </w:r>
      <w:proofErr w:type="spellStart"/>
      <w:r w:rsidRPr="004547FA">
        <w:t>trò</w:t>
      </w:r>
      <w:proofErr w:type="spellEnd"/>
      <w:r w:rsidRPr="004547FA">
        <w:t xml:space="preserve"> </w:t>
      </w:r>
      <w:proofErr w:type="spellStart"/>
      <w:r w:rsidRPr="004547FA">
        <w:t>của</w:t>
      </w:r>
      <w:proofErr w:type="spellEnd"/>
      <w:r w:rsidRPr="004547FA">
        <w:t xml:space="preserve"> </w:t>
      </w:r>
      <w:proofErr w:type="spellStart"/>
      <w:r w:rsidRPr="004547FA">
        <w:t>mình</w:t>
      </w:r>
      <w:proofErr w:type="spellEnd"/>
      <w:r w:rsidRPr="004547FA">
        <w:t xml:space="preserve"> </w:t>
      </w:r>
      <w:proofErr w:type="spellStart"/>
      <w:r w:rsidRPr="004547FA">
        <w:t>trong</w:t>
      </w:r>
      <w:proofErr w:type="spellEnd"/>
      <w:r w:rsidRPr="004547FA">
        <w:t xml:space="preserve"> </w:t>
      </w:r>
      <w:proofErr w:type="spellStart"/>
      <w:r w:rsidRPr="004547FA">
        <w:t>việc</w:t>
      </w:r>
      <w:proofErr w:type="spellEnd"/>
      <w:r w:rsidRPr="004547FA">
        <w:t xml:space="preserve"> </w:t>
      </w:r>
      <w:proofErr w:type="spellStart"/>
      <w:r w:rsidRPr="004547FA">
        <w:t>nâng</w:t>
      </w:r>
      <w:proofErr w:type="spellEnd"/>
      <w:r w:rsidRPr="004547FA">
        <w:t xml:space="preserve"> </w:t>
      </w:r>
      <w:proofErr w:type="spellStart"/>
      <w:r w:rsidRPr="004547FA">
        <w:t>cao</w:t>
      </w:r>
      <w:proofErr w:type="spellEnd"/>
      <w:r w:rsidRPr="004547FA">
        <w:t xml:space="preserve"> chất </w:t>
      </w:r>
      <w:proofErr w:type="spellStart"/>
      <w:r w:rsidRPr="004547FA">
        <w:t>lượng</w:t>
      </w:r>
      <w:proofErr w:type="spellEnd"/>
      <w:r w:rsidRPr="004547FA">
        <w:t xml:space="preserve"> </w:t>
      </w:r>
      <w:proofErr w:type="spellStart"/>
      <w:r w:rsidRPr="004547FA">
        <w:t>quản</w:t>
      </w:r>
      <w:proofErr w:type="spellEnd"/>
      <w:r w:rsidRPr="004547FA">
        <w:t xml:space="preserve"> </w:t>
      </w:r>
      <w:proofErr w:type="spellStart"/>
      <w:r w:rsidRPr="004547FA">
        <w:t>ly</w:t>
      </w:r>
      <w:proofErr w:type="spellEnd"/>
      <w:r w:rsidRPr="004547FA">
        <w:t xml:space="preserve">́, </w:t>
      </w:r>
      <w:proofErr w:type="spellStart"/>
      <w:r w:rsidRPr="004547FA">
        <w:t>điều</w:t>
      </w:r>
      <w:proofErr w:type="spellEnd"/>
      <w:r w:rsidRPr="004547FA">
        <w:t xml:space="preserve"> </w:t>
      </w:r>
      <w:proofErr w:type="spellStart"/>
      <w:r w:rsidRPr="004547FA">
        <w:t>hành</w:t>
      </w:r>
      <w:proofErr w:type="spellEnd"/>
      <w:r w:rsidR="00CF08AC">
        <w:t>.</w:t>
      </w:r>
      <w:r w:rsidRPr="004547FA">
        <w:t xml:space="preserve"> </w:t>
      </w:r>
      <w:proofErr w:type="spellStart"/>
      <w:r w:rsidRPr="004547FA">
        <w:t>nâng</w:t>
      </w:r>
      <w:proofErr w:type="spellEnd"/>
      <w:r w:rsidRPr="004547FA">
        <w:t xml:space="preserve"> </w:t>
      </w:r>
      <w:proofErr w:type="spellStart"/>
      <w:r w:rsidRPr="004547FA">
        <w:t>cao</w:t>
      </w:r>
      <w:proofErr w:type="spellEnd"/>
      <w:r w:rsidRPr="004547FA">
        <w:t xml:space="preserve"> </w:t>
      </w:r>
      <w:proofErr w:type="spellStart"/>
      <w:r w:rsidRPr="004547FA">
        <w:t>hiệu</w:t>
      </w:r>
      <w:proofErr w:type="spellEnd"/>
      <w:r w:rsidRPr="004547FA">
        <w:t xml:space="preserve"> quả </w:t>
      </w:r>
      <w:proofErr w:type="spellStart"/>
      <w:r w:rsidRPr="004547FA">
        <w:t>hoạt</w:t>
      </w:r>
      <w:proofErr w:type="spellEnd"/>
      <w:r w:rsidRPr="004547FA">
        <w:t xml:space="preserve"> động </w:t>
      </w:r>
      <w:proofErr w:type="spellStart"/>
      <w:r w:rsidRPr="004547FA">
        <w:t>của</w:t>
      </w:r>
      <w:proofErr w:type="spellEnd"/>
      <w:r w:rsidRPr="004547FA">
        <w:rPr>
          <w:spacing w:val="-37"/>
        </w:rPr>
        <w:t xml:space="preserve"> </w:t>
      </w:r>
      <w:r w:rsidRPr="004547FA">
        <w:t xml:space="preserve">trung tâm </w:t>
      </w:r>
      <w:proofErr w:type="spellStart"/>
      <w:r w:rsidRPr="004547FA">
        <w:t>thông</w:t>
      </w:r>
      <w:proofErr w:type="spellEnd"/>
      <w:r w:rsidRPr="004547FA">
        <w:t xml:space="preserve"> tin </w:t>
      </w:r>
      <w:proofErr w:type="spellStart"/>
      <w:r w:rsidRPr="004547FA">
        <w:t>tín</w:t>
      </w:r>
      <w:proofErr w:type="spellEnd"/>
      <w:r w:rsidRPr="004547FA">
        <w:t xml:space="preserve"> </w:t>
      </w:r>
      <w:proofErr w:type="spellStart"/>
      <w:r w:rsidRPr="004547FA">
        <w:t>dụng</w:t>
      </w:r>
      <w:proofErr w:type="spellEnd"/>
      <w:r w:rsidRPr="004547FA">
        <w:t xml:space="preserve"> (CIC)</w:t>
      </w:r>
      <w:r w:rsidR="00CF08AC">
        <w:t>.</w:t>
      </w:r>
      <w:r w:rsidRPr="004547FA">
        <w:t xml:space="preserve"> tăng </w:t>
      </w:r>
      <w:proofErr w:type="spellStart"/>
      <w:r w:rsidRPr="004547FA">
        <w:t>cường</w:t>
      </w:r>
      <w:proofErr w:type="spellEnd"/>
      <w:r w:rsidRPr="004547FA">
        <w:t xml:space="preserve"> công </w:t>
      </w:r>
      <w:proofErr w:type="spellStart"/>
      <w:r w:rsidRPr="004547FA">
        <w:t>tác</w:t>
      </w:r>
      <w:proofErr w:type="spellEnd"/>
      <w:r w:rsidRPr="004547FA">
        <w:t xml:space="preserve"> </w:t>
      </w:r>
      <w:proofErr w:type="spellStart"/>
      <w:r w:rsidRPr="004547FA">
        <w:t>thanh</w:t>
      </w:r>
      <w:proofErr w:type="spellEnd"/>
      <w:r w:rsidRPr="004547FA">
        <w:t xml:space="preserve"> tra, </w:t>
      </w:r>
      <w:proofErr w:type="spellStart"/>
      <w:r w:rsidRPr="004547FA">
        <w:t>giám</w:t>
      </w:r>
      <w:proofErr w:type="spellEnd"/>
      <w:r w:rsidRPr="004547FA">
        <w:t xml:space="preserve"> </w:t>
      </w:r>
      <w:proofErr w:type="spellStart"/>
      <w:r w:rsidRPr="004547FA">
        <w:rPr>
          <w:spacing w:val="3"/>
        </w:rPr>
        <w:t>sát</w:t>
      </w:r>
      <w:proofErr w:type="spellEnd"/>
      <w:r w:rsidRPr="004547FA">
        <w:rPr>
          <w:spacing w:val="3"/>
        </w:rPr>
        <w:t xml:space="preserve"> </w:t>
      </w:r>
      <w:proofErr w:type="spellStart"/>
      <w:r w:rsidRPr="004547FA">
        <w:t>và</w:t>
      </w:r>
      <w:proofErr w:type="spellEnd"/>
      <w:r w:rsidRPr="004547FA">
        <w:t xml:space="preserve"> </w:t>
      </w:r>
      <w:proofErr w:type="spellStart"/>
      <w:r w:rsidRPr="004547FA">
        <w:t>nâng</w:t>
      </w:r>
      <w:proofErr w:type="spellEnd"/>
      <w:r w:rsidRPr="004547FA">
        <w:t xml:space="preserve"> </w:t>
      </w:r>
      <w:proofErr w:type="spellStart"/>
      <w:r w:rsidRPr="004547FA">
        <w:t>cao</w:t>
      </w:r>
      <w:proofErr w:type="spellEnd"/>
      <w:r w:rsidRPr="004547FA">
        <w:t xml:space="preserve"> </w:t>
      </w:r>
      <w:proofErr w:type="spellStart"/>
      <w:r w:rsidRPr="004547FA">
        <w:t>hiệu</w:t>
      </w:r>
      <w:proofErr w:type="spellEnd"/>
      <w:r w:rsidRPr="004547FA">
        <w:t xml:space="preserve"> quả công </w:t>
      </w:r>
      <w:proofErr w:type="spellStart"/>
      <w:r w:rsidRPr="004547FA">
        <w:t>tác</w:t>
      </w:r>
      <w:proofErr w:type="spellEnd"/>
      <w:r w:rsidRPr="004547FA">
        <w:t xml:space="preserve"> </w:t>
      </w:r>
      <w:proofErr w:type="spellStart"/>
      <w:r w:rsidRPr="004547FA">
        <w:t>xử</w:t>
      </w:r>
      <w:proofErr w:type="spellEnd"/>
      <w:r w:rsidRPr="004547FA">
        <w:t xml:space="preserve"> lý </w:t>
      </w:r>
      <w:proofErr w:type="spellStart"/>
      <w:r w:rsidRPr="004547FA">
        <w:t>nợ</w:t>
      </w:r>
      <w:proofErr w:type="spellEnd"/>
      <w:r w:rsidRPr="004547FA">
        <w:rPr>
          <w:spacing w:val="2"/>
        </w:rPr>
        <w:t xml:space="preserve"> </w:t>
      </w:r>
      <w:proofErr w:type="spellStart"/>
      <w:r w:rsidRPr="004547FA">
        <w:t>xấu</w:t>
      </w:r>
      <w:proofErr w:type="spellEnd"/>
      <w:r w:rsidRPr="004547FA">
        <w:t>.</w:t>
      </w:r>
    </w:p>
    <w:p w14:paraId="1439B3D6" w14:textId="77777777" w:rsidR="009579C0" w:rsidRPr="004547FA" w:rsidRDefault="009579C0" w:rsidP="00E53690">
      <w:pPr>
        <w:pStyle w:val="BodyText"/>
        <w:spacing w:before="122"/>
        <w:jc w:val="center"/>
      </w:pPr>
    </w:p>
    <w:p w14:paraId="164DF00D" w14:textId="77777777" w:rsidR="00E06B75" w:rsidRPr="000209CF" w:rsidRDefault="00E06B75" w:rsidP="00E53690">
      <w:pPr>
        <w:widowControl/>
        <w:autoSpaceDE/>
        <w:autoSpaceDN/>
        <w:spacing w:after="160"/>
        <w:rPr>
          <w:b/>
          <w:bCs/>
          <w:szCs w:val="26"/>
        </w:rPr>
      </w:pPr>
      <w:bookmarkStart w:id="307" w:name="_Toc99270271"/>
      <w:r w:rsidRPr="000209CF">
        <w:rPr>
          <w:b/>
          <w:bCs/>
          <w:szCs w:val="26"/>
        </w:rPr>
        <w:br w:type="page"/>
      </w:r>
    </w:p>
    <w:p w14:paraId="04CC5E6C" w14:textId="0BAA10AA" w:rsidR="00E73FCD" w:rsidRPr="004547FA" w:rsidRDefault="00E73FCD" w:rsidP="00E53690">
      <w:pPr>
        <w:pStyle w:val="BodyText"/>
        <w:spacing w:before="122"/>
        <w:jc w:val="center"/>
        <w:outlineLvl w:val="0"/>
        <w:rPr>
          <w:b/>
          <w:bCs/>
        </w:rPr>
      </w:pPr>
      <w:bookmarkStart w:id="308" w:name="_Toc99278419"/>
      <w:bookmarkStart w:id="309" w:name="_Toc101095526"/>
      <w:commentRangeStart w:id="310"/>
      <w:r w:rsidRPr="004547FA">
        <w:rPr>
          <w:b/>
          <w:bCs/>
        </w:rPr>
        <w:lastRenderedPageBreak/>
        <w:t>TÀI LIỆU THAM KHẢO</w:t>
      </w:r>
      <w:bookmarkEnd w:id="307"/>
      <w:bookmarkEnd w:id="308"/>
      <w:bookmarkEnd w:id="309"/>
      <w:commentRangeEnd w:id="310"/>
      <w:r w:rsidR="00361090">
        <w:rPr>
          <w:rStyle w:val="CommentReference"/>
        </w:rPr>
        <w:commentReference w:id="310"/>
      </w:r>
    </w:p>
    <w:p w14:paraId="6EEA4A0F" w14:textId="365C1162" w:rsidR="009579C0" w:rsidRPr="004547FA" w:rsidRDefault="009579C0" w:rsidP="00E53690">
      <w:pPr>
        <w:pStyle w:val="ListParagraph"/>
        <w:tabs>
          <w:tab w:val="left" w:pos="518"/>
          <w:tab w:val="left" w:pos="519"/>
        </w:tabs>
        <w:ind w:left="0" w:firstLine="567"/>
        <w:rPr>
          <w:szCs w:val="26"/>
        </w:rPr>
      </w:pPr>
      <w:r w:rsidRPr="004547FA">
        <w:rPr>
          <w:szCs w:val="26"/>
        </w:rPr>
        <w:t xml:space="preserve">1. </w:t>
      </w:r>
      <w:proofErr w:type="spellStart"/>
      <w:r w:rsidRPr="004547FA">
        <w:rPr>
          <w:szCs w:val="26"/>
        </w:rPr>
        <w:t>Báo</w:t>
      </w:r>
      <w:proofErr w:type="spellEnd"/>
      <w:r w:rsidRPr="004547FA">
        <w:rPr>
          <w:szCs w:val="26"/>
        </w:rPr>
        <w:t xml:space="preserve"> </w:t>
      </w:r>
      <w:proofErr w:type="spellStart"/>
      <w:r w:rsidRPr="004547FA">
        <w:rPr>
          <w:szCs w:val="26"/>
        </w:rPr>
        <w:t>cáo</w:t>
      </w:r>
      <w:proofErr w:type="spellEnd"/>
      <w:r w:rsidRPr="004547FA">
        <w:rPr>
          <w:szCs w:val="26"/>
        </w:rPr>
        <w:t xml:space="preserve"> </w:t>
      </w:r>
      <w:proofErr w:type="spellStart"/>
      <w:r w:rsidRPr="004547FA">
        <w:rPr>
          <w:szCs w:val="26"/>
        </w:rPr>
        <w:t>tài</w:t>
      </w:r>
      <w:proofErr w:type="spellEnd"/>
      <w:r w:rsidRPr="004547FA">
        <w:rPr>
          <w:szCs w:val="26"/>
        </w:rPr>
        <w:t xml:space="preserve"> </w:t>
      </w:r>
      <w:proofErr w:type="spellStart"/>
      <w:r w:rsidRPr="004547FA">
        <w:rPr>
          <w:szCs w:val="26"/>
        </w:rPr>
        <w:t>chính</w:t>
      </w:r>
      <w:proofErr w:type="spellEnd"/>
      <w:r w:rsidRPr="004547FA">
        <w:rPr>
          <w:szCs w:val="26"/>
        </w:rPr>
        <w:t xml:space="preserve"> </w:t>
      </w:r>
      <w:r w:rsidR="00E06B75" w:rsidRPr="004547FA">
        <w:rPr>
          <w:szCs w:val="26"/>
        </w:rPr>
        <w:t>OCB</w:t>
      </w:r>
      <w:r w:rsidRPr="004547FA">
        <w:rPr>
          <w:szCs w:val="26"/>
        </w:rPr>
        <w:t xml:space="preserve"> </w:t>
      </w:r>
      <w:proofErr w:type="spellStart"/>
      <w:r w:rsidRPr="004547FA">
        <w:rPr>
          <w:szCs w:val="26"/>
        </w:rPr>
        <w:t>giai</w:t>
      </w:r>
      <w:proofErr w:type="spellEnd"/>
      <w:r w:rsidRPr="004547FA">
        <w:rPr>
          <w:szCs w:val="26"/>
        </w:rPr>
        <w:t xml:space="preserve"> </w:t>
      </w:r>
      <w:proofErr w:type="spellStart"/>
      <w:r w:rsidRPr="004547FA">
        <w:rPr>
          <w:szCs w:val="26"/>
        </w:rPr>
        <w:t>đoạn</w:t>
      </w:r>
      <w:proofErr w:type="spellEnd"/>
      <w:r w:rsidRPr="004547FA">
        <w:rPr>
          <w:szCs w:val="26"/>
        </w:rPr>
        <w:t xml:space="preserve"> 2019</w:t>
      </w:r>
      <w:r w:rsidRPr="004547FA">
        <w:rPr>
          <w:spacing w:val="-6"/>
          <w:szCs w:val="26"/>
        </w:rPr>
        <w:t xml:space="preserve"> </w:t>
      </w:r>
      <w:r w:rsidRPr="004547FA">
        <w:rPr>
          <w:szCs w:val="26"/>
        </w:rPr>
        <w:t>-2021</w:t>
      </w:r>
    </w:p>
    <w:p w14:paraId="76C55F3E" w14:textId="5FFA6258" w:rsidR="009579C0" w:rsidRPr="004547FA" w:rsidRDefault="009579C0" w:rsidP="00E53690">
      <w:pPr>
        <w:pStyle w:val="ListParagraph"/>
        <w:tabs>
          <w:tab w:val="left" w:pos="518"/>
          <w:tab w:val="left" w:pos="519"/>
        </w:tabs>
        <w:ind w:left="0" w:firstLine="567"/>
        <w:rPr>
          <w:szCs w:val="26"/>
        </w:rPr>
      </w:pPr>
      <w:r w:rsidRPr="004547FA">
        <w:rPr>
          <w:szCs w:val="26"/>
        </w:rPr>
        <w:t xml:space="preserve">2. </w:t>
      </w:r>
      <w:proofErr w:type="spellStart"/>
      <w:r w:rsidRPr="004547FA">
        <w:rPr>
          <w:szCs w:val="26"/>
        </w:rPr>
        <w:t>Báo</w:t>
      </w:r>
      <w:proofErr w:type="spellEnd"/>
      <w:r w:rsidRPr="004547FA">
        <w:rPr>
          <w:szCs w:val="26"/>
        </w:rPr>
        <w:t xml:space="preserve"> </w:t>
      </w:r>
      <w:proofErr w:type="spellStart"/>
      <w:r w:rsidRPr="004547FA">
        <w:rPr>
          <w:szCs w:val="26"/>
        </w:rPr>
        <w:t>cáo</w:t>
      </w:r>
      <w:proofErr w:type="spellEnd"/>
      <w:r w:rsidRPr="004547FA">
        <w:rPr>
          <w:szCs w:val="26"/>
        </w:rPr>
        <w:t xml:space="preserve"> </w:t>
      </w:r>
      <w:proofErr w:type="spellStart"/>
      <w:r w:rsidRPr="004547FA">
        <w:rPr>
          <w:szCs w:val="26"/>
        </w:rPr>
        <w:t>thường</w:t>
      </w:r>
      <w:proofErr w:type="spellEnd"/>
      <w:r w:rsidRPr="004547FA">
        <w:rPr>
          <w:szCs w:val="26"/>
        </w:rPr>
        <w:t xml:space="preserve"> </w:t>
      </w:r>
      <w:proofErr w:type="spellStart"/>
      <w:r w:rsidRPr="004547FA">
        <w:rPr>
          <w:szCs w:val="26"/>
        </w:rPr>
        <w:t>niên</w:t>
      </w:r>
      <w:proofErr w:type="spellEnd"/>
      <w:r w:rsidRPr="004547FA">
        <w:rPr>
          <w:szCs w:val="26"/>
        </w:rPr>
        <w:t xml:space="preserve"> </w:t>
      </w:r>
      <w:r w:rsidR="00E06B75" w:rsidRPr="004547FA">
        <w:rPr>
          <w:szCs w:val="26"/>
        </w:rPr>
        <w:t>OCB</w:t>
      </w:r>
      <w:r w:rsidRPr="004547FA">
        <w:rPr>
          <w:szCs w:val="26"/>
        </w:rPr>
        <w:t xml:space="preserve"> </w:t>
      </w:r>
      <w:proofErr w:type="spellStart"/>
      <w:r w:rsidRPr="004547FA">
        <w:rPr>
          <w:szCs w:val="26"/>
        </w:rPr>
        <w:t>giai</w:t>
      </w:r>
      <w:proofErr w:type="spellEnd"/>
      <w:r w:rsidRPr="004547FA">
        <w:rPr>
          <w:szCs w:val="26"/>
        </w:rPr>
        <w:t xml:space="preserve"> </w:t>
      </w:r>
      <w:proofErr w:type="spellStart"/>
      <w:r w:rsidRPr="004547FA">
        <w:rPr>
          <w:szCs w:val="26"/>
        </w:rPr>
        <w:t>đoạn</w:t>
      </w:r>
      <w:proofErr w:type="spellEnd"/>
      <w:r w:rsidRPr="004547FA">
        <w:rPr>
          <w:szCs w:val="26"/>
        </w:rPr>
        <w:t xml:space="preserve"> 2019</w:t>
      </w:r>
      <w:r w:rsidRPr="004547FA">
        <w:rPr>
          <w:spacing w:val="-1"/>
          <w:szCs w:val="26"/>
        </w:rPr>
        <w:t xml:space="preserve"> </w:t>
      </w:r>
      <w:r w:rsidRPr="004547FA">
        <w:rPr>
          <w:szCs w:val="26"/>
        </w:rPr>
        <w:t>-2021</w:t>
      </w:r>
    </w:p>
    <w:p w14:paraId="72C7F31C" w14:textId="4DADD8F9" w:rsidR="00ED7529" w:rsidRPr="004547FA" w:rsidRDefault="00ED7529" w:rsidP="00E53690">
      <w:pPr>
        <w:pStyle w:val="ListParagraph"/>
        <w:tabs>
          <w:tab w:val="left" w:pos="518"/>
          <w:tab w:val="left" w:pos="519"/>
        </w:tabs>
        <w:ind w:left="0" w:firstLine="567"/>
        <w:rPr>
          <w:szCs w:val="26"/>
        </w:rPr>
      </w:pPr>
      <w:r w:rsidRPr="004547FA">
        <w:rPr>
          <w:szCs w:val="26"/>
        </w:rPr>
        <w:t xml:space="preserve">3. </w:t>
      </w:r>
      <w:proofErr w:type="spellStart"/>
      <w:r w:rsidRPr="004547FA">
        <w:rPr>
          <w:szCs w:val="26"/>
        </w:rPr>
        <w:t>Huỳnh</w:t>
      </w:r>
      <w:proofErr w:type="spellEnd"/>
      <w:r w:rsidRPr="004547FA">
        <w:rPr>
          <w:spacing w:val="-9"/>
          <w:szCs w:val="26"/>
        </w:rPr>
        <w:t xml:space="preserve"> </w:t>
      </w:r>
      <w:proofErr w:type="spellStart"/>
      <w:r w:rsidRPr="004547FA">
        <w:rPr>
          <w:szCs w:val="26"/>
        </w:rPr>
        <w:t>Lưu</w:t>
      </w:r>
      <w:proofErr w:type="spellEnd"/>
      <w:r w:rsidRPr="004547FA">
        <w:rPr>
          <w:spacing w:val="-6"/>
          <w:szCs w:val="26"/>
        </w:rPr>
        <w:t xml:space="preserve"> </w:t>
      </w:r>
      <w:proofErr w:type="spellStart"/>
      <w:r w:rsidRPr="004547FA">
        <w:rPr>
          <w:szCs w:val="26"/>
        </w:rPr>
        <w:t>Đức</w:t>
      </w:r>
      <w:proofErr w:type="spellEnd"/>
      <w:r w:rsidRPr="004547FA">
        <w:rPr>
          <w:spacing w:val="-6"/>
          <w:szCs w:val="26"/>
        </w:rPr>
        <w:t xml:space="preserve"> </w:t>
      </w:r>
      <w:r w:rsidRPr="004547FA">
        <w:rPr>
          <w:szCs w:val="26"/>
        </w:rPr>
        <w:t>Toàn,</w:t>
      </w:r>
      <w:r w:rsidRPr="004547FA">
        <w:rPr>
          <w:spacing w:val="-7"/>
          <w:szCs w:val="26"/>
        </w:rPr>
        <w:t xml:space="preserve"> </w:t>
      </w:r>
      <w:proofErr w:type="spellStart"/>
      <w:r w:rsidRPr="004547FA">
        <w:rPr>
          <w:szCs w:val="26"/>
        </w:rPr>
        <w:t>Phạm</w:t>
      </w:r>
      <w:proofErr w:type="spellEnd"/>
      <w:r w:rsidRPr="004547FA">
        <w:rPr>
          <w:spacing w:val="-4"/>
          <w:szCs w:val="26"/>
        </w:rPr>
        <w:t xml:space="preserve"> </w:t>
      </w:r>
      <w:proofErr w:type="spellStart"/>
      <w:r w:rsidRPr="004547FA">
        <w:rPr>
          <w:szCs w:val="26"/>
        </w:rPr>
        <w:t>Thành</w:t>
      </w:r>
      <w:proofErr w:type="spellEnd"/>
      <w:r w:rsidRPr="004547FA">
        <w:rPr>
          <w:spacing w:val="-6"/>
          <w:szCs w:val="26"/>
        </w:rPr>
        <w:t xml:space="preserve"> </w:t>
      </w:r>
      <w:proofErr w:type="spellStart"/>
      <w:r w:rsidRPr="004547FA">
        <w:rPr>
          <w:szCs w:val="26"/>
        </w:rPr>
        <w:t>Hiền</w:t>
      </w:r>
      <w:proofErr w:type="spellEnd"/>
      <w:r w:rsidRPr="004547FA">
        <w:rPr>
          <w:spacing w:val="-8"/>
          <w:szCs w:val="26"/>
        </w:rPr>
        <w:t xml:space="preserve"> </w:t>
      </w:r>
      <w:proofErr w:type="spellStart"/>
      <w:r w:rsidRPr="004547FA">
        <w:rPr>
          <w:szCs w:val="26"/>
        </w:rPr>
        <w:t>Thục</w:t>
      </w:r>
      <w:proofErr w:type="spellEnd"/>
      <w:r w:rsidRPr="004547FA">
        <w:rPr>
          <w:szCs w:val="26"/>
        </w:rPr>
        <w:t>,</w:t>
      </w:r>
      <w:r w:rsidRPr="004547FA">
        <w:rPr>
          <w:spacing w:val="-7"/>
          <w:szCs w:val="26"/>
        </w:rPr>
        <w:t xml:space="preserve"> </w:t>
      </w:r>
      <w:r w:rsidRPr="004547FA">
        <w:rPr>
          <w:szCs w:val="26"/>
        </w:rPr>
        <w:t>(</w:t>
      </w:r>
      <w:r w:rsidR="00A715E9" w:rsidRPr="004547FA">
        <w:rPr>
          <w:szCs w:val="26"/>
        </w:rPr>
        <w:t>2019</w:t>
      </w:r>
      <w:r w:rsidRPr="004547FA">
        <w:rPr>
          <w:szCs w:val="26"/>
        </w:rPr>
        <w:t>),</w:t>
      </w:r>
      <w:r w:rsidRPr="004547FA">
        <w:rPr>
          <w:spacing w:val="-7"/>
          <w:szCs w:val="26"/>
        </w:rPr>
        <w:t xml:space="preserve"> </w:t>
      </w:r>
      <w:proofErr w:type="spellStart"/>
      <w:r w:rsidRPr="004547FA">
        <w:rPr>
          <w:i/>
          <w:szCs w:val="26"/>
        </w:rPr>
        <w:t>Đánh</w:t>
      </w:r>
      <w:proofErr w:type="spellEnd"/>
      <w:r w:rsidRPr="004547FA">
        <w:rPr>
          <w:i/>
          <w:spacing w:val="-6"/>
          <w:szCs w:val="26"/>
        </w:rPr>
        <w:t xml:space="preserve"> </w:t>
      </w:r>
      <w:r w:rsidRPr="004547FA">
        <w:rPr>
          <w:i/>
          <w:szCs w:val="26"/>
        </w:rPr>
        <w:t>giá</w:t>
      </w:r>
      <w:r w:rsidRPr="004547FA">
        <w:rPr>
          <w:i/>
          <w:spacing w:val="-8"/>
          <w:szCs w:val="26"/>
        </w:rPr>
        <w:t xml:space="preserve"> </w:t>
      </w:r>
      <w:r w:rsidRPr="004547FA">
        <w:rPr>
          <w:i/>
          <w:szCs w:val="26"/>
        </w:rPr>
        <w:t>hoạt</w:t>
      </w:r>
      <w:r w:rsidRPr="004547FA">
        <w:rPr>
          <w:i/>
          <w:spacing w:val="-8"/>
          <w:szCs w:val="26"/>
        </w:rPr>
        <w:t xml:space="preserve"> </w:t>
      </w:r>
      <w:r w:rsidRPr="004547FA">
        <w:rPr>
          <w:i/>
          <w:szCs w:val="26"/>
        </w:rPr>
        <w:t>động</w:t>
      </w:r>
      <w:r w:rsidRPr="004547FA">
        <w:rPr>
          <w:i/>
          <w:spacing w:val="-5"/>
          <w:szCs w:val="26"/>
        </w:rPr>
        <w:t xml:space="preserve"> </w:t>
      </w:r>
      <w:r w:rsidRPr="004547FA">
        <w:rPr>
          <w:i/>
          <w:szCs w:val="26"/>
        </w:rPr>
        <w:t>mua</w:t>
      </w:r>
      <w:r w:rsidRPr="004547FA">
        <w:rPr>
          <w:i/>
          <w:spacing w:val="-6"/>
          <w:szCs w:val="26"/>
        </w:rPr>
        <w:t xml:space="preserve"> </w:t>
      </w:r>
      <w:r w:rsidRPr="004547FA">
        <w:rPr>
          <w:i/>
          <w:szCs w:val="26"/>
        </w:rPr>
        <w:t>bán,</w:t>
      </w:r>
      <w:r w:rsidRPr="004547FA">
        <w:rPr>
          <w:i/>
          <w:spacing w:val="-4"/>
          <w:szCs w:val="26"/>
        </w:rPr>
        <w:t xml:space="preserve"> </w:t>
      </w:r>
      <w:proofErr w:type="spellStart"/>
      <w:r w:rsidRPr="004547FA">
        <w:rPr>
          <w:i/>
          <w:szCs w:val="26"/>
        </w:rPr>
        <w:t>sáp</w:t>
      </w:r>
      <w:proofErr w:type="spellEnd"/>
      <w:r w:rsidRPr="004547FA">
        <w:rPr>
          <w:i/>
          <w:szCs w:val="26"/>
        </w:rPr>
        <w:t xml:space="preserve"> nhập</w:t>
      </w:r>
      <w:r w:rsidRPr="004547FA">
        <w:rPr>
          <w:i/>
          <w:spacing w:val="-9"/>
          <w:szCs w:val="26"/>
        </w:rPr>
        <w:t xml:space="preserve"> </w:t>
      </w:r>
      <w:proofErr w:type="spellStart"/>
      <w:r w:rsidRPr="004547FA">
        <w:rPr>
          <w:i/>
          <w:szCs w:val="26"/>
        </w:rPr>
        <w:t>trong</w:t>
      </w:r>
      <w:proofErr w:type="spellEnd"/>
      <w:r w:rsidRPr="004547FA">
        <w:rPr>
          <w:i/>
          <w:spacing w:val="-6"/>
          <w:szCs w:val="26"/>
        </w:rPr>
        <w:t xml:space="preserve"> </w:t>
      </w:r>
      <w:proofErr w:type="spellStart"/>
      <w:r w:rsidRPr="004547FA">
        <w:rPr>
          <w:i/>
          <w:szCs w:val="26"/>
        </w:rPr>
        <w:t>ngành</w:t>
      </w:r>
      <w:proofErr w:type="spellEnd"/>
      <w:r w:rsidRPr="004547FA">
        <w:rPr>
          <w:i/>
          <w:spacing w:val="-8"/>
          <w:szCs w:val="26"/>
        </w:rPr>
        <w:t xml:space="preserve"> </w:t>
      </w:r>
      <w:r w:rsidRPr="004547FA">
        <w:rPr>
          <w:i/>
          <w:szCs w:val="26"/>
        </w:rPr>
        <w:t>Tài</w:t>
      </w:r>
      <w:r w:rsidRPr="004547FA">
        <w:rPr>
          <w:i/>
          <w:spacing w:val="-7"/>
          <w:szCs w:val="26"/>
        </w:rPr>
        <w:t xml:space="preserve"> </w:t>
      </w:r>
      <w:proofErr w:type="spellStart"/>
      <w:r w:rsidRPr="004547FA">
        <w:rPr>
          <w:i/>
          <w:szCs w:val="26"/>
        </w:rPr>
        <w:t>chính</w:t>
      </w:r>
      <w:proofErr w:type="spellEnd"/>
      <w:r w:rsidRPr="004547FA">
        <w:rPr>
          <w:i/>
          <w:spacing w:val="-4"/>
          <w:szCs w:val="26"/>
        </w:rPr>
        <w:t xml:space="preserve"> </w:t>
      </w:r>
      <w:r w:rsidRPr="004547FA">
        <w:rPr>
          <w:i/>
          <w:szCs w:val="26"/>
        </w:rPr>
        <w:t>–</w:t>
      </w:r>
      <w:r w:rsidRPr="004547FA">
        <w:rPr>
          <w:i/>
          <w:spacing w:val="-8"/>
          <w:szCs w:val="26"/>
        </w:rPr>
        <w:t xml:space="preserve"> </w:t>
      </w:r>
      <w:r w:rsidRPr="004547FA">
        <w:rPr>
          <w:i/>
          <w:szCs w:val="26"/>
        </w:rPr>
        <w:t>NH</w:t>
      </w:r>
      <w:r w:rsidRPr="004547FA">
        <w:rPr>
          <w:i/>
          <w:spacing w:val="-7"/>
          <w:szCs w:val="26"/>
        </w:rPr>
        <w:t xml:space="preserve"> </w:t>
      </w:r>
      <w:r w:rsidRPr="004547FA">
        <w:rPr>
          <w:i/>
          <w:szCs w:val="26"/>
        </w:rPr>
        <w:t>Việt</w:t>
      </w:r>
      <w:r w:rsidRPr="004547FA">
        <w:rPr>
          <w:i/>
          <w:spacing w:val="-8"/>
          <w:szCs w:val="26"/>
        </w:rPr>
        <w:t xml:space="preserve"> </w:t>
      </w:r>
      <w:r w:rsidRPr="004547FA">
        <w:rPr>
          <w:i/>
          <w:szCs w:val="26"/>
        </w:rPr>
        <w:t>Nam</w:t>
      </w:r>
      <w:r w:rsidRPr="004547FA">
        <w:rPr>
          <w:i/>
          <w:spacing w:val="-9"/>
          <w:szCs w:val="26"/>
        </w:rPr>
        <w:t xml:space="preserve"> </w:t>
      </w:r>
      <w:r w:rsidRPr="004547FA">
        <w:rPr>
          <w:i/>
          <w:szCs w:val="26"/>
        </w:rPr>
        <w:t>2011,</w:t>
      </w:r>
      <w:r w:rsidRPr="004547FA">
        <w:rPr>
          <w:i/>
          <w:spacing w:val="-6"/>
          <w:szCs w:val="26"/>
        </w:rPr>
        <w:t xml:space="preserve"> </w:t>
      </w:r>
      <w:proofErr w:type="spellStart"/>
      <w:r w:rsidRPr="004547FA">
        <w:rPr>
          <w:szCs w:val="26"/>
        </w:rPr>
        <w:t>Tạp</w:t>
      </w:r>
      <w:proofErr w:type="spellEnd"/>
      <w:r w:rsidRPr="004547FA">
        <w:rPr>
          <w:spacing w:val="-8"/>
          <w:szCs w:val="26"/>
        </w:rPr>
        <w:t xml:space="preserve"> </w:t>
      </w:r>
      <w:r w:rsidRPr="004547FA">
        <w:rPr>
          <w:szCs w:val="26"/>
        </w:rPr>
        <w:t>chí</w:t>
      </w:r>
      <w:r w:rsidRPr="004547FA">
        <w:rPr>
          <w:spacing w:val="-7"/>
          <w:szCs w:val="26"/>
        </w:rPr>
        <w:t xml:space="preserve"> </w:t>
      </w:r>
      <w:proofErr w:type="spellStart"/>
      <w:r w:rsidRPr="004547FA">
        <w:rPr>
          <w:szCs w:val="26"/>
        </w:rPr>
        <w:t>Thương</w:t>
      </w:r>
      <w:proofErr w:type="spellEnd"/>
      <w:r w:rsidRPr="004547FA">
        <w:rPr>
          <w:spacing w:val="-8"/>
          <w:szCs w:val="26"/>
        </w:rPr>
        <w:t xml:space="preserve"> </w:t>
      </w:r>
      <w:proofErr w:type="spellStart"/>
      <w:r w:rsidRPr="004547FA">
        <w:rPr>
          <w:szCs w:val="26"/>
        </w:rPr>
        <w:t>mại</w:t>
      </w:r>
      <w:proofErr w:type="spellEnd"/>
      <w:r w:rsidRPr="004547FA">
        <w:rPr>
          <w:spacing w:val="-10"/>
          <w:szCs w:val="26"/>
        </w:rPr>
        <w:t xml:space="preserve"> </w:t>
      </w:r>
      <w:r w:rsidRPr="004547FA">
        <w:rPr>
          <w:szCs w:val="26"/>
        </w:rPr>
        <w:t>số</w:t>
      </w:r>
      <w:r w:rsidRPr="004547FA">
        <w:rPr>
          <w:spacing w:val="-8"/>
          <w:szCs w:val="26"/>
        </w:rPr>
        <w:t xml:space="preserve"> </w:t>
      </w:r>
      <w:r w:rsidRPr="004547FA">
        <w:rPr>
          <w:szCs w:val="26"/>
        </w:rPr>
        <w:t>23.</w:t>
      </w:r>
    </w:p>
    <w:p w14:paraId="7BC66178" w14:textId="108A8AB8" w:rsidR="00ED7529" w:rsidRPr="004547FA" w:rsidRDefault="00ED7529" w:rsidP="00E53690">
      <w:pPr>
        <w:pStyle w:val="ListParagraph"/>
        <w:tabs>
          <w:tab w:val="left" w:pos="518"/>
          <w:tab w:val="left" w:pos="519"/>
        </w:tabs>
        <w:ind w:left="0" w:firstLine="567"/>
        <w:rPr>
          <w:i/>
          <w:szCs w:val="26"/>
        </w:rPr>
      </w:pPr>
      <w:r w:rsidRPr="004547FA">
        <w:rPr>
          <w:szCs w:val="26"/>
        </w:rPr>
        <w:t xml:space="preserve">4. Nguyễn </w:t>
      </w:r>
      <w:proofErr w:type="spellStart"/>
      <w:r w:rsidRPr="004547FA">
        <w:rPr>
          <w:szCs w:val="26"/>
        </w:rPr>
        <w:t>Đức</w:t>
      </w:r>
      <w:proofErr w:type="spellEnd"/>
      <w:r w:rsidRPr="004547FA">
        <w:rPr>
          <w:szCs w:val="26"/>
        </w:rPr>
        <w:t xml:space="preserve"> </w:t>
      </w:r>
      <w:proofErr w:type="spellStart"/>
      <w:r w:rsidRPr="004547FA">
        <w:rPr>
          <w:szCs w:val="26"/>
        </w:rPr>
        <w:t>Hưởng</w:t>
      </w:r>
      <w:proofErr w:type="spellEnd"/>
      <w:r w:rsidRPr="004547FA">
        <w:rPr>
          <w:szCs w:val="26"/>
        </w:rPr>
        <w:t xml:space="preserve">, </w:t>
      </w:r>
      <w:r w:rsidRPr="004547FA">
        <w:rPr>
          <w:i/>
          <w:szCs w:val="26"/>
        </w:rPr>
        <w:t xml:space="preserve">Xếp </w:t>
      </w:r>
      <w:proofErr w:type="spellStart"/>
      <w:r w:rsidRPr="004547FA">
        <w:rPr>
          <w:i/>
          <w:szCs w:val="26"/>
        </w:rPr>
        <w:t>hạng</w:t>
      </w:r>
      <w:proofErr w:type="spellEnd"/>
      <w:r w:rsidRPr="004547FA">
        <w:rPr>
          <w:i/>
          <w:szCs w:val="26"/>
        </w:rPr>
        <w:t xml:space="preserve"> </w:t>
      </w:r>
      <w:proofErr w:type="spellStart"/>
      <w:r w:rsidRPr="004547FA">
        <w:rPr>
          <w:i/>
          <w:szCs w:val="26"/>
        </w:rPr>
        <w:t>tín</w:t>
      </w:r>
      <w:proofErr w:type="spellEnd"/>
      <w:r w:rsidRPr="004547FA">
        <w:rPr>
          <w:i/>
          <w:szCs w:val="26"/>
        </w:rPr>
        <w:t xml:space="preserve"> </w:t>
      </w:r>
      <w:proofErr w:type="spellStart"/>
      <w:r w:rsidRPr="004547FA">
        <w:rPr>
          <w:i/>
          <w:szCs w:val="26"/>
        </w:rPr>
        <w:t>dụng</w:t>
      </w:r>
      <w:proofErr w:type="spellEnd"/>
      <w:r w:rsidRPr="004547FA">
        <w:rPr>
          <w:i/>
          <w:szCs w:val="26"/>
        </w:rPr>
        <w:t xml:space="preserve"> góp </w:t>
      </w:r>
      <w:proofErr w:type="spellStart"/>
      <w:r w:rsidRPr="004547FA">
        <w:rPr>
          <w:i/>
          <w:szCs w:val="26"/>
        </w:rPr>
        <w:t>phần</w:t>
      </w:r>
      <w:proofErr w:type="spellEnd"/>
      <w:r w:rsidRPr="004547FA">
        <w:rPr>
          <w:i/>
          <w:szCs w:val="26"/>
        </w:rPr>
        <w:t xml:space="preserve"> </w:t>
      </w:r>
      <w:proofErr w:type="spellStart"/>
      <w:r w:rsidRPr="004547FA">
        <w:rPr>
          <w:i/>
          <w:szCs w:val="26"/>
        </w:rPr>
        <w:t>đảm</w:t>
      </w:r>
      <w:proofErr w:type="spellEnd"/>
      <w:r w:rsidRPr="004547FA">
        <w:rPr>
          <w:i/>
          <w:szCs w:val="26"/>
        </w:rPr>
        <w:t xml:space="preserve"> bảo an toàn hoạt động </w:t>
      </w:r>
      <w:proofErr w:type="spellStart"/>
      <w:r w:rsidRPr="004547FA">
        <w:rPr>
          <w:i/>
          <w:szCs w:val="26"/>
        </w:rPr>
        <w:t>tín</w:t>
      </w:r>
      <w:proofErr w:type="spellEnd"/>
      <w:r w:rsidRPr="004547FA">
        <w:rPr>
          <w:i/>
          <w:szCs w:val="26"/>
        </w:rPr>
        <w:t xml:space="preserve"> </w:t>
      </w:r>
      <w:proofErr w:type="spellStart"/>
      <w:r w:rsidRPr="004547FA">
        <w:rPr>
          <w:i/>
          <w:spacing w:val="2"/>
          <w:szCs w:val="26"/>
        </w:rPr>
        <w:t>dụng</w:t>
      </w:r>
      <w:proofErr w:type="spellEnd"/>
      <w:r w:rsidRPr="004547FA">
        <w:rPr>
          <w:i/>
          <w:spacing w:val="2"/>
          <w:szCs w:val="26"/>
        </w:rPr>
        <w:t xml:space="preserve"> </w:t>
      </w:r>
      <w:proofErr w:type="spellStart"/>
      <w:r w:rsidRPr="004547FA">
        <w:rPr>
          <w:i/>
          <w:szCs w:val="26"/>
        </w:rPr>
        <w:t>của</w:t>
      </w:r>
      <w:proofErr w:type="spellEnd"/>
      <w:r w:rsidRPr="004547FA">
        <w:rPr>
          <w:i/>
          <w:szCs w:val="26"/>
        </w:rPr>
        <w:t xml:space="preserve"> </w:t>
      </w:r>
      <w:proofErr w:type="spellStart"/>
      <w:r w:rsidRPr="004547FA">
        <w:rPr>
          <w:i/>
          <w:szCs w:val="26"/>
        </w:rPr>
        <w:t>các</w:t>
      </w:r>
      <w:proofErr w:type="spellEnd"/>
      <w:r w:rsidRPr="004547FA">
        <w:rPr>
          <w:i/>
          <w:szCs w:val="26"/>
        </w:rPr>
        <w:t xml:space="preserve"> NH </w:t>
      </w:r>
      <w:proofErr w:type="spellStart"/>
      <w:r w:rsidRPr="004547FA">
        <w:rPr>
          <w:i/>
          <w:szCs w:val="26"/>
        </w:rPr>
        <w:t>thương</w:t>
      </w:r>
      <w:proofErr w:type="spellEnd"/>
      <w:r w:rsidRPr="004547FA">
        <w:rPr>
          <w:i/>
          <w:spacing w:val="1"/>
          <w:szCs w:val="26"/>
        </w:rPr>
        <w:t xml:space="preserve"> </w:t>
      </w:r>
      <w:r w:rsidRPr="004547FA">
        <w:rPr>
          <w:i/>
          <w:spacing w:val="2"/>
          <w:szCs w:val="26"/>
        </w:rPr>
        <w:t>mại.</w:t>
      </w:r>
    </w:p>
    <w:p w14:paraId="049632CE" w14:textId="1CDD7CBA" w:rsidR="00ED7529" w:rsidRPr="004547FA" w:rsidRDefault="00ED7529" w:rsidP="00E53690">
      <w:pPr>
        <w:pStyle w:val="ListParagraph"/>
        <w:tabs>
          <w:tab w:val="left" w:pos="518"/>
          <w:tab w:val="left" w:pos="519"/>
        </w:tabs>
        <w:ind w:left="0" w:firstLine="567"/>
        <w:rPr>
          <w:i/>
          <w:szCs w:val="26"/>
        </w:rPr>
      </w:pPr>
      <w:r w:rsidRPr="004547FA">
        <w:rPr>
          <w:szCs w:val="26"/>
        </w:rPr>
        <w:t>5. Nguyễn Văn Hương, (</w:t>
      </w:r>
      <w:r w:rsidR="00A715E9" w:rsidRPr="004547FA">
        <w:rPr>
          <w:szCs w:val="26"/>
        </w:rPr>
        <w:t>2020</w:t>
      </w:r>
      <w:r w:rsidRPr="004547FA">
        <w:rPr>
          <w:szCs w:val="26"/>
        </w:rPr>
        <w:t xml:space="preserve">), </w:t>
      </w:r>
      <w:proofErr w:type="spellStart"/>
      <w:r w:rsidRPr="004547FA">
        <w:rPr>
          <w:i/>
          <w:szCs w:val="26"/>
        </w:rPr>
        <w:t>Nguyên</w:t>
      </w:r>
      <w:proofErr w:type="spellEnd"/>
      <w:r w:rsidRPr="004547FA">
        <w:rPr>
          <w:i/>
          <w:szCs w:val="26"/>
        </w:rPr>
        <w:t xml:space="preserve"> </w:t>
      </w:r>
      <w:proofErr w:type="spellStart"/>
      <w:r w:rsidRPr="004547FA">
        <w:rPr>
          <w:i/>
          <w:szCs w:val="26"/>
        </w:rPr>
        <w:t>nhân</w:t>
      </w:r>
      <w:proofErr w:type="spellEnd"/>
      <w:r w:rsidRPr="004547FA">
        <w:rPr>
          <w:i/>
          <w:szCs w:val="26"/>
        </w:rPr>
        <w:t xml:space="preserve"> </w:t>
      </w:r>
      <w:proofErr w:type="spellStart"/>
      <w:r w:rsidRPr="004547FA">
        <w:rPr>
          <w:i/>
          <w:szCs w:val="26"/>
        </w:rPr>
        <w:t>nợ</w:t>
      </w:r>
      <w:proofErr w:type="spellEnd"/>
      <w:r w:rsidRPr="004547FA">
        <w:rPr>
          <w:i/>
          <w:szCs w:val="26"/>
        </w:rPr>
        <w:t xml:space="preserve"> </w:t>
      </w:r>
      <w:proofErr w:type="spellStart"/>
      <w:r w:rsidRPr="004547FA">
        <w:rPr>
          <w:i/>
          <w:szCs w:val="26"/>
        </w:rPr>
        <w:t>xấu</w:t>
      </w:r>
      <w:proofErr w:type="spellEnd"/>
      <w:r w:rsidRPr="004547FA">
        <w:rPr>
          <w:i/>
          <w:szCs w:val="26"/>
        </w:rPr>
        <w:t xml:space="preserve"> </w:t>
      </w:r>
      <w:proofErr w:type="spellStart"/>
      <w:r w:rsidRPr="004547FA">
        <w:rPr>
          <w:i/>
          <w:szCs w:val="26"/>
        </w:rPr>
        <w:t>dưới</w:t>
      </w:r>
      <w:proofErr w:type="spellEnd"/>
      <w:r w:rsidRPr="004547FA">
        <w:rPr>
          <w:i/>
          <w:szCs w:val="26"/>
        </w:rPr>
        <w:t xml:space="preserve"> </w:t>
      </w:r>
      <w:proofErr w:type="spellStart"/>
      <w:r w:rsidRPr="004547FA">
        <w:rPr>
          <w:i/>
          <w:szCs w:val="26"/>
        </w:rPr>
        <w:t>góc</w:t>
      </w:r>
      <w:proofErr w:type="spellEnd"/>
      <w:r w:rsidRPr="004547FA">
        <w:rPr>
          <w:i/>
          <w:szCs w:val="26"/>
        </w:rPr>
        <w:t xml:space="preserve"> </w:t>
      </w:r>
      <w:proofErr w:type="spellStart"/>
      <w:r w:rsidRPr="004547FA">
        <w:rPr>
          <w:i/>
          <w:szCs w:val="26"/>
        </w:rPr>
        <w:t>nhìn</w:t>
      </w:r>
      <w:proofErr w:type="spellEnd"/>
      <w:r w:rsidRPr="004547FA">
        <w:rPr>
          <w:i/>
          <w:szCs w:val="26"/>
        </w:rPr>
        <w:t xml:space="preserve"> </w:t>
      </w:r>
      <w:proofErr w:type="spellStart"/>
      <w:r w:rsidRPr="004547FA">
        <w:rPr>
          <w:i/>
          <w:szCs w:val="26"/>
        </w:rPr>
        <w:t>từ</w:t>
      </w:r>
      <w:proofErr w:type="spellEnd"/>
      <w:r w:rsidRPr="004547FA">
        <w:rPr>
          <w:i/>
          <w:szCs w:val="26"/>
        </w:rPr>
        <w:t xml:space="preserve"> </w:t>
      </w:r>
      <w:proofErr w:type="spellStart"/>
      <w:r w:rsidRPr="004547FA">
        <w:rPr>
          <w:i/>
          <w:szCs w:val="26"/>
        </w:rPr>
        <w:t>báo</w:t>
      </w:r>
      <w:proofErr w:type="spellEnd"/>
      <w:r w:rsidRPr="004547FA">
        <w:rPr>
          <w:i/>
          <w:szCs w:val="26"/>
        </w:rPr>
        <w:t xml:space="preserve"> cáo </w:t>
      </w:r>
      <w:proofErr w:type="spellStart"/>
      <w:r w:rsidRPr="004547FA">
        <w:rPr>
          <w:i/>
          <w:szCs w:val="26"/>
        </w:rPr>
        <w:t>tài</w:t>
      </w:r>
      <w:proofErr w:type="spellEnd"/>
      <w:r w:rsidRPr="004547FA">
        <w:rPr>
          <w:i/>
          <w:szCs w:val="26"/>
        </w:rPr>
        <w:t xml:space="preserve"> </w:t>
      </w:r>
      <w:proofErr w:type="spellStart"/>
      <w:r w:rsidRPr="004547FA">
        <w:rPr>
          <w:i/>
          <w:szCs w:val="26"/>
        </w:rPr>
        <w:t>chính</w:t>
      </w:r>
      <w:proofErr w:type="spellEnd"/>
      <w:r w:rsidRPr="004547FA">
        <w:rPr>
          <w:i/>
          <w:szCs w:val="26"/>
        </w:rPr>
        <w:t xml:space="preserve"> </w:t>
      </w:r>
      <w:proofErr w:type="spellStart"/>
      <w:r w:rsidRPr="004547FA">
        <w:rPr>
          <w:i/>
          <w:szCs w:val="26"/>
        </w:rPr>
        <w:t>của</w:t>
      </w:r>
      <w:proofErr w:type="spellEnd"/>
      <w:r w:rsidRPr="004547FA">
        <w:rPr>
          <w:i/>
          <w:szCs w:val="26"/>
        </w:rPr>
        <w:t xml:space="preserve"> DN.</w:t>
      </w:r>
    </w:p>
    <w:p w14:paraId="1B56894B" w14:textId="1127C635" w:rsidR="00E06223" w:rsidRPr="004547FA" w:rsidRDefault="00E06223" w:rsidP="00E53690">
      <w:pPr>
        <w:pStyle w:val="BodyText"/>
        <w:spacing w:before="122"/>
      </w:pPr>
    </w:p>
    <w:p w14:paraId="16A14B5E" w14:textId="77777777" w:rsidR="00ED0F97" w:rsidRPr="004547FA" w:rsidRDefault="00ED0F97" w:rsidP="00E53690">
      <w:pPr>
        <w:rPr>
          <w:szCs w:val="26"/>
        </w:rPr>
      </w:pPr>
    </w:p>
    <w:sectPr w:rsidR="00ED0F97" w:rsidRPr="004547FA" w:rsidSect="00032016">
      <w:footerReference w:type="default" r:id="rId30"/>
      <w:type w:val="continuous"/>
      <w:pgSz w:w="11910"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im Dung Nguyen" w:date="2022-04-22T22:37:00Z" w:initials="KDN">
    <w:p w14:paraId="2CC99A0F" w14:textId="77777777" w:rsidR="00B012C8" w:rsidRDefault="00B012C8" w:rsidP="00AF02FF">
      <w:pPr>
        <w:pStyle w:val="CommentText"/>
        <w:jc w:val="left"/>
      </w:pPr>
      <w:r>
        <w:rPr>
          <w:rStyle w:val="CommentReference"/>
        </w:rPr>
        <w:annotationRef/>
      </w:r>
      <w:r>
        <w:t>Bổ sung đầy đủ mục lục</w:t>
      </w:r>
    </w:p>
  </w:comment>
  <w:comment w:id="20" w:author="Kim Dung Nguyen" w:date="2022-04-22T22:16:00Z" w:initials="KDN">
    <w:p w14:paraId="0FF9DAA0" w14:textId="4D280465" w:rsidR="009317FB" w:rsidRDefault="009317FB" w:rsidP="00AA7E1C">
      <w:pPr>
        <w:pStyle w:val="CommentText"/>
        <w:jc w:val="left"/>
      </w:pPr>
      <w:r>
        <w:rPr>
          <w:rStyle w:val="CommentReference"/>
        </w:rPr>
        <w:annotationRef/>
      </w:r>
      <w:r>
        <w:t>Em xem lại toàn bộ phần 1 này. Nếu có trích dẫn nguồn thì phải có trong danh mục tài liệu tham khảo.</w:t>
      </w:r>
    </w:p>
  </w:comment>
  <w:comment w:id="21" w:author="Kim Dung Nguyen" w:date="2022-04-22T22:14:00Z" w:initials="KDN">
    <w:p w14:paraId="36439D87" w14:textId="7F44E631" w:rsidR="00E951B4" w:rsidRDefault="00E951B4" w:rsidP="00796CAD">
      <w:pPr>
        <w:pStyle w:val="CommentText"/>
        <w:jc w:val="left"/>
      </w:pPr>
      <w:r>
        <w:rPr>
          <w:rStyle w:val="CommentReference"/>
        </w:rPr>
        <w:annotationRef/>
      </w:r>
      <w:r>
        <w:t>Cô không thấy trong tài liệu tham khảo?</w:t>
      </w:r>
    </w:p>
  </w:comment>
  <w:comment w:id="22" w:author="Kim Dung Nguyen" w:date="2022-04-22T22:14:00Z" w:initials="KDN">
    <w:p w14:paraId="44F89C8F" w14:textId="77777777" w:rsidR="00E951B4" w:rsidRDefault="00E951B4" w:rsidP="00F54806">
      <w:pPr>
        <w:pStyle w:val="CommentText"/>
        <w:jc w:val="left"/>
      </w:pPr>
      <w:r>
        <w:rPr>
          <w:rStyle w:val="CommentReference"/>
        </w:rPr>
        <w:annotationRef/>
      </w:r>
      <w:r>
        <w:t>Cô không th</w:t>
      </w:r>
      <w:r>
        <w:rPr>
          <w:lang w:val="vi-VN"/>
        </w:rPr>
        <w:t>ấy trong t</w:t>
      </w:r>
      <w:r>
        <w:t>à</w:t>
      </w:r>
      <w:r>
        <w:rPr>
          <w:lang w:val="vi-VN"/>
        </w:rPr>
        <w:t>i liệu tham khảo?</w:t>
      </w:r>
    </w:p>
  </w:comment>
  <w:comment w:id="23" w:author="Kim Dung Nguyen" w:date="2022-04-22T22:15:00Z" w:initials="KDN">
    <w:p w14:paraId="7DCAA2A6" w14:textId="77777777" w:rsidR="00A07749" w:rsidRDefault="00A07749" w:rsidP="00D42CD2">
      <w:pPr>
        <w:pStyle w:val="CommentText"/>
        <w:jc w:val="left"/>
      </w:pPr>
      <w:r>
        <w:rPr>
          <w:rStyle w:val="CommentReference"/>
        </w:rPr>
        <w:annotationRef/>
      </w:r>
      <w:r>
        <w:t>TLTK???</w:t>
      </w:r>
    </w:p>
  </w:comment>
  <w:comment w:id="69" w:author="Kim Dung Nguyen" w:date="2022-04-22T22:19:00Z" w:initials="KDN">
    <w:p w14:paraId="382EFC7A" w14:textId="77777777" w:rsidR="004750A9" w:rsidRDefault="004750A9">
      <w:pPr>
        <w:pStyle w:val="CommentText"/>
        <w:jc w:val="left"/>
      </w:pPr>
      <w:r>
        <w:rPr>
          <w:rStyle w:val="CommentReference"/>
        </w:rPr>
        <w:annotationRef/>
      </w:r>
      <w:r>
        <w:t>Xem lại cách trích dẫn tài liệu tham khảo.</w:t>
      </w:r>
    </w:p>
    <w:p w14:paraId="7D98B845" w14:textId="77777777" w:rsidR="004750A9" w:rsidRDefault="004750A9" w:rsidP="000B6AC3">
      <w:pPr>
        <w:pStyle w:val="CommentText"/>
        <w:jc w:val="left"/>
      </w:pPr>
      <w:r>
        <w:t>VD: Nguyễn Văn Tiến (2016)</w:t>
      </w:r>
    </w:p>
  </w:comment>
  <w:comment w:id="101" w:author="Kim Dung Nguyen" w:date="2022-04-22T22:26:00Z" w:initials="KDN">
    <w:p w14:paraId="14B3CB6A" w14:textId="77777777" w:rsidR="007B1E64" w:rsidRDefault="007B1E64" w:rsidP="009F2F40">
      <w:pPr>
        <w:pStyle w:val="CommentText"/>
        <w:jc w:val="left"/>
      </w:pPr>
      <w:r>
        <w:rPr>
          <w:rStyle w:val="CommentReference"/>
        </w:rPr>
        <w:annotationRef/>
      </w:r>
      <w:r>
        <w:t>Chương cơ sở lý luận không đưa thực trạng số liệu ở đây</w:t>
      </w:r>
    </w:p>
  </w:comment>
  <w:comment w:id="166" w:author="Kim Dung Nguyen" w:date="2022-04-22T22:38:00Z" w:initials="KDN">
    <w:p w14:paraId="1D26E17A" w14:textId="77777777" w:rsidR="00B556D1" w:rsidRDefault="00B556D1" w:rsidP="006D3A7C">
      <w:pPr>
        <w:pStyle w:val="CommentText"/>
        <w:jc w:val="left"/>
      </w:pPr>
      <w:r>
        <w:rPr>
          <w:rStyle w:val="CommentReference"/>
        </w:rPr>
        <w:annotationRef/>
      </w:r>
      <w:r>
        <w:rPr>
          <w:highlight w:val="yellow"/>
        </w:rPr>
        <w:t>Cho vay theo loại hình doanh nghiệp??</w:t>
      </w:r>
    </w:p>
  </w:comment>
  <w:comment w:id="310" w:author="Kim Dung Nguyen" w:date="2022-04-22T22:52:00Z" w:initials="KDN">
    <w:p w14:paraId="2246DC91" w14:textId="77777777" w:rsidR="00361090" w:rsidRDefault="00361090" w:rsidP="00451C7F">
      <w:pPr>
        <w:pStyle w:val="CommentText"/>
        <w:jc w:val="left"/>
      </w:pPr>
      <w:r>
        <w:rPr>
          <w:rStyle w:val="CommentReference"/>
        </w:rPr>
        <w:annotationRef/>
      </w:r>
      <w:r>
        <w:t>Bổ sung tài liệu tham khảo đầy đủ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C99A0F" w15:done="0"/>
  <w15:commentEx w15:paraId="0FF9DAA0" w15:done="0"/>
  <w15:commentEx w15:paraId="36439D87" w15:done="0"/>
  <w15:commentEx w15:paraId="44F89C8F" w15:done="0"/>
  <w15:commentEx w15:paraId="7DCAA2A6" w15:done="0"/>
  <w15:commentEx w15:paraId="7D98B845" w15:done="0"/>
  <w15:commentEx w15:paraId="14B3CB6A" w15:done="0"/>
  <w15:commentEx w15:paraId="1D26E17A" w15:done="0"/>
  <w15:commentEx w15:paraId="2246DC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ACAC" w16cex:dateUtc="2022-04-22T15:37:00Z"/>
  <w16cex:commentExtensible w16cex:durableId="260DA7D0" w16cex:dateUtc="2022-04-22T15:16:00Z"/>
  <w16cex:commentExtensible w16cex:durableId="260DA742" w16cex:dateUtc="2022-04-22T15:14:00Z"/>
  <w16cex:commentExtensible w16cex:durableId="260DA75C" w16cex:dateUtc="2022-04-22T15:14:00Z"/>
  <w16cex:commentExtensible w16cex:durableId="260DA76E" w16cex:dateUtc="2022-04-22T15:15:00Z"/>
  <w16cex:commentExtensible w16cex:durableId="260DA862" w16cex:dateUtc="2022-04-22T15:19:00Z"/>
  <w16cex:commentExtensible w16cex:durableId="260DAA2D" w16cex:dateUtc="2022-04-22T15:26:00Z"/>
  <w16cex:commentExtensible w16cex:durableId="260DACE7" w16cex:dateUtc="2022-04-22T15:38:00Z"/>
  <w16cex:commentExtensible w16cex:durableId="260DB030" w16cex:dateUtc="2022-04-22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99A0F" w16cid:durableId="260DACAC"/>
  <w16cid:commentId w16cid:paraId="0FF9DAA0" w16cid:durableId="260DA7D0"/>
  <w16cid:commentId w16cid:paraId="36439D87" w16cid:durableId="260DA742"/>
  <w16cid:commentId w16cid:paraId="44F89C8F" w16cid:durableId="260DA75C"/>
  <w16cid:commentId w16cid:paraId="7DCAA2A6" w16cid:durableId="260DA76E"/>
  <w16cid:commentId w16cid:paraId="7D98B845" w16cid:durableId="260DA862"/>
  <w16cid:commentId w16cid:paraId="14B3CB6A" w16cid:durableId="260DAA2D"/>
  <w16cid:commentId w16cid:paraId="1D26E17A" w16cid:durableId="260DACE7"/>
  <w16cid:commentId w16cid:paraId="2246DC91" w16cid:durableId="260DB0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F9FC2" w14:textId="77777777" w:rsidR="0034050E" w:rsidRDefault="0034050E">
      <w:r>
        <w:separator/>
      </w:r>
    </w:p>
  </w:endnote>
  <w:endnote w:type="continuationSeparator" w:id="0">
    <w:p w14:paraId="58207FE0" w14:textId="77777777" w:rsidR="0034050E" w:rsidRDefault="00340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736"/>
      <w:docPartObj>
        <w:docPartGallery w:val="Page Numbers (Bottom of Page)"/>
        <w:docPartUnique/>
      </w:docPartObj>
    </w:sdtPr>
    <w:sdtEndPr>
      <w:rPr>
        <w:noProof/>
      </w:rPr>
    </w:sdtEndPr>
    <w:sdtContent>
      <w:p w14:paraId="240CCA26" w14:textId="21CE3CDF" w:rsidR="00ED6A49" w:rsidRDefault="00ED6A49">
        <w:pPr>
          <w:pStyle w:val="Footer"/>
          <w:jc w:val="center"/>
        </w:pPr>
        <w:r>
          <w:fldChar w:fldCharType="begin"/>
        </w:r>
        <w:r>
          <w:instrText xml:space="preserve"> PAGE   \* MERGEFORMAT </w:instrText>
        </w:r>
        <w:r>
          <w:fldChar w:fldCharType="separate"/>
        </w:r>
        <w:r w:rsidR="001C2FB9">
          <w:rPr>
            <w:noProof/>
          </w:rPr>
          <w:t>73</w:t>
        </w:r>
        <w:r>
          <w:rPr>
            <w:noProof/>
          </w:rPr>
          <w:fldChar w:fldCharType="end"/>
        </w:r>
      </w:p>
    </w:sdtContent>
  </w:sdt>
  <w:p w14:paraId="54E44DFC" w14:textId="1A6B5E49" w:rsidR="00ED6A49" w:rsidRDefault="00ED6A4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0224" w14:textId="77777777" w:rsidR="0034050E" w:rsidRDefault="0034050E">
      <w:r>
        <w:separator/>
      </w:r>
    </w:p>
  </w:footnote>
  <w:footnote w:type="continuationSeparator" w:id="0">
    <w:p w14:paraId="541FC60C" w14:textId="77777777" w:rsidR="0034050E" w:rsidRDefault="00340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C64D1" w14:textId="77777777" w:rsidR="00ED6A49" w:rsidRDefault="0034050E">
    <w:pPr>
      <w:pStyle w:val="BodyText"/>
      <w:spacing w:line="14" w:lineRule="auto"/>
      <w:rPr>
        <w:sz w:val="20"/>
      </w:rPr>
    </w:pPr>
    <w:r>
      <w:pict w14:anchorId="34CD7126">
        <v:shapetype id="_x0000_t202" coordsize="21600,21600" o:spt="202" path="m,l,21600r21600,l21600,xe">
          <v:stroke joinstyle="miter"/>
          <v:path gradientshapeok="t" o:connecttype="rect"/>
        </v:shapetype>
        <v:shape id="_x0000_s1025" type="#_x0000_t202" style="position:absolute;left:0;text-align:left;margin-left:309.55pt;margin-top:35.2pt;width:19pt;height:16.4pt;z-index:-251658752;mso-position-horizontal-relative:page;mso-position-vertical-relative:page" filled="f" stroked="f">
          <v:textbox style="mso-next-textbox:#_x0000_s1025" inset="0,0,0,0">
            <w:txbxContent>
              <w:p w14:paraId="487A9652" w14:textId="77777777" w:rsidR="00ED6A49" w:rsidRDefault="00ED6A49">
                <w:pPr>
                  <w:pStyle w:val="BodyText"/>
                  <w:spacing w:before="8"/>
                  <w:ind w:left="60"/>
                </w:pPr>
                <w:r>
                  <w:fldChar w:fldCharType="begin"/>
                </w:r>
                <w:r>
                  <w:instrText xml:space="preserve"> PAGE </w:instrText>
                </w:r>
                <w:r>
                  <w:fldChar w:fldCharType="separate"/>
                </w:r>
                <w:r w:rsidR="001C2FB9">
                  <w:rPr>
                    <w:noProof/>
                  </w:rPr>
                  <w:t>64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125"/>
    <w:multiLevelType w:val="hybridMultilevel"/>
    <w:tmpl w:val="CCA4521E"/>
    <w:lvl w:ilvl="0" w:tplc="C1264308">
      <w:start w:val="1"/>
      <w:numFmt w:val="decimal"/>
      <w:lvlText w:val="%1."/>
      <w:lvlJc w:val="left"/>
      <w:pPr>
        <w:ind w:left="785" w:hanging="360"/>
      </w:pPr>
      <w:rPr>
        <w:rFonts w:ascii="Times New Roman" w:eastAsia="Times New Roman" w:hAnsi="Times New Roman" w:cs="Times New Roman" w:hint="default"/>
        <w:b/>
        <w:bCs/>
        <w:w w:val="99"/>
        <w:sz w:val="26"/>
        <w:szCs w:val="26"/>
        <w:lang w:eastAsia="en-US" w:bidi="ar-SA"/>
      </w:rPr>
    </w:lvl>
    <w:lvl w:ilvl="1" w:tplc="D9EE0EEE">
      <w:numFmt w:val="bullet"/>
      <w:lvlText w:val="•"/>
      <w:lvlJc w:val="left"/>
      <w:pPr>
        <w:ind w:left="1560" w:hanging="360"/>
      </w:pPr>
      <w:rPr>
        <w:rFonts w:hint="default"/>
        <w:lang w:eastAsia="en-US" w:bidi="ar-SA"/>
      </w:rPr>
    </w:lvl>
    <w:lvl w:ilvl="2" w:tplc="2682C262">
      <w:numFmt w:val="bullet"/>
      <w:lvlText w:val="•"/>
      <w:lvlJc w:val="left"/>
      <w:pPr>
        <w:ind w:left="2505" w:hanging="360"/>
      </w:pPr>
      <w:rPr>
        <w:rFonts w:hint="default"/>
        <w:lang w:eastAsia="en-US" w:bidi="ar-SA"/>
      </w:rPr>
    </w:lvl>
    <w:lvl w:ilvl="3" w:tplc="B98A8C3C">
      <w:numFmt w:val="bullet"/>
      <w:lvlText w:val="•"/>
      <w:lvlJc w:val="left"/>
      <w:pPr>
        <w:ind w:left="3450" w:hanging="360"/>
      </w:pPr>
      <w:rPr>
        <w:rFonts w:hint="default"/>
        <w:lang w:eastAsia="en-US" w:bidi="ar-SA"/>
      </w:rPr>
    </w:lvl>
    <w:lvl w:ilvl="4" w:tplc="60E24210">
      <w:numFmt w:val="bullet"/>
      <w:lvlText w:val="•"/>
      <w:lvlJc w:val="left"/>
      <w:pPr>
        <w:ind w:left="4395" w:hanging="360"/>
      </w:pPr>
      <w:rPr>
        <w:rFonts w:hint="default"/>
        <w:lang w:eastAsia="en-US" w:bidi="ar-SA"/>
      </w:rPr>
    </w:lvl>
    <w:lvl w:ilvl="5" w:tplc="F17E3746">
      <w:numFmt w:val="bullet"/>
      <w:lvlText w:val="•"/>
      <w:lvlJc w:val="left"/>
      <w:pPr>
        <w:ind w:left="5340" w:hanging="360"/>
      </w:pPr>
      <w:rPr>
        <w:rFonts w:hint="default"/>
        <w:lang w:eastAsia="en-US" w:bidi="ar-SA"/>
      </w:rPr>
    </w:lvl>
    <w:lvl w:ilvl="6" w:tplc="F796FEBE">
      <w:numFmt w:val="bullet"/>
      <w:lvlText w:val="•"/>
      <w:lvlJc w:val="left"/>
      <w:pPr>
        <w:ind w:left="6285" w:hanging="360"/>
      </w:pPr>
      <w:rPr>
        <w:rFonts w:hint="default"/>
        <w:lang w:eastAsia="en-US" w:bidi="ar-SA"/>
      </w:rPr>
    </w:lvl>
    <w:lvl w:ilvl="7" w:tplc="43686486">
      <w:numFmt w:val="bullet"/>
      <w:lvlText w:val="•"/>
      <w:lvlJc w:val="left"/>
      <w:pPr>
        <w:ind w:left="7230" w:hanging="360"/>
      </w:pPr>
      <w:rPr>
        <w:rFonts w:hint="default"/>
        <w:lang w:eastAsia="en-US" w:bidi="ar-SA"/>
      </w:rPr>
    </w:lvl>
    <w:lvl w:ilvl="8" w:tplc="D1AC4238">
      <w:numFmt w:val="bullet"/>
      <w:lvlText w:val="•"/>
      <w:lvlJc w:val="left"/>
      <w:pPr>
        <w:ind w:left="8176" w:hanging="360"/>
      </w:pPr>
      <w:rPr>
        <w:rFonts w:hint="default"/>
        <w:lang w:eastAsia="en-US" w:bidi="ar-SA"/>
      </w:rPr>
    </w:lvl>
  </w:abstractNum>
  <w:abstractNum w:abstractNumId="1" w15:restartNumberingAfterBreak="0">
    <w:nsid w:val="0AA87347"/>
    <w:multiLevelType w:val="multilevel"/>
    <w:tmpl w:val="EB1C4A34"/>
    <w:lvl w:ilvl="0">
      <w:start w:val="1"/>
      <w:numFmt w:val="decimal"/>
      <w:lvlText w:val="%1"/>
      <w:lvlJc w:val="left"/>
      <w:pPr>
        <w:ind w:left="785" w:hanging="540"/>
      </w:pPr>
      <w:rPr>
        <w:rFonts w:hint="default"/>
        <w:lang w:eastAsia="en-US" w:bidi="ar-SA"/>
      </w:rPr>
    </w:lvl>
    <w:lvl w:ilvl="1">
      <w:start w:val="1"/>
      <w:numFmt w:val="decimal"/>
      <w:lvlText w:val="%1.%2."/>
      <w:lvlJc w:val="left"/>
      <w:pPr>
        <w:ind w:left="785" w:hanging="540"/>
      </w:pPr>
      <w:rPr>
        <w:rFonts w:ascii="Times New Roman" w:eastAsia="Times New Roman" w:hAnsi="Times New Roman" w:cs="Times New Roman" w:hint="default"/>
        <w:b/>
        <w:bCs/>
        <w:w w:val="99"/>
        <w:sz w:val="26"/>
        <w:szCs w:val="26"/>
        <w:lang w:eastAsia="en-US" w:bidi="ar-SA"/>
      </w:rPr>
    </w:lvl>
    <w:lvl w:ilvl="2">
      <w:start w:val="1"/>
      <w:numFmt w:val="decimal"/>
      <w:lvlText w:val="%1.%2.%3."/>
      <w:lvlJc w:val="left"/>
      <w:pPr>
        <w:ind w:left="1145" w:hanging="720"/>
      </w:pPr>
      <w:rPr>
        <w:rFonts w:ascii="Times New Roman" w:eastAsia="Times New Roman" w:hAnsi="Times New Roman" w:cs="Times New Roman" w:hint="default"/>
        <w:b/>
        <w:bCs/>
        <w:w w:val="99"/>
        <w:sz w:val="26"/>
        <w:szCs w:val="26"/>
        <w:lang w:eastAsia="en-US" w:bidi="ar-SA"/>
      </w:rPr>
    </w:lvl>
    <w:lvl w:ilvl="3">
      <w:numFmt w:val="bullet"/>
      <w:lvlText w:val=""/>
      <w:lvlJc w:val="left"/>
      <w:pPr>
        <w:ind w:left="1056" w:hanging="360"/>
      </w:pPr>
      <w:rPr>
        <w:rFonts w:ascii="Symbol" w:eastAsia="Symbol" w:hAnsi="Symbol" w:cs="Symbol" w:hint="default"/>
        <w:w w:val="99"/>
        <w:sz w:val="26"/>
        <w:szCs w:val="26"/>
        <w:lang w:eastAsia="en-US" w:bidi="ar-SA"/>
      </w:rPr>
    </w:lvl>
    <w:lvl w:ilvl="4">
      <w:numFmt w:val="bullet"/>
      <w:lvlText w:val="•"/>
      <w:lvlJc w:val="left"/>
      <w:pPr>
        <w:ind w:left="3371" w:hanging="360"/>
      </w:pPr>
      <w:rPr>
        <w:rFonts w:hint="default"/>
        <w:lang w:eastAsia="en-US" w:bidi="ar-SA"/>
      </w:rPr>
    </w:lvl>
    <w:lvl w:ilvl="5">
      <w:numFmt w:val="bullet"/>
      <w:lvlText w:val="•"/>
      <w:lvlJc w:val="left"/>
      <w:pPr>
        <w:ind w:left="4487" w:hanging="360"/>
      </w:pPr>
      <w:rPr>
        <w:rFonts w:hint="default"/>
        <w:lang w:eastAsia="en-US" w:bidi="ar-SA"/>
      </w:rPr>
    </w:lvl>
    <w:lvl w:ilvl="6">
      <w:numFmt w:val="bullet"/>
      <w:lvlText w:val="•"/>
      <w:lvlJc w:val="left"/>
      <w:pPr>
        <w:ind w:left="5603" w:hanging="360"/>
      </w:pPr>
      <w:rPr>
        <w:rFonts w:hint="default"/>
        <w:lang w:eastAsia="en-US" w:bidi="ar-SA"/>
      </w:rPr>
    </w:lvl>
    <w:lvl w:ilvl="7">
      <w:numFmt w:val="bullet"/>
      <w:lvlText w:val="•"/>
      <w:lvlJc w:val="left"/>
      <w:pPr>
        <w:ind w:left="6719" w:hanging="360"/>
      </w:pPr>
      <w:rPr>
        <w:rFonts w:hint="default"/>
        <w:lang w:eastAsia="en-US" w:bidi="ar-SA"/>
      </w:rPr>
    </w:lvl>
    <w:lvl w:ilvl="8">
      <w:numFmt w:val="bullet"/>
      <w:lvlText w:val="•"/>
      <w:lvlJc w:val="left"/>
      <w:pPr>
        <w:ind w:left="7834" w:hanging="360"/>
      </w:pPr>
      <w:rPr>
        <w:rFonts w:hint="default"/>
        <w:lang w:eastAsia="en-US" w:bidi="ar-SA"/>
      </w:rPr>
    </w:lvl>
  </w:abstractNum>
  <w:abstractNum w:abstractNumId="2" w15:restartNumberingAfterBreak="0">
    <w:nsid w:val="0B2A797E"/>
    <w:multiLevelType w:val="hybridMultilevel"/>
    <w:tmpl w:val="6F7AF7BC"/>
    <w:lvl w:ilvl="0" w:tplc="A48C280A">
      <w:start w:val="1"/>
      <w:numFmt w:val="decimal"/>
      <w:lvlText w:val="%1."/>
      <w:lvlJc w:val="left"/>
      <w:pPr>
        <w:ind w:left="926" w:hanging="360"/>
        <w:jc w:val="right"/>
      </w:pPr>
      <w:rPr>
        <w:rFonts w:hint="default"/>
        <w:b/>
        <w:bCs/>
        <w:w w:val="97"/>
        <w:lang w:eastAsia="en-US" w:bidi="ar-SA"/>
      </w:rPr>
    </w:lvl>
    <w:lvl w:ilvl="1" w:tplc="8BB8AA96">
      <w:numFmt w:val="bullet"/>
      <w:lvlText w:val="•"/>
      <w:lvlJc w:val="left"/>
      <w:pPr>
        <w:ind w:left="1870" w:hanging="360"/>
      </w:pPr>
      <w:rPr>
        <w:rFonts w:hint="default"/>
        <w:lang w:eastAsia="en-US" w:bidi="ar-SA"/>
      </w:rPr>
    </w:lvl>
    <w:lvl w:ilvl="2" w:tplc="EFE84A32">
      <w:numFmt w:val="bullet"/>
      <w:lvlText w:val="•"/>
      <w:lvlJc w:val="left"/>
      <w:pPr>
        <w:ind w:left="2821" w:hanging="360"/>
      </w:pPr>
      <w:rPr>
        <w:rFonts w:hint="default"/>
        <w:lang w:eastAsia="en-US" w:bidi="ar-SA"/>
      </w:rPr>
    </w:lvl>
    <w:lvl w:ilvl="3" w:tplc="CD220AC8">
      <w:numFmt w:val="bullet"/>
      <w:lvlText w:val="•"/>
      <w:lvlJc w:val="left"/>
      <w:pPr>
        <w:ind w:left="3771" w:hanging="360"/>
      </w:pPr>
      <w:rPr>
        <w:rFonts w:hint="default"/>
        <w:lang w:eastAsia="en-US" w:bidi="ar-SA"/>
      </w:rPr>
    </w:lvl>
    <w:lvl w:ilvl="4" w:tplc="1858446A">
      <w:numFmt w:val="bullet"/>
      <w:lvlText w:val="•"/>
      <w:lvlJc w:val="left"/>
      <w:pPr>
        <w:ind w:left="4722" w:hanging="360"/>
      </w:pPr>
      <w:rPr>
        <w:rFonts w:hint="default"/>
        <w:lang w:eastAsia="en-US" w:bidi="ar-SA"/>
      </w:rPr>
    </w:lvl>
    <w:lvl w:ilvl="5" w:tplc="02B63CCC">
      <w:numFmt w:val="bullet"/>
      <w:lvlText w:val="•"/>
      <w:lvlJc w:val="left"/>
      <w:pPr>
        <w:ind w:left="5673" w:hanging="360"/>
      </w:pPr>
      <w:rPr>
        <w:rFonts w:hint="default"/>
        <w:lang w:eastAsia="en-US" w:bidi="ar-SA"/>
      </w:rPr>
    </w:lvl>
    <w:lvl w:ilvl="6" w:tplc="DCE0185E">
      <w:numFmt w:val="bullet"/>
      <w:lvlText w:val="•"/>
      <w:lvlJc w:val="left"/>
      <w:pPr>
        <w:ind w:left="6623" w:hanging="360"/>
      </w:pPr>
      <w:rPr>
        <w:rFonts w:hint="default"/>
        <w:lang w:eastAsia="en-US" w:bidi="ar-SA"/>
      </w:rPr>
    </w:lvl>
    <w:lvl w:ilvl="7" w:tplc="368E4EBA">
      <w:numFmt w:val="bullet"/>
      <w:lvlText w:val="•"/>
      <w:lvlJc w:val="left"/>
      <w:pPr>
        <w:ind w:left="7574" w:hanging="360"/>
      </w:pPr>
      <w:rPr>
        <w:rFonts w:hint="default"/>
        <w:lang w:eastAsia="en-US" w:bidi="ar-SA"/>
      </w:rPr>
    </w:lvl>
    <w:lvl w:ilvl="8" w:tplc="A7920C04">
      <w:numFmt w:val="bullet"/>
      <w:lvlText w:val="•"/>
      <w:lvlJc w:val="left"/>
      <w:pPr>
        <w:ind w:left="8525" w:hanging="360"/>
      </w:pPr>
      <w:rPr>
        <w:rFonts w:hint="default"/>
        <w:lang w:eastAsia="en-US" w:bidi="ar-SA"/>
      </w:rPr>
    </w:lvl>
  </w:abstractNum>
  <w:abstractNum w:abstractNumId="3" w15:restartNumberingAfterBreak="0">
    <w:nsid w:val="0E145267"/>
    <w:multiLevelType w:val="hybridMultilevel"/>
    <w:tmpl w:val="02C8303A"/>
    <w:lvl w:ilvl="0" w:tplc="820CA56A">
      <w:numFmt w:val="bullet"/>
      <w:lvlText w:val="-"/>
      <w:lvlJc w:val="left"/>
      <w:pPr>
        <w:ind w:left="1218" w:hanging="360"/>
      </w:pPr>
      <w:rPr>
        <w:rFonts w:ascii="Times New Roman" w:eastAsia="Times New Roman" w:hAnsi="Times New Roman" w:cs="Times New Roman" w:hint="default"/>
        <w:w w:val="97"/>
        <w:sz w:val="26"/>
        <w:szCs w:val="26"/>
        <w:lang w:eastAsia="en-US" w:bidi="ar-SA"/>
      </w:rPr>
    </w:lvl>
    <w:lvl w:ilvl="1" w:tplc="6C264F0C">
      <w:numFmt w:val="bullet"/>
      <w:lvlText w:val="•"/>
      <w:lvlJc w:val="left"/>
      <w:pPr>
        <w:ind w:left="2140" w:hanging="360"/>
      </w:pPr>
      <w:rPr>
        <w:rFonts w:hint="default"/>
        <w:lang w:eastAsia="en-US" w:bidi="ar-SA"/>
      </w:rPr>
    </w:lvl>
    <w:lvl w:ilvl="2" w:tplc="184EAD40">
      <w:numFmt w:val="bullet"/>
      <w:lvlText w:val="•"/>
      <w:lvlJc w:val="left"/>
      <w:pPr>
        <w:ind w:left="3061" w:hanging="360"/>
      </w:pPr>
      <w:rPr>
        <w:rFonts w:hint="default"/>
        <w:lang w:eastAsia="en-US" w:bidi="ar-SA"/>
      </w:rPr>
    </w:lvl>
    <w:lvl w:ilvl="3" w:tplc="0ED42640">
      <w:numFmt w:val="bullet"/>
      <w:lvlText w:val="•"/>
      <w:lvlJc w:val="left"/>
      <w:pPr>
        <w:ind w:left="3981" w:hanging="360"/>
      </w:pPr>
      <w:rPr>
        <w:rFonts w:hint="default"/>
        <w:lang w:eastAsia="en-US" w:bidi="ar-SA"/>
      </w:rPr>
    </w:lvl>
    <w:lvl w:ilvl="4" w:tplc="C3C85CE8">
      <w:numFmt w:val="bullet"/>
      <w:lvlText w:val="•"/>
      <w:lvlJc w:val="left"/>
      <w:pPr>
        <w:ind w:left="4902" w:hanging="360"/>
      </w:pPr>
      <w:rPr>
        <w:rFonts w:hint="default"/>
        <w:lang w:eastAsia="en-US" w:bidi="ar-SA"/>
      </w:rPr>
    </w:lvl>
    <w:lvl w:ilvl="5" w:tplc="8CDC6B6A">
      <w:numFmt w:val="bullet"/>
      <w:lvlText w:val="•"/>
      <w:lvlJc w:val="left"/>
      <w:pPr>
        <w:ind w:left="5823" w:hanging="360"/>
      </w:pPr>
      <w:rPr>
        <w:rFonts w:hint="default"/>
        <w:lang w:eastAsia="en-US" w:bidi="ar-SA"/>
      </w:rPr>
    </w:lvl>
    <w:lvl w:ilvl="6" w:tplc="1F820442">
      <w:numFmt w:val="bullet"/>
      <w:lvlText w:val="•"/>
      <w:lvlJc w:val="left"/>
      <w:pPr>
        <w:ind w:left="6743" w:hanging="360"/>
      </w:pPr>
      <w:rPr>
        <w:rFonts w:hint="default"/>
        <w:lang w:eastAsia="en-US" w:bidi="ar-SA"/>
      </w:rPr>
    </w:lvl>
    <w:lvl w:ilvl="7" w:tplc="D898CC2A">
      <w:numFmt w:val="bullet"/>
      <w:lvlText w:val="•"/>
      <w:lvlJc w:val="left"/>
      <w:pPr>
        <w:ind w:left="7664" w:hanging="360"/>
      </w:pPr>
      <w:rPr>
        <w:rFonts w:hint="default"/>
        <w:lang w:eastAsia="en-US" w:bidi="ar-SA"/>
      </w:rPr>
    </w:lvl>
    <w:lvl w:ilvl="8" w:tplc="FC8C3B58">
      <w:numFmt w:val="bullet"/>
      <w:lvlText w:val="•"/>
      <w:lvlJc w:val="left"/>
      <w:pPr>
        <w:ind w:left="8585" w:hanging="360"/>
      </w:pPr>
      <w:rPr>
        <w:rFonts w:hint="default"/>
        <w:lang w:eastAsia="en-US" w:bidi="ar-SA"/>
      </w:rPr>
    </w:lvl>
  </w:abstractNum>
  <w:abstractNum w:abstractNumId="4" w15:restartNumberingAfterBreak="0">
    <w:nsid w:val="156F0597"/>
    <w:multiLevelType w:val="hybridMultilevel"/>
    <w:tmpl w:val="29121A8E"/>
    <w:lvl w:ilvl="0" w:tplc="20B07638">
      <w:numFmt w:val="bullet"/>
      <w:lvlText w:val=""/>
      <w:lvlJc w:val="left"/>
      <w:pPr>
        <w:ind w:left="785" w:hanging="360"/>
      </w:pPr>
      <w:rPr>
        <w:rFonts w:ascii="Symbol" w:eastAsia="Symbol" w:hAnsi="Symbol" w:cs="Symbol" w:hint="default"/>
        <w:w w:val="99"/>
        <w:sz w:val="26"/>
        <w:szCs w:val="26"/>
        <w:lang w:eastAsia="en-US" w:bidi="ar-SA"/>
      </w:rPr>
    </w:lvl>
    <w:lvl w:ilvl="1" w:tplc="CCF0A252">
      <w:numFmt w:val="bullet"/>
      <w:lvlText w:val="•"/>
      <w:lvlJc w:val="left"/>
      <w:pPr>
        <w:ind w:left="1708" w:hanging="360"/>
      </w:pPr>
      <w:rPr>
        <w:rFonts w:hint="default"/>
        <w:lang w:eastAsia="en-US" w:bidi="ar-SA"/>
      </w:rPr>
    </w:lvl>
    <w:lvl w:ilvl="2" w:tplc="ADF07BA0">
      <w:numFmt w:val="bullet"/>
      <w:lvlText w:val="•"/>
      <w:lvlJc w:val="left"/>
      <w:pPr>
        <w:ind w:left="2637" w:hanging="360"/>
      </w:pPr>
      <w:rPr>
        <w:rFonts w:hint="default"/>
        <w:lang w:eastAsia="en-US" w:bidi="ar-SA"/>
      </w:rPr>
    </w:lvl>
    <w:lvl w:ilvl="3" w:tplc="0C8A82F6">
      <w:numFmt w:val="bullet"/>
      <w:lvlText w:val="•"/>
      <w:lvlJc w:val="left"/>
      <w:pPr>
        <w:ind w:left="3565" w:hanging="360"/>
      </w:pPr>
      <w:rPr>
        <w:rFonts w:hint="default"/>
        <w:lang w:eastAsia="en-US" w:bidi="ar-SA"/>
      </w:rPr>
    </w:lvl>
    <w:lvl w:ilvl="4" w:tplc="976A3E48">
      <w:numFmt w:val="bullet"/>
      <w:lvlText w:val="•"/>
      <w:lvlJc w:val="left"/>
      <w:pPr>
        <w:ind w:left="4494" w:hanging="360"/>
      </w:pPr>
      <w:rPr>
        <w:rFonts w:hint="default"/>
        <w:lang w:eastAsia="en-US" w:bidi="ar-SA"/>
      </w:rPr>
    </w:lvl>
    <w:lvl w:ilvl="5" w:tplc="C0BCA76E">
      <w:numFmt w:val="bullet"/>
      <w:lvlText w:val="•"/>
      <w:lvlJc w:val="left"/>
      <w:pPr>
        <w:ind w:left="5423" w:hanging="360"/>
      </w:pPr>
      <w:rPr>
        <w:rFonts w:hint="default"/>
        <w:lang w:eastAsia="en-US" w:bidi="ar-SA"/>
      </w:rPr>
    </w:lvl>
    <w:lvl w:ilvl="6" w:tplc="907A3E44">
      <w:numFmt w:val="bullet"/>
      <w:lvlText w:val="•"/>
      <w:lvlJc w:val="left"/>
      <w:pPr>
        <w:ind w:left="6351" w:hanging="360"/>
      </w:pPr>
      <w:rPr>
        <w:rFonts w:hint="default"/>
        <w:lang w:eastAsia="en-US" w:bidi="ar-SA"/>
      </w:rPr>
    </w:lvl>
    <w:lvl w:ilvl="7" w:tplc="489ACE02">
      <w:numFmt w:val="bullet"/>
      <w:lvlText w:val="•"/>
      <w:lvlJc w:val="left"/>
      <w:pPr>
        <w:ind w:left="7280" w:hanging="360"/>
      </w:pPr>
      <w:rPr>
        <w:rFonts w:hint="default"/>
        <w:lang w:eastAsia="en-US" w:bidi="ar-SA"/>
      </w:rPr>
    </w:lvl>
    <w:lvl w:ilvl="8" w:tplc="DD164D42">
      <w:numFmt w:val="bullet"/>
      <w:lvlText w:val="•"/>
      <w:lvlJc w:val="left"/>
      <w:pPr>
        <w:ind w:left="8209" w:hanging="360"/>
      </w:pPr>
      <w:rPr>
        <w:rFonts w:hint="default"/>
        <w:lang w:eastAsia="en-US" w:bidi="ar-SA"/>
      </w:rPr>
    </w:lvl>
  </w:abstractNum>
  <w:abstractNum w:abstractNumId="5" w15:restartNumberingAfterBreak="0">
    <w:nsid w:val="1B5B3003"/>
    <w:multiLevelType w:val="multilevel"/>
    <w:tmpl w:val="3B30F708"/>
    <w:lvl w:ilvl="0">
      <w:start w:val="1"/>
      <w:numFmt w:val="decimal"/>
      <w:lvlText w:val="%1"/>
      <w:lvlJc w:val="left"/>
      <w:pPr>
        <w:ind w:left="1325" w:hanging="900"/>
      </w:pPr>
      <w:rPr>
        <w:rFonts w:hint="default"/>
        <w:lang w:eastAsia="en-US" w:bidi="ar-SA"/>
      </w:rPr>
    </w:lvl>
    <w:lvl w:ilvl="1">
      <w:start w:val="4"/>
      <w:numFmt w:val="decimal"/>
      <w:lvlText w:val="%1.%2"/>
      <w:lvlJc w:val="left"/>
      <w:pPr>
        <w:ind w:left="1325" w:hanging="900"/>
      </w:pPr>
      <w:rPr>
        <w:rFonts w:hint="default"/>
        <w:lang w:eastAsia="en-US" w:bidi="ar-SA"/>
      </w:rPr>
    </w:lvl>
    <w:lvl w:ilvl="2">
      <w:start w:val="1"/>
      <w:numFmt w:val="decimal"/>
      <w:lvlText w:val="%1.%2.%3"/>
      <w:lvlJc w:val="left"/>
      <w:pPr>
        <w:ind w:left="1325" w:hanging="900"/>
      </w:pPr>
      <w:rPr>
        <w:rFonts w:hint="default"/>
        <w:lang w:eastAsia="en-US" w:bidi="ar-SA"/>
      </w:rPr>
    </w:lvl>
    <w:lvl w:ilvl="3">
      <w:start w:val="1"/>
      <w:numFmt w:val="decimal"/>
      <w:lvlText w:val="%1.%2.%3.%4."/>
      <w:lvlJc w:val="left"/>
      <w:pPr>
        <w:ind w:left="900" w:hanging="900"/>
        <w:jc w:val="right"/>
      </w:pPr>
      <w:rPr>
        <w:rFonts w:ascii="Times New Roman" w:eastAsia="Times New Roman" w:hAnsi="Times New Roman" w:cs="Times New Roman" w:hint="default"/>
        <w:b/>
        <w:bCs/>
        <w:w w:val="99"/>
        <w:sz w:val="26"/>
        <w:szCs w:val="26"/>
        <w:lang w:eastAsia="en-US" w:bidi="ar-SA"/>
      </w:rPr>
    </w:lvl>
    <w:lvl w:ilvl="4">
      <w:numFmt w:val="bullet"/>
      <w:lvlText w:val="•"/>
      <w:lvlJc w:val="left"/>
      <w:pPr>
        <w:ind w:left="4818" w:hanging="900"/>
      </w:pPr>
      <w:rPr>
        <w:rFonts w:hint="default"/>
        <w:lang w:eastAsia="en-US" w:bidi="ar-SA"/>
      </w:rPr>
    </w:lvl>
    <w:lvl w:ilvl="5">
      <w:numFmt w:val="bullet"/>
      <w:lvlText w:val="•"/>
      <w:lvlJc w:val="left"/>
      <w:pPr>
        <w:ind w:left="5693" w:hanging="900"/>
      </w:pPr>
      <w:rPr>
        <w:rFonts w:hint="default"/>
        <w:lang w:eastAsia="en-US" w:bidi="ar-SA"/>
      </w:rPr>
    </w:lvl>
    <w:lvl w:ilvl="6">
      <w:numFmt w:val="bullet"/>
      <w:lvlText w:val="•"/>
      <w:lvlJc w:val="left"/>
      <w:pPr>
        <w:ind w:left="6567" w:hanging="900"/>
      </w:pPr>
      <w:rPr>
        <w:rFonts w:hint="default"/>
        <w:lang w:eastAsia="en-US" w:bidi="ar-SA"/>
      </w:rPr>
    </w:lvl>
    <w:lvl w:ilvl="7">
      <w:numFmt w:val="bullet"/>
      <w:lvlText w:val="•"/>
      <w:lvlJc w:val="left"/>
      <w:pPr>
        <w:ind w:left="7442" w:hanging="900"/>
      </w:pPr>
      <w:rPr>
        <w:rFonts w:hint="default"/>
        <w:lang w:eastAsia="en-US" w:bidi="ar-SA"/>
      </w:rPr>
    </w:lvl>
    <w:lvl w:ilvl="8">
      <w:numFmt w:val="bullet"/>
      <w:lvlText w:val="•"/>
      <w:lvlJc w:val="left"/>
      <w:pPr>
        <w:ind w:left="8317" w:hanging="900"/>
      </w:pPr>
      <w:rPr>
        <w:rFonts w:hint="default"/>
        <w:lang w:eastAsia="en-US" w:bidi="ar-SA"/>
      </w:rPr>
    </w:lvl>
  </w:abstractNum>
  <w:abstractNum w:abstractNumId="6" w15:restartNumberingAfterBreak="0">
    <w:nsid w:val="1C0113BF"/>
    <w:multiLevelType w:val="multilevel"/>
    <w:tmpl w:val="8D2AF0A6"/>
    <w:lvl w:ilvl="0">
      <w:start w:val="1"/>
      <w:numFmt w:val="decimal"/>
      <w:lvlText w:val="%1"/>
      <w:lvlJc w:val="left"/>
      <w:pPr>
        <w:ind w:left="1596" w:hanging="812"/>
      </w:pPr>
      <w:rPr>
        <w:rFonts w:hint="default"/>
        <w:lang w:eastAsia="en-US" w:bidi="ar-SA"/>
      </w:rPr>
    </w:lvl>
    <w:lvl w:ilvl="1">
      <w:start w:val="2"/>
      <w:numFmt w:val="decimal"/>
      <w:lvlText w:val="%1.%2"/>
      <w:lvlJc w:val="left"/>
      <w:pPr>
        <w:ind w:left="1596" w:hanging="812"/>
      </w:pPr>
      <w:rPr>
        <w:rFonts w:hint="default"/>
        <w:lang w:eastAsia="en-US" w:bidi="ar-SA"/>
      </w:rPr>
    </w:lvl>
    <w:lvl w:ilvl="2">
      <w:start w:val="1"/>
      <w:numFmt w:val="decimal"/>
      <w:lvlText w:val="%1.%2.%3"/>
      <w:lvlJc w:val="left"/>
      <w:pPr>
        <w:ind w:left="1596" w:hanging="812"/>
      </w:pPr>
      <w:rPr>
        <w:rFonts w:hint="default"/>
        <w:lang w:eastAsia="en-US" w:bidi="ar-SA"/>
      </w:rPr>
    </w:lvl>
    <w:lvl w:ilvl="3">
      <w:start w:val="1"/>
      <w:numFmt w:val="decimal"/>
      <w:lvlText w:val="%1.%2.%3.%4."/>
      <w:lvlJc w:val="left"/>
      <w:pPr>
        <w:ind w:left="1596" w:hanging="812"/>
      </w:pPr>
      <w:rPr>
        <w:rFonts w:ascii="Times New Roman" w:eastAsia="Times New Roman" w:hAnsi="Times New Roman" w:cs="Times New Roman" w:hint="default"/>
        <w:b/>
        <w:bCs/>
        <w:w w:val="99"/>
        <w:sz w:val="26"/>
        <w:szCs w:val="26"/>
        <w:lang w:eastAsia="en-US" w:bidi="ar-SA"/>
      </w:rPr>
    </w:lvl>
    <w:lvl w:ilvl="4">
      <w:numFmt w:val="bullet"/>
      <w:lvlText w:val="•"/>
      <w:lvlJc w:val="left"/>
      <w:pPr>
        <w:ind w:left="4986" w:hanging="812"/>
      </w:pPr>
      <w:rPr>
        <w:rFonts w:hint="default"/>
        <w:lang w:eastAsia="en-US" w:bidi="ar-SA"/>
      </w:rPr>
    </w:lvl>
    <w:lvl w:ilvl="5">
      <w:numFmt w:val="bullet"/>
      <w:lvlText w:val="•"/>
      <w:lvlJc w:val="left"/>
      <w:pPr>
        <w:ind w:left="5833" w:hanging="812"/>
      </w:pPr>
      <w:rPr>
        <w:rFonts w:hint="default"/>
        <w:lang w:eastAsia="en-US" w:bidi="ar-SA"/>
      </w:rPr>
    </w:lvl>
    <w:lvl w:ilvl="6">
      <w:numFmt w:val="bullet"/>
      <w:lvlText w:val="•"/>
      <w:lvlJc w:val="left"/>
      <w:pPr>
        <w:ind w:left="6679" w:hanging="812"/>
      </w:pPr>
      <w:rPr>
        <w:rFonts w:hint="default"/>
        <w:lang w:eastAsia="en-US" w:bidi="ar-SA"/>
      </w:rPr>
    </w:lvl>
    <w:lvl w:ilvl="7">
      <w:numFmt w:val="bullet"/>
      <w:lvlText w:val="•"/>
      <w:lvlJc w:val="left"/>
      <w:pPr>
        <w:ind w:left="7526" w:hanging="812"/>
      </w:pPr>
      <w:rPr>
        <w:rFonts w:hint="default"/>
        <w:lang w:eastAsia="en-US" w:bidi="ar-SA"/>
      </w:rPr>
    </w:lvl>
    <w:lvl w:ilvl="8">
      <w:numFmt w:val="bullet"/>
      <w:lvlText w:val="•"/>
      <w:lvlJc w:val="left"/>
      <w:pPr>
        <w:ind w:left="8373" w:hanging="812"/>
      </w:pPr>
      <w:rPr>
        <w:rFonts w:hint="default"/>
        <w:lang w:eastAsia="en-US" w:bidi="ar-SA"/>
      </w:rPr>
    </w:lvl>
  </w:abstractNum>
  <w:abstractNum w:abstractNumId="7" w15:restartNumberingAfterBreak="0">
    <w:nsid w:val="1F996ABB"/>
    <w:multiLevelType w:val="hybridMultilevel"/>
    <w:tmpl w:val="C0CE3AA6"/>
    <w:lvl w:ilvl="0" w:tplc="61FA0D30">
      <w:numFmt w:val="bullet"/>
      <w:lvlText w:val=""/>
      <w:lvlJc w:val="left"/>
      <w:pPr>
        <w:ind w:left="858" w:hanging="360"/>
      </w:pPr>
      <w:rPr>
        <w:rFonts w:ascii="Symbol" w:eastAsia="Symbol" w:hAnsi="Symbol" w:cs="Symbol" w:hint="default"/>
        <w:w w:val="98"/>
        <w:sz w:val="26"/>
        <w:szCs w:val="26"/>
        <w:lang w:eastAsia="en-US" w:bidi="ar-SA"/>
      </w:rPr>
    </w:lvl>
    <w:lvl w:ilvl="1" w:tplc="6A300B28">
      <w:numFmt w:val="bullet"/>
      <w:lvlText w:val=""/>
      <w:lvlJc w:val="left"/>
      <w:pPr>
        <w:ind w:left="1218" w:hanging="360"/>
      </w:pPr>
      <w:rPr>
        <w:rFonts w:ascii="Wingdings" w:eastAsia="Wingdings" w:hAnsi="Wingdings" w:cs="Wingdings" w:hint="default"/>
        <w:w w:val="98"/>
        <w:sz w:val="26"/>
        <w:szCs w:val="26"/>
        <w:lang w:eastAsia="en-US" w:bidi="ar-SA"/>
      </w:rPr>
    </w:lvl>
    <w:lvl w:ilvl="2" w:tplc="65667600">
      <w:numFmt w:val="bullet"/>
      <w:lvlText w:val="•"/>
      <w:lvlJc w:val="left"/>
      <w:pPr>
        <w:ind w:left="2242" w:hanging="360"/>
      </w:pPr>
      <w:rPr>
        <w:rFonts w:hint="default"/>
        <w:lang w:eastAsia="en-US" w:bidi="ar-SA"/>
      </w:rPr>
    </w:lvl>
    <w:lvl w:ilvl="3" w:tplc="5D18CD56">
      <w:numFmt w:val="bullet"/>
      <w:lvlText w:val="•"/>
      <w:lvlJc w:val="left"/>
      <w:pPr>
        <w:ind w:left="3265" w:hanging="360"/>
      </w:pPr>
      <w:rPr>
        <w:rFonts w:hint="default"/>
        <w:lang w:eastAsia="en-US" w:bidi="ar-SA"/>
      </w:rPr>
    </w:lvl>
    <w:lvl w:ilvl="4" w:tplc="1396BEE8">
      <w:numFmt w:val="bullet"/>
      <w:lvlText w:val="•"/>
      <w:lvlJc w:val="left"/>
      <w:pPr>
        <w:ind w:left="4288" w:hanging="360"/>
      </w:pPr>
      <w:rPr>
        <w:rFonts w:hint="default"/>
        <w:lang w:eastAsia="en-US" w:bidi="ar-SA"/>
      </w:rPr>
    </w:lvl>
    <w:lvl w:ilvl="5" w:tplc="7A32692A">
      <w:numFmt w:val="bullet"/>
      <w:lvlText w:val="•"/>
      <w:lvlJc w:val="left"/>
      <w:pPr>
        <w:ind w:left="5311" w:hanging="360"/>
      </w:pPr>
      <w:rPr>
        <w:rFonts w:hint="default"/>
        <w:lang w:eastAsia="en-US" w:bidi="ar-SA"/>
      </w:rPr>
    </w:lvl>
    <w:lvl w:ilvl="6" w:tplc="C682E398">
      <w:numFmt w:val="bullet"/>
      <w:lvlText w:val="•"/>
      <w:lvlJc w:val="left"/>
      <w:pPr>
        <w:ind w:left="6334" w:hanging="360"/>
      </w:pPr>
      <w:rPr>
        <w:rFonts w:hint="default"/>
        <w:lang w:eastAsia="en-US" w:bidi="ar-SA"/>
      </w:rPr>
    </w:lvl>
    <w:lvl w:ilvl="7" w:tplc="C9320C3A">
      <w:numFmt w:val="bullet"/>
      <w:lvlText w:val="•"/>
      <w:lvlJc w:val="left"/>
      <w:pPr>
        <w:ind w:left="7357" w:hanging="360"/>
      </w:pPr>
      <w:rPr>
        <w:rFonts w:hint="default"/>
        <w:lang w:eastAsia="en-US" w:bidi="ar-SA"/>
      </w:rPr>
    </w:lvl>
    <w:lvl w:ilvl="8" w:tplc="7F4CEFCC">
      <w:numFmt w:val="bullet"/>
      <w:lvlText w:val="•"/>
      <w:lvlJc w:val="left"/>
      <w:pPr>
        <w:ind w:left="8380" w:hanging="360"/>
      </w:pPr>
      <w:rPr>
        <w:rFonts w:hint="default"/>
        <w:lang w:eastAsia="en-US" w:bidi="ar-SA"/>
      </w:rPr>
    </w:lvl>
  </w:abstractNum>
  <w:abstractNum w:abstractNumId="8" w15:restartNumberingAfterBreak="0">
    <w:nsid w:val="20DF47AF"/>
    <w:multiLevelType w:val="multilevel"/>
    <w:tmpl w:val="B914E478"/>
    <w:lvl w:ilvl="0">
      <w:start w:val="3"/>
      <w:numFmt w:val="decimal"/>
      <w:lvlText w:val="%1"/>
      <w:lvlJc w:val="left"/>
      <w:pPr>
        <w:ind w:left="1145" w:hanging="720"/>
      </w:pPr>
      <w:rPr>
        <w:rFonts w:hint="default"/>
        <w:lang w:eastAsia="en-US" w:bidi="ar-SA"/>
      </w:rPr>
    </w:lvl>
    <w:lvl w:ilvl="1">
      <w:start w:val="1"/>
      <w:numFmt w:val="decimal"/>
      <w:lvlText w:val="%1.%2."/>
      <w:lvlJc w:val="left"/>
      <w:pPr>
        <w:ind w:left="1145" w:hanging="720"/>
      </w:pPr>
      <w:rPr>
        <w:rFonts w:ascii="Times New Roman" w:eastAsia="Times New Roman" w:hAnsi="Times New Roman" w:cs="Times New Roman" w:hint="default"/>
        <w:b/>
        <w:bCs/>
        <w:w w:val="99"/>
        <w:sz w:val="26"/>
        <w:szCs w:val="26"/>
        <w:lang w:eastAsia="en-US" w:bidi="ar-SA"/>
      </w:rPr>
    </w:lvl>
    <w:lvl w:ilvl="2">
      <w:start w:val="1"/>
      <w:numFmt w:val="decimal"/>
      <w:lvlText w:val="%1.%2.%3."/>
      <w:lvlJc w:val="left"/>
      <w:pPr>
        <w:ind w:left="720" w:hanging="720"/>
      </w:pPr>
      <w:rPr>
        <w:rFonts w:ascii="Times New Roman" w:eastAsia="Times New Roman" w:hAnsi="Times New Roman" w:cs="Times New Roman" w:hint="default"/>
        <w:b/>
        <w:bCs/>
        <w:w w:val="99"/>
        <w:sz w:val="26"/>
        <w:szCs w:val="26"/>
        <w:lang w:eastAsia="en-US" w:bidi="ar-SA"/>
      </w:rPr>
    </w:lvl>
    <w:lvl w:ilvl="3">
      <w:numFmt w:val="bullet"/>
      <w:lvlText w:val=""/>
      <w:lvlJc w:val="left"/>
      <w:pPr>
        <w:ind w:left="1145" w:hanging="360"/>
      </w:pPr>
      <w:rPr>
        <w:rFonts w:ascii="Symbol" w:eastAsia="Symbol" w:hAnsi="Symbol" w:cs="Symbol" w:hint="default"/>
        <w:w w:val="99"/>
        <w:sz w:val="26"/>
        <w:szCs w:val="26"/>
        <w:lang w:eastAsia="en-US" w:bidi="ar-SA"/>
      </w:rPr>
    </w:lvl>
    <w:lvl w:ilvl="4">
      <w:numFmt w:val="bullet"/>
      <w:lvlText w:val="•"/>
      <w:lvlJc w:val="left"/>
      <w:pPr>
        <w:ind w:left="4710" w:hanging="360"/>
      </w:pPr>
      <w:rPr>
        <w:rFonts w:hint="default"/>
        <w:lang w:eastAsia="en-US" w:bidi="ar-SA"/>
      </w:rPr>
    </w:lvl>
    <w:lvl w:ilvl="5">
      <w:numFmt w:val="bullet"/>
      <w:lvlText w:val="•"/>
      <w:lvlJc w:val="left"/>
      <w:pPr>
        <w:ind w:left="5603" w:hanging="360"/>
      </w:pPr>
      <w:rPr>
        <w:rFonts w:hint="default"/>
        <w:lang w:eastAsia="en-US" w:bidi="ar-SA"/>
      </w:rPr>
    </w:lvl>
    <w:lvl w:ilvl="6">
      <w:numFmt w:val="bullet"/>
      <w:lvlText w:val="•"/>
      <w:lvlJc w:val="left"/>
      <w:pPr>
        <w:ind w:left="6495" w:hanging="360"/>
      </w:pPr>
      <w:rPr>
        <w:rFonts w:hint="default"/>
        <w:lang w:eastAsia="en-US" w:bidi="ar-SA"/>
      </w:rPr>
    </w:lvl>
    <w:lvl w:ilvl="7">
      <w:numFmt w:val="bullet"/>
      <w:lvlText w:val="•"/>
      <w:lvlJc w:val="left"/>
      <w:pPr>
        <w:ind w:left="7388" w:hanging="360"/>
      </w:pPr>
      <w:rPr>
        <w:rFonts w:hint="default"/>
        <w:lang w:eastAsia="en-US" w:bidi="ar-SA"/>
      </w:rPr>
    </w:lvl>
    <w:lvl w:ilvl="8">
      <w:numFmt w:val="bullet"/>
      <w:lvlText w:val="•"/>
      <w:lvlJc w:val="left"/>
      <w:pPr>
        <w:ind w:left="8281" w:hanging="360"/>
      </w:pPr>
      <w:rPr>
        <w:rFonts w:hint="default"/>
        <w:lang w:eastAsia="en-US" w:bidi="ar-SA"/>
      </w:rPr>
    </w:lvl>
  </w:abstractNum>
  <w:abstractNum w:abstractNumId="9" w15:restartNumberingAfterBreak="0">
    <w:nsid w:val="23D028B1"/>
    <w:multiLevelType w:val="multilevel"/>
    <w:tmpl w:val="9238FA6E"/>
    <w:lvl w:ilvl="0">
      <w:start w:val="1"/>
      <w:numFmt w:val="decimal"/>
      <w:lvlText w:val="%1."/>
      <w:lvlJc w:val="left"/>
      <w:pPr>
        <w:ind w:left="785" w:hanging="360"/>
      </w:pPr>
      <w:rPr>
        <w:rFonts w:ascii="Times New Roman" w:eastAsia="Times New Roman" w:hAnsi="Times New Roman" w:cs="Times New Roman" w:hint="default"/>
        <w:b/>
        <w:bCs/>
        <w:w w:val="99"/>
        <w:sz w:val="26"/>
        <w:szCs w:val="26"/>
        <w:lang w:eastAsia="en-US" w:bidi="ar-SA"/>
      </w:rPr>
    </w:lvl>
    <w:lvl w:ilvl="1">
      <w:start w:val="1"/>
      <w:numFmt w:val="decimal"/>
      <w:lvlText w:val="%1.%2."/>
      <w:lvlJc w:val="left"/>
      <w:pPr>
        <w:ind w:left="1145" w:hanging="720"/>
      </w:pPr>
      <w:rPr>
        <w:rFonts w:ascii="Times New Roman" w:eastAsia="Times New Roman" w:hAnsi="Times New Roman" w:cs="Times New Roman" w:hint="default"/>
        <w:b/>
        <w:bCs/>
        <w:w w:val="99"/>
        <w:sz w:val="26"/>
        <w:szCs w:val="26"/>
        <w:lang w:eastAsia="en-US" w:bidi="ar-SA"/>
      </w:rPr>
    </w:lvl>
    <w:lvl w:ilvl="2">
      <w:numFmt w:val="bullet"/>
      <w:lvlText w:val="•"/>
      <w:lvlJc w:val="left"/>
      <w:pPr>
        <w:ind w:left="1140" w:hanging="720"/>
      </w:pPr>
      <w:rPr>
        <w:rFonts w:hint="default"/>
        <w:lang w:eastAsia="en-US" w:bidi="ar-SA"/>
      </w:rPr>
    </w:lvl>
    <w:lvl w:ilvl="3">
      <w:numFmt w:val="bullet"/>
      <w:lvlText w:val="•"/>
      <w:lvlJc w:val="left"/>
      <w:pPr>
        <w:ind w:left="2255" w:hanging="720"/>
      </w:pPr>
      <w:rPr>
        <w:rFonts w:hint="default"/>
        <w:lang w:eastAsia="en-US" w:bidi="ar-SA"/>
      </w:rPr>
    </w:lvl>
    <w:lvl w:ilvl="4">
      <w:numFmt w:val="bullet"/>
      <w:lvlText w:val="•"/>
      <w:lvlJc w:val="left"/>
      <w:pPr>
        <w:ind w:left="3371" w:hanging="720"/>
      </w:pPr>
      <w:rPr>
        <w:rFonts w:hint="default"/>
        <w:lang w:eastAsia="en-US" w:bidi="ar-SA"/>
      </w:rPr>
    </w:lvl>
    <w:lvl w:ilvl="5">
      <w:numFmt w:val="bullet"/>
      <w:lvlText w:val="•"/>
      <w:lvlJc w:val="left"/>
      <w:pPr>
        <w:ind w:left="4487" w:hanging="720"/>
      </w:pPr>
      <w:rPr>
        <w:rFonts w:hint="default"/>
        <w:lang w:eastAsia="en-US" w:bidi="ar-SA"/>
      </w:rPr>
    </w:lvl>
    <w:lvl w:ilvl="6">
      <w:numFmt w:val="bullet"/>
      <w:lvlText w:val="•"/>
      <w:lvlJc w:val="left"/>
      <w:pPr>
        <w:ind w:left="5603" w:hanging="720"/>
      </w:pPr>
      <w:rPr>
        <w:rFonts w:hint="default"/>
        <w:lang w:eastAsia="en-US" w:bidi="ar-SA"/>
      </w:rPr>
    </w:lvl>
    <w:lvl w:ilvl="7">
      <w:numFmt w:val="bullet"/>
      <w:lvlText w:val="•"/>
      <w:lvlJc w:val="left"/>
      <w:pPr>
        <w:ind w:left="6719" w:hanging="720"/>
      </w:pPr>
      <w:rPr>
        <w:rFonts w:hint="default"/>
        <w:lang w:eastAsia="en-US" w:bidi="ar-SA"/>
      </w:rPr>
    </w:lvl>
    <w:lvl w:ilvl="8">
      <w:numFmt w:val="bullet"/>
      <w:lvlText w:val="•"/>
      <w:lvlJc w:val="left"/>
      <w:pPr>
        <w:ind w:left="7834" w:hanging="720"/>
      </w:pPr>
      <w:rPr>
        <w:rFonts w:hint="default"/>
        <w:lang w:eastAsia="en-US" w:bidi="ar-SA"/>
      </w:rPr>
    </w:lvl>
  </w:abstractNum>
  <w:abstractNum w:abstractNumId="10" w15:restartNumberingAfterBreak="0">
    <w:nsid w:val="26BC2604"/>
    <w:multiLevelType w:val="hybridMultilevel"/>
    <w:tmpl w:val="484E4A0A"/>
    <w:lvl w:ilvl="0" w:tplc="CB64447A">
      <w:numFmt w:val="bullet"/>
      <w:lvlText w:val=""/>
      <w:lvlJc w:val="left"/>
      <w:pPr>
        <w:ind w:left="1145" w:hanging="360"/>
      </w:pPr>
      <w:rPr>
        <w:rFonts w:ascii="Wingdings" w:eastAsia="Wingdings" w:hAnsi="Wingdings" w:cs="Wingdings" w:hint="default"/>
        <w:w w:val="99"/>
        <w:sz w:val="26"/>
        <w:szCs w:val="26"/>
        <w:lang w:eastAsia="en-US" w:bidi="ar-SA"/>
      </w:rPr>
    </w:lvl>
    <w:lvl w:ilvl="1" w:tplc="4C6650B8">
      <w:numFmt w:val="bullet"/>
      <w:lvlText w:val="•"/>
      <w:lvlJc w:val="left"/>
      <w:pPr>
        <w:ind w:left="2032" w:hanging="360"/>
      </w:pPr>
      <w:rPr>
        <w:rFonts w:hint="default"/>
        <w:lang w:eastAsia="en-US" w:bidi="ar-SA"/>
      </w:rPr>
    </w:lvl>
    <w:lvl w:ilvl="2" w:tplc="2D36F6C0">
      <w:numFmt w:val="bullet"/>
      <w:lvlText w:val="•"/>
      <w:lvlJc w:val="left"/>
      <w:pPr>
        <w:ind w:left="2925" w:hanging="360"/>
      </w:pPr>
      <w:rPr>
        <w:rFonts w:hint="default"/>
        <w:lang w:eastAsia="en-US" w:bidi="ar-SA"/>
      </w:rPr>
    </w:lvl>
    <w:lvl w:ilvl="3" w:tplc="D4BE1332">
      <w:numFmt w:val="bullet"/>
      <w:lvlText w:val="•"/>
      <w:lvlJc w:val="left"/>
      <w:pPr>
        <w:ind w:left="3817" w:hanging="360"/>
      </w:pPr>
      <w:rPr>
        <w:rFonts w:hint="default"/>
        <w:lang w:eastAsia="en-US" w:bidi="ar-SA"/>
      </w:rPr>
    </w:lvl>
    <w:lvl w:ilvl="4" w:tplc="CEBC7CB8">
      <w:numFmt w:val="bullet"/>
      <w:lvlText w:val="•"/>
      <w:lvlJc w:val="left"/>
      <w:pPr>
        <w:ind w:left="4710" w:hanging="360"/>
      </w:pPr>
      <w:rPr>
        <w:rFonts w:hint="default"/>
        <w:lang w:eastAsia="en-US" w:bidi="ar-SA"/>
      </w:rPr>
    </w:lvl>
    <w:lvl w:ilvl="5" w:tplc="15ACF042">
      <w:numFmt w:val="bullet"/>
      <w:lvlText w:val="•"/>
      <w:lvlJc w:val="left"/>
      <w:pPr>
        <w:ind w:left="5603" w:hanging="360"/>
      </w:pPr>
      <w:rPr>
        <w:rFonts w:hint="default"/>
        <w:lang w:eastAsia="en-US" w:bidi="ar-SA"/>
      </w:rPr>
    </w:lvl>
    <w:lvl w:ilvl="6" w:tplc="AA7E49FE">
      <w:numFmt w:val="bullet"/>
      <w:lvlText w:val="•"/>
      <w:lvlJc w:val="left"/>
      <w:pPr>
        <w:ind w:left="6495" w:hanging="360"/>
      </w:pPr>
      <w:rPr>
        <w:rFonts w:hint="default"/>
        <w:lang w:eastAsia="en-US" w:bidi="ar-SA"/>
      </w:rPr>
    </w:lvl>
    <w:lvl w:ilvl="7" w:tplc="01B27040">
      <w:numFmt w:val="bullet"/>
      <w:lvlText w:val="•"/>
      <w:lvlJc w:val="left"/>
      <w:pPr>
        <w:ind w:left="7388" w:hanging="360"/>
      </w:pPr>
      <w:rPr>
        <w:rFonts w:hint="default"/>
        <w:lang w:eastAsia="en-US" w:bidi="ar-SA"/>
      </w:rPr>
    </w:lvl>
    <w:lvl w:ilvl="8" w:tplc="E13437F2">
      <w:numFmt w:val="bullet"/>
      <w:lvlText w:val="•"/>
      <w:lvlJc w:val="left"/>
      <w:pPr>
        <w:ind w:left="8281" w:hanging="360"/>
      </w:pPr>
      <w:rPr>
        <w:rFonts w:hint="default"/>
        <w:lang w:eastAsia="en-US" w:bidi="ar-SA"/>
      </w:rPr>
    </w:lvl>
  </w:abstractNum>
  <w:abstractNum w:abstractNumId="11" w15:restartNumberingAfterBreak="0">
    <w:nsid w:val="2A053EFF"/>
    <w:multiLevelType w:val="multilevel"/>
    <w:tmpl w:val="0CE4EBF4"/>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77281C"/>
    <w:multiLevelType w:val="hybridMultilevel"/>
    <w:tmpl w:val="FB1849C0"/>
    <w:lvl w:ilvl="0" w:tplc="A3C2F300">
      <w:numFmt w:val="bullet"/>
      <w:lvlText w:val=""/>
      <w:lvlJc w:val="left"/>
      <w:pPr>
        <w:ind w:left="1085" w:hanging="207"/>
      </w:pPr>
      <w:rPr>
        <w:rFonts w:ascii="Wingdings" w:eastAsia="Wingdings" w:hAnsi="Wingdings" w:cs="Wingdings" w:hint="default"/>
        <w:w w:val="98"/>
        <w:sz w:val="26"/>
        <w:szCs w:val="26"/>
        <w:lang w:eastAsia="en-US" w:bidi="ar-SA"/>
      </w:rPr>
    </w:lvl>
    <w:lvl w:ilvl="1" w:tplc="04D4AEC6">
      <w:numFmt w:val="bullet"/>
      <w:lvlText w:val="•"/>
      <w:lvlJc w:val="left"/>
      <w:pPr>
        <w:ind w:left="2048" w:hanging="207"/>
      </w:pPr>
      <w:rPr>
        <w:rFonts w:hint="default"/>
        <w:lang w:eastAsia="en-US" w:bidi="ar-SA"/>
      </w:rPr>
    </w:lvl>
    <w:lvl w:ilvl="2" w:tplc="4ED821CE">
      <w:numFmt w:val="bullet"/>
      <w:lvlText w:val="•"/>
      <w:lvlJc w:val="left"/>
      <w:pPr>
        <w:ind w:left="3017" w:hanging="207"/>
      </w:pPr>
      <w:rPr>
        <w:rFonts w:hint="default"/>
        <w:lang w:eastAsia="en-US" w:bidi="ar-SA"/>
      </w:rPr>
    </w:lvl>
    <w:lvl w:ilvl="3" w:tplc="25464C1C">
      <w:numFmt w:val="bullet"/>
      <w:lvlText w:val="•"/>
      <w:lvlJc w:val="left"/>
      <w:pPr>
        <w:ind w:left="3985" w:hanging="207"/>
      </w:pPr>
      <w:rPr>
        <w:rFonts w:hint="default"/>
        <w:lang w:eastAsia="en-US" w:bidi="ar-SA"/>
      </w:rPr>
    </w:lvl>
    <w:lvl w:ilvl="4" w:tplc="5B46F380">
      <w:numFmt w:val="bullet"/>
      <w:lvlText w:val="•"/>
      <w:lvlJc w:val="left"/>
      <w:pPr>
        <w:ind w:left="4954" w:hanging="207"/>
      </w:pPr>
      <w:rPr>
        <w:rFonts w:hint="default"/>
        <w:lang w:eastAsia="en-US" w:bidi="ar-SA"/>
      </w:rPr>
    </w:lvl>
    <w:lvl w:ilvl="5" w:tplc="37CAA056">
      <w:numFmt w:val="bullet"/>
      <w:lvlText w:val="•"/>
      <w:lvlJc w:val="left"/>
      <w:pPr>
        <w:ind w:left="5923" w:hanging="207"/>
      </w:pPr>
      <w:rPr>
        <w:rFonts w:hint="default"/>
        <w:lang w:eastAsia="en-US" w:bidi="ar-SA"/>
      </w:rPr>
    </w:lvl>
    <w:lvl w:ilvl="6" w:tplc="927624C2">
      <w:numFmt w:val="bullet"/>
      <w:lvlText w:val="•"/>
      <w:lvlJc w:val="left"/>
      <w:pPr>
        <w:ind w:left="6891" w:hanging="207"/>
      </w:pPr>
      <w:rPr>
        <w:rFonts w:hint="default"/>
        <w:lang w:eastAsia="en-US" w:bidi="ar-SA"/>
      </w:rPr>
    </w:lvl>
    <w:lvl w:ilvl="7" w:tplc="9DBA5208">
      <w:numFmt w:val="bullet"/>
      <w:lvlText w:val="•"/>
      <w:lvlJc w:val="left"/>
      <w:pPr>
        <w:ind w:left="7860" w:hanging="207"/>
      </w:pPr>
      <w:rPr>
        <w:rFonts w:hint="default"/>
        <w:lang w:eastAsia="en-US" w:bidi="ar-SA"/>
      </w:rPr>
    </w:lvl>
    <w:lvl w:ilvl="8" w:tplc="804C6120">
      <w:numFmt w:val="bullet"/>
      <w:lvlText w:val="•"/>
      <w:lvlJc w:val="left"/>
      <w:pPr>
        <w:ind w:left="8829" w:hanging="207"/>
      </w:pPr>
      <w:rPr>
        <w:rFonts w:hint="default"/>
        <w:lang w:eastAsia="en-US" w:bidi="ar-SA"/>
      </w:rPr>
    </w:lvl>
  </w:abstractNum>
  <w:abstractNum w:abstractNumId="13" w15:restartNumberingAfterBreak="0">
    <w:nsid w:val="325B1A98"/>
    <w:multiLevelType w:val="hybridMultilevel"/>
    <w:tmpl w:val="D23A93DE"/>
    <w:lvl w:ilvl="0" w:tplc="2D0ED1FE">
      <w:numFmt w:val="bullet"/>
      <w:lvlText w:val="-"/>
      <w:lvlJc w:val="left"/>
      <w:pPr>
        <w:ind w:left="1218" w:hanging="360"/>
      </w:pPr>
      <w:rPr>
        <w:rFonts w:ascii="Times New Roman" w:eastAsia="Times New Roman" w:hAnsi="Times New Roman" w:cs="Times New Roman" w:hint="default"/>
        <w:w w:val="97"/>
        <w:sz w:val="26"/>
        <w:szCs w:val="26"/>
        <w:lang w:eastAsia="en-US" w:bidi="ar-SA"/>
      </w:rPr>
    </w:lvl>
    <w:lvl w:ilvl="1" w:tplc="8432EAE8">
      <w:numFmt w:val="bullet"/>
      <w:lvlText w:val="•"/>
      <w:lvlJc w:val="left"/>
      <w:pPr>
        <w:ind w:left="2140" w:hanging="360"/>
      </w:pPr>
      <w:rPr>
        <w:rFonts w:hint="default"/>
        <w:lang w:eastAsia="en-US" w:bidi="ar-SA"/>
      </w:rPr>
    </w:lvl>
    <w:lvl w:ilvl="2" w:tplc="7E32A692">
      <w:numFmt w:val="bullet"/>
      <w:lvlText w:val="•"/>
      <w:lvlJc w:val="left"/>
      <w:pPr>
        <w:ind w:left="3061" w:hanging="360"/>
      </w:pPr>
      <w:rPr>
        <w:rFonts w:hint="default"/>
        <w:lang w:eastAsia="en-US" w:bidi="ar-SA"/>
      </w:rPr>
    </w:lvl>
    <w:lvl w:ilvl="3" w:tplc="C35C5318">
      <w:numFmt w:val="bullet"/>
      <w:lvlText w:val="•"/>
      <w:lvlJc w:val="left"/>
      <w:pPr>
        <w:ind w:left="3981" w:hanging="360"/>
      </w:pPr>
      <w:rPr>
        <w:rFonts w:hint="default"/>
        <w:lang w:eastAsia="en-US" w:bidi="ar-SA"/>
      </w:rPr>
    </w:lvl>
    <w:lvl w:ilvl="4" w:tplc="5080A0E8">
      <w:numFmt w:val="bullet"/>
      <w:lvlText w:val="•"/>
      <w:lvlJc w:val="left"/>
      <w:pPr>
        <w:ind w:left="4902" w:hanging="360"/>
      </w:pPr>
      <w:rPr>
        <w:rFonts w:hint="default"/>
        <w:lang w:eastAsia="en-US" w:bidi="ar-SA"/>
      </w:rPr>
    </w:lvl>
    <w:lvl w:ilvl="5" w:tplc="96282290">
      <w:numFmt w:val="bullet"/>
      <w:lvlText w:val="•"/>
      <w:lvlJc w:val="left"/>
      <w:pPr>
        <w:ind w:left="5823" w:hanging="360"/>
      </w:pPr>
      <w:rPr>
        <w:rFonts w:hint="default"/>
        <w:lang w:eastAsia="en-US" w:bidi="ar-SA"/>
      </w:rPr>
    </w:lvl>
    <w:lvl w:ilvl="6" w:tplc="4CC6C0C4">
      <w:numFmt w:val="bullet"/>
      <w:lvlText w:val="•"/>
      <w:lvlJc w:val="left"/>
      <w:pPr>
        <w:ind w:left="6743" w:hanging="360"/>
      </w:pPr>
      <w:rPr>
        <w:rFonts w:hint="default"/>
        <w:lang w:eastAsia="en-US" w:bidi="ar-SA"/>
      </w:rPr>
    </w:lvl>
    <w:lvl w:ilvl="7" w:tplc="DB26E24C">
      <w:numFmt w:val="bullet"/>
      <w:lvlText w:val="•"/>
      <w:lvlJc w:val="left"/>
      <w:pPr>
        <w:ind w:left="7664" w:hanging="360"/>
      </w:pPr>
      <w:rPr>
        <w:rFonts w:hint="default"/>
        <w:lang w:eastAsia="en-US" w:bidi="ar-SA"/>
      </w:rPr>
    </w:lvl>
    <w:lvl w:ilvl="8" w:tplc="18FE3BFC">
      <w:numFmt w:val="bullet"/>
      <w:lvlText w:val="•"/>
      <w:lvlJc w:val="left"/>
      <w:pPr>
        <w:ind w:left="8585" w:hanging="360"/>
      </w:pPr>
      <w:rPr>
        <w:rFonts w:hint="default"/>
        <w:lang w:eastAsia="en-US" w:bidi="ar-SA"/>
      </w:rPr>
    </w:lvl>
  </w:abstractNum>
  <w:abstractNum w:abstractNumId="14" w15:restartNumberingAfterBreak="0">
    <w:nsid w:val="34387FE6"/>
    <w:multiLevelType w:val="hybridMultilevel"/>
    <w:tmpl w:val="B90E02AE"/>
    <w:lvl w:ilvl="0" w:tplc="25DCB1DA">
      <w:start w:val="1"/>
      <w:numFmt w:val="lowerLetter"/>
      <w:lvlText w:val="%1."/>
      <w:lvlJc w:val="left"/>
      <w:pPr>
        <w:ind w:left="1321" w:hanging="257"/>
      </w:pPr>
      <w:rPr>
        <w:rFonts w:ascii="Times New Roman" w:eastAsia="Times New Roman" w:hAnsi="Times New Roman" w:cs="Times New Roman" w:hint="default"/>
        <w:b/>
        <w:bCs/>
        <w:w w:val="97"/>
        <w:sz w:val="26"/>
        <w:szCs w:val="26"/>
        <w:lang w:eastAsia="en-US" w:bidi="ar-SA"/>
      </w:rPr>
    </w:lvl>
    <w:lvl w:ilvl="1" w:tplc="9E860F7C">
      <w:numFmt w:val="bullet"/>
      <w:lvlText w:val="•"/>
      <w:lvlJc w:val="left"/>
      <w:pPr>
        <w:ind w:left="2230" w:hanging="257"/>
      </w:pPr>
      <w:rPr>
        <w:rFonts w:hint="default"/>
        <w:lang w:eastAsia="en-US" w:bidi="ar-SA"/>
      </w:rPr>
    </w:lvl>
    <w:lvl w:ilvl="2" w:tplc="511AC5A0">
      <w:numFmt w:val="bullet"/>
      <w:lvlText w:val="•"/>
      <w:lvlJc w:val="left"/>
      <w:pPr>
        <w:ind w:left="3141" w:hanging="257"/>
      </w:pPr>
      <w:rPr>
        <w:rFonts w:hint="default"/>
        <w:lang w:eastAsia="en-US" w:bidi="ar-SA"/>
      </w:rPr>
    </w:lvl>
    <w:lvl w:ilvl="3" w:tplc="1F2407E6">
      <w:numFmt w:val="bullet"/>
      <w:lvlText w:val="•"/>
      <w:lvlJc w:val="left"/>
      <w:pPr>
        <w:ind w:left="4051" w:hanging="257"/>
      </w:pPr>
      <w:rPr>
        <w:rFonts w:hint="default"/>
        <w:lang w:eastAsia="en-US" w:bidi="ar-SA"/>
      </w:rPr>
    </w:lvl>
    <w:lvl w:ilvl="4" w:tplc="5DD63DD6">
      <w:numFmt w:val="bullet"/>
      <w:lvlText w:val="•"/>
      <w:lvlJc w:val="left"/>
      <w:pPr>
        <w:ind w:left="4962" w:hanging="257"/>
      </w:pPr>
      <w:rPr>
        <w:rFonts w:hint="default"/>
        <w:lang w:eastAsia="en-US" w:bidi="ar-SA"/>
      </w:rPr>
    </w:lvl>
    <w:lvl w:ilvl="5" w:tplc="8AD821A8">
      <w:numFmt w:val="bullet"/>
      <w:lvlText w:val="•"/>
      <w:lvlJc w:val="left"/>
      <w:pPr>
        <w:ind w:left="5873" w:hanging="257"/>
      </w:pPr>
      <w:rPr>
        <w:rFonts w:hint="default"/>
        <w:lang w:eastAsia="en-US" w:bidi="ar-SA"/>
      </w:rPr>
    </w:lvl>
    <w:lvl w:ilvl="6" w:tplc="8D8010A2">
      <w:numFmt w:val="bullet"/>
      <w:lvlText w:val="•"/>
      <w:lvlJc w:val="left"/>
      <w:pPr>
        <w:ind w:left="6783" w:hanging="257"/>
      </w:pPr>
      <w:rPr>
        <w:rFonts w:hint="default"/>
        <w:lang w:eastAsia="en-US" w:bidi="ar-SA"/>
      </w:rPr>
    </w:lvl>
    <w:lvl w:ilvl="7" w:tplc="6D32A9E4">
      <w:numFmt w:val="bullet"/>
      <w:lvlText w:val="•"/>
      <w:lvlJc w:val="left"/>
      <w:pPr>
        <w:ind w:left="7694" w:hanging="257"/>
      </w:pPr>
      <w:rPr>
        <w:rFonts w:hint="default"/>
        <w:lang w:eastAsia="en-US" w:bidi="ar-SA"/>
      </w:rPr>
    </w:lvl>
    <w:lvl w:ilvl="8" w:tplc="2D3A6792">
      <w:numFmt w:val="bullet"/>
      <w:lvlText w:val="•"/>
      <w:lvlJc w:val="left"/>
      <w:pPr>
        <w:ind w:left="8605" w:hanging="257"/>
      </w:pPr>
      <w:rPr>
        <w:rFonts w:hint="default"/>
        <w:lang w:eastAsia="en-US" w:bidi="ar-SA"/>
      </w:rPr>
    </w:lvl>
  </w:abstractNum>
  <w:abstractNum w:abstractNumId="15" w15:restartNumberingAfterBreak="0">
    <w:nsid w:val="35B50DA7"/>
    <w:multiLevelType w:val="hybridMultilevel"/>
    <w:tmpl w:val="F7BC8AA0"/>
    <w:lvl w:ilvl="0" w:tplc="94284E26">
      <w:numFmt w:val="bullet"/>
      <w:lvlText w:val=""/>
      <w:lvlJc w:val="left"/>
      <w:pPr>
        <w:ind w:left="1145" w:hanging="360"/>
      </w:pPr>
      <w:rPr>
        <w:rFonts w:ascii="Symbol" w:eastAsia="Symbol" w:hAnsi="Symbol" w:cs="Symbol" w:hint="default"/>
        <w:w w:val="99"/>
        <w:sz w:val="26"/>
        <w:szCs w:val="26"/>
        <w:lang w:eastAsia="en-US" w:bidi="ar-SA"/>
      </w:rPr>
    </w:lvl>
    <w:lvl w:ilvl="1" w:tplc="8BBE670E">
      <w:numFmt w:val="bullet"/>
      <w:lvlText w:val="•"/>
      <w:lvlJc w:val="left"/>
      <w:pPr>
        <w:ind w:left="2032" w:hanging="360"/>
      </w:pPr>
      <w:rPr>
        <w:rFonts w:hint="default"/>
        <w:lang w:eastAsia="en-US" w:bidi="ar-SA"/>
      </w:rPr>
    </w:lvl>
    <w:lvl w:ilvl="2" w:tplc="06322B28">
      <w:numFmt w:val="bullet"/>
      <w:lvlText w:val="•"/>
      <w:lvlJc w:val="left"/>
      <w:pPr>
        <w:ind w:left="2925" w:hanging="360"/>
      </w:pPr>
      <w:rPr>
        <w:rFonts w:hint="default"/>
        <w:lang w:eastAsia="en-US" w:bidi="ar-SA"/>
      </w:rPr>
    </w:lvl>
    <w:lvl w:ilvl="3" w:tplc="E7EE516C">
      <w:numFmt w:val="bullet"/>
      <w:lvlText w:val="•"/>
      <w:lvlJc w:val="left"/>
      <w:pPr>
        <w:ind w:left="3817" w:hanging="360"/>
      </w:pPr>
      <w:rPr>
        <w:rFonts w:hint="default"/>
        <w:lang w:eastAsia="en-US" w:bidi="ar-SA"/>
      </w:rPr>
    </w:lvl>
    <w:lvl w:ilvl="4" w:tplc="102492FE">
      <w:numFmt w:val="bullet"/>
      <w:lvlText w:val="•"/>
      <w:lvlJc w:val="left"/>
      <w:pPr>
        <w:ind w:left="4710" w:hanging="360"/>
      </w:pPr>
      <w:rPr>
        <w:rFonts w:hint="default"/>
        <w:lang w:eastAsia="en-US" w:bidi="ar-SA"/>
      </w:rPr>
    </w:lvl>
    <w:lvl w:ilvl="5" w:tplc="B956AABE">
      <w:numFmt w:val="bullet"/>
      <w:lvlText w:val="•"/>
      <w:lvlJc w:val="left"/>
      <w:pPr>
        <w:ind w:left="5603" w:hanging="360"/>
      </w:pPr>
      <w:rPr>
        <w:rFonts w:hint="default"/>
        <w:lang w:eastAsia="en-US" w:bidi="ar-SA"/>
      </w:rPr>
    </w:lvl>
    <w:lvl w:ilvl="6" w:tplc="E70C394C">
      <w:numFmt w:val="bullet"/>
      <w:lvlText w:val="•"/>
      <w:lvlJc w:val="left"/>
      <w:pPr>
        <w:ind w:left="6495" w:hanging="360"/>
      </w:pPr>
      <w:rPr>
        <w:rFonts w:hint="default"/>
        <w:lang w:eastAsia="en-US" w:bidi="ar-SA"/>
      </w:rPr>
    </w:lvl>
    <w:lvl w:ilvl="7" w:tplc="60A06486">
      <w:numFmt w:val="bullet"/>
      <w:lvlText w:val="•"/>
      <w:lvlJc w:val="left"/>
      <w:pPr>
        <w:ind w:left="7388" w:hanging="360"/>
      </w:pPr>
      <w:rPr>
        <w:rFonts w:hint="default"/>
        <w:lang w:eastAsia="en-US" w:bidi="ar-SA"/>
      </w:rPr>
    </w:lvl>
    <w:lvl w:ilvl="8" w:tplc="EC340A38">
      <w:numFmt w:val="bullet"/>
      <w:lvlText w:val="•"/>
      <w:lvlJc w:val="left"/>
      <w:pPr>
        <w:ind w:left="8281" w:hanging="360"/>
      </w:pPr>
      <w:rPr>
        <w:rFonts w:hint="default"/>
        <w:lang w:eastAsia="en-US" w:bidi="ar-SA"/>
      </w:rPr>
    </w:lvl>
  </w:abstractNum>
  <w:abstractNum w:abstractNumId="16" w15:restartNumberingAfterBreak="0">
    <w:nsid w:val="3D227FD5"/>
    <w:multiLevelType w:val="multilevel"/>
    <w:tmpl w:val="D696DDFA"/>
    <w:lvl w:ilvl="0">
      <w:start w:val="3"/>
      <w:numFmt w:val="decimal"/>
      <w:lvlText w:val="%1"/>
      <w:lvlJc w:val="left"/>
      <w:pPr>
        <w:ind w:left="425" w:hanging="660"/>
      </w:pPr>
      <w:rPr>
        <w:rFonts w:hint="default"/>
        <w:lang w:eastAsia="en-US" w:bidi="ar-SA"/>
      </w:rPr>
    </w:lvl>
    <w:lvl w:ilvl="1">
      <w:start w:val="1"/>
      <w:numFmt w:val="decimal"/>
      <w:lvlText w:val="%1.%2."/>
      <w:lvlJc w:val="left"/>
      <w:pPr>
        <w:ind w:left="425" w:hanging="660"/>
      </w:pPr>
      <w:rPr>
        <w:rFonts w:ascii="Times New Roman" w:eastAsia="Times New Roman" w:hAnsi="Times New Roman" w:cs="Times New Roman" w:hint="default"/>
        <w:b/>
        <w:bCs/>
        <w:w w:val="99"/>
        <w:sz w:val="26"/>
        <w:szCs w:val="26"/>
        <w:lang w:eastAsia="en-US" w:bidi="ar-SA"/>
      </w:rPr>
    </w:lvl>
    <w:lvl w:ilvl="2">
      <w:start w:val="1"/>
      <w:numFmt w:val="decimal"/>
      <w:lvlText w:val="%1.%2.%3."/>
      <w:lvlJc w:val="left"/>
      <w:pPr>
        <w:ind w:left="1524" w:hanging="879"/>
      </w:pPr>
      <w:rPr>
        <w:rFonts w:ascii="Times New Roman" w:eastAsia="Times New Roman" w:hAnsi="Times New Roman" w:cs="Times New Roman" w:hint="default"/>
        <w:b/>
        <w:bCs/>
        <w:w w:val="99"/>
        <w:sz w:val="26"/>
        <w:szCs w:val="26"/>
        <w:lang w:eastAsia="en-US" w:bidi="ar-SA"/>
      </w:rPr>
    </w:lvl>
    <w:lvl w:ilvl="3">
      <w:numFmt w:val="bullet"/>
      <w:lvlText w:val="•"/>
      <w:lvlJc w:val="left"/>
      <w:pPr>
        <w:ind w:left="3419" w:hanging="879"/>
      </w:pPr>
      <w:rPr>
        <w:rFonts w:hint="default"/>
        <w:lang w:eastAsia="en-US" w:bidi="ar-SA"/>
      </w:rPr>
    </w:lvl>
    <w:lvl w:ilvl="4">
      <w:numFmt w:val="bullet"/>
      <w:lvlText w:val="•"/>
      <w:lvlJc w:val="left"/>
      <w:pPr>
        <w:ind w:left="4368" w:hanging="879"/>
      </w:pPr>
      <w:rPr>
        <w:rFonts w:hint="default"/>
        <w:lang w:eastAsia="en-US" w:bidi="ar-SA"/>
      </w:rPr>
    </w:lvl>
    <w:lvl w:ilvl="5">
      <w:numFmt w:val="bullet"/>
      <w:lvlText w:val="•"/>
      <w:lvlJc w:val="left"/>
      <w:pPr>
        <w:ind w:left="5318" w:hanging="879"/>
      </w:pPr>
      <w:rPr>
        <w:rFonts w:hint="default"/>
        <w:lang w:eastAsia="en-US" w:bidi="ar-SA"/>
      </w:rPr>
    </w:lvl>
    <w:lvl w:ilvl="6">
      <w:numFmt w:val="bullet"/>
      <w:lvlText w:val="•"/>
      <w:lvlJc w:val="left"/>
      <w:pPr>
        <w:ind w:left="6268" w:hanging="879"/>
      </w:pPr>
      <w:rPr>
        <w:rFonts w:hint="default"/>
        <w:lang w:eastAsia="en-US" w:bidi="ar-SA"/>
      </w:rPr>
    </w:lvl>
    <w:lvl w:ilvl="7">
      <w:numFmt w:val="bullet"/>
      <w:lvlText w:val="•"/>
      <w:lvlJc w:val="left"/>
      <w:pPr>
        <w:ind w:left="7217" w:hanging="879"/>
      </w:pPr>
      <w:rPr>
        <w:rFonts w:hint="default"/>
        <w:lang w:eastAsia="en-US" w:bidi="ar-SA"/>
      </w:rPr>
    </w:lvl>
    <w:lvl w:ilvl="8">
      <w:numFmt w:val="bullet"/>
      <w:lvlText w:val="•"/>
      <w:lvlJc w:val="left"/>
      <w:pPr>
        <w:ind w:left="8167" w:hanging="879"/>
      </w:pPr>
      <w:rPr>
        <w:rFonts w:hint="default"/>
        <w:lang w:eastAsia="en-US" w:bidi="ar-SA"/>
      </w:rPr>
    </w:lvl>
  </w:abstractNum>
  <w:abstractNum w:abstractNumId="17" w15:restartNumberingAfterBreak="0">
    <w:nsid w:val="450A4983"/>
    <w:multiLevelType w:val="hybridMultilevel"/>
    <w:tmpl w:val="FA983728"/>
    <w:lvl w:ilvl="0" w:tplc="860C1744">
      <w:numFmt w:val="bullet"/>
      <w:lvlText w:val=""/>
      <w:lvlJc w:val="left"/>
      <w:pPr>
        <w:ind w:left="876" w:hanging="360"/>
      </w:pPr>
      <w:rPr>
        <w:rFonts w:ascii="Symbol" w:eastAsia="Symbol" w:hAnsi="Symbol" w:cs="Symbol" w:hint="default"/>
        <w:w w:val="99"/>
        <w:sz w:val="26"/>
        <w:szCs w:val="26"/>
        <w:lang w:eastAsia="en-US" w:bidi="ar-SA"/>
      </w:rPr>
    </w:lvl>
    <w:lvl w:ilvl="1" w:tplc="13949990">
      <w:numFmt w:val="bullet"/>
      <w:lvlText w:val="•"/>
      <w:lvlJc w:val="left"/>
      <w:pPr>
        <w:ind w:left="1798" w:hanging="360"/>
      </w:pPr>
      <w:rPr>
        <w:rFonts w:hint="default"/>
        <w:lang w:eastAsia="en-US" w:bidi="ar-SA"/>
      </w:rPr>
    </w:lvl>
    <w:lvl w:ilvl="2" w:tplc="DA1E48F2">
      <w:numFmt w:val="bullet"/>
      <w:lvlText w:val="•"/>
      <w:lvlJc w:val="left"/>
      <w:pPr>
        <w:ind w:left="2717" w:hanging="360"/>
      </w:pPr>
      <w:rPr>
        <w:rFonts w:hint="default"/>
        <w:lang w:eastAsia="en-US" w:bidi="ar-SA"/>
      </w:rPr>
    </w:lvl>
    <w:lvl w:ilvl="3" w:tplc="C2C6B7F2">
      <w:numFmt w:val="bullet"/>
      <w:lvlText w:val="•"/>
      <w:lvlJc w:val="left"/>
      <w:pPr>
        <w:ind w:left="3635" w:hanging="360"/>
      </w:pPr>
      <w:rPr>
        <w:rFonts w:hint="default"/>
        <w:lang w:eastAsia="en-US" w:bidi="ar-SA"/>
      </w:rPr>
    </w:lvl>
    <w:lvl w:ilvl="4" w:tplc="6402F5FA">
      <w:numFmt w:val="bullet"/>
      <w:lvlText w:val="•"/>
      <w:lvlJc w:val="left"/>
      <w:pPr>
        <w:ind w:left="4554" w:hanging="360"/>
      </w:pPr>
      <w:rPr>
        <w:rFonts w:hint="default"/>
        <w:lang w:eastAsia="en-US" w:bidi="ar-SA"/>
      </w:rPr>
    </w:lvl>
    <w:lvl w:ilvl="5" w:tplc="1CE62262">
      <w:numFmt w:val="bullet"/>
      <w:lvlText w:val="•"/>
      <w:lvlJc w:val="left"/>
      <w:pPr>
        <w:ind w:left="5473" w:hanging="360"/>
      </w:pPr>
      <w:rPr>
        <w:rFonts w:hint="default"/>
        <w:lang w:eastAsia="en-US" w:bidi="ar-SA"/>
      </w:rPr>
    </w:lvl>
    <w:lvl w:ilvl="6" w:tplc="76727D34">
      <w:numFmt w:val="bullet"/>
      <w:lvlText w:val="•"/>
      <w:lvlJc w:val="left"/>
      <w:pPr>
        <w:ind w:left="6391" w:hanging="360"/>
      </w:pPr>
      <w:rPr>
        <w:rFonts w:hint="default"/>
        <w:lang w:eastAsia="en-US" w:bidi="ar-SA"/>
      </w:rPr>
    </w:lvl>
    <w:lvl w:ilvl="7" w:tplc="CE2E507E">
      <w:numFmt w:val="bullet"/>
      <w:lvlText w:val="•"/>
      <w:lvlJc w:val="left"/>
      <w:pPr>
        <w:ind w:left="7310" w:hanging="360"/>
      </w:pPr>
      <w:rPr>
        <w:rFonts w:hint="default"/>
        <w:lang w:eastAsia="en-US" w:bidi="ar-SA"/>
      </w:rPr>
    </w:lvl>
    <w:lvl w:ilvl="8" w:tplc="5B64764E">
      <w:numFmt w:val="bullet"/>
      <w:lvlText w:val="•"/>
      <w:lvlJc w:val="left"/>
      <w:pPr>
        <w:ind w:left="8229" w:hanging="360"/>
      </w:pPr>
      <w:rPr>
        <w:rFonts w:hint="default"/>
        <w:lang w:eastAsia="en-US" w:bidi="ar-SA"/>
      </w:rPr>
    </w:lvl>
  </w:abstractNum>
  <w:abstractNum w:abstractNumId="18" w15:restartNumberingAfterBreak="0">
    <w:nsid w:val="47AB1D86"/>
    <w:multiLevelType w:val="hybridMultilevel"/>
    <w:tmpl w:val="CC489E44"/>
    <w:lvl w:ilvl="0" w:tplc="2C229B68">
      <w:numFmt w:val="bullet"/>
      <w:lvlText w:val=""/>
      <w:lvlJc w:val="left"/>
      <w:pPr>
        <w:ind w:left="360" w:hanging="360"/>
      </w:pPr>
      <w:rPr>
        <w:rFonts w:ascii="Symbol" w:eastAsia="Symbol" w:hAnsi="Symbol" w:cs="Symbol" w:hint="default"/>
        <w:w w:val="99"/>
        <w:sz w:val="26"/>
        <w:szCs w:val="26"/>
        <w:lang w:eastAsia="en-US" w:bidi="ar-SA"/>
      </w:rPr>
    </w:lvl>
    <w:lvl w:ilvl="1" w:tplc="76B22CDA">
      <w:numFmt w:val="bullet"/>
      <w:lvlText w:val="•"/>
      <w:lvlJc w:val="left"/>
      <w:pPr>
        <w:ind w:left="1283" w:hanging="360"/>
      </w:pPr>
      <w:rPr>
        <w:rFonts w:hint="default"/>
        <w:lang w:eastAsia="en-US" w:bidi="ar-SA"/>
      </w:rPr>
    </w:lvl>
    <w:lvl w:ilvl="2" w:tplc="2CA66388">
      <w:numFmt w:val="bullet"/>
      <w:lvlText w:val="•"/>
      <w:lvlJc w:val="left"/>
      <w:pPr>
        <w:ind w:left="2212" w:hanging="360"/>
      </w:pPr>
      <w:rPr>
        <w:rFonts w:hint="default"/>
        <w:lang w:eastAsia="en-US" w:bidi="ar-SA"/>
      </w:rPr>
    </w:lvl>
    <w:lvl w:ilvl="3" w:tplc="F654AA7E">
      <w:numFmt w:val="bullet"/>
      <w:lvlText w:val="•"/>
      <w:lvlJc w:val="left"/>
      <w:pPr>
        <w:ind w:left="3140" w:hanging="360"/>
      </w:pPr>
      <w:rPr>
        <w:rFonts w:hint="default"/>
        <w:lang w:eastAsia="en-US" w:bidi="ar-SA"/>
      </w:rPr>
    </w:lvl>
    <w:lvl w:ilvl="4" w:tplc="3894D046">
      <w:numFmt w:val="bullet"/>
      <w:lvlText w:val="•"/>
      <w:lvlJc w:val="left"/>
      <w:pPr>
        <w:ind w:left="4069" w:hanging="360"/>
      </w:pPr>
      <w:rPr>
        <w:rFonts w:hint="default"/>
        <w:lang w:eastAsia="en-US" w:bidi="ar-SA"/>
      </w:rPr>
    </w:lvl>
    <w:lvl w:ilvl="5" w:tplc="C13A595C">
      <w:numFmt w:val="bullet"/>
      <w:lvlText w:val="•"/>
      <w:lvlJc w:val="left"/>
      <w:pPr>
        <w:ind w:left="4998" w:hanging="360"/>
      </w:pPr>
      <w:rPr>
        <w:rFonts w:hint="default"/>
        <w:lang w:eastAsia="en-US" w:bidi="ar-SA"/>
      </w:rPr>
    </w:lvl>
    <w:lvl w:ilvl="6" w:tplc="9A2ACCFA">
      <w:numFmt w:val="bullet"/>
      <w:lvlText w:val="•"/>
      <w:lvlJc w:val="left"/>
      <w:pPr>
        <w:ind w:left="5926" w:hanging="360"/>
      </w:pPr>
      <w:rPr>
        <w:rFonts w:hint="default"/>
        <w:lang w:eastAsia="en-US" w:bidi="ar-SA"/>
      </w:rPr>
    </w:lvl>
    <w:lvl w:ilvl="7" w:tplc="41B66FC6">
      <w:numFmt w:val="bullet"/>
      <w:lvlText w:val="•"/>
      <w:lvlJc w:val="left"/>
      <w:pPr>
        <w:ind w:left="6855" w:hanging="360"/>
      </w:pPr>
      <w:rPr>
        <w:rFonts w:hint="default"/>
        <w:lang w:eastAsia="en-US" w:bidi="ar-SA"/>
      </w:rPr>
    </w:lvl>
    <w:lvl w:ilvl="8" w:tplc="98EC13D8">
      <w:numFmt w:val="bullet"/>
      <w:lvlText w:val="•"/>
      <w:lvlJc w:val="left"/>
      <w:pPr>
        <w:ind w:left="7784" w:hanging="360"/>
      </w:pPr>
      <w:rPr>
        <w:rFonts w:hint="default"/>
        <w:lang w:eastAsia="en-US" w:bidi="ar-SA"/>
      </w:rPr>
    </w:lvl>
  </w:abstractNum>
  <w:abstractNum w:abstractNumId="19" w15:restartNumberingAfterBreak="0">
    <w:nsid w:val="48467A61"/>
    <w:multiLevelType w:val="hybridMultilevel"/>
    <w:tmpl w:val="79D661DE"/>
    <w:lvl w:ilvl="0" w:tplc="D904E780">
      <w:numFmt w:val="bullet"/>
      <w:lvlText w:val="-"/>
      <w:lvlJc w:val="left"/>
      <w:pPr>
        <w:ind w:left="382" w:hanging="142"/>
      </w:pPr>
      <w:rPr>
        <w:rFonts w:ascii="Times New Roman" w:eastAsia="Times New Roman" w:hAnsi="Times New Roman" w:cs="Times New Roman" w:hint="default"/>
        <w:w w:val="99"/>
        <w:sz w:val="26"/>
        <w:szCs w:val="26"/>
        <w:lang w:eastAsia="en-US" w:bidi="ar-SA"/>
      </w:rPr>
    </w:lvl>
    <w:lvl w:ilvl="1" w:tplc="9800C8AA">
      <w:numFmt w:val="bullet"/>
      <w:lvlText w:val="•"/>
      <w:lvlJc w:val="left"/>
      <w:pPr>
        <w:ind w:left="1324" w:hanging="142"/>
      </w:pPr>
      <w:rPr>
        <w:lang w:eastAsia="en-US" w:bidi="ar-SA"/>
      </w:rPr>
    </w:lvl>
    <w:lvl w:ilvl="2" w:tplc="CD04BAD4">
      <w:numFmt w:val="bullet"/>
      <w:lvlText w:val="•"/>
      <w:lvlJc w:val="left"/>
      <w:pPr>
        <w:ind w:left="2269" w:hanging="142"/>
      </w:pPr>
      <w:rPr>
        <w:lang w:eastAsia="en-US" w:bidi="ar-SA"/>
      </w:rPr>
    </w:lvl>
    <w:lvl w:ilvl="3" w:tplc="D18099CA">
      <w:numFmt w:val="bullet"/>
      <w:lvlText w:val="•"/>
      <w:lvlJc w:val="left"/>
      <w:pPr>
        <w:ind w:left="3213" w:hanging="142"/>
      </w:pPr>
      <w:rPr>
        <w:lang w:eastAsia="en-US" w:bidi="ar-SA"/>
      </w:rPr>
    </w:lvl>
    <w:lvl w:ilvl="4" w:tplc="5B6EE5E4">
      <w:numFmt w:val="bullet"/>
      <w:lvlText w:val="•"/>
      <w:lvlJc w:val="left"/>
      <w:pPr>
        <w:ind w:left="4158" w:hanging="142"/>
      </w:pPr>
      <w:rPr>
        <w:lang w:eastAsia="en-US" w:bidi="ar-SA"/>
      </w:rPr>
    </w:lvl>
    <w:lvl w:ilvl="5" w:tplc="134A7606">
      <w:numFmt w:val="bullet"/>
      <w:lvlText w:val="•"/>
      <w:lvlJc w:val="left"/>
      <w:pPr>
        <w:ind w:left="5103" w:hanging="142"/>
      </w:pPr>
      <w:rPr>
        <w:lang w:eastAsia="en-US" w:bidi="ar-SA"/>
      </w:rPr>
    </w:lvl>
    <w:lvl w:ilvl="6" w:tplc="580E7A32">
      <w:numFmt w:val="bullet"/>
      <w:lvlText w:val="•"/>
      <w:lvlJc w:val="left"/>
      <w:pPr>
        <w:ind w:left="6047" w:hanging="142"/>
      </w:pPr>
      <w:rPr>
        <w:lang w:eastAsia="en-US" w:bidi="ar-SA"/>
      </w:rPr>
    </w:lvl>
    <w:lvl w:ilvl="7" w:tplc="50925A60">
      <w:numFmt w:val="bullet"/>
      <w:lvlText w:val="•"/>
      <w:lvlJc w:val="left"/>
      <w:pPr>
        <w:ind w:left="6992" w:hanging="142"/>
      </w:pPr>
      <w:rPr>
        <w:lang w:eastAsia="en-US" w:bidi="ar-SA"/>
      </w:rPr>
    </w:lvl>
    <w:lvl w:ilvl="8" w:tplc="8F8A49C8">
      <w:numFmt w:val="bullet"/>
      <w:lvlText w:val="•"/>
      <w:lvlJc w:val="left"/>
      <w:pPr>
        <w:ind w:left="7937" w:hanging="142"/>
      </w:pPr>
      <w:rPr>
        <w:lang w:eastAsia="en-US" w:bidi="ar-SA"/>
      </w:rPr>
    </w:lvl>
  </w:abstractNum>
  <w:abstractNum w:abstractNumId="20" w15:restartNumberingAfterBreak="0">
    <w:nsid w:val="49DC3B9A"/>
    <w:multiLevelType w:val="hybridMultilevel"/>
    <w:tmpl w:val="A342C31C"/>
    <w:lvl w:ilvl="0" w:tplc="AFC6D16C">
      <w:numFmt w:val="bullet"/>
      <w:lvlText w:val=""/>
      <w:lvlJc w:val="left"/>
      <w:pPr>
        <w:ind w:left="1145" w:hanging="360"/>
      </w:pPr>
      <w:rPr>
        <w:rFonts w:ascii="Symbol" w:eastAsia="Symbol" w:hAnsi="Symbol" w:cs="Symbol" w:hint="default"/>
        <w:w w:val="99"/>
        <w:sz w:val="26"/>
        <w:szCs w:val="26"/>
        <w:lang w:eastAsia="en-US" w:bidi="ar-SA"/>
      </w:rPr>
    </w:lvl>
    <w:lvl w:ilvl="1" w:tplc="CB4CE094">
      <w:numFmt w:val="bullet"/>
      <w:lvlText w:val="•"/>
      <w:lvlJc w:val="left"/>
      <w:pPr>
        <w:ind w:left="2032" w:hanging="360"/>
      </w:pPr>
      <w:rPr>
        <w:rFonts w:hint="default"/>
        <w:lang w:eastAsia="en-US" w:bidi="ar-SA"/>
      </w:rPr>
    </w:lvl>
    <w:lvl w:ilvl="2" w:tplc="17F2E35A">
      <w:numFmt w:val="bullet"/>
      <w:lvlText w:val="•"/>
      <w:lvlJc w:val="left"/>
      <w:pPr>
        <w:ind w:left="2925" w:hanging="360"/>
      </w:pPr>
      <w:rPr>
        <w:rFonts w:hint="default"/>
        <w:lang w:eastAsia="en-US" w:bidi="ar-SA"/>
      </w:rPr>
    </w:lvl>
    <w:lvl w:ilvl="3" w:tplc="76CCDA50">
      <w:numFmt w:val="bullet"/>
      <w:lvlText w:val="•"/>
      <w:lvlJc w:val="left"/>
      <w:pPr>
        <w:ind w:left="3817" w:hanging="360"/>
      </w:pPr>
      <w:rPr>
        <w:rFonts w:hint="default"/>
        <w:lang w:eastAsia="en-US" w:bidi="ar-SA"/>
      </w:rPr>
    </w:lvl>
    <w:lvl w:ilvl="4" w:tplc="E43C81FE">
      <w:numFmt w:val="bullet"/>
      <w:lvlText w:val="•"/>
      <w:lvlJc w:val="left"/>
      <w:pPr>
        <w:ind w:left="4710" w:hanging="360"/>
      </w:pPr>
      <w:rPr>
        <w:rFonts w:hint="default"/>
        <w:lang w:eastAsia="en-US" w:bidi="ar-SA"/>
      </w:rPr>
    </w:lvl>
    <w:lvl w:ilvl="5" w:tplc="5764FA8C">
      <w:numFmt w:val="bullet"/>
      <w:lvlText w:val="•"/>
      <w:lvlJc w:val="left"/>
      <w:pPr>
        <w:ind w:left="5603" w:hanging="360"/>
      </w:pPr>
      <w:rPr>
        <w:rFonts w:hint="default"/>
        <w:lang w:eastAsia="en-US" w:bidi="ar-SA"/>
      </w:rPr>
    </w:lvl>
    <w:lvl w:ilvl="6" w:tplc="6FFA32BE">
      <w:numFmt w:val="bullet"/>
      <w:lvlText w:val="•"/>
      <w:lvlJc w:val="left"/>
      <w:pPr>
        <w:ind w:left="6495" w:hanging="360"/>
      </w:pPr>
      <w:rPr>
        <w:rFonts w:hint="default"/>
        <w:lang w:eastAsia="en-US" w:bidi="ar-SA"/>
      </w:rPr>
    </w:lvl>
    <w:lvl w:ilvl="7" w:tplc="33BE6DBA">
      <w:numFmt w:val="bullet"/>
      <w:lvlText w:val="•"/>
      <w:lvlJc w:val="left"/>
      <w:pPr>
        <w:ind w:left="7388" w:hanging="360"/>
      </w:pPr>
      <w:rPr>
        <w:rFonts w:hint="default"/>
        <w:lang w:eastAsia="en-US" w:bidi="ar-SA"/>
      </w:rPr>
    </w:lvl>
    <w:lvl w:ilvl="8" w:tplc="F50A331A">
      <w:numFmt w:val="bullet"/>
      <w:lvlText w:val="•"/>
      <w:lvlJc w:val="left"/>
      <w:pPr>
        <w:ind w:left="8281" w:hanging="360"/>
      </w:pPr>
      <w:rPr>
        <w:rFonts w:hint="default"/>
        <w:lang w:eastAsia="en-US" w:bidi="ar-SA"/>
      </w:rPr>
    </w:lvl>
  </w:abstractNum>
  <w:abstractNum w:abstractNumId="21" w15:restartNumberingAfterBreak="0">
    <w:nsid w:val="4BE66D27"/>
    <w:multiLevelType w:val="multilevel"/>
    <w:tmpl w:val="45FC5AF4"/>
    <w:lvl w:ilvl="0">
      <w:start w:val="2"/>
      <w:numFmt w:val="decimal"/>
      <w:lvlText w:val="%1"/>
      <w:lvlJc w:val="left"/>
      <w:pPr>
        <w:ind w:left="425" w:hanging="660"/>
      </w:pPr>
      <w:rPr>
        <w:rFonts w:hint="default"/>
        <w:lang w:eastAsia="en-US" w:bidi="ar-SA"/>
      </w:rPr>
    </w:lvl>
    <w:lvl w:ilvl="1">
      <w:start w:val="1"/>
      <w:numFmt w:val="decimal"/>
      <w:lvlText w:val="%1.%2."/>
      <w:lvlJc w:val="left"/>
      <w:pPr>
        <w:ind w:left="425" w:hanging="660"/>
      </w:pPr>
      <w:rPr>
        <w:rFonts w:ascii="Times New Roman" w:eastAsia="Times New Roman" w:hAnsi="Times New Roman" w:cs="Times New Roman" w:hint="default"/>
        <w:b/>
        <w:bCs/>
        <w:w w:val="99"/>
        <w:sz w:val="26"/>
        <w:szCs w:val="26"/>
        <w:lang w:eastAsia="en-US" w:bidi="ar-SA"/>
      </w:rPr>
    </w:lvl>
    <w:lvl w:ilvl="2">
      <w:start w:val="1"/>
      <w:numFmt w:val="decimal"/>
      <w:lvlText w:val="%1.%2.%3."/>
      <w:lvlJc w:val="left"/>
      <w:pPr>
        <w:ind w:left="646" w:hanging="879"/>
      </w:pPr>
      <w:rPr>
        <w:rFonts w:ascii="Times New Roman" w:eastAsia="Times New Roman" w:hAnsi="Times New Roman" w:cs="Times New Roman" w:hint="default"/>
        <w:b/>
        <w:bCs/>
        <w:w w:val="99"/>
        <w:sz w:val="26"/>
        <w:szCs w:val="26"/>
        <w:lang w:eastAsia="en-US" w:bidi="ar-SA"/>
      </w:rPr>
    </w:lvl>
    <w:lvl w:ilvl="3">
      <w:start w:val="1"/>
      <w:numFmt w:val="decimal"/>
      <w:lvlText w:val="%1.%2.%3.%4."/>
      <w:lvlJc w:val="left"/>
      <w:pPr>
        <w:ind w:left="1966" w:hanging="1102"/>
      </w:pPr>
      <w:rPr>
        <w:rFonts w:ascii="Times New Roman" w:eastAsia="Times New Roman" w:hAnsi="Times New Roman" w:cs="Times New Roman" w:hint="default"/>
        <w:b/>
        <w:bCs/>
        <w:w w:val="99"/>
        <w:sz w:val="26"/>
        <w:szCs w:val="26"/>
        <w:lang w:eastAsia="en-US" w:bidi="ar-SA"/>
      </w:rPr>
    </w:lvl>
    <w:lvl w:ilvl="4">
      <w:numFmt w:val="bullet"/>
      <w:lvlText w:val="•"/>
      <w:lvlJc w:val="left"/>
      <w:pPr>
        <w:ind w:left="1960" w:hanging="1102"/>
      </w:pPr>
      <w:rPr>
        <w:rFonts w:hint="default"/>
        <w:lang w:eastAsia="en-US" w:bidi="ar-SA"/>
      </w:rPr>
    </w:lvl>
    <w:lvl w:ilvl="5">
      <w:numFmt w:val="bullet"/>
      <w:lvlText w:val="•"/>
      <w:lvlJc w:val="left"/>
      <w:pPr>
        <w:ind w:left="3311" w:hanging="1102"/>
      </w:pPr>
      <w:rPr>
        <w:rFonts w:hint="default"/>
        <w:lang w:eastAsia="en-US" w:bidi="ar-SA"/>
      </w:rPr>
    </w:lvl>
    <w:lvl w:ilvl="6">
      <w:numFmt w:val="bullet"/>
      <w:lvlText w:val="•"/>
      <w:lvlJc w:val="left"/>
      <w:pPr>
        <w:ind w:left="4662" w:hanging="1102"/>
      </w:pPr>
      <w:rPr>
        <w:rFonts w:hint="default"/>
        <w:lang w:eastAsia="en-US" w:bidi="ar-SA"/>
      </w:rPr>
    </w:lvl>
    <w:lvl w:ilvl="7">
      <w:numFmt w:val="bullet"/>
      <w:lvlText w:val="•"/>
      <w:lvlJc w:val="left"/>
      <w:pPr>
        <w:ind w:left="6013" w:hanging="1102"/>
      </w:pPr>
      <w:rPr>
        <w:rFonts w:hint="default"/>
        <w:lang w:eastAsia="en-US" w:bidi="ar-SA"/>
      </w:rPr>
    </w:lvl>
    <w:lvl w:ilvl="8">
      <w:numFmt w:val="bullet"/>
      <w:lvlText w:val="•"/>
      <w:lvlJc w:val="left"/>
      <w:pPr>
        <w:ind w:left="7364" w:hanging="1102"/>
      </w:pPr>
      <w:rPr>
        <w:rFonts w:hint="default"/>
        <w:lang w:eastAsia="en-US" w:bidi="ar-SA"/>
      </w:rPr>
    </w:lvl>
  </w:abstractNum>
  <w:abstractNum w:abstractNumId="22" w15:restartNumberingAfterBreak="0">
    <w:nsid w:val="4DC66717"/>
    <w:multiLevelType w:val="multilevel"/>
    <w:tmpl w:val="C9CC1C80"/>
    <w:lvl w:ilvl="0">
      <w:start w:val="1"/>
      <w:numFmt w:val="decimal"/>
      <w:lvlText w:val="%1"/>
      <w:lvlJc w:val="left"/>
      <w:pPr>
        <w:ind w:left="1325" w:hanging="900"/>
      </w:pPr>
      <w:rPr>
        <w:rFonts w:hint="default"/>
        <w:lang w:eastAsia="en-US" w:bidi="ar-SA"/>
      </w:rPr>
    </w:lvl>
    <w:lvl w:ilvl="1">
      <w:start w:val="4"/>
      <w:numFmt w:val="decimal"/>
      <w:lvlText w:val="%1.%2"/>
      <w:lvlJc w:val="left"/>
      <w:pPr>
        <w:ind w:left="1325" w:hanging="900"/>
      </w:pPr>
      <w:rPr>
        <w:rFonts w:hint="default"/>
        <w:lang w:eastAsia="en-US" w:bidi="ar-SA"/>
      </w:rPr>
    </w:lvl>
    <w:lvl w:ilvl="2">
      <w:start w:val="2"/>
      <w:numFmt w:val="decimal"/>
      <w:lvlText w:val="%1.%2.%3"/>
      <w:lvlJc w:val="left"/>
      <w:pPr>
        <w:ind w:left="1325" w:hanging="900"/>
      </w:pPr>
      <w:rPr>
        <w:rFonts w:hint="default"/>
        <w:lang w:eastAsia="en-US" w:bidi="ar-SA"/>
      </w:rPr>
    </w:lvl>
    <w:lvl w:ilvl="3">
      <w:start w:val="1"/>
      <w:numFmt w:val="decimal"/>
      <w:lvlText w:val="%1.%2.%3.%4."/>
      <w:lvlJc w:val="left"/>
      <w:pPr>
        <w:ind w:left="1325" w:hanging="900"/>
      </w:pPr>
      <w:rPr>
        <w:rFonts w:ascii="Times New Roman" w:eastAsia="Times New Roman" w:hAnsi="Times New Roman" w:cs="Times New Roman" w:hint="default"/>
        <w:b/>
        <w:bCs/>
        <w:w w:val="99"/>
        <w:sz w:val="26"/>
        <w:szCs w:val="26"/>
        <w:lang w:eastAsia="en-US" w:bidi="ar-SA"/>
      </w:rPr>
    </w:lvl>
    <w:lvl w:ilvl="4">
      <w:numFmt w:val="bullet"/>
      <w:lvlText w:val="•"/>
      <w:lvlJc w:val="left"/>
      <w:pPr>
        <w:ind w:left="4818" w:hanging="900"/>
      </w:pPr>
      <w:rPr>
        <w:rFonts w:hint="default"/>
        <w:lang w:eastAsia="en-US" w:bidi="ar-SA"/>
      </w:rPr>
    </w:lvl>
    <w:lvl w:ilvl="5">
      <w:numFmt w:val="bullet"/>
      <w:lvlText w:val="•"/>
      <w:lvlJc w:val="left"/>
      <w:pPr>
        <w:ind w:left="5693" w:hanging="900"/>
      </w:pPr>
      <w:rPr>
        <w:rFonts w:hint="default"/>
        <w:lang w:eastAsia="en-US" w:bidi="ar-SA"/>
      </w:rPr>
    </w:lvl>
    <w:lvl w:ilvl="6">
      <w:numFmt w:val="bullet"/>
      <w:lvlText w:val="•"/>
      <w:lvlJc w:val="left"/>
      <w:pPr>
        <w:ind w:left="6567" w:hanging="900"/>
      </w:pPr>
      <w:rPr>
        <w:rFonts w:hint="default"/>
        <w:lang w:eastAsia="en-US" w:bidi="ar-SA"/>
      </w:rPr>
    </w:lvl>
    <w:lvl w:ilvl="7">
      <w:numFmt w:val="bullet"/>
      <w:lvlText w:val="•"/>
      <w:lvlJc w:val="left"/>
      <w:pPr>
        <w:ind w:left="7442" w:hanging="900"/>
      </w:pPr>
      <w:rPr>
        <w:rFonts w:hint="default"/>
        <w:lang w:eastAsia="en-US" w:bidi="ar-SA"/>
      </w:rPr>
    </w:lvl>
    <w:lvl w:ilvl="8">
      <w:numFmt w:val="bullet"/>
      <w:lvlText w:val="•"/>
      <w:lvlJc w:val="left"/>
      <w:pPr>
        <w:ind w:left="8317" w:hanging="900"/>
      </w:pPr>
      <w:rPr>
        <w:rFonts w:hint="default"/>
        <w:lang w:eastAsia="en-US" w:bidi="ar-SA"/>
      </w:rPr>
    </w:lvl>
  </w:abstractNum>
  <w:abstractNum w:abstractNumId="23" w15:restartNumberingAfterBreak="0">
    <w:nsid w:val="51975D5F"/>
    <w:multiLevelType w:val="multilevel"/>
    <w:tmpl w:val="DD86F420"/>
    <w:lvl w:ilvl="0">
      <w:start w:val="1"/>
      <w:numFmt w:val="decimal"/>
      <w:lvlText w:val="%1."/>
      <w:lvlJc w:val="left"/>
      <w:pPr>
        <w:ind w:left="864" w:hanging="440"/>
      </w:pPr>
      <w:rPr>
        <w:rFonts w:ascii="Times New Roman" w:eastAsia="Times New Roman" w:hAnsi="Times New Roman" w:cs="Times New Roman" w:hint="default"/>
        <w:b/>
        <w:bCs/>
        <w:w w:val="99"/>
        <w:sz w:val="26"/>
        <w:szCs w:val="26"/>
        <w:lang w:eastAsia="en-US" w:bidi="ar-SA"/>
      </w:rPr>
    </w:lvl>
    <w:lvl w:ilvl="1">
      <w:start w:val="1"/>
      <w:numFmt w:val="decimal"/>
      <w:lvlText w:val="%1.%2."/>
      <w:lvlJc w:val="left"/>
      <w:pPr>
        <w:ind w:left="1306" w:hanging="660"/>
      </w:pPr>
      <w:rPr>
        <w:rFonts w:ascii="Times New Roman" w:eastAsia="Times New Roman" w:hAnsi="Times New Roman" w:cs="Times New Roman" w:hint="default"/>
        <w:b/>
        <w:bCs/>
        <w:w w:val="99"/>
        <w:sz w:val="26"/>
        <w:szCs w:val="26"/>
        <w:lang w:eastAsia="en-US" w:bidi="ar-SA"/>
      </w:rPr>
    </w:lvl>
    <w:lvl w:ilvl="2">
      <w:numFmt w:val="bullet"/>
      <w:lvlText w:val="•"/>
      <w:lvlJc w:val="left"/>
      <w:pPr>
        <w:ind w:left="2274" w:hanging="660"/>
      </w:pPr>
      <w:rPr>
        <w:rFonts w:hint="default"/>
        <w:lang w:eastAsia="en-US" w:bidi="ar-SA"/>
      </w:rPr>
    </w:lvl>
    <w:lvl w:ilvl="3">
      <w:numFmt w:val="bullet"/>
      <w:lvlText w:val="•"/>
      <w:lvlJc w:val="left"/>
      <w:pPr>
        <w:ind w:left="3248" w:hanging="660"/>
      </w:pPr>
      <w:rPr>
        <w:rFonts w:hint="default"/>
        <w:lang w:eastAsia="en-US" w:bidi="ar-SA"/>
      </w:rPr>
    </w:lvl>
    <w:lvl w:ilvl="4">
      <w:numFmt w:val="bullet"/>
      <w:lvlText w:val="•"/>
      <w:lvlJc w:val="left"/>
      <w:pPr>
        <w:ind w:left="4222" w:hanging="660"/>
      </w:pPr>
      <w:rPr>
        <w:rFonts w:hint="default"/>
        <w:lang w:eastAsia="en-US" w:bidi="ar-SA"/>
      </w:rPr>
    </w:lvl>
    <w:lvl w:ilvl="5">
      <w:numFmt w:val="bullet"/>
      <w:lvlText w:val="•"/>
      <w:lvlJc w:val="left"/>
      <w:pPr>
        <w:ind w:left="5196" w:hanging="660"/>
      </w:pPr>
      <w:rPr>
        <w:rFonts w:hint="default"/>
        <w:lang w:eastAsia="en-US" w:bidi="ar-SA"/>
      </w:rPr>
    </w:lvl>
    <w:lvl w:ilvl="6">
      <w:numFmt w:val="bullet"/>
      <w:lvlText w:val="•"/>
      <w:lvlJc w:val="left"/>
      <w:pPr>
        <w:ind w:left="6170" w:hanging="660"/>
      </w:pPr>
      <w:rPr>
        <w:rFonts w:hint="default"/>
        <w:lang w:eastAsia="en-US" w:bidi="ar-SA"/>
      </w:rPr>
    </w:lvl>
    <w:lvl w:ilvl="7">
      <w:numFmt w:val="bullet"/>
      <w:lvlText w:val="•"/>
      <w:lvlJc w:val="left"/>
      <w:pPr>
        <w:ind w:left="7144" w:hanging="660"/>
      </w:pPr>
      <w:rPr>
        <w:rFonts w:hint="default"/>
        <w:lang w:eastAsia="en-US" w:bidi="ar-SA"/>
      </w:rPr>
    </w:lvl>
    <w:lvl w:ilvl="8">
      <w:numFmt w:val="bullet"/>
      <w:lvlText w:val="•"/>
      <w:lvlJc w:val="left"/>
      <w:pPr>
        <w:ind w:left="8118" w:hanging="660"/>
      </w:pPr>
      <w:rPr>
        <w:rFonts w:hint="default"/>
        <w:lang w:eastAsia="en-US" w:bidi="ar-SA"/>
      </w:rPr>
    </w:lvl>
  </w:abstractNum>
  <w:abstractNum w:abstractNumId="24" w15:restartNumberingAfterBreak="0">
    <w:nsid w:val="53A77D7A"/>
    <w:multiLevelType w:val="hybridMultilevel"/>
    <w:tmpl w:val="23D2A406"/>
    <w:lvl w:ilvl="0" w:tplc="EC8AFC80">
      <w:numFmt w:val="bullet"/>
      <w:lvlText w:val=""/>
      <w:lvlJc w:val="left"/>
      <w:pPr>
        <w:ind w:left="332" w:hanging="360"/>
      </w:pPr>
      <w:rPr>
        <w:rFonts w:ascii="Symbol" w:eastAsia="Symbol" w:hAnsi="Symbol" w:cs="Symbol" w:hint="default"/>
        <w:w w:val="99"/>
        <w:sz w:val="26"/>
        <w:szCs w:val="26"/>
        <w:lang w:eastAsia="en-US" w:bidi="ar-SA"/>
      </w:rPr>
    </w:lvl>
    <w:lvl w:ilvl="1" w:tplc="7B7C9F4A">
      <w:numFmt w:val="bullet"/>
      <w:lvlText w:val=""/>
      <w:lvlJc w:val="left"/>
      <w:pPr>
        <w:ind w:left="1145" w:hanging="360"/>
      </w:pPr>
      <w:rPr>
        <w:rFonts w:ascii="Symbol" w:eastAsia="Symbol" w:hAnsi="Symbol" w:cs="Symbol" w:hint="default"/>
        <w:w w:val="99"/>
        <w:sz w:val="26"/>
        <w:szCs w:val="26"/>
        <w:lang w:eastAsia="en-US" w:bidi="ar-SA"/>
      </w:rPr>
    </w:lvl>
    <w:lvl w:ilvl="2" w:tplc="708E7EE6">
      <w:numFmt w:val="bullet"/>
      <w:lvlText w:val="•"/>
      <w:lvlJc w:val="left"/>
      <w:pPr>
        <w:ind w:left="2051" w:hanging="360"/>
      </w:pPr>
      <w:rPr>
        <w:rFonts w:hint="default"/>
        <w:lang w:eastAsia="en-US" w:bidi="ar-SA"/>
      </w:rPr>
    </w:lvl>
    <w:lvl w:ilvl="3" w:tplc="DDBC0BB2">
      <w:numFmt w:val="bullet"/>
      <w:lvlText w:val="•"/>
      <w:lvlJc w:val="left"/>
      <w:pPr>
        <w:ind w:left="2962" w:hanging="360"/>
      </w:pPr>
      <w:rPr>
        <w:rFonts w:hint="default"/>
        <w:lang w:eastAsia="en-US" w:bidi="ar-SA"/>
      </w:rPr>
    </w:lvl>
    <w:lvl w:ilvl="4" w:tplc="F57E6982">
      <w:numFmt w:val="bullet"/>
      <w:lvlText w:val="•"/>
      <w:lvlJc w:val="left"/>
      <w:pPr>
        <w:ind w:left="3874" w:hanging="360"/>
      </w:pPr>
      <w:rPr>
        <w:rFonts w:hint="default"/>
        <w:lang w:eastAsia="en-US" w:bidi="ar-SA"/>
      </w:rPr>
    </w:lvl>
    <w:lvl w:ilvl="5" w:tplc="090668FA">
      <w:numFmt w:val="bullet"/>
      <w:lvlText w:val="•"/>
      <w:lvlJc w:val="left"/>
      <w:pPr>
        <w:ind w:left="4785" w:hanging="360"/>
      </w:pPr>
      <w:rPr>
        <w:rFonts w:hint="default"/>
        <w:lang w:eastAsia="en-US" w:bidi="ar-SA"/>
      </w:rPr>
    </w:lvl>
    <w:lvl w:ilvl="6" w:tplc="BE44B82C">
      <w:numFmt w:val="bullet"/>
      <w:lvlText w:val="•"/>
      <w:lvlJc w:val="left"/>
      <w:pPr>
        <w:ind w:left="5696" w:hanging="360"/>
      </w:pPr>
      <w:rPr>
        <w:rFonts w:hint="default"/>
        <w:lang w:eastAsia="en-US" w:bidi="ar-SA"/>
      </w:rPr>
    </w:lvl>
    <w:lvl w:ilvl="7" w:tplc="1AF446B4">
      <w:numFmt w:val="bullet"/>
      <w:lvlText w:val="•"/>
      <w:lvlJc w:val="left"/>
      <w:pPr>
        <w:ind w:left="6608" w:hanging="360"/>
      </w:pPr>
      <w:rPr>
        <w:rFonts w:hint="default"/>
        <w:lang w:eastAsia="en-US" w:bidi="ar-SA"/>
      </w:rPr>
    </w:lvl>
    <w:lvl w:ilvl="8" w:tplc="F48A1BFC">
      <w:numFmt w:val="bullet"/>
      <w:lvlText w:val="•"/>
      <w:lvlJc w:val="left"/>
      <w:pPr>
        <w:ind w:left="7519" w:hanging="360"/>
      </w:pPr>
      <w:rPr>
        <w:rFonts w:hint="default"/>
        <w:lang w:eastAsia="en-US" w:bidi="ar-SA"/>
      </w:rPr>
    </w:lvl>
  </w:abstractNum>
  <w:abstractNum w:abstractNumId="25" w15:restartNumberingAfterBreak="0">
    <w:nsid w:val="57C30E52"/>
    <w:multiLevelType w:val="hybridMultilevel"/>
    <w:tmpl w:val="234468E8"/>
    <w:lvl w:ilvl="0" w:tplc="17FA16D6">
      <w:numFmt w:val="bullet"/>
      <w:lvlText w:val="-"/>
      <w:lvlJc w:val="left"/>
      <w:pPr>
        <w:ind w:left="858" w:hanging="149"/>
      </w:pPr>
      <w:rPr>
        <w:rFonts w:ascii="Times New Roman" w:eastAsia="Times New Roman" w:hAnsi="Times New Roman" w:cs="Times New Roman" w:hint="default"/>
        <w:w w:val="97"/>
        <w:sz w:val="26"/>
        <w:szCs w:val="26"/>
        <w:lang w:eastAsia="en-US" w:bidi="ar-SA"/>
      </w:rPr>
    </w:lvl>
    <w:lvl w:ilvl="1" w:tplc="64581A16">
      <w:numFmt w:val="bullet"/>
      <w:lvlText w:val=""/>
      <w:lvlJc w:val="left"/>
      <w:pPr>
        <w:ind w:left="1218" w:hanging="360"/>
      </w:pPr>
      <w:rPr>
        <w:rFonts w:ascii="Wingdings" w:eastAsia="Wingdings" w:hAnsi="Wingdings" w:cs="Wingdings" w:hint="default"/>
        <w:w w:val="98"/>
        <w:sz w:val="26"/>
        <w:szCs w:val="26"/>
        <w:lang w:eastAsia="en-US" w:bidi="ar-SA"/>
      </w:rPr>
    </w:lvl>
    <w:lvl w:ilvl="2" w:tplc="440CCFEA">
      <w:numFmt w:val="bullet"/>
      <w:lvlText w:val="•"/>
      <w:lvlJc w:val="left"/>
      <w:pPr>
        <w:ind w:left="2242" w:hanging="360"/>
      </w:pPr>
      <w:rPr>
        <w:rFonts w:hint="default"/>
        <w:lang w:eastAsia="en-US" w:bidi="ar-SA"/>
      </w:rPr>
    </w:lvl>
    <w:lvl w:ilvl="3" w:tplc="B9B62EFA">
      <w:numFmt w:val="bullet"/>
      <w:lvlText w:val="•"/>
      <w:lvlJc w:val="left"/>
      <w:pPr>
        <w:ind w:left="3265" w:hanging="360"/>
      </w:pPr>
      <w:rPr>
        <w:rFonts w:hint="default"/>
        <w:lang w:eastAsia="en-US" w:bidi="ar-SA"/>
      </w:rPr>
    </w:lvl>
    <w:lvl w:ilvl="4" w:tplc="A2AAF010">
      <w:numFmt w:val="bullet"/>
      <w:lvlText w:val="•"/>
      <w:lvlJc w:val="left"/>
      <w:pPr>
        <w:ind w:left="4288" w:hanging="360"/>
      </w:pPr>
      <w:rPr>
        <w:rFonts w:hint="default"/>
        <w:lang w:eastAsia="en-US" w:bidi="ar-SA"/>
      </w:rPr>
    </w:lvl>
    <w:lvl w:ilvl="5" w:tplc="1BEC9044">
      <w:numFmt w:val="bullet"/>
      <w:lvlText w:val="•"/>
      <w:lvlJc w:val="left"/>
      <w:pPr>
        <w:ind w:left="5311" w:hanging="360"/>
      </w:pPr>
      <w:rPr>
        <w:rFonts w:hint="default"/>
        <w:lang w:eastAsia="en-US" w:bidi="ar-SA"/>
      </w:rPr>
    </w:lvl>
    <w:lvl w:ilvl="6" w:tplc="2D8C9F5A">
      <w:numFmt w:val="bullet"/>
      <w:lvlText w:val="•"/>
      <w:lvlJc w:val="left"/>
      <w:pPr>
        <w:ind w:left="6334" w:hanging="360"/>
      </w:pPr>
      <w:rPr>
        <w:rFonts w:hint="default"/>
        <w:lang w:eastAsia="en-US" w:bidi="ar-SA"/>
      </w:rPr>
    </w:lvl>
    <w:lvl w:ilvl="7" w:tplc="DDA6BF68">
      <w:numFmt w:val="bullet"/>
      <w:lvlText w:val="•"/>
      <w:lvlJc w:val="left"/>
      <w:pPr>
        <w:ind w:left="7357" w:hanging="360"/>
      </w:pPr>
      <w:rPr>
        <w:rFonts w:hint="default"/>
        <w:lang w:eastAsia="en-US" w:bidi="ar-SA"/>
      </w:rPr>
    </w:lvl>
    <w:lvl w:ilvl="8" w:tplc="88D4B460">
      <w:numFmt w:val="bullet"/>
      <w:lvlText w:val="•"/>
      <w:lvlJc w:val="left"/>
      <w:pPr>
        <w:ind w:left="8380" w:hanging="360"/>
      </w:pPr>
      <w:rPr>
        <w:rFonts w:hint="default"/>
        <w:lang w:eastAsia="en-US" w:bidi="ar-SA"/>
      </w:rPr>
    </w:lvl>
  </w:abstractNum>
  <w:abstractNum w:abstractNumId="26" w15:restartNumberingAfterBreak="0">
    <w:nsid w:val="5D39129D"/>
    <w:multiLevelType w:val="hybridMultilevel"/>
    <w:tmpl w:val="A080CD74"/>
    <w:lvl w:ilvl="0" w:tplc="945E7A40">
      <w:numFmt w:val="bullet"/>
      <w:lvlText w:val=""/>
      <w:lvlJc w:val="left"/>
      <w:pPr>
        <w:ind w:left="1218" w:hanging="360"/>
      </w:pPr>
      <w:rPr>
        <w:rFonts w:ascii="Wingdings" w:eastAsia="Wingdings" w:hAnsi="Wingdings" w:cs="Wingdings" w:hint="default"/>
        <w:w w:val="98"/>
        <w:sz w:val="26"/>
        <w:szCs w:val="26"/>
        <w:lang w:eastAsia="en-US" w:bidi="ar-SA"/>
      </w:rPr>
    </w:lvl>
    <w:lvl w:ilvl="1" w:tplc="62502776">
      <w:numFmt w:val="bullet"/>
      <w:lvlText w:val="•"/>
      <w:lvlJc w:val="left"/>
      <w:pPr>
        <w:ind w:left="2140" w:hanging="360"/>
      </w:pPr>
      <w:rPr>
        <w:rFonts w:hint="default"/>
        <w:lang w:eastAsia="en-US" w:bidi="ar-SA"/>
      </w:rPr>
    </w:lvl>
    <w:lvl w:ilvl="2" w:tplc="3C224F6C">
      <w:numFmt w:val="bullet"/>
      <w:lvlText w:val="•"/>
      <w:lvlJc w:val="left"/>
      <w:pPr>
        <w:ind w:left="3061" w:hanging="360"/>
      </w:pPr>
      <w:rPr>
        <w:rFonts w:hint="default"/>
        <w:lang w:eastAsia="en-US" w:bidi="ar-SA"/>
      </w:rPr>
    </w:lvl>
    <w:lvl w:ilvl="3" w:tplc="47E0EC3C">
      <w:numFmt w:val="bullet"/>
      <w:lvlText w:val="•"/>
      <w:lvlJc w:val="left"/>
      <w:pPr>
        <w:ind w:left="3981" w:hanging="360"/>
      </w:pPr>
      <w:rPr>
        <w:rFonts w:hint="default"/>
        <w:lang w:eastAsia="en-US" w:bidi="ar-SA"/>
      </w:rPr>
    </w:lvl>
    <w:lvl w:ilvl="4" w:tplc="8296359C">
      <w:numFmt w:val="bullet"/>
      <w:lvlText w:val="•"/>
      <w:lvlJc w:val="left"/>
      <w:pPr>
        <w:ind w:left="4902" w:hanging="360"/>
      </w:pPr>
      <w:rPr>
        <w:rFonts w:hint="default"/>
        <w:lang w:eastAsia="en-US" w:bidi="ar-SA"/>
      </w:rPr>
    </w:lvl>
    <w:lvl w:ilvl="5" w:tplc="F580C0AA">
      <w:numFmt w:val="bullet"/>
      <w:lvlText w:val="•"/>
      <w:lvlJc w:val="left"/>
      <w:pPr>
        <w:ind w:left="5823" w:hanging="360"/>
      </w:pPr>
      <w:rPr>
        <w:rFonts w:hint="default"/>
        <w:lang w:eastAsia="en-US" w:bidi="ar-SA"/>
      </w:rPr>
    </w:lvl>
    <w:lvl w:ilvl="6" w:tplc="BEA69A2A">
      <w:numFmt w:val="bullet"/>
      <w:lvlText w:val="•"/>
      <w:lvlJc w:val="left"/>
      <w:pPr>
        <w:ind w:left="6743" w:hanging="360"/>
      </w:pPr>
      <w:rPr>
        <w:rFonts w:hint="default"/>
        <w:lang w:eastAsia="en-US" w:bidi="ar-SA"/>
      </w:rPr>
    </w:lvl>
    <w:lvl w:ilvl="7" w:tplc="A300D252">
      <w:numFmt w:val="bullet"/>
      <w:lvlText w:val="•"/>
      <w:lvlJc w:val="left"/>
      <w:pPr>
        <w:ind w:left="7664" w:hanging="360"/>
      </w:pPr>
      <w:rPr>
        <w:rFonts w:hint="default"/>
        <w:lang w:eastAsia="en-US" w:bidi="ar-SA"/>
      </w:rPr>
    </w:lvl>
    <w:lvl w:ilvl="8" w:tplc="3A624180">
      <w:numFmt w:val="bullet"/>
      <w:lvlText w:val="•"/>
      <w:lvlJc w:val="left"/>
      <w:pPr>
        <w:ind w:left="8585" w:hanging="360"/>
      </w:pPr>
      <w:rPr>
        <w:rFonts w:hint="default"/>
        <w:lang w:eastAsia="en-US" w:bidi="ar-SA"/>
      </w:rPr>
    </w:lvl>
  </w:abstractNum>
  <w:abstractNum w:abstractNumId="27" w15:restartNumberingAfterBreak="0">
    <w:nsid w:val="61A37AAD"/>
    <w:multiLevelType w:val="hybridMultilevel"/>
    <w:tmpl w:val="247C08E0"/>
    <w:lvl w:ilvl="0" w:tplc="D9263A4A">
      <w:start w:val="1"/>
      <w:numFmt w:val="decimal"/>
      <w:lvlText w:val="%1."/>
      <w:lvlJc w:val="left"/>
      <w:pPr>
        <w:ind w:left="785" w:hanging="360"/>
      </w:pPr>
      <w:rPr>
        <w:rFonts w:ascii="Times New Roman" w:eastAsia="Times New Roman" w:hAnsi="Times New Roman" w:cs="Times New Roman" w:hint="default"/>
        <w:w w:val="99"/>
        <w:sz w:val="26"/>
        <w:szCs w:val="26"/>
        <w:lang w:eastAsia="en-US" w:bidi="ar-SA"/>
      </w:rPr>
    </w:lvl>
    <w:lvl w:ilvl="1" w:tplc="8224012C">
      <w:numFmt w:val="bullet"/>
      <w:lvlText w:val="•"/>
      <w:lvlJc w:val="left"/>
      <w:pPr>
        <w:ind w:left="1708" w:hanging="360"/>
      </w:pPr>
      <w:rPr>
        <w:rFonts w:hint="default"/>
        <w:lang w:eastAsia="en-US" w:bidi="ar-SA"/>
      </w:rPr>
    </w:lvl>
    <w:lvl w:ilvl="2" w:tplc="4954AFCE">
      <w:numFmt w:val="bullet"/>
      <w:lvlText w:val="•"/>
      <w:lvlJc w:val="left"/>
      <w:pPr>
        <w:ind w:left="2637" w:hanging="360"/>
      </w:pPr>
      <w:rPr>
        <w:rFonts w:hint="default"/>
        <w:lang w:eastAsia="en-US" w:bidi="ar-SA"/>
      </w:rPr>
    </w:lvl>
    <w:lvl w:ilvl="3" w:tplc="27C28B32">
      <w:numFmt w:val="bullet"/>
      <w:lvlText w:val="•"/>
      <w:lvlJc w:val="left"/>
      <w:pPr>
        <w:ind w:left="3565" w:hanging="360"/>
      </w:pPr>
      <w:rPr>
        <w:rFonts w:hint="default"/>
        <w:lang w:eastAsia="en-US" w:bidi="ar-SA"/>
      </w:rPr>
    </w:lvl>
    <w:lvl w:ilvl="4" w:tplc="63F6672E">
      <w:numFmt w:val="bullet"/>
      <w:lvlText w:val="•"/>
      <w:lvlJc w:val="left"/>
      <w:pPr>
        <w:ind w:left="4494" w:hanging="360"/>
      </w:pPr>
      <w:rPr>
        <w:rFonts w:hint="default"/>
        <w:lang w:eastAsia="en-US" w:bidi="ar-SA"/>
      </w:rPr>
    </w:lvl>
    <w:lvl w:ilvl="5" w:tplc="CABC01D8">
      <w:numFmt w:val="bullet"/>
      <w:lvlText w:val="•"/>
      <w:lvlJc w:val="left"/>
      <w:pPr>
        <w:ind w:left="5423" w:hanging="360"/>
      </w:pPr>
      <w:rPr>
        <w:rFonts w:hint="default"/>
        <w:lang w:eastAsia="en-US" w:bidi="ar-SA"/>
      </w:rPr>
    </w:lvl>
    <w:lvl w:ilvl="6" w:tplc="2B1ACCFE">
      <w:numFmt w:val="bullet"/>
      <w:lvlText w:val="•"/>
      <w:lvlJc w:val="left"/>
      <w:pPr>
        <w:ind w:left="6351" w:hanging="360"/>
      </w:pPr>
      <w:rPr>
        <w:rFonts w:hint="default"/>
        <w:lang w:eastAsia="en-US" w:bidi="ar-SA"/>
      </w:rPr>
    </w:lvl>
    <w:lvl w:ilvl="7" w:tplc="ACA85506">
      <w:numFmt w:val="bullet"/>
      <w:lvlText w:val="•"/>
      <w:lvlJc w:val="left"/>
      <w:pPr>
        <w:ind w:left="7280" w:hanging="360"/>
      </w:pPr>
      <w:rPr>
        <w:rFonts w:hint="default"/>
        <w:lang w:eastAsia="en-US" w:bidi="ar-SA"/>
      </w:rPr>
    </w:lvl>
    <w:lvl w:ilvl="8" w:tplc="5DF04664">
      <w:numFmt w:val="bullet"/>
      <w:lvlText w:val="•"/>
      <w:lvlJc w:val="left"/>
      <w:pPr>
        <w:ind w:left="8209" w:hanging="360"/>
      </w:pPr>
      <w:rPr>
        <w:rFonts w:hint="default"/>
        <w:lang w:eastAsia="en-US" w:bidi="ar-SA"/>
      </w:rPr>
    </w:lvl>
  </w:abstractNum>
  <w:abstractNum w:abstractNumId="28" w15:restartNumberingAfterBreak="0">
    <w:nsid w:val="63707FE1"/>
    <w:multiLevelType w:val="multilevel"/>
    <w:tmpl w:val="12B627C2"/>
    <w:lvl w:ilvl="0">
      <w:start w:val="1"/>
      <w:numFmt w:val="decimal"/>
      <w:lvlText w:val="%1"/>
      <w:lvlJc w:val="left"/>
      <w:pPr>
        <w:ind w:left="1596" w:hanging="812"/>
      </w:pPr>
      <w:rPr>
        <w:rFonts w:hint="default"/>
        <w:lang w:eastAsia="en-US" w:bidi="ar-SA"/>
      </w:rPr>
    </w:lvl>
    <w:lvl w:ilvl="1">
      <w:start w:val="1"/>
      <w:numFmt w:val="decimal"/>
      <w:lvlText w:val="%1.%2"/>
      <w:lvlJc w:val="left"/>
      <w:pPr>
        <w:ind w:left="1596" w:hanging="812"/>
      </w:pPr>
      <w:rPr>
        <w:rFonts w:hint="default"/>
        <w:lang w:eastAsia="en-US" w:bidi="ar-SA"/>
      </w:rPr>
    </w:lvl>
    <w:lvl w:ilvl="2">
      <w:start w:val="2"/>
      <w:numFmt w:val="decimal"/>
      <w:lvlText w:val="%1.%2.%3"/>
      <w:lvlJc w:val="left"/>
      <w:pPr>
        <w:ind w:left="1596" w:hanging="812"/>
      </w:pPr>
      <w:rPr>
        <w:rFonts w:hint="default"/>
        <w:lang w:eastAsia="en-US" w:bidi="ar-SA"/>
      </w:rPr>
    </w:lvl>
    <w:lvl w:ilvl="3">
      <w:start w:val="1"/>
      <w:numFmt w:val="decimal"/>
      <w:lvlText w:val="%1.%2.%3.%4."/>
      <w:lvlJc w:val="left"/>
      <w:pPr>
        <w:ind w:left="1596" w:hanging="812"/>
      </w:pPr>
      <w:rPr>
        <w:rFonts w:ascii="Times New Roman" w:eastAsia="Times New Roman" w:hAnsi="Times New Roman" w:cs="Times New Roman" w:hint="default"/>
        <w:b/>
        <w:bCs/>
        <w:w w:val="99"/>
        <w:sz w:val="26"/>
        <w:szCs w:val="26"/>
        <w:lang w:eastAsia="en-US" w:bidi="ar-SA"/>
      </w:rPr>
    </w:lvl>
    <w:lvl w:ilvl="4">
      <w:numFmt w:val="bullet"/>
      <w:lvlText w:val="•"/>
      <w:lvlJc w:val="left"/>
      <w:pPr>
        <w:ind w:left="4986" w:hanging="812"/>
      </w:pPr>
      <w:rPr>
        <w:rFonts w:hint="default"/>
        <w:lang w:eastAsia="en-US" w:bidi="ar-SA"/>
      </w:rPr>
    </w:lvl>
    <w:lvl w:ilvl="5">
      <w:numFmt w:val="bullet"/>
      <w:lvlText w:val="•"/>
      <w:lvlJc w:val="left"/>
      <w:pPr>
        <w:ind w:left="5833" w:hanging="812"/>
      </w:pPr>
      <w:rPr>
        <w:rFonts w:hint="default"/>
        <w:lang w:eastAsia="en-US" w:bidi="ar-SA"/>
      </w:rPr>
    </w:lvl>
    <w:lvl w:ilvl="6">
      <w:numFmt w:val="bullet"/>
      <w:lvlText w:val="•"/>
      <w:lvlJc w:val="left"/>
      <w:pPr>
        <w:ind w:left="6679" w:hanging="812"/>
      </w:pPr>
      <w:rPr>
        <w:rFonts w:hint="default"/>
        <w:lang w:eastAsia="en-US" w:bidi="ar-SA"/>
      </w:rPr>
    </w:lvl>
    <w:lvl w:ilvl="7">
      <w:numFmt w:val="bullet"/>
      <w:lvlText w:val="•"/>
      <w:lvlJc w:val="left"/>
      <w:pPr>
        <w:ind w:left="7526" w:hanging="812"/>
      </w:pPr>
      <w:rPr>
        <w:rFonts w:hint="default"/>
        <w:lang w:eastAsia="en-US" w:bidi="ar-SA"/>
      </w:rPr>
    </w:lvl>
    <w:lvl w:ilvl="8">
      <w:numFmt w:val="bullet"/>
      <w:lvlText w:val="•"/>
      <w:lvlJc w:val="left"/>
      <w:pPr>
        <w:ind w:left="8373" w:hanging="812"/>
      </w:pPr>
      <w:rPr>
        <w:rFonts w:hint="default"/>
        <w:lang w:eastAsia="en-US" w:bidi="ar-SA"/>
      </w:rPr>
    </w:lvl>
  </w:abstractNum>
  <w:abstractNum w:abstractNumId="29" w15:restartNumberingAfterBreak="0">
    <w:nsid w:val="637E3319"/>
    <w:multiLevelType w:val="multilevel"/>
    <w:tmpl w:val="BE4AC4D8"/>
    <w:lvl w:ilvl="0">
      <w:start w:val="1"/>
      <w:numFmt w:val="decimal"/>
      <w:lvlText w:val="%1"/>
      <w:lvlJc w:val="left"/>
      <w:pPr>
        <w:ind w:left="1865" w:hanging="1080"/>
      </w:pPr>
      <w:rPr>
        <w:rFonts w:hint="default"/>
        <w:lang w:eastAsia="en-US" w:bidi="ar-SA"/>
      </w:rPr>
    </w:lvl>
    <w:lvl w:ilvl="1">
      <w:start w:val="2"/>
      <w:numFmt w:val="decimal"/>
      <w:lvlText w:val="%1.%2"/>
      <w:lvlJc w:val="left"/>
      <w:pPr>
        <w:ind w:left="1865" w:hanging="1080"/>
      </w:pPr>
      <w:rPr>
        <w:rFonts w:hint="default"/>
        <w:lang w:eastAsia="en-US" w:bidi="ar-SA"/>
      </w:rPr>
    </w:lvl>
    <w:lvl w:ilvl="2">
      <w:start w:val="2"/>
      <w:numFmt w:val="decimal"/>
      <w:lvlText w:val="%1.%2.%3"/>
      <w:lvlJc w:val="left"/>
      <w:pPr>
        <w:ind w:left="1865" w:hanging="1080"/>
      </w:pPr>
      <w:rPr>
        <w:rFonts w:hint="default"/>
        <w:lang w:eastAsia="en-US" w:bidi="ar-SA"/>
      </w:rPr>
    </w:lvl>
    <w:lvl w:ilvl="3">
      <w:start w:val="1"/>
      <w:numFmt w:val="decimal"/>
      <w:lvlText w:val="%1.%2.%3.%4."/>
      <w:lvlJc w:val="left"/>
      <w:pPr>
        <w:ind w:left="1865" w:hanging="1080"/>
      </w:pPr>
      <w:rPr>
        <w:rFonts w:ascii="Times New Roman" w:eastAsia="Times New Roman" w:hAnsi="Times New Roman" w:cs="Times New Roman" w:hint="default"/>
        <w:b/>
        <w:bCs/>
        <w:w w:val="99"/>
        <w:sz w:val="26"/>
        <w:szCs w:val="26"/>
        <w:lang w:eastAsia="en-US" w:bidi="ar-SA"/>
      </w:rPr>
    </w:lvl>
    <w:lvl w:ilvl="4">
      <w:numFmt w:val="bullet"/>
      <w:lvlText w:val="•"/>
      <w:lvlJc w:val="left"/>
      <w:pPr>
        <w:ind w:left="5142" w:hanging="1080"/>
      </w:pPr>
      <w:rPr>
        <w:rFonts w:hint="default"/>
        <w:lang w:eastAsia="en-US" w:bidi="ar-SA"/>
      </w:rPr>
    </w:lvl>
    <w:lvl w:ilvl="5">
      <w:numFmt w:val="bullet"/>
      <w:lvlText w:val="•"/>
      <w:lvlJc w:val="left"/>
      <w:pPr>
        <w:ind w:left="5963" w:hanging="1080"/>
      </w:pPr>
      <w:rPr>
        <w:rFonts w:hint="default"/>
        <w:lang w:eastAsia="en-US" w:bidi="ar-SA"/>
      </w:rPr>
    </w:lvl>
    <w:lvl w:ilvl="6">
      <w:numFmt w:val="bullet"/>
      <w:lvlText w:val="•"/>
      <w:lvlJc w:val="left"/>
      <w:pPr>
        <w:ind w:left="6783" w:hanging="1080"/>
      </w:pPr>
      <w:rPr>
        <w:rFonts w:hint="default"/>
        <w:lang w:eastAsia="en-US" w:bidi="ar-SA"/>
      </w:rPr>
    </w:lvl>
    <w:lvl w:ilvl="7">
      <w:numFmt w:val="bullet"/>
      <w:lvlText w:val="•"/>
      <w:lvlJc w:val="left"/>
      <w:pPr>
        <w:ind w:left="7604" w:hanging="1080"/>
      </w:pPr>
      <w:rPr>
        <w:rFonts w:hint="default"/>
        <w:lang w:eastAsia="en-US" w:bidi="ar-SA"/>
      </w:rPr>
    </w:lvl>
    <w:lvl w:ilvl="8">
      <w:numFmt w:val="bullet"/>
      <w:lvlText w:val="•"/>
      <w:lvlJc w:val="left"/>
      <w:pPr>
        <w:ind w:left="8425" w:hanging="1080"/>
      </w:pPr>
      <w:rPr>
        <w:rFonts w:hint="default"/>
        <w:lang w:eastAsia="en-US" w:bidi="ar-SA"/>
      </w:rPr>
    </w:lvl>
  </w:abstractNum>
  <w:abstractNum w:abstractNumId="30" w15:restartNumberingAfterBreak="0">
    <w:nsid w:val="662D2524"/>
    <w:multiLevelType w:val="hybridMultilevel"/>
    <w:tmpl w:val="2D84AA82"/>
    <w:lvl w:ilvl="0" w:tplc="C786135A">
      <w:numFmt w:val="bullet"/>
      <w:lvlText w:val=""/>
      <w:lvlJc w:val="left"/>
      <w:pPr>
        <w:ind w:left="518" w:hanging="361"/>
      </w:pPr>
      <w:rPr>
        <w:rFonts w:ascii="Wingdings" w:eastAsia="Wingdings" w:hAnsi="Wingdings" w:cs="Wingdings" w:hint="default"/>
        <w:w w:val="98"/>
        <w:sz w:val="26"/>
        <w:szCs w:val="26"/>
        <w:lang w:eastAsia="en-US" w:bidi="ar-SA"/>
      </w:rPr>
    </w:lvl>
    <w:lvl w:ilvl="1" w:tplc="B588971E">
      <w:numFmt w:val="bullet"/>
      <w:lvlText w:val=""/>
      <w:lvlJc w:val="left"/>
      <w:pPr>
        <w:ind w:left="852" w:hanging="334"/>
      </w:pPr>
      <w:rPr>
        <w:rFonts w:ascii="Arial" w:eastAsia="Arial" w:hAnsi="Arial" w:cs="Arial" w:hint="default"/>
        <w:w w:val="104"/>
        <w:sz w:val="26"/>
        <w:szCs w:val="26"/>
        <w:lang w:eastAsia="en-US" w:bidi="ar-SA"/>
      </w:rPr>
    </w:lvl>
    <w:lvl w:ilvl="2" w:tplc="F36AE5DA">
      <w:numFmt w:val="bullet"/>
      <w:lvlText w:val=""/>
      <w:lvlJc w:val="left"/>
      <w:pPr>
        <w:ind w:left="1238" w:hanging="430"/>
      </w:pPr>
      <w:rPr>
        <w:rFonts w:ascii="Symbol" w:eastAsia="Symbol" w:hAnsi="Symbol" w:cs="Symbol" w:hint="default"/>
        <w:w w:val="98"/>
        <w:sz w:val="26"/>
        <w:szCs w:val="26"/>
        <w:lang w:eastAsia="en-US" w:bidi="ar-SA"/>
      </w:rPr>
    </w:lvl>
    <w:lvl w:ilvl="3" w:tplc="7FD0B460">
      <w:numFmt w:val="bullet"/>
      <w:lvlText w:val="•"/>
      <w:lvlJc w:val="left"/>
      <w:pPr>
        <w:ind w:left="1300" w:hanging="430"/>
      </w:pPr>
      <w:rPr>
        <w:rFonts w:hint="default"/>
        <w:lang w:eastAsia="en-US" w:bidi="ar-SA"/>
      </w:rPr>
    </w:lvl>
    <w:lvl w:ilvl="4" w:tplc="5FBE7DE4">
      <w:numFmt w:val="bullet"/>
      <w:lvlText w:val="•"/>
      <w:lvlJc w:val="left"/>
      <w:pPr>
        <w:ind w:left="2652" w:hanging="430"/>
      </w:pPr>
      <w:rPr>
        <w:rFonts w:hint="default"/>
        <w:lang w:eastAsia="en-US" w:bidi="ar-SA"/>
      </w:rPr>
    </w:lvl>
    <w:lvl w:ilvl="5" w:tplc="03844438">
      <w:numFmt w:val="bullet"/>
      <w:lvlText w:val="•"/>
      <w:lvlJc w:val="left"/>
      <w:pPr>
        <w:ind w:left="4004" w:hanging="430"/>
      </w:pPr>
      <w:rPr>
        <w:rFonts w:hint="default"/>
        <w:lang w:eastAsia="en-US" w:bidi="ar-SA"/>
      </w:rPr>
    </w:lvl>
    <w:lvl w:ilvl="6" w:tplc="90D49A92">
      <w:numFmt w:val="bullet"/>
      <w:lvlText w:val="•"/>
      <w:lvlJc w:val="left"/>
      <w:pPr>
        <w:ind w:left="5357" w:hanging="430"/>
      </w:pPr>
      <w:rPr>
        <w:rFonts w:hint="default"/>
        <w:lang w:eastAsia="en-US" w:bidi="ar-SA"/>
      </w:rPr>
    </w:lvl>
    <w:lvl w:ilvl="7" w:tplc="7CD68E5C">
      <w:numFmt w:val="bullet"/>
      <w:lvlText w:val="•"/>
      <w:lvlJc w:val="left"/>
      <w:pPr>
        <w:ind w:left="6709" w:hanging="430"/>
      </w:pPr>
      <w:rPr>
        <w:rFonts w:hint="default"/>
        <w:lang w:eastAsia="en-US" w:bidi="ar-SA"/>
      </w:rPr>
    </w:lvl>
    <w:lvl w:ilvl="8" w:tplc="F7DA14D0">
      <w:numFmt w:val="bullet"/>
      <w:lvlText w:val="•"/>
      <w:lvlJc w:val="left"/>
      <w:pPr>
        <w:ind w:left="8061" w:hanging="430"/>
      </w:pPr>
      <w:rPr>
        <w:rFonts w:hint="default"/>
        <w:lang w:eastAsia="en-US" w:bidi="ar-SA"/>
      </w:rPr>
    </w:lvl>
  </w:abstractNum>
  <w:abstractNum w:abstractNumId="31" w15:restartNumberingAfterBreak="0">
    <w:nsid w:val="6A0F01D5"/>
    <w:multiLevelType w:val="hybridMultilevel"/>
    <w:tmpl w:val="EA2E6812"/>
    <w:lvl w:ilvl="0" w:tplc="EF8C5292">
      <w:numFmt w:val="bullet"/>
      <w:lvlText w:val="-"/>
      <w:lvlJc w:val="left"/>
      <w:pPr>
        <w:ind w:left="1238" w:hanging="360"/>
      </w:pPr>
      <w:rPr>
        <w:rFonts w:ascii="Times New Roman" w:eastAsia="Times New Roman" w:hAnsi="Times New Roman" w:cs="Times New Roman" w:hint="default"/>
        <w:w w:val="97"/>
        <w:sz w:val="24"/>
        <w:szCs w:val="24"/>
        <w:lang w:eastAsia="en-US" w:bidi="ar-SA"/>
      </w:rPr>
    </w:lvl>
    <w:lvl w:ilvl="1" w:tplc="117C2CC6">
      <w:numFmt w:val="bullet"/>
      <w:lvlText w:val="•"/>
      <w:lvlJc w:val="left"/>
      <w:pPr>
        <w:ind w:left="2192" w:hanging="360"/>
      </w:pPr>
      <w:rPr>
        <w:rFonts w:hint="default"/>
        <w:lang w:eastAsia="en-US" w:bidi="ar-SA"/>
      </w:rPr>
    </w:lvl>
    <w:lvl w:ilvl="2" w:tplc="2872E768">
      <w:numFmt w:val="bullet"/>
      <w:lvlText w:val="•"/>
      <w:lvlJc w:val="left"/>
      <w:pPr>
        <w:ind w:left="3145" w:hanging="360"/>
      </w:pPr>
      <w:rPr>
        <w:rFonts w:hint="default"/>
        <w:lang w:eastAsia="en-US" w:bidi="ar-SA"/>
      </w:rPr>
    </w:lvl>
    <w:lvl w:ilvl="3" w:tplc="41BC243E">
      <w:numFmt w:val="bullet"/>
      <w:lvlText w:val="•"/>
      <w:lvlJc w:val="left"/>
      <w:pPr>
        <w:ind w:left="4097" w:hanging="360"/>
      </w:pPr>
      <w:rPr>
        <w:rFonts w:hint="default"/>
        <w:lang w:eastAsia="en-US" w:bidi="ar-SA"/>
      </w:rPr>
    </w:lvl>
    <w:lvl w:ilvl="4" w:tplc="A1A02254">
      <w:numFmt w:val="bullet"/>
      <w:lvlText w:val="•"/>
      <w:lvlJc w:val="left"/>
      <w:pPr>
        <w:ind w:left="5050" w:hanging="360"/>
      </w:pPr>
      <w:rPr>
        <w:rFonts w:hint="default"/>
        <w:lang w:eastAsia="en-US" w:bidi="ar-SA"/>
      </w:rPr>
    </w:lvl>
    <w:lvl w:ilvl="5" w:tplc="509CCB2A">
      <w:numFmt w:val="bullet"/>
      <w:lvlText w:val="•"/>
      <w:lvlJc w:val="left"/>
      <w:pPr>
        <w:ind w:left="6003" w:hanging="360"/>
      </w:pPr>
      <w:rPr>
        <w:rFonts w:hint="default"/>
        <w:lang w:eastAsia="en-US" w:bidi="ar-SA"/>
      </w:rPr>
    </w:lvl>
    <w:lvl w:ilvl="6" w:tplc="88CEBA12">
      <w:numFmt w:val="bullet"/>
      <w:lvlText w:val="•"/>
      <w:lvlJc w:val="left"/>
      <w:pPr>
        <w:ind w:left="6955" w:hanging="360"/>
      </w:pPr>
      <w:rPr>
        <w:rFonts w:hint="default"/>
        <w:lang w:eastAsia="en-US" w:bidi="ar-SA"/>
      </w:rPr>
    </w:lvl>
    <w:lvl w:ilvl="7" w:tplc="D7509080">
      <w:numFmt w:val="bullet"/>
      <w:lvlText w:val="•"/>
      <w:lvlJc w:val="left"/>
      <w:pPr>
        <w:ind w:left="7908" w:hanging="360"/>
      </w:pPr>
      <w:rPr>
        <w:rFonts w:hint="default"/>
        <w:lang w:eastAsia="en-US" w:bidi="ar-SA"/>
      </w:rPr>
    </w:lvl>
    <w:lvl w:ilvl="8" w:tplc="13A89A92">
      <w:numFmt w:val="bullet"/>
      <w:lvlText w:val="•"/>
      <w:lvlJc w:val="left"/>
      <w:pPr>
        <w:ind w:left="8861" w:hanging="360"/>
      </w:pPr>
      <w:rPr>
        <w:rFonts w:hint="default"/>
        <w:lang w:eastAsia="en-US" w:bidi="ar-SA"/>
      </w:rPr>
    </w:lvl>
  </w:abstractNum>
  <w:abstractNum w:abstractNumId="32" w15:restartNumberingAfterBreak="0">
    <w:nsid w:val="6A1B63B2"/>
    <w:multiLevelType w:val="multilevel"/>
    <w:tmpl w:val="272E8564"/>
    <w:lvl w:ilvl="0">
      <w:start w:val="1"/>
      <w:numFmt w:val="decimal"/>
      <w:lvlText w:val="%1"/>
      <w:lvlJc w:val="left"/>
      <w:pPr>
        <w:ind w:left="425" w:hanging="660"/>
      </w:pPr>
      <w:rPr>
        <w:rFonts w:hint="default"/>
        <w:lang w:eastAsia="en-US" w:bidi="ar-SA"/>
      </w:rPr>
    </w:lvl>
    <w:lvl w:ilvl="1">
      <w:start w:val="1"/>
      <w:numFmt w:val="decimal"/>
      <w:lvlText w:val="%1.%2."/>
      <w:lvlJc w:val="left"/>
      <w:pPr>
        <w:ind w:left="425" w:hanging="660"/>
      </w:pPr>
      <w:rPr>
        <w:rFonts w:ascii="Times New Roman" w:eastAsia="Times New Roman" w:hAnsi="Times New Roman" w:cs="Times New Roman" w:hint="default"/>
        <w:b/>
        <w:bCs/>
        <w:w w:val="99"/>
        <w:sz w:val="26"/>
        <w:szCs w:val="26"/>
        <w:lang w:eastAsia="en-US" w:bidi="ar-SA"/>
      </w:rPr>
    </w:lvl>
    <w:lvl w:ilvl="2">
      <w:start w:val="1"/>
      <w:numFmt w:val="decimal"/>
      <w:lvlText w:val="%1.%2.%3."/>
      <w:lvlJc w:val="left"/>
      <w:pPr>
        <w:ind w:left="1524" w:hanging="879"/>
      </w:pPr>
      <w:rPr>
        <w:rFonts w:ascii="Times New Roman" w:eastAsia="Times New Roman" w:hAnsi="Times New Roman" w:cs="Times New Roman" w:hint="default"/>
        <w:b/>
        <w:bCs/>
        <w:w w:val="99"/>
        <w:sz w:val="26"/>
        <w:szCs w:val="26"/>
        <w:lang w:eastAsia="en-US" w:bidi="ar-SA"/>
      </w:rPr>
    </w:lvl>
    <w:lvl w:ilvl="3">
      <w:start w:val="1"/>
      <w:numFmt w:val="decimal"/>
      <w:lvlText w:val="%1.%2.%3.%4."/>
      <w:lvlJc w:val="left"/>
      <w:pPr>
        <w:ind w:left="1966" w:hanging="1102"/>
      </w:pPr>
      <w:rPr>
        <w:rFonts w:ascii="Times New Roman" w:eastAsia="Times New Roman" w:hAnsi="Times New Roman" w:cs="Times New Roman" w:hint="default"/>
        <w:b/>
        <w:bCs/>
        <w:w w:val="99"/>
        <w:sz w:val="26"/>
        <w:szCs w:val="26"/>
        <w:lang w:eastAsia="en-US" w:bidi="ar-SA"/>
      </w:rPr>
    </w:lvl>
    <w:lvl w:ilvl="4">
      <w:numFmt w:val="bullet"/>
      <w:lvlText w:val="•"/>
      <w:lvlJc w:val="left"/>
      <w:pPr>
        <w:ind w:left="3118" w:hanging="1102"/>
      </w:pPr>
      <w:rPr>
        <w:rFonts w:hint="default"/>
        <w:lang w:eastAsia="en-US" w:bidi="ar-SA"/>
      </w:rPr>
    </w:lvl>
    <w:lvl w:ilvl="5">
      <w:numFmt w:val="bullet"/>
      <w:lvlText w:val="•"/>
      <w:lvlJc w:val="left"/>
      <w:pPr>
        <w:ind w:left="4276" w:hanging="1102"/>
      </w:pPr>
      <w:rPr>
        <w:rFonts w:hint="default"/>
        <w:lang w:eastAsia="en-US" w:bidi="ar-SA"/>
      </w:rPr>
    </w:lvl>
    <w:lvl w:ilvl="6">
      <w:numFmt w:val="bullet"/>
      <w:lvlText w:val="•"/>
      <w:lvlJc w:val="left"/>
      <w:pPr>
        <w:ind w:left="5434" w:hanging="1102"/>
      </w:pPr>
      <w:rPr>
        <w:rFonts w:hint="default"/>
        <w:lang w:eastAsia="en-US" w:bidi="ar-SA"/>
      </w:rPr>
    </w:lvl>
    <w:lvl w:ilvl="7">
      <w:numFmt w:val="bullet"/>
      <w:lvlText w:val="•"/>
      <w:lvlJc w:val="left"/>
      <w:pPr>
        <w:ind w:left="6592" w:hanging="1102"/>
      </w:pPr>
      <w:rPr>
        <w:rFonts w:hint="default"/>
        <w:lang w:eastAsia="en-US" w:bidi="ar-SA"/>
      </w:rPr>
    </w:lvl>
    <w:lvl w:ilvl="8">
      <w:numFmt w:val="bullet"/>
      <w:lvlText w:val="•"/>
      <w:lvlJc w:val="left"/>
      <w:pPr>
        <w:ind w:left="7750" w:hanging="1102"/>
      </w:pPr>
      <w:rPr>
        <w:rFonts w:hint="default"/>
        <w:lang w:eastAsia="en-US" w:bidi="ar-SA"/>
      </w:rPr>
    </w:lvl>
  </w:abstractNum>
  <w:abstractNum w:abstractNumId="33" w15:restartNumberingAfterBreak="0">
    <w:nsid w:val="6EC712A1"/>
    <w:multiLevelType w:val="hybridMultilevel"/>
    <w:tmpl w:val="DB7A5A96"/>
    <w:lvl w:ilvl="0" w:tplc="BB844016">
      <w:numFmt w:val="bullet"/>
      <w:lvlText w:val=""/>
      <w:lvlJc w:val="left"/>
      <w:pPr>
        <w:ind w:left="708" w:hanging="360"/>
      </w:pPr>
      <w:rPr>
        <w:rFonts w:ascii="Symbol" w:eastAsia="Symbol" w:hAnsi="Symbol" w:cs="Symbol" w:hint="default"/>
        <w:w w:val="99"/>
        <w:sz w:val="26"/>
        <w:szCs w:val="26"/>
        <w:lang w:eastAsia="en-US" w:bidi="ar-SA"/>
      </w:rPr>
    </w:lvl>
    <w:lvl w:ilvl="1" w:tplc="E5DCD650">
      <w:numFmt w:val="bullet"/>
      <w:lvlText w:val="•"/>
      <w:lvlJc w:val="left"/>
      <w:pPr>
        <w:ind w:left="1636" w:hanging="360"/>
      </w:pPr>
      <w:rPr>
        <w:rFonts w:hint="default"/>
        <w:lang w:eastAsia="en-US" w:bidi="ar-SA"/>
      </w:rPr>
    </w:lvl>
    <w:lvl w:ilvl="2" w:tplc="43768216">
      <w:numFmt w:val="bullet"/>
      <w:lvlText w:val="•"/>
      <w:lvlJc w:val="left"/>
      <w:pPr>
        <w:ind w:left="2573" w:hanging="360"/>
      </w:pPr>
      <w:rPr>
        <w:rFonts w:hint="default"/>
        <w:lang w:eastAsia="en-US" w:bidi="ar-SA"/>
      </w:rPr>
    </w:lvl>
    <w:lvl w:ilvl="3" w:tplc="013A5754">
      <w:numFmt w:val="bullet"/>
      <w:lvlText w:val="•"/>
      <w:lvlJc w:val="left"/>
      <w:pPr>
        <w:ind w:left="3509" w:hanging="360"/>
      </w:pPr>
      <w:rPr>
        <w:rFonts w:hint="default"/>
        <w:lang w:eastAsia="en-US" w:bidi="ar-SA"/>
      </w:rPr>
    </w:lvl>
    <w:lvl w:ilvl="4" w:tplc="8C007DCC">
      <w:numFmt w:val="bullet"/>
      <w:lvlText w:val="•"/>
      <w:lvlJc w:val="left"/>
      <w:pPr>
        <w:ind w:left="4446" w:hanging="360"/>
      </w:pPr>
      <w:rPr>
        <w:rFonts w:hint="default"/>
        <w:lang w:eastAsia="en-US" w:bidi="ar-SA"/>
      </w:rPr>
    </w:lvl>
    <w:lvl w:ilvl="5" w:tplc="631202D0">
      <w:numFmt w:val="bullet"/>
      <w:lvlText w:val="•"/>
      <w:lvlJc w:val="left"/>
      <w:pPr>
        <w:ind w:left="5383" w:hanging="360"/>
      </w:pPr>
      <w:rPr>
        <w:rFonts w:hint="default"/>
        <w:lang w:eastAsia="en-US" w:bidi="ar-SA"/>
      </w:rPr>
    </w:lvl>
    <w:lvl w:ilvl="6" w:tplc="26C0FE34">
      <w:numFmt w:val="bullet"/>
      <w:lvlText w:val="•"/>
      <w:lvlJc w:val="left"/>
      <w:pPr>
        <w:ind w:left="6319" w:hanging="360"/>
      </w:pPr>
      <w:rPr>
        <w:rFonts w:hint="default"/>
        <w:lang w:eastAsia="en-US" w:bidi="ar-SA"/>
      </w:rPr>
    </w:lvl>
    <w:lvl w:ilvl="7" w:tplc="C37AC5A2">
      <w:numFmt w:val="bullet"/>
      <w:lvlText w:val="•"/>
      <w:lvlJc w:val="left"/>
      <w:pPr>
        <w:ind w:left="7256" w:hanging="360"/>
      </w:pPr>
      <w:rPr>
        <w:rFonts w:hint="default"/>
        <w:lang w:eastAsia="en-US" w:bidi="ar-SA"/>
      </w:rPr>
    </w:lvl>
    <w:lvl w:ilvl="8" w:tplc="8250CEF0">
      <w:numFmt w:val="bullet"/>
      <w:lvlText w:val="•"/>
      <w:lvlJc w:val="left"/>
      <w:pPr>
        <w:ind w:left="8193" w:hanging="360"/>
      </w:pPr>
      <w:rPr>
        <w:rFonts w:hint="default"/>
        <w:lang w:eastAsia="en-US" w:bidi="ar-SA"/>
      </w:rPr>
    </w:lvl>
  </w:abstractNum>
  <w:abstractNum w:abstractNumId="34" w15:restartNumberingAfterBreak="0">
    <w:nsid w:val="706365B8"/>
    <w:multiLevelType w:val="hybridMultilevel"/>
    <w:tmpl w:val="1EA2AFF2"/>
    <w:lvl w:ilvl="0" w:tplc="555AB488">
      <w:numFmt w:val="bullet"/>
      <w:lvlText w:val=""/>
      <w:lvlJc w:val="left"/>
      <w:pPr>
        <w:ind w:left="1219" w:hanging="272"/>
      </w:pPr>
      <w:rPr>
        <w:rFonts w:ascii="Wingdings" w:eastAsia="Wingdings" w:hAnsi="Wingdings" w:cs="Wingdings" w:hint="default"/>
        <w:w w:val="99"/>
        <w:sz w:val="26"/>
        <w:szCs w:val="26"/>
        <w:lang w:eastAsia="en-US" w:bidi="ar-SA"/>
      </w:rPr>
    </w:lvl>
    <w:lvl w:ilvl="1" w:tplc="52A4C244">
      <w:numFmt w:val="bullet"/>
      <w:lvlText w:val="•"/>
      <w:lvlJc w:val="left"/>
      <w:pPr>
        <w:ind w:left="2080" w:hanging="272"/>
      </w:pPr>
      <w:rPr>
        <w:lang w:eastAsia="en-US" w:bidi="ar-SA"/>
      </w:rPr>
    </w:lvl>
    <w:lvl w:ilvl="2" w:tplc="56E029AA">
      <w:numFmt w:val="bullet"/>
      <w:lvlText w:val="•"/>
      <w:lvlJc w:val="left"/>
      <w:pPr>
        <w:ind w:left="2941" w:hanging="272"/>
      </w:pPr>
      <w:rPr>
        <w:lang w:eastAsia="en-US" w:bidi="ar-SA"/>
      </w:rPr>
    </w:lvl>
    <w:lvl w:ilvl="3" w:tplc="C178A8C0">
      <w:numFmt w:val="bullet"/>
      <w:lvlText w:val="•"/>
      <w:lvlJc w:val="left"/>
      <w:pPr>
        <w:ind w:left="3801" w:hanging="272"/>
      </w:pPr>
      <w:rPr>
        <w:lang w:eastAsia="en-US" w:bidi="ar-SA"/>
      </w:rPr>
    </w:lvl>
    <w:lvl w:ilvl="4" w:tplc="82B61CB6">
      <w:numFmt w:val="bullet"/>
      <w:lvlText w:val="•"/>
      <w:lvlJc w:val="left"/>
      <w:pPr>
        <w:ind w:left="4662" w:hanging="272"/>
      </w:pPr>
      <w:rPr>
        <w:lang w:eastAsia="en-US" w:bidi="ar-SA"/>
      </w:rPr>
    </w:lvl>
    <w:lvl w:ilvl="5" w:tplc="E90E765A">
      <w:numFmt w:val="bullet"/>
      <w:lvlText w:val="•"/>
      <w:lvlJc w:val="left"/>
      <w:pPr>
        <w:ind w:left="5523" w:hanging="272"/>
      </w:pPr>
      <w:rPr>
        <w:lang w:eastAsia="en-US" w:bidi="ar-SA"/>
      </w:rPr>
    </w:lvl>
    <w:lvl w:ilvl="6" w:tplc="C2A00EB0">
      <w:numFmt w:val="bullet"/>
      <w:lvlText w:val="•"/>
      <w:lvlJc w:val="left"/>
      <w:pPr>
        <w:ind w:left="6383" w:hanging="272"/>
      </w:pPr>
      <w:rPr>
        <w:lang w:eastAsia="en-US" w:bidi="ar-SA"/>
      </w:rPr>
    </w:lvl>
    <w:lvl w:ilvl="7" w:tplc="CEECD3A6">
      <w:numFmt w:val="bullet"/>
      <w:lvlText w:val="•"/>
      <w:lvlJc w:val="left"/>
      <w:pPr>
        <w:ind w:left="7244" w:hanging="272"/>
      </w:pPr>
      <w:rPr>
        <w:lang w:eastAsia="en-US" w:bidi="ar-SA"/>
      </w:rPr>
    </w:lvl>
    <w:lvl w:ilvl="8" w:tplc="037CE482">
      <w:numFmt w:val="bullet"/>
      <w:lvlText w:val="•"/>
      <w:lvlJc w:val="left"/>
      <w:pPr>
        <w:ind w:left="8105" w:hanging="272"/>
      </w:pPr>
      <w:rPr>
        <w:lang w:eastAsia="en-US" w:bidi="ar-SA"/>
      </w:rPr>
    </w:lvl>
  </w:abstractNum>
  <w:abstractNum w:abstractNumId="35" w15:restartNumberingAfterBreak="0">
    <w:nsid w:val="73CE6E88"/>
    <w:multiLevelType w:val="multilevel"/>
    <w:tmpl w:val="D078333A"/>
    <w:lvl w:ilvl="0">
      <w:start w:val="2"/>
      <w:numFmt w:val="decimal"/>
      <w:lvlText w:val="%1"/>
      <w:lvlJc w:val="left"/>
      <w:pPr>
        <w:ind w:left="785" w:hanging="540"/>
      </w:pPr>
      <w:rPr>
        <w:rFonts w:hint="default"/>
        <w:lang w:eastAsia="en-US" w:bidi="ar-SA"/>
      </w:rPr>
    </w:lvl>
    <w:lvl w:ilvl="1">
      <w:start w:val="1"/>
      <w:numFmt w:val="decimal"/>
      <w:lvlText w:val="%1.%2."/>
      <w:lvlJc w:val="left"/>
      <w:pPr>
        <w:ind w:left="785" w:hanging="540"/>
      </w:pPr>
      <w:rPr>
        <w:rFonts w:ascii="Times New Roman" w:eastAsia="Times New Roman" w:hAnsi="Times New Roman" w:cs="Times New Roman" w:hint="default"/>
        <w:b/>
        <w:bCs/>
        <w:w w:val="99"/>
        <w:sz w:val="26"/>
        <w:szCs w:val="26"/>
        <w:lang w:eastAsia="en-US" w:bidi="ar-SA"/>
      </w:rPr>
    </w:lvl>
    <w:lvl w:ilvl="2">
      <w:start w:val="1"/>
      <w:numFmt w:val="decimal"/>
      <w:lvlText w:val="%1.%2.%3."/>
      <w:lvlJc w:val="left"/>
      <w:pPr>
        <w:ind w:left="1145" w:hanging="720"/>
      </w:pPr>
      <w:rPr>
        <w:rFonts w:ascii="Times New Roman" w:eastAsia="Times New Roman" w:hAnsi="Times New Roman" w:cs="Times New Roman" w:hint="default"/>
        <w:b/>
        <w:bCs/>
        <w:w w:val="99"/>
        <w:sz w:val="26"/>
        <w:szCs w:val="26"/>
        <w:lang w:eastAsia="en-US" w:bidi="ar-SA"/>
      </w:rPr>
    </w:lvl>
    <w:lvl w:ilvl="3">
      <w:start w:val="1"/>
      <w:numFmt w:val="decimal"/>
      <w:lvlText w:val="%1.%2.%3.%4."/>
      <w:lvlJc w:val="left"/>
      <w:pPr>
        <w:ind w:left="1325" w:hanging="900"/>
      </w:pPr>
      <w:rPr>
        <w:rFonts w:ascii="Times New Roman" w:eastAsia="Times New Roman" w:hAnsi="Times New Roman" w:cs="Times New Roman" w:hint="default"/>
        <w:b/>
        <w:bCs/>
        <w:w w:val="99"/>
        <w:sz w:val="26"/>
        <w:szCs w:val="26"/>
        <w:lang w:eastAsia="en-US" w:bidi="ar-SA"/>
      </w:rPr>
    </w:lvl>
    <w:lvl w:ilvl="4">
      <w:numFmt w:val="bullet"/>
      <w:lvlText w:val="•"/>
      <w:lvlJc w:val="left"/>
      <w:pPr>
        <w:ind w:left="2569" w:hanging="900"/>
      </w:pPr>
      <w:rPr>
        <w:rFonts w:hint="default"/>
        <w:lang w:eastAsia="en-US" w:bidi="ar-SA"/>
      </w:rPr>
    </w:lvl>
    <w:lvl w:ilvl="5">
      <w:numFmt w:val="bullet"/>
      <w:lvlText w:val="•"/>
      <w:lvlJc w:val="left"/>
      <w:pPr>
        <w:ind w:left="3818" w:hanging="900"/>
      </w:pPr>
      <w:rPr>
        <w:rFonts w:hint="default"/>
        <w:lang w:eastAsia="en-US" w:bidi="ar-SA"/>
      </w:rPr>
    </w:lvl>
    <w:lvl w:ilvl="6">
      <w:numFmt w:val="bullet"/>
      <w:lvlText w:val="•"/>
      <w:lvlJc w:val="left"/>
      <w:pPr>
        <w:ind w:left="5068" w:hanging="900"/>
      </w:pPr>
      <w:rPr>
        <w:rFonts w:hint="default"/>
        <w:lang w:eastAsia="en-US" w:bidi="ar-SA"/>
      </w:rPr>
    </w:lvl>
    <w:lvl w:ilvl="7">
      <w:numFmt w:val="bullet"/>
      <w:lvlText w:val="•"/>
      <w:lvlJc w:val="left"/>
      <w:pPr>
        <w:ind w:left="6317" w:hanging="900"/>
      </w:pPr>
      <w:rPr>
        <w:rFonts w:hint="default"/>
        <w:lang w:eastAsia="en-US" w:bidi="ar-SA"/>
      </w:rPr>
    </w:lvl>
    <w:lvl w:ilvl="8">
      <w:numFmt w:val="bullet"/>
      <w:lvlText w:val="•"/>
      <w:lvlJc w:val="left"/>
      <w:pPr>
        <w:ind w:left="7567" w:hanging="900"/>
      </w:pPr>
      <w:rPr>
        <w:rFonts w:hint="default"/>
        <w:lang w:eastAsia="en-US" w:bidi="ar-SA"/>
      </w:rPr>
    </w:lvl>
  </w:abstractNum>
  <w:abstractNum w:abstractNumId="36" w15:restartNumberingAfterBreak="0">
    <w:nsid w:val="757B41CB"/>
    <w:multiLevelType w:val="hybridMultilevel"/>
    <w:tmpl w:val="90F80B02"/>
    <w:lvl w:ilvl="0" w:tplc="D0389DE2">
      <w:numFmt w:val="bullet"/>
      <w:lvlText w:val="-"/>
      <w:lvlJc w:val="left"/>
      <w:pPr>
        <w:ind w:left="498" w:hanging="361"/>
      </w:pPr>
      <w:rPr>
        <w:rFonts w:ascii="Times New Roman" w:eastAsia="Times New Roman" w:hAnsi="Times New Roman" w:cs="Times New Roman" w:hint="default"/>
        <w:w w:val="97"/>
        <w:sz w:val="26"/>
        <w:szCs w:val="26"/>
        <w:lang w:eastAsia="en-US" w:bidi="ar-SA"/>
      </w:rPr>
    </w:lvl>
    <w:lvl w:ilvl="1" w:tplc="73D060E0">
      <w:numFmt w:val="bullet"/>
      <w:lvlText w:val=""/>
      <w:lvlJc w:val="left"/>
      <w:pPr>
        <w:ind w:left="858" w:hanging="360"/>
      </w:pPr>
      <w:rPr>
        <w:rFonts w:ascii="Wingdings" w:eastAsia="Wingdings" w:hAnsi="Wingdings" w:cs="Wingdings" w:hint="default"/>
        <w:w w:val="98"/>
        <w:sz w:val="26"/>
        <w:szCs w:val="26"/>
        <w:lang w:eastAsia="en-US" w:bidi="ar-SA"/>
      </w:rPr>
    </w:lvl>
    <w:lvl w:ilvl="2" w:tplc="CB16AC86">
      <w:numFmt w:val="bullet"/>
      <w:lvlText w:val="•"/>
      <w:lvlJc w:val="left"/>
      <w:pPr>
        <w:ind w:left="1922" w:hanging="360"/>
      </w:pPr>
      <w:rPr>
        <w:rFonts w:hint="default"/>
        <w:lang w:eastAsia="en-US" w:bidi="ar-SA"/>
      </w:rPr>
    </w:lvl>
    <w:lvl w:ilvl="3" w:tplc="2F1246D6">
      <w:numFmt w:val="bullet"/>
      <w:lvlText w:val="•"/>
      <w:lvlJc w:val="left"/>
      <w:pPr>
        <w:ind w:left="2985" w:hanging="360"/>
      </w:pPr>
      <w:rPr>
        <w:rFonts w:hint="default"/>
        <w:lang w:eastAsia="en-US" w:bidi="ar-SA"/>
      </w:rPr>
    </w:lvl>
    <w:lvl w:ilvl="4" w:tplc="E49E2918">
      <w:numFmt w:val="bullet"/>
      <w:lvlText w:val="•"/>
      <w:lvlJc w:val="left"/>
      <w:pPr>
        <w:ind w:left="4048" w:hanging="360"/>
      </w:pPr>
      <w:rPr>
        <w:rFonts w:hint="default"/>
        <w:lang w:eastAsia="en-US" w:bidi="ar-SA"/>
      </w:rPr>
    </w:lvl>
    <w:lvl w:ilvl="5" w:tplc="C8CCE6A8">
      <w:numFmt w:val="bullet"/>
      <w:lvlText w:val="•"/>
      <w:lvlJc w:val="left"/>
      <w:pPr>
        <w:ind w:left="5111" w:hanging="360"/>
      </w:pPr>
      <w:rPr>
        <w:rFonts w:hint="default"/>
        <w:lang w:eastAsia="en-US" w:bidi="ar-SA"/>
      </w:rPr>
    </w:lvl>
    <w:lvl w:ilvl="6" w:tplc="496C3232">
      <w:numFmt w:val="bullet"/>
      <w:lvlText w:val="•"/>
      <w:lvlJc w:val="left"/>
      <w:pPr>
        <w:ind w:left="6174" w:hanging="360"/>
      </w:pPr>
      <w:rPr>
        <w:rFonts w:hint="default"/>
        <w:lang w:eastAsia="en-US" w:bidi="ar-SA"/>
      </w:rPr>
    </w:lvl>
    <w:lvl w:ilvl="7" w:tplc="199CC48C">
      <w:numFmt w:val="bullet"/>
      <w:lvlText w:val="•"/>
      <w:lvlJc w:val="left"/>
      <w:pPr>
        <w:ind w:left="7237" w:hanging="360"/>
      </w:pPr>
      <w:rPr>
        <w:rFonts w:hint="default"/>
        <w:lang w:eastAsia="en-US" w:bidi="ar-SA"/>
      </w:rPr>
    </w:lvl>
    <w:lvl w:ilvl="8" w:tplc="A00A07CE">
      <w:numFmt w:val="bullet"/>
      <w:lvlText w:val="•"/>
      <w:lvlJc w:val="left"/>
      <w:pPr>
        <w:ind w:left="8300" w:hanging="360"/>
      </w:pPr>
      <w:rPr>
        <w:rFonts w:hint="default"/>
        <w:lang w:eastAsia="en-US" w:bidi="ar-SA"/>
      </w:rPr>
    </w:lvl>
  </w:abstractNum>
  <w:abstractNum w:abstractNumId="37" w15:restartNumberingAfterBreak="0">
    <w:nsid w:val="761554AB"/>
    <w:multiLevelType w:val="hybridMultilevel"/>
    <w:tmpl w:val="B8DC87AE"/>
    <w:lvl w:ilvl="0" w:tplc="C6B4941C">
      <w:numFmt w:val="bullet"/>
      <w:lvlText w:val="-"/>
      <w:lvlJc w:val="left"/>
      <w:pPr>
        <w:ind w:left="498" w:hanging="149"/>
      </w:pPr>
      <w:rPr>
        <w:rFonts w:ascii="Times New Roman" w:eastAsia="Times New Roman" w:hAnsi="Times New Roman" w:cs="Times New Roman" w:hint="default"/>
        <w:w w:val="97"/>
        <w:sz w:val="26"/>
        <w:szCs w:val="26"/>
        <w:lang w:eastAsia="en-US" w:bidi="ar-SA"/>
      </w:rPr>
    </w:lvl>
    <w:lvl w:ilvl="1" w:tplc="861C4A70">
      <w:numFmt w:val="bullet"/>
      <w:lvlText w:val="-"/>
      <w:lvlJc w:val="left"/>
      <w:pPr>
        <w:ind w:left="1512" w:hanging="360"/>
      </w:pPr>
      <w:rPr>
        <w:rFonts w:ascii="Times New Roman" w:eastAsia="Times New Roman" w:hAnsi="Times New Roman" w:cs="Times New Roman" w:hint="default"/>
        <w:w w:val="97"/>
        <w:sz w:val="26"/>
        <w:szCs w:val="26"/>
        <w:lang w:eastAsia="en-US" w:bidi="ar-SA"/>
      </w:rPr>
    </w:lvl>
    <w:lvl w:ilvl="2" w:tplc="3E5238C2">
      <w:numFmt w:val="bullet"/>
      <w:lvlText w:val="•"/>
      <w:lvlJc w:val="left"/>
      <w:pPr>
        <w:ind w:left="2509" w:hanging="360"/>
      </w:pPr>
      <w:rPr>
        <w:rFonts w:hint="default"/>
        <w:lang w:eastAsia="en-US" w:bidi="ar-SA"/>
      </w:rPr>
    </w:lvl>
    <w:lvl w:ilvl="3" w:tplc="CECE3712">
      <w:numFmt w:val="bullet"/>
      <w:lvlText w:val="•"/>
      <w:lvlJc w:val="left"/>
      <w:pPr>
        <w:ind w:left="3499" w:hanging="360"/>
      </w:pPr>
      <w:rPr>
        <w:rFonts w:hint="default"/>
        <w:lang w:eastAsia="en-US" w:bidi="ar-SA"/>
      </w:rPr>
    </w:lvl>
    <w:lvl w:ilvl="4" w:tplc="18420A10">
      <w:numFmt w:val="bullet"/>
      <w:lvlText w:val="•"/>
      <w:lvlJc w:val="left"/>
      <w:pPr>
        <w:ind w:left="4488" w:hanging="360"/>
      </w:pPr>
      <w:rPr>
        <w:rFonts w:hint="default"/>
        <w:lang w:eastAsia="en-US" w:bidi="ar-SA"/>
      </w:rPr>
    </w:lvl>
    <w:lvl w:ilvl="5" w:tplc="8C8A1F1A">
      <w:numFmt w:val="bullet"/>
      <w:lvlText w:val="•"/>
      <w:lvlJc w:val="left"/>
      <w:pPr>
        <w:ind w:left="5478" w:hanging="360"/>
      </w:pPr>
      <w:rPr>
        <w:rFonts w:hint="default"/>
        <w:lang w:eastAsia="en-US" w:bidi="ar-SA"/>
      </w:rPr>
    </w:lvl>
    <w:lvl w:ilvl="6" w:tplc="B000A43E">
      <w:numFmt w:val="bullet"/>
      <w:lvlText w:val="•"/>
      <w:lvlJc w:val="left"/>
      <w:pPr>
        <w:ind w:left="6468" w:hanging="360"/>
      </w:pPr>
      <w:rPr>
        <w:rFonts w:hint="default"/>
        <w:lang w:eastAsia="en-US" w:bidi="ar-SA"/>
      </w:rPr>
    </w:lvl>
    <w:lvl w:ilvl="7" w:tplc="7834D876">
      <w:numFmt w:val="bullet"/>
      <w:lvlText w:val="•"/>
      <w:lvlJc w:val="left"/>
      <w:pPr>
        <w:ind w:left="7457" w:hanging="360"/>
      </w:pPr>
      <w:rPr>
        <w:rFonts w:hint="default"/>
        <w:lang w:eastAsia="en-US" w:bidi="ar-SA"/>
      </w:rPr>
    </w:lvl>
    <w:lvl w:ilvl="8" w:tplc="B518CAD8">
      <w:numFmt w:val="bullet"/>
      <w:lvlText w:val="•"/>
      <w:lvlJc w:val="left"/>
      <w:pPr>
        <w:ind w:left="8447" w:hanging="360"/>
      </w:pPr>
      <w:rPr>
        <w:rFonts w:hint="default"/>
        <w:lang w:eastAsia="en-US" w:bidi="ar-SA"/>
      </w:rPr>
    </w:lvl>
  </w:abstractNum>
  <w:abstractNum w:abstractNumId="38" w15:restartNumberingAfterBreak="0">
    <w:nsid w:val="77A966ED"/>
    <w:multiLevelType w:val="hybridMultilevel"/>
    <w:tmpl w:val="AF4EDA22"/>
    <w:lvl w:ilvl="0" w:tplc="EA82365C">
      <w:numFmt w:val="bullet"/>
      <w:lvlText w:val=""/>
      <w:lvlJc w:val="left"/>
      <w:pPr>
        <w:ind w:left="382" w:hanging="183"/>
      </w:pPr>
      <w:rPr>
        <w:rFonts w:ascii="Wingdings" w:eastAsia="Wingdings" w:hAnsi="Wingdings" w:cs="Wingdings" w:hint="default"/>
        <w:w w:val="99"/>
        <w:sz w:val="26"/>
        <w:szCs w:val="26"/>
        <w:lang w:eastAsia="en-US" w:bidi="ar-SA"/>
      </w:rPr>
    </w:lvl>
    <w:lvl w:ilvl="1" w:tplc="C61CA754">
      <w:numFmt w:val="bullet"/>
      <w:lvlText w:val="•"/>
      <w:lvlJc w:val="left"/>
      <w:pPr>
        <w:ind w:left="1324" w:hanging="183"/>
      </w:pPr>
      <w:rPr>
        <w:lang w:eastAsia="en-US" w:bidi="ar-SA"/>
      </w:rPr>
    </w:lvl>
    <w:lvl w:ilvl="2" w:tplc="EA348612">
      <w:numFmt w:val="bullet"/>
      <w:lvlText w:val="•"/>
      <w:lvlJc w:val="left"/>
      <w:pPr>
        <w:ind w:left="2269" w:hanging="183"/>
      </w:pPr>
      <w:rPr>
        <w:lang w:eastAsia="en-US" w:bidi="ar-SA"/>
      </w:rPr>
    </w:lvl>
    <w:lvl w:ilvl="3" w:tplc="09020E1E">
      <w:numFmt w:val="bullet"/>
      <w:lvlText w:val="•"/>
      <w:lvlJc w:val="left"/>
      <w:pPr>
        <w:ind w:left="3213" w:hanging="183"/>
      </w:pPr>
      <w:rPr>
        <w:lang w:eastAsia="en-US" w:bidi="ar-SA"/>
      </w:rPr>
    </w:lvl>
    <w:lvl w:ilvl="4" w:tplc="FFA2A80A">
      <w:numFmt w:val="bullet"/>
      <w:lvlText w:val="•"/>
      <w:lvlJc w:val="left"/>
      <w:pPr>
        <w:ind w:left="4158" w:hanging="183"/>
      </w:pPr>
      <w:rPr>
        <w:lang w:eastAsia="en-US" w:bidi="ar-SA"/>
      </w:rPr>
    </w:lvl>
    <w:lvl w:ilvl="5" w:tplc="F8E27C5A">
      <w:numFmt w:val="bullet"/>
      <w:lvlText w:val="•"/>
      <w:lvlJc w:val="left"/>
      <w:pPr>
        <w:ind w:left="5103" w:hanging="183"/>
      </w:pPr>
      <w:rPr>
        <w:lang w:eastAsia="en-US" w:bidi="ar-SA"/>
      </w:rPr>
    </w:lvl>
    <w:lvl w:ilvl="6" w:tplc="2278D932">
      <w:numFmt w:val="bullet"/>
      <w:lvlText w:val="•"/>
      <w:lvlJc w:val="left"/>
      <w:pPr>
        <w:ind w:left="6047" w:hanging="183"/>
      </w:pPr>
      <w:rPr>
        <w:lang w:eastAsia="en-US" w:bidi="ar-SA"/>
      </w:rPr>
    </w:lvl>
    <w:lvl w:ilvl="7" w:tplc="DF46FDD4">
      <w:numFmt w:val="bullet"/>
      <w:lvlText w:val="•"/>
      <w:lvlJc w:val="left"/>
      <w:pPr>
        <w:ind w:left="6992" w:hanging="183"/>
      </w:pPr>
      <w:rPr>
        <w:lang w:eastAsia="en-US" w:bidi="ar-SA"/>
      </w:rPr>
    </w:lvl>
    <w:lvl w:ilvl="8" w:tplc="6C6CE396">
      <w:numFmt w:val="bullet"/>
      <w:lvlText w:val="•"/>
      <w:lvlJc w:val="left"/>
      <w:pPr>
        <w:ind w:left="7937" w:hanging="183"/>
      </w:pPr>
      <w:rPr>
        <w:lang w:eastAsia="en-US" w:bidi="ar-SA"/>
      </w:rPr>
    </w:lvl>
  </w:abstractNum>
  <w:num w:numId="1" w16cid:durableId="1791052000">
    <w:abstractNumId w:val="2"/>
  </w:num>
  <w:num w:numId="2" w16cid:durableId="170604381">
    <w:abstractNumId w:val="36"/>
  </w:num>
  <w:num w:numId="3" w16cid:durableId="1768846328">
    <w:abstractNumId w:val="14"/>
  </w:num>
  <w:num w:numId="4" w16cid:durableId="1274248185">
    <w:abstractNumId w:val="25"/>
  </w:num>
  <w:num w:numId="5" w16cid:durableId="1570261718">
    <w:abstractNumId w:val="13"/>
  </w:num>
  <w:num w:numId="6" w16cid:durableId="710034310">
    <w:abstractNumId w:val="7"/>
  </w:num>
  <w:num w:numId="7" w16cid:durableId="2024941647">
    <w:abstractNumId w:val="26"/>
  </w:num>
  <w:num w:numId="8" w16cid:durableId="1491213465">
    <w:abstractNumId w:val="3"/>
  </w:num>
  <w:num w:numId="9" w16cid:durableId="541289960">
    <w:abstractNumId w:val="37"/>
  </w:num>
  <w:num w:numId="10" w16cid:durableId="130028210">
    <w:abstractNumId w:val="30"/>
  </w:num>
  <w:num w:numId="11" w16cid:durableId="1539900746">
    <w:abstractNumId w:val="12"/>
  </w:num>
  <w:num w:numId="12" w16cid:durableId="1959027002">
    <w:abstractNumId w:val="31"/>
  </w:num>
  <w:num w:numId="13" w16cid:durableId="1797067311">
    <w:abstractNumId w:val="0"/>
  </w:num>
  <w:num w:numId="14" w16cid:durableId="1956521168">
    <w:abstractNumId w:val="27"/>
  </w:num>
  <w:num w:numId="15" w16cid:durableId="1785342004">
    <w:abstractNumId w:val="33"/>
  </w:num>
  <w:num w:numId="16" w16cid:durableId="872428419">
    <w:abstractNumId w:val="8"/>
  </w:num>
  <w:num w:numId="17" w16cid:durableId="1409427453">
    <w:abstractNumId w:val="20"/>
  </w:num>
  <w:num w:numId="18" w16cid:durableId="169876740">
    <w:abstractNumId w:val="35"/>
  </w:num>
  <w:num w:numId="19" w16cid:durableId="840436739">
    <w:abstractNumId w:val="10"/>
  </w:num>
  <w:num w:numId="20" w16cid:durableId="299118040">
    <w:abstractNumId w:val="18"/>
  </w:num>
  <w:num w:numId="21" w16cid:durableId="1368606933">
    <w:abstractNumId w:val="22"/>
  </w:num>
  <w:num w:numId="22" w16cid:durableId="415174216">
    <w:abstractNumId w:val="5"/>
  </w:num>
  <w:num w:numId="23" w16cid:durableId="264727639">
    <w:abstractNumId w:val="29"/>
  </w:num>
  <w:num w:numId="24" w16cid:durableId="46220531">
    <w:abstractNumId w:val="6"/>
  </w:num>
  <w:num w:numId="25" w16cid:durableId="735278637">
    <w:abstractNumId w:val="28"/>
  </w:num>
  <w:num w:numId="26" w16cid:durableId="149562869">
    <w:abstractNumId w:val="24"/>
  </w:num>
  <w:num w:numId="27" w16cid:durableId="580601506">
    <w:abstractNumId w:val="1"/>
  </w:num>
  <w:num w:numId="28" w16cid:durableId="507184751">
    <w:abstractNumId w:val="15"/>
  </w:num>
  <w:num w:numId="29" w16cid:durableId="1657149659">
    <w:abstractNumId w:val="17"/>
  </w:num>
  <w:num w:numId="30" w16cid:durableId="1753694120">
    <w:abstractNumId w:val="4"/>
  </w:num>
  <w:num w:numId="31" w16cid:durableId="1418943863">
    <w:abstractNumId w:val="9"/>
  </w:num>
  <w:num w:numId="32" w16cid:durableId="402459023">
    <w:abstractNumId w:val="16"/>
  </w:num>
  <w:num w:numId="33" w16cid:durableId="1371343254">
    <w:abstractNumId w:val="21"/>
  </w:num>
  <w:num w:numId="34" w16cid:durableId="1971128565">
    <w:abstractNumId w:val="32"/>
  </w:num>
  <w:num w:numId="35" w16cid:durableId="1611548496">
    <w:abstractNumId w:val="23"/>
  </w:num>
  <w:num w:numId="36" w16cid:durableId="1447698066">
    <w:abstractNumId w:val="38"/>
  </w:num>
  <w:num w:numId="37" w16cid:durableId="62601744">
    <w:abstractNumId w:val="34"/>
  </w:num>
  <w:num w:numId="38" w16cid:durableId="1034619429">
    <w:abstractNumId w:val="19"/>
  </w:num>
  <w:num w:numId="39" w16cid:durableId="179498440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m Dung Nguyen">
    <w15:presenceInfo w15:providerId="Windows Live" w15:userId="283dd935edc34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AB0"/>
    <w:rsid w:val="00001226"/>
    <w:rsid w:val="0000479E"/>
    <w:rsid w:val="000049A1"/>
    <w:rsid w:val="000104E3"/>
    <w:rsid w:val="000209CF"/>
    <w:rsid w:val="00032016"/>
    <w:rsid w:val="00034A7B"/>
    <w:rsid w:val="000474F8"/>
    <w:rsid w:val="00053967"/>
    <w:rsid w:val="000943D8"/>
    <w:rsid w:val="000A385D"/>
    <w:rsid w:val="000A573A"/>
    <w:rsid w:val="000B0DEB"/>
    <w:rsid w:val="000C79DC"/>
    <w:rsid w:val="000D73DD"/>
    <w:rsid w:val="00104FEE"/>
    <w:rsid w:val="00111CA8"/>
    <w:rsid w:val="0011578D"/>
    <w:rsid w:val="00122D48"/>
    <w:rsid w:val="001252D3"/>
    <w:rsid w:val="00131608"/>
    <w:rsid w:val="00135C0F"/>
    <w:rsid w:val="00136AB0"/>
    <w:rsid w:val="001515C9"/>
    <w:rsid w:val="00157142"/>
    <w:rsid w:val="001869D5"/>
    <w:rsid w:val="00197F3B"/>
    <w:rsid w:val="001C2FB9"/>
    <w:rsid w:val="001C46BA"/>
    <w:rsid w:val="001F610F"/>
    <w:rsid w:val="00201117"/>
    <w:rsid w:val="002276BB"/>
    <w:rsid w:val="00233694"/>
    <w:rsid w:val="00242B5F"/>
    <w:rsid w:val="002433C9"/>
    <w:rsid w:val="00244B90"/>
    <w:rsid w:val="00246D4A"/>
    <w:rsid w:val="00257D7E"/>
    <w:rsid w:val="002B7DC1"/>
    <w:rsid w:val="002F23EB"/>
    <w:rsid w:val="002F67E6"/>
    <w:rsid w:val="0030501A"/>
    <w:rsid w:val="0031667C"/>
    <w:rsid w:val="00316ABD"/>
    <w:rsid w:val="00325889"/>
    <w:rsid w:val="00325CD8"/>
    <w:rsid w:val="0034050E"/>
    <w:rsid w:val="00343D0B"/>
    <w:rsid w:val="00347EB8"/>
    <w:rsid w:val="00351A62"/>
    <w:rsid w:val="00357573"/>
    <w:rsid w:val="00361090"/>
    <w:rsid w:val="0036370E"/>
    <w:rsid w:val="00371DC7"/>
    <w:rsid w:val="00390AAE"/>
    <w:rsid w:val="00392E9B"/>
    <w:rsid w:val="00393992"/>
    <w:rsid w:val="003A065F"/>
    <w:rsid w:val="003B22E0"/>
    <w:rsid w:val="003C03A3"/>
    <w:rsid w:val="003E1557"/>
    <w:rsid w:val="003E2253"/>
    <w:rsid w:val="003F016E"/>
    <w:rsid w:val="004017EC"/>
    <w:rsid w:val="004057DB"/>
    <w:rsid w:val="004127BE"/>
    <w:rsid w:val="00416B5E"/>
    <w:rsid w:val="004547FA"/>
    <w:rsid w:val="0046270D"/>
    <w:rsid w:val="004750A9"/>
    <w:rsid w:val="00481920"/>
    <w:rsid w:val="004874AB"/>
    <w:rsid w:val="0049793B"/>
    <w:rsid w:val="004C76E1"/>
    <w:rsid w:val="004D6F48"/>
    <w:rsid w:val="004E49DB"/>
    <w:rsid w:val="004F32D7"/>
    <w:rsid w:val="004F43EC"/>
    <w:rsid w:val="0050457D"/>
    <w:rsid w:val="005118BF"/>
    <w:rsid w:val="00513D59"/>
    <w:rsid w:val="005262CF"/>
    <w:rsid w:val="00537F6B"/>
    <w:rsid w:val="00561691"/>
    <w:rsid w:val="005673D0"/>
    <w:rsid w:val="00574050"/>
    <w:rsid w:val="0057473D"/>
    <w:rsid w:val="00585CAB"/>
    <w:rsid w:val="005B0A26"/>
    <w:rsid w:val="005B17CF"/>
    <w:rsid w:val="005F5455"/>
    <w:rsid w:val="006221B4"/>
    <w:rsid w:val="00622E3D"/>
    <w:rsid w:val="00636DE2"/>
    <w:rsid w:val="006709EC"/>
    <w:rsid w:val="006728B6"/>
    <w:rsid w:val="00693178"/>
    <w:rsid w:val="006A1686"/>
    <w:rsid w:val="006A64CE"/>
    <w:rsid w:val="006A6A9C"/>
    <w:rsid w:val="006C1771"/>
    <w:rsid w:val="006D1926"/>
    <w:rsid w:val="006D71ED"/>
    <w:rsid w:val="006E3863"/>
    <w:rsid w:val="006E3D18"/>
    <w:rsid w:val="006E45AC"/>
    <w:rsid w:val="006F174B"/>
    <w:rsid w:val="007044BC"/>
    <w:rsid w:val="0071046A"/>
    <w:rsid w:val="00740CBE"/>
    <w:rsid w:val="007557C6"/>
    <w:rsid w:val="0075762D"/>
    <w:rsid w:val="00762CAB"/>
    <w:rsid w:val="00776A76"/>
    <w:rsid w:val="00792918"/>
    <w:rsid w:val="007A17CB"/>
    <w:rsid w:val="007B1E64"/>
    <w:rsid w:val="007B29D8"/>
    <w:rsid w:val="007D4CDD"/>
    <w:rsid w:val="008009DB"/>
    <w:rsid w:val="00807D37"/>
    <w:rsid w:val="00821CDB"/>
    <w:rsid w:val="008522D8"/>
    <w:rsid w:val="00852C4C"/>
    <w:rsid w:val="00885427"/>
    <w:rsid w:val="008973AE"/>
    <w:rsid w:val="008A5888"/>
    <w:rsid w:val="008D59EB"/>
    <w:rsid w:val="008E1474"/>
    <w:rsid w:val="008F609D"/>
    <w:rsid w:val="0090293A"/>
    <w:rsid w:val="009317FB"/>
    <w:rsid w:val="00931B0C"/>
    <w:rsid w:val="00937530"/>
    <w:rsid w:val="00937D61"/>
    <w:rsid w:val="00941A3E"/>
    <w:rsid w:val="009563B9"/>
    <w:rsid w:val="009579C0"/>
    <w:rsid w:val="00964FDB"/>
    <w:rsid w:val="0097777A"/>
    <w:rsid w:val="009928D0"/>
    <w:rsid w:val="009A2264"/>
    <w:rsid w:val="009B7AB1"/>
    <w:rsid w:val="009D0A27"/>
    <w:rsid w:val="00A04BF4"/>
    <w:rsid w:val="00A07749"/>
    <w:rsid w:val="00A17716"/>
    <w:rsid w:val="00A24644"/>
    <w:rsid w:val="00A318BC"/>
    <w:rsid w:val="00A33323"/>
    <w:rsid w:val="00A61826"/>
    <w:rsid w:val="00A61AD9"/>
    <w:rsid w:val="00A6380E"/>
    <w:rsid w:val="00A715E9"/>
    <w:rsid w:val="00A7334C"/>
    <w:rsid w:val="00A80AAA"/>
    <w:rsid w:val="00A93031"/>
    <w:rsid w:val="00A94526"/>
    <w:rsid w:val="00A979CE"/>
    <w:rsid w:val="00AA56A0"/>
    <w:rsid w:val="00AC3441"/>
    <w:rsid w:val="00AC6AFB"/>
    <w:rsid w:val="00AC72BE"/>
    <w:rsid w:val="00AE291D"/>
    <w:rsid w:val="00AE7A1F"/>
    <w:rsid w:val="00AF1E5E"/>
    <w:rsid w:val="00AF2D51"/>
    <w:rsid w:val="00AF7159"/>
    <w:rsid w:val="00B0083D"/>
    <w:rsid w:val="00B012C8"/>
    <w:rsid w:val="00B0260E"/>
    <w:rsid w:val="00B21B5D"/>
    <w:rsid w:val="00B3396C"/>
    <w:rsid w:val="00B358B9"/>
    <w:rsid w:val="00B41DB5"/>
    <w:rsid w:val="00B45BD9"/>
    <w:rsid w:val="00B556D1"/>
    <w:rsid w:val="00B56A5D"/>
    <w:rsid w:val="00B82CCE"/>
    <w:rsid w:val="00BD4373"/>
    <w:rsid w:val="00C17212"/>
    <w:rsid w:val="00C24E52"/>
    <w:rsid w:val="00C27653"/>
    <w:rsid w:val="00C67A48"/>
    <w:rsid w:val="00CA1497"/>
    <w:rsid w:val="00CB238D"/>
    <w:rsid w:val="00CB4B7D"/>
    <w:rsid w:val="00CC18D3"/>
    <w:rsid w:val="00CC5B88"/>
    <w:rsid w:val="00CD2C89"/>
    <w:rsid w:val="00CF08AC"/>
    <w:rsid w:val="00CF2D84"/>
    <w:rsid w:val="00D1213D"/>
    <w:rsid w:val="00D2368C"/>
    <w:rsid w:val="00D52299"/>
    <w:rsid w:val="00D66659"/>
    <w:rsid w:val="00D70605"/>
    <w:rsid w:val="00D805F6"/>
    <w:rsid w:val="00D84B1C"/>
    <w:rsid w:val="00D92056"/>
    <w:rsid w:val="00D95A0D"/>
    <w:rsid w:val="00DA0B49"/>
    <w:rsid w:val="00DC5F73"/>
    <w:rsid w:val="00DD4393"/>
    <w:rsid w:val="00E005FC"/>
    <w:rsid w:val="00E03A14"/>
    <w:rsid w:val="00E06223"/>
    <w:rsid w:val="00E06B75"/>
    <w:rsid w:val="00E30E7E"/>
    <w:rsid w:val="00E53690"/>
    <w:rsid w:val="00E605FC"/>
    <w:rsid w:val="00E73FCD"/>
    <w:rsid w:val="00E8039E"/>
    <w:rsid w:val="00E8560A"/>
    <w:rsid w:val="00E93732"/>
    <w:rsid w:val="00E951B4"/>
    <w:rsid w:val="00EA0D84"/>
    <w:rsid w:val="00EB58E8"/>
    <w:rsid w:val="00EC7937"/>
    <w:rsid w:val="00ED0F97"/>
    <w:rsid w:val="00ED280E"/>
    <w:rsid w:val="00ED3C4B"/>
    <w:rsid w:val="00ED6A49"/>
    <w:rsid w:val="00ED7529"/>
    <w:rsid w:val="00EF0A84"/>
    <w:rsid w:val="00EF0B87"/>
    <w:rsid w:val="00EF6AA4"/>
    <w:rsid w:val="00F0237D"/>
    <w:rsid w:val="00F22FB2"/>
    <w:rsid w:val="00F354FE"/>
    <w:rsid w:val="00F378E8"/>
    <w:rsid w:val="00F452C2"/>
    <w:rsid w:val="00F478D4"/>
    <w:rsid w:val="00F81E71"/>
    <w:rsid w:val="00F84CF1"/>
    <w:rsid w:val="00FA2AE2"/>
    <w:rsid w:val="00FB1567"/>
    <w:rsid w:val="00FB3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C209A"/>
  <w15:docId w15:val="{CB83D3FD-E980-4803-905C-B5D9BE2B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78"/>
    <w:pPr>
      <w:widowControl w:val="0"/>
      <w:autoSpaceDE w:val="0"/>
      <w:autoSpaceDN w:val="0"/>
      <w:spacing w:after="0" w:line="360" w:lineRule="auto"/>
      <w:jc w:val="both"/>
    </w:pPr>
    <w:rPr>
      <w:rFonts w:ascii="Times New Roman" w:eastAsia="Times New Roman" w:hAnsi="Times New Roman" w:cs="Times New Roman"/>
      <w:sz w:val="26"/>
      <w:lang w:eastAsia="en-US"/>
    </w:rPr>
  </w:style>
  <w:style w:type="paragraph" w:styleId="Heading1">
    <w:name w:val="heading 1"/>
    <w:basedOn w:val="Normal"/>
    <w:next w:val="Normal"/>
    <w:link w:val="Heading1Char"/>
    <w:uiPriority w:val="1"/>
    <w:qFormat/>
    <w:rsid w:val="00561691"/>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928D0"/>
    <w:pPr>
      <w:keepNext/>
      <w:keepLines/>
      <w:spacing w:before="40"/>
      <w:jc w:val="left"/>
      <w:outlineLvl w:val="1"/>
    </w:pPr>
    <w:rPr>
      <w:rFonts w:eastAsiaTheme="majorEastAsia" w:cstheme="majorBidi"/>
      <w:b/>
      <w:szCs w:val="26"/>
    </w:rPr>
  </w:style>
  <w:style w:type="paragraph" w:styleId="Heading3">
    <w:name w:val="heading 3"/>
    <w:basedOn w:val="Normal"/>
    <w:link w:val="Heading3Char"/>
    <w:uiPriority w:val="9"/>
    <w:unhideWhenUsed/>
    <w:qFormat/>
    <w:rsid w:val="00136AB0"/>
    <w:pPr>
      <w:ind w:left="518"/>
      <w:outlineLvl w:val="2"/>
    </w:pPr>
    <w:rPr>
      <w:b/>
      <w:bCs/>
      <w:szCs w:val="26"/>
    </w:rPr>
  </w:style>
  <w:style w:type="paragraph" w:styleId="Heading4">
    <w:name w:val="heading 4"/>
    <w:basedOn w:val="Normal"/>
    <w:next w:val="Normal"/>
    <w:link w:val="Heading4Char"/>
    <w:uiPriority w:val="9"/>
    <w:unhideWhenUsed/>
    <w:qFormat/>
    <w:rsid w:val="003B22E0"/>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AB0"/>
    <w:rPr>
      <w:rFonts w:ascii="Times New Roman" w:eastAsia="Times New Roman" w:hAnsi="Times New Roman" w:cs="Times New Roman"/>
      <w:b/>
      <w:bCs/>
      <w:sz w:val="26"/>
      <w:szCs w:val="26"/>
      <w:lang w:eastAsia="en-US"/>
    </w:rPr>
  </w:style>
  <w:style w:type="paragraph" w:styleId="BodyText">
    <w:name w:val="Body Text"/>
    <w:basedOn w:val="Normal"/>
    <w:link w:val="BodyTextChar"/>
    <w:uiPriority w:val="1"/>
    <w:qFormat/>
    <w:rsid w:val="00136AB0"/>
    <w:rPr>
      <w:szCs w:val="26"/>
    </w:rPr>
  </w:style>
  <w:style w:type="character" w:customStyle="1" w:styleId="BodyTextChar">
    <w:name w:val="Body Text Char"/>
    <w:basedOn w:val="DefaultParagraphFont"/>
    <w:link w:val="BodyText"/>
    <w:uiPriority w:val="1"/>
    <w:rsid w:val="00136AB0"/>
    <w:rPr>
      <w:rFonts w:ascii="Times New Roman" w:eastAsia="Times New Roman" w:hAnsi="Times New Roman" w:cs="Times New Roman"/>
      <w:sz w:val="26"/>
      <w:szCs w:val="26"/>
      <w:lang w:eastAsia="en-US"/>
    </w:rPr>
  </w:style>
  <w:style w:type="paragraph" w:styleId="ListParagraph">
    <w:name w:val="List Paragraph"/>
    <w:basedOn w:val="Normal"/>
    <w:uiPriority w:val="1"/>
    <w:qFormat/>
    <w:rsid w:val="00136AB0"/>
    <w:pPr>
      <w:ind w:left="1218" w:hanging="360"/>
    </w:pPr>
  </w:style>
  <w:style w:type="paragraph" w:styleId="TOC3">
    <w:name w:val="toc 3"/>
    <w:basedOn w:val="Normal"/>
    <w:next w:val="Normal"/>
    <w:autoRedefine/>
    <w:uiPriority w:val="39"/>
    <w:unhideWhenUsed/>
    <w:qFormat/>
    <w:rsid w:val="00A17716"/>
    <w:pPr>
      <w:spacing w:after="100"/>
      <w:ind w:left="440"/>
    </w:pPr>
  </w:style>
  <w:style w:type="character" w:styleId="Hyperlink">
    <w:name w:val="Hyperlink"/>
    <w:basedOn w:val="DefaultParagraphFont"/>
    <w:uiPriority w:val="99"/>
    <w:unhideWhenUsed/>
    <w:rsid w:val="00A17716"/>
    <w:rPr>
      <w:color w:val="0563C1" w:themeColor="hyperlink"/>
      <w:u w:val="single"/>
    </w:rPr>
  </w:style>
  <w:style w:type="character" w:customStyle="1" w:styleId="Heading1Char">
    <w:name w:val="Heading 1 Char"/>
    <w:basedOn w:val="DefaultParagraphFont"/>
    <w:link w:val="Heading1"/>
    <w:uiPriority w:val="1"/>
    <w:rsid w:val="00561691"/>
    <w:rPr>
      <w:rFonts w:ascii="Times New Roman" w:eastAsiaTheme="majorEastAsia" w:hAnsi="Times New Roman" w:cstheme="majorBidi"/>
      <w:b/>
      <w:sz w:val="26"/>
      <w:szCs w:val="32"/>
      <w:lang w:eastAsia="en-US"/>
    </w:rPr>
  </w:style>
  <w:style w:type="character" w:customStyle="1" w:styleId="Heading2Char">
    <w:name w:val="Heading 2 Char"/>
    <w:basedOn w:val="DefaultParagraphFont"/>
    <w:link w:val="Heading2"/>
    <w:uiPriority w:val="9"/>
    <w:rsid w:val="009928D0"/>
    <w:rPr>
      <w:rFonts w:ascii="Times New Roman" w:eastAsiaTheme="majorEastAsia" w:hAnsi="Times New Roman" w:cstheme="majorBidi"/>
      <w:b/>
      <w:sz w:val="26"/>
      <w:szCs w:val="26"/>
      <w:lang w:eastAsia="en-US"/>
    </w:rPr>
  </w:style>
  <w:style w:type="paragraph" w:styleId="TOC1">
    <w:name w:val="toc 1"/>
    <w:basedOn w:val="Normal"/>
    <w:next w:val="Normal"/>
    <w:autoRedefine/>
    <w:uiPriority w:val="39"/>
    <w:unhideWhenUsed/>
    <w:qFormat/>
    <w:rsid w:val="008522D8"/>
    <w:pPr>
      <w:spacing w:after="100"/>
    </w:pPr>
  </w:style>
  <w:style w:type="paragraph" w:styleId="TOC2">
    <w:name w:val="toc 2"/>
    <w:basedOn w:val="Normal"/>
    <w:next w:val="Normal"/>
    <w:autoRedefine/>
    <w:uiPriority w:val="39"/>
    <w:unhideWhenUsed/>
    <w:qFormat/>
    <w:rsid w:val="008522D8"/>
    <w:pPr>
      <w:spacing w:after="100"/>
      <w:ind w:left="220"/>
    </w:pPr>
  </w:style>
  <w:style w:type="paragraph" w:styleId="TOC4">
    <w:name w:val="toc 4"/>
    <w:basedOn w:val="Normal"/>
    <w:next w:val="Normal"/>
    <w:autoRedefine/>
    <w:uiPriority w:val="1"/>
    <w:unhideWhenUsed/>
    <w:qFormat/>
    <w:rsid w:val="008522D8"/>
    <w:pPr>
      <w:spacing w:after="100"/>
      <w:ind w:left="660"/>
    </w:pPr>
  </w:style>
  <w:style w:type="character" w:customStyle="1" w:styleId="Heading4Char">
    <w:name w:val="Heading 4 Char"/>
    <w:basedOn w:val="DefaultParagraphFont"/>
    <w:link w:val="Heading4"/>
    <w:uiPriority w:val="9"/>
    <w:rsid w:val="003B22E0"/>
    <w:rPr>
      <w:rFonts w:ascii="Times New Roman" w:eastAsiaTheme="majorEastAsia" w:hAnsi="Times New Roman" w:cstheme="majorBidi"/>
      <w:b/>
      <w:i/>
      <w:iCs/>
      <w:sz w:val="26"/>
      <w:lang w:eastAsia="en-US"/>
    </w:rPr>
  </w:style>
  <w:style w:type="table" w:styleId="TableGrid">
    <w:name w:val="Table Grid"/>
    <w:basedOn w:val="TableNormal"/>
    <w:uiPriority w:val="39"/>
    <w:rsid w:val="00670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91D"/>
    <w:pPr>
      <w:jc w:val="center"/>
    </w:pPr>
    <w:rPr>
      <w:b/>
      <w:iCs/>
      <w:szCs w:val="18"/>
    </w:rPr>
  </w:style>
  <w:style w:type="paragraph" w:customStyle="1" w:styleId="TableParagraph">
    <w:name w:val="Table Paragraph"/>
    <w:basedOn w:val="Normal"/>
    <w:uiPriority w:val="1"/>
    <w:qFormat/>
    <w:rsid w:val="002276BB"/>
  </w:style>
  <w:style w:type="paragraph" w:styleId="NormalWeb">
    <w:name w:val="Normal (Web)"/>
    <w:basedOn w:val="Normal"/>
    <w:uiPriority w:val="99"/>
    <w:unhideWhenUsed/>
    <w:rsid w:val="004547FA"/>
    <w:pPr>
      <w:widowControl/>
      <w:autoSpaceDE/>
      <w:autoSpaceDN/>
      <w:spacing w:before="100" w:beforeAutospacing="1" w:after="100" w:afterAutospacing="1"/>
    </w:pPr>
    <w:rPr>
      <w:sz w:val="24"/>
      <w:szCs w:val="24"/>
      <w:lang w:eastAsia="zh-CN"/>
    </w:rPr>
  </w:style>
  <w:style w:type="character" w:styleId="Emphasis">
    <w:name w:val="Emphasis"/>
    <w:basedOn w:val="DefaultParagraphFont"/>
    <w:uiPriority w:val="20"/>
    <w:qFormat/>
    <w:rsid w:val="004547FA"/>
    <w:rPr>
      <w:i/>
      <w:iCs/>
    </w:rPr>
  </w:style>
  <w:style w:type="paragraph" w:styleId="TableofFigures">
    <w:name w:val="table of figures"/>
    <w:basedOn w:val="Normal"/>
    <w:next w:val="Normal"/>
    <w:uiPriority w:val="99"/>
    <w:unhideWhenUsed/>
    <w:rsid w:val="000209CF"/>
  </w:style>
  <w:style w:type="paragraph" w:styleId="Header">
    <w:name w:val="header"/>
    <w:basedOn w:val="Normal"/>
    <w:link w:val="HeaderChar"/>
    <w:uiPriority w:val="99"/>
    <w:unhideWhenUsed/>
    <w:rsid w:val="000209CF"/>
    <w:pPr>
      <w:tabs>
        <w:tab w:val="center" w:pos="4680"/>
        <w:tab w:val="right" w:pos="9360"/>
      </w:tabs>
    </w:pPr>
  </w:style>
  <w:style w:type="character" w:customStyle="1" w:styleId="HeaderChar">
    <w:name w:val="Header Char"/>
    <w:basedOn w:val="DefaultParagraphFont"/>
    <w:link w:val="Header"/>
    <w:uiPriority w:val="99"/>
    <w:rsid w:val="000209CF"/>
    <w:rPr>
      <w:rFonts w:ascii="Times New Roman" w:eastAsia="Times New Roman" w:hAnsi="Times New Roman" w:cs="Times New Roman"/>
      <w:lang w:eastAsia="en-US"/>
    </w:rPr>
  </w:style>
  <w:style w:type="paragraph" w:styleId="Footer">
    <w:name w:val="footer"/>
    <w:basedOn w:val="Normal"/>
    <w:link w:val="FooterChar"/>
    <w:uiPriority w:val="99"/>
    <w:unhideWhenUsed/>
    <w:rsid w:val="000209CF"/>
    <w:pPr>
      <w:tabs>
        <w:tab w:val="center" w:pos="4680"/>
        <w:tab w:val="right" w:pos="9360"/>
      </w:tabs>
    </w:pPr>
  </w:style>
  <w:style w:type="character" w:customStyle="1" w:styleId="FooterChar">
    <w:name w:val="Footer Char"/>
    <w:basedOn w:val="DefaultParagraphFont"/>
    <w:link w:val="Footer"/>
    <w:uiPriority w:val="99"/>
    <w:rsid w:val="000209CF"/>
    <w:rPr>
      <w:rFonts w:ascii="Times New Roman" w:eastAsia="Times New Roman" w:hAnsi="Times New Roman" w:cs="Times New Roman"/>
      <w:lang w:eastAsia="en-US"/>
    </w:rPr>
  </w:style>
  <w:style w:type="paragraph" w:styleId="TOCHeading">
    <w:name w:val="TOC Heading"/>
    <w:basedOn w:val="Heading1"/>
    <w:next w:val="Normal"/>
    <w:uiPriority w:val="39"/>
    <w:unhideWhenUsed/>
    <w:qFormat/>
    <w:rsid w:val="000209CF"/>
    <w:pPr>
      <w:widowControl/>
      <w:autoSpaceDE/>
      <w:autoSpaceDN/>
      <w:spacing w:line="259" w:lineRule="auto"/>
      <w:outlineLvl w:val="9"/>
    </w:pPr>
  </w:style>
  <w:style w:type="paragraph" w:styleId="BalloonText">
    <w:name w:val="Balloon Text"/>
    <w:basedOn w:val="Normal"/>
    <w:link w:val="BalloonTextChar"/>
    <w:uiPriority w:val="99"/>
    <w:semiHidden/>
    <w:unhideWhenUsed/>
    <w:rsid w:val="00D1213D"/>
    <w:rPr>
      <w:rFonts w:ascii="Tahoma" w:hAnsi="Tahoma" w:cs="Tahoma"/>
      <w:sz w:val="16"/>
      <w:szCs w:val="16"/>
    </w:rPr>
  </w:style>
  <w:style w:type="character" w:customStyle="1" w:styleId="BalloonTextChar">
    <w:name w:val="Balloon Text Char"/>
    <w:basedOn w:val="DefaultParagraphFont"/>
    <w:link w:val="BalloonText"/>
    <w:uiPriority w:val="99"/>
    <w:semiHidden/>
    <w:rsid w:val="00D1213D"/>
    <w:rPr>
      <w:rFonts w:ascii="Tahoma" w:eastAsia="Times New Roman" w:hAnsi="Tahoma" w:cs="Tahoma"/>
      <w:sz w:val="16"/>
      <w:szCs w:val="16"/>
      <w:lang w:eastAsia="en-US"/>
    </w:rPr>
  </w:style>
  <w:style w:type="character" w:styleId="CommentReference">
    <w:name w:val="annotation reference"/>
    <w:basedOn w:val="DefaultParagraphFont"/>
    <w:uiPriority w:val="99"/>
    <w:semiHidden/>
    <w:unhideWhenUsed/>
    <w:rsid w:val="00E951B4"/>
    <w:rPr>
      <w:sz w:val="16"/>
      <w:szCs w:val="16"/>
    </w:rPr>
  </w:style>
  <w:style w:type="paragraph" w:styleId="CommentText">
    <w:name w:val="annotation text"/>
    <w:basedOn w:val="Normal"/>
    <w:link w:val="CommentTextChar"/>
    <w:uiPriority w:val="99"/>
    <w:unhideWhenUsed/>
    <w:rsid w:val="00E951B4"/>
    <w:pPr>
      <w:spacing w:line="240" w:lineRule="auto"/>
    </w:pPr>
    <w:rPr>
      <w:sz w:val="20"/>
      <w:szCs w:val="20"/>
    </w:rPr>
  </w:style>
  <w:style w:type="character" w:customStyle="1" w:styleId="CommentTextChar">
    <w:name w:val="Comment Text Char"/>
    <w:basedOn w:val="DefaultParagraphFont"/>
    <w:link w:val="CommentText"/>
    <w:uiPriority w:val="99"/>
    <w:rsid w:val="00E951B4"/>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951B4"/>
    <w:rPr>
      <w:b/>
      <w:bCs/>
    </w:rPr>
  </w:style>
  <w:style w:type="character" w:customStyle="1" w:styleId="CommentSubjectChar">
    <w:name w:val="Comment Subject Char"/>
    <w:basedOn w:val="CommentTextChar"/>
    <w:link w:val="CommentSubject"/>
    <w:uiPriority w:val="99"/>
    <w:semiHidden/>
    <w:rsid w:val="00E951B4"/>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2038">
      <w:bodyDiv w:val="1"/>
      <w:marLeft w:val="0"/>
      <w:marRight w:val="0"/>
      <w:marTop w:val="0"/>
      <w:marBottom w:val="0"/>
      <w:divBdr>
        <w:top w:val="none" w:sz="0" w:space="0" w:color="auto"/>
        <w:left w:val="none" w:sz="0" w:space="0" w:color="auto"/>
        <w:bottom w:val="none" w:sz="0" w:space="0" w:color="auto"/>
        <w:right w:val="none" w:sz="0" w:space="0" w:color="auto"/>
      </w:divBdr>
    </w:div>
    <w:div w:id="1664160200">
      <w:bodyDiv w:val="1"/>
      <w:marLeft w:val="0"/>
      <w:marRight w:val="0"/>
      <w:marTop w:val="0"/>
      <w:marBottom w:val="0"/>
      <w:divBdr>
        <w:top w:val="none" w:sz="0" w:space="0" w:color="auto"/>
        <w:left w:val="none" w:sz="0" w:space="0" w:color="auto"/>
        <w:bottom w:val="none" w:sz="0" w:space="0" w:color="auto"/>
        <w:right w:val="none" w:sz="0" w:space="0" w:color="auto"/>
      </w:divBdr>
    </w:div>
    <w:div w:id="1927301546">
      <w:bodyDiv w:val="1"/>
      <w:marLeft w:val="0"/>
      <w:marRight w:val="0"/>
      <w:marTop w:val="0"/>
      <w:marBottom w:val="0"/>
      <w:divBdr>
        <w:top w:val="none" w:sz="0" w:space="0" w:color="auto"/>
        <w:left w:val="none" w:sz="0" w:space="0" w:color="auto"/>
        <w:bottom w:val="none" w:sz="0" w:space="0" w:color="auto"/>
        <w:right w:val="none" w:sz="0" w:space="0" w:color="auto"/>
      </w:divBdr>
    </w:div>
    <w:div w:id="203125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tapchitaichinh.vn/tags/TWFya2V0aW5nIG5nw6JuIGjDoG5n/marketing-ngan-hang.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3BDC-4EBC-45EA-AF69-3C135AE66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73</Pages>
  <Words>18456</Words>
  <Characters>105205</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Kim Dung Nguyen</cp:lastModifiedBy>
  <cp:revision>191</cp:revision>
  <dcterms:created xsi:type="dcterms:W3CDTF">2022-03-12T15:43:00Z</dcterms:created>
  <dcterms:modified xsi:type="dcterms:W3CDTF">2022-04-22T15:52:00Z</dcterms:modified>
</cp:coreProperties>
</file>